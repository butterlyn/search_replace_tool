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472D" w14:textId="0DA73221" w:rsidR="00081C9F" w:rsidRPr="004C10A8" w:rsidRDefault="00081C9F" w:rsidP="0079030B">
      <w:pPr>
        <w:spacing w:before="120" w:after="120"/>
        <w:ind w:left="-2410"/>
        <w:jc w:val="right"/>
        <w:rPr>
          <w:rFonts w:ascii="Arial Narrow" w:hAnsi="Arial Narrow"/>
          <w:sz w:val="22"/>
          <w:szCs w:val="22"/>
        </w:rPr>
      </w:pPr>
    </w:p>
    <w:p w14:paraId="6D2260B6" w14:textId="77777777" w:rsidR="00081C9F" w:rsidRPr="004C10A8" w:rsidRDefault="00081C9F" w:rsidP="0079030B">
      <w:pPr>
        <w:spacing w:before="120" w:after="120"/>
        <w:ind w:hanging="2410"/>
        <w:rPr>
          <w:rFonts w:ascii="Arial Narrow" w:hAnsi="Arial Narrow"/>
          <w:sz w:val="22"/>
          <w:szCs w:val="22"/>
        </w:rPr>
      </w:pPr>
    </w:p>
    <w:p w14:paraId="5AE51E60" w14:textId="77777777" w:rsidR="00081C9F" w:rsidRPr="004C10A8" w:rsidRDefault="00081C9F" w:rsidP="0079030B">
      <w:pPr>
        <w:spacing w:before="120" w:after="120"/>
        <w:ind w:hanging="2410"/>
        <w:rPr>
          <w:rFonts w:ascii="Arial Narrow" w:hAnsi="Arial Narrow"/>
          <w:sz w:val="22"/>
          <w:szCs w:val="22"/>
        </w:rPr>
      </w:pPr>
    </w:p>
    <w:p w14:paraId="22CB373F" w14:textId="77777777" w:rsidR="00081C9F" w:rsidRPr="004C10A8" w:rsidRDefault="00081C9F" w:rsidP="0079030B">
      <w:pPr>
        <w:spacing w:before="120" w:after="120"/>
        <w:ind w:hanging="2410"/>
        <w:rPr>
          <w:rFonts w:ascii="Arial Narrow" w:hAnsi="Arial Narrow"/>
          <w:sz w:val="22"/>
          <w:szCs w:val="22"/>
        </w:rPr>
      </w:pPr>
    </w:p>
    <w:p w14:paraId="2438B3A3" w14:textId="77777777" w:rsidR="00390BD7" w:rsidRPr="004C10A8" w:rsidRDefault="00390BD7" w:rsidP="0079030B">
      <w:pPr>
        <w:spacing w:before="120" w:after="120"/>
        <w:rPr>
          <w:rFonts w:ascii="Arial Narrow" w:hAnsi="Arial Narrow"/>
          <w:sz w:val="22"/>
          <w:szCs w:val="22"/>
        </w:rPr>
      </w:pPr>
    </w:p>
    <w:p w14:paraId="6AED1623" w14:textId="36B7662C" w:rsidR="00390BD7" w:rsidRPr="004C10A8" w:rsidRDefault="00390BD7" w:rsidP="0079030B">
      <w:pPr>
        <w:spacing w:before="120" w:after="120"/>
        <w:rPr>
          <w:rFonts w:ascii="Arial Narrow" w:hAnsi="Arial Narrow"/>
          <w:sz w:val="22"/>
          <w:szCs w:val="22"/>
        </w:rPr>
      </w:pPr>
    </w:p>
    <w:p w14:paraId="34D78272" w14:textId="77777777" w:rsidR="006D41EB" w:rsidRPr="004C10A8" w:rsidRDefault="006D41EB" w:rsidP="0079030B">
      <w:pPr>
        <w:spacing w:before="120" w:after="120"/>
        <w:rPr>
          <w:rFonts w:ascii="Arial Narrow" w:hAnsi="Arial Narrow"/>
          <w:b/>
          <w:bCs/>
          <w:sz w:val="36"/>
          <w:szCs w:val="36"/>
        </w:rPr>
      </w:pPr>
    </w:p>
    <w:p w14:paraId="35A9CA35" w14:textId="6897DEEB" w:rsidR="00081C9F" w:rsidRPr="004C10A8" w:rsidRDefault="00770D4A" w:rsidP="0079030B">
      <w:pPr>
        <w:spacing w:before="120" w:after="120"/>
        <w:jc w:val="center"/>
        <w:rPr>
          <w:rFonts w:ascii="Arial Narrow" w:hAnsi="Arial Narrow"/>
          <w:b/>
          <w:bCs/>
          <w:sz w:val="56"/>
          <w:szCs w:val="56"/>
        </w:rPr>
      </w:pPr>
      <w:r w:rsidRPr="5E17DA73">
        <w:rPr>
          <w:rFonts w:ascii="Arial Narrow" w:hAnsi="Arial Narrow"/>
          <w:b/>
          <w:bCs/>
          <w:sz w:val="56"/>
          <w:szCs w:val="56"/>
        </w:rPr>
        <w:t>N</w:t>
      </w:r>
      <w:r w:rsidR="0075206E" w:rsidRPr="5E17DA73">
        <w:rPr>
          <w:rFonts w:ascii="Arial Narrow" w:hAnsi="Arial Narrow"/>
          <w:b/>
          <w:bCs/>
          <w:sz w:val="56"/>
          <w:szCs w:val="56"/>
        </w:rPr>
        <w:t xml:space="preserve">CESS </w:t>
      </w:r>
      <w:r w:rsidRPr="5E17DA73">
        <w:rPr>
          <w:rFonts w:ascii="Arial Narrow" w:hAnsi="Arial Narrow"/>
          <w:b/>
          <w:bCs/>
          <w:sz w:val="56"/>
          <w:szCs w:val="56"/>
        </w:rPr>
        <w:t>Contract</w:t>
      </w:r>
      <w:r w:rsidR="0075206E" w:rsidRPr="5E17DA73">
        <w:rPr>
          <w:rFonts w:ascii="Arial Narrow" w:hAnsi="Arial Narrow"/>
          <w:b/>
          <w:bCs/>
          <w:sz w:val="56"/>
          <w:szCs w:val="56"/>
        </w:rPr>
        <w:t xml:space="preserve"> (Reliability)</w:t>
      </w:r>
    </w:p>
    <w:p w14:paraId="4DBF18DD" w14:textId="77777777" w:rsidR="000E45E0" w:rsidRDefault="000E45E0" w:rsidP="0079030B">
      <w:pPr>
        <w:spacing w:before="120" w:after="120"/>
        <w:jc w:val="center"/>
        <w:rPr>
          <w:rFonts w:ascii="Arial Narrow" w:hAnsi="Arial Narrow"/>
          <w:b/>
          <w:bCs/>
          <w:sz w:val="36"/>
          <w:szCs w:val="36"/>
        </w:rPr>
      </w:pPr>
      <w:bookmarkStart w:id="0" w:name="CPFirstPartyName"/>
      <w:bookmarkEnd w:id="0"/>
    </w:p>
    <w:p w14:paraId="7C0AACEF" w14:textId="3093EF3B" w:rsidR="007D6ECA" w:rsidRPr="004C10A8" w:rsidRDefault="00825583" w:rsidP="0079030B">
      <w:pPr>
        <w:spacing w:before="120" w:after="120"/>
        <w:jc w:val="center"/>
        <w:rPr>
          <w:rFonts w:ascii="Arial Narrow" w:hAnsi="Arial Narrow"/>
          <w:b/>
          <w:bCs/>
          <w:sz w:val="36"/>
          <w:szCs w:val="36"/>
        </w:rPr>
      </w:pPr>
      <w:r w:rsidRPr="00ED72E8">
        <w:rPr>
          <w:rFonts w:ascii="Arial Narrow" w:hAnsi="Arial Narrow"/>
          <w:b/>
          <w:bCs/>
          <w:sz w:val="36"/>
          <w:szCs w:val="36"/>
          <w:highlight w:val="cyan"/>
        </w:rPr>
        <w:t>[</w:t>
      </w:r>
      <w:r w:rsidR="007D6ECA" w:rsidRPr="00ED72E8">
        <w:rPr>
          <w:rFonts w:ascii="Arial Narrow" w:hAnsi="Arial Narrow"/>
          <w:b/>
          <w:bCs/>
          <w:sz w:val="36"/>
          <w:szCs w:val="36"/>
          <w:highlight w:val="cyan"/>
        </w:rPr>
        <w:t xml:space="preserve">For </w:t>
      </w:r>
      <w:r w:rsidR="000F4DAA">
        <w:rPr>
          <w:rFonts w:ascii="Arial Narrow" w:hAnsi="Arial Narrow"/>
          <w:b/>
          <w:bCs/>
          <w:sz w:val="36"/>
          <w:szCs w:val="36"/>
          <w:highlight w:val="cyan"/>
        </w:rPr>
        <w:t>Unr</w:t>
      </w:r>
      <w:r w:rsidR="007D6ECA" w:rsidRPr="00ED72E8">
        <w:rPr>
          <w:rFonts w:ascii="Arial Narrow" w:hAnsi="Arial Narrow"/>
          <w:b/>
          <w:bCs/>
          <w:sz w:val="36"/>
          <w:szCs w:val="36"/>
          <w:highlight w:val="cyan"/>
        </w:rPr>
        <w:t>egistered Facilities</w:t>
      </w:r>
      <w:r w:rsidRPr="00ED72E8">
        <w:rPr>
          <w:rFonts w:ascii="Arial Narrow" w:hAnsi="Arial Narrow"/>
          <w:b/>
          <w:bCs/>
          <w:sz w:val="36"/>
          <w:szCs w:val="36"/>
          <w:highlight w:val="cyan"/>
        </w:rPr>
        <w:t xml:space="preserve"> </w:t>
      </w:r>
      <w:r w:rsidR="008C5D57" w:rsidRPr="00ED72E8">
        <w:rPr>
          <w:rFonts w:ascii="Arial Narrow" w:hAnsi="Arial Narrow"/>
          <w:b/>
          <w:bCs/>
          <w:sz w:val="36"/>
          <w:szCs w:val="36"/>
          <w:highlight w:val="cyan"/>
        </w:rPr>
        <w:t xml:space="preserve">that </w:t>
      </w:r>
      <w:r w:rsidRPr="00ED72E8">
        <w:rPr>
          <w:rFonts w:ascii="Arial Narrow" w:hAnsi="Arial Narrow"/>
          <w:b/>
          <w:bCs/>
          <w:sz w:val="36"/>
          <w:szCs w:val="36"/>
          <w:highlight w:val="cyan"/>
        </w:rPr>
        <w:t xml:space="preserve">will receive </w:t>
      </w:r>
      <w:r w:rsidR="000F4DAA">
        <w:rPr>
          <w:rFonts w:ascii="Arial Narrow" w:hAnsi="Arial Narrow"/>
          <w:b/>
          <w:bCs/>
          <w:sz w:val="36"/>
          <w:szCs w:val="36"/>
          <w:highlight w:val="cyan"/>
        </w:rPr>
        <w:t>activation</w:t>
      </w:r>
      <w:r w:rsidRPr="00ED72E8">
        <w:rPr>
          <w:rFonts w:ascii="Arial Narrow" w:hAnsi="Arial Narrow"/>
          <w:b/>
          <w:bCs/>
          <w:sz w:val="36"/>
          <w:szCs w:val="36"/>
          <w:highlight w:val="cyan"/>
        </w:rPr>
        <w:t xml:space="preserve"> payments</w:t>
      </w:r>
      <w:r w:rsidR="00F061B2">
        <w:rPr>
          <w:rFonts w:ascii="Arial Narrow" w:hAnsi="Arial Narrow"/>
          <w:b/>
          <w:bCs/>
          <w:sz w:val="36"/>
          <w:szCs w:val="36"/>
          <w:highlight w:val="cyan"/>
        </w:rPr>
        <w:t xml:space="preserve"> – Peak Demand Service only</w:t>
      </w:r>
      <w:ins w:id="1" w:author="Matthew Fairclough" w:date="2023-05-25T13:31:00Z">
        <w:r w:rsidR="00BB3A55">
          <w:rPr>
            <w:rFonts w:ascii="Arial Narrow" w:hAnsi="Arial Narrow"/>
            <w:b/>
            <w:bCs/>
            <w:sz w:val="36"/>
            <w:szCs w:val="36"/>
            <w:highlight w:val="cyan"/>
          </w:rPr>
          <w:t xml:space="preserve"> </w:t>
        </w:r>
        <w:r w:rsidR="00DA0312">
          <w:rPr>
            <w:rFonts w:ascii="Arial Narrow" w:hAnsi="Arial Narrow"/>
            <w:b/>
            <w:bCs/>
            <w:sz w:val="36"/>
            <w:szCs w:val="36"/>
            <w:highlight w:val="cyan"/>
          </w:rPr>
          <w:t>(</w:t>
        </w:r>
        <w:r w:rsidR="00BB3A55">
          <w:rPr>
            <w:rFonts w:ascii="Arial Narrow" w:hAnsi="Arial Narrow"/>
            <w:b/>
            <w:bCs/>
            <w:sz w:val="36"/>
            <w:szCs w:val="36"/>
            <w:highlight w:val="cyan"/>
          </w:rPr>
          <w:t>by reducing Withdrawal</w:t>
        </w:r>
        <w:r w:rsidR="00DA0312">
          <w:rPr>
            <w:rFonts w:ascii="Arial Narrow" w:hAnsi="Arial Narrow"/>
            <w:b/>
            <w:bCs/>
            <w:sz w:val="36"/>
            <w:szCs w:val="36"/>
            <w:highlight w:val="cyan"/>
          </w:rPr>
          <w:t>)</w:t>
        </w:r>
      </w:ins>
      <w:r w:rsidRPr="00ED72E8">
        <w:rPr>
          <w:rFonts w:ascii="Arial Narrow" w:hAnsi="Arial Narrow"/>
          <w:b/>
          <w:bCs/>
          <w:sz w:val="36"/>
          <w:szCs w:val="36"/>
          <w:highlight w:val="cyan"/>
        </w:rPr>
        <w:t>]</w:t>
      </w:r>
    </w:p>
    <w:p w14:paraId="3729A64F" w14:textId="77777777" w:rsidR="000E45E0" w:rsidRPr="004C10A8" w:rsidRDefault="000E45E0" w:rsidP="0079030B">
      <w:pPr>
        <w:spacing w:before="120" w:after="120"/>
        <w:jc w:val="center"/>
        <w:rPr>
          <w:rFonts w:ascii="Arial Narrow" w:hAnsi="Arial Narrow"/>
          <w:b/>
          <w:bCs/>
          <w:sz w:val="36"/>
          <w:szCs w:val="36"/>
        </w:rPr>
      </w:pPr>
    </w:p>
    <w:p w14:paraId="53DDFE3D" w14:textId="6185F9D0" w:rsidR="00081C9F" w:rsidRPr="004C10A8" w:rsidRDefault="00081C9F" w:rsidP="0079030B">
      <w:pPr>
        <w:spacing w:before="120" w:after="120"/>
        <w:jc w:val="center"/>
        <w:rPr>
          <w:rFonts w:ascii="Arial Narrow" w:hAnsi="Arial Narrow"/>
          <w:b/>
          <w:bCs/>
          <w:sz w:val="36"/>
          <w:szCs w:val="36"/>
        </w:rPr>
      </w:pPr>
      <w:r w:rsidRPr="004C10A8">
        <w:rPr>
          <w:rFonts w:ascii="Arial Narrow" w:hAnsi="Arial Narrow"/>
          <w:b/>
          <w:bCs/>
          <w:sz w:val="36"/>
          <w:szCs w:val="36"/>
        </w:rPr>
        <w:t>Australian Energy Market Operator Limited</w:t>
      </w:r>
    </w:p>
    <w:p w14:paraId="066F4653" w14:textId="77777777" w:rsidR="00081C9F" w:rsidRPr="004C10A8" w:rsidRDefault="00081C9F" w:rsidP="0079030B">
      <w:pPr>
        <w:spacing w:before="120" w:after="120"/>
        <w:jc w:val="center"/>
        <w:rPr>
          <w:rFonts w:ascii="Arial Narrow" w:hAnsi="Arial Narrow"/>
          <w:b/>
          <w:bCs/>
          <w:sz w:val="36"/>
          <w:szCs w:val="36"/>
        </w:rPr>
      </w:pPr>
    </w:p>
    <w:p w14:paraId="75E9A1A9" w14:textId="77777777" w:rsidR="00081C9F" w:rsidRPr="004C10A8" w:rsidRDefault="00081C9F" w:rsidP="0079030B">
      <w:pPr>
        <w:spacing w:before="120" w:after="120"/>
        <w:jc w:val="center"/>
        <w:rPr>
          <w:rFonts w:ascii="Arial Narrow" w:hAnsi="Arial Narrow"/>
          <w:b/>
          <w:bCs/>
          <w:sz w:val="22"/>
          <w:szCs w:val="22"/>
        </w:rPr>
      </w:pPr>
      <w:r w:rsidRPr="004C10A8">
        <w:rPr>
          <w:rFonts w:ascii="Arial Narrow" w:hAnsi="Arial Narrow"/>
          <w:b/>
          <w:bCs/>
          <w:sz w:val="22"/>
          <w:szCs w:val="22"/>
        </w:rPr>
        <w:t>and</w:t>
      </w:r>
    </w:p>
    <w:p w14:paraId="1EEBC37D" w14:textId="77777777" w:rsidR="00081C9F" w:rsidRPr="004C10A8" w:rsidRDefault="00081C9F" w:rsidP="0079030B">
      <w:pPr>
        <w:spacing w:before="120" w:after="120"/>
        <w:jc w:val="center"/>
        <w:rPr>
          <w:rFonts w:ascii="Arial Narrow" w:hAnsi="Arial Narrow"/>
          <w:b/>
          <w:bCs/>
          <w:sz w:val="36"/>
          <w:szCs w:val="36"/>
        </w:rPr>
      </w:pPr>
    </w:p>
    <w:p w14:paraId="7300E722" w14:textId="2F8D9E73" w:rsidR="00081C9F" w:rsidRPr="00F061B2" w:rsidRDefault="00F061B2" w:rsidP="00F061B2">
      <w:pPr>
        <w:spacing w:before="120" w:after="120"/>
        <w:jc w:val="center"/>
        <w:rPr>
          <w:rFonts w:ascii="Arial Narrow" w:hAnsi="Arial Narrow"/>
          <w:b/>
          <w:sz w:val="36"/>
          <w:szCs w:val="36"/>
        </w:rPr>
      </w:pPr>
      <w:bookmarkStart w:id="2" w:name="_Hlk133841383"/>
      <w:r w:rsidRPr="00F061B2">
        <w:rPr>
          <w:rFonts w:ascii="Arial Narrow" w:hAnsi="Arial Narrow"/>
          <w:b/>
          <w:bCs/>
          <w:sz w:val="36"/>
          <w:szCs w:val="36"/>
          <w:highlight w:val="yellow"/>
        </w:rPr>
        <w:t>Enel X Australia Pty Ltd</w:t>
      </w:r>
    </w:p>
    <w:bookmarkEnd w:id="2"/>
    <w:p w14:paraId="4DF591E4" w14:textId="77777777" w:rsidR="00081C9F" w:rsidRPr="004C10A8" w:rsidRDefault="00081C9F" w:rsidP="0079030B">
      <w:pPr>
        <w:spacing w:before="120" w:after="120"/>
        <w:rPr>
          <w:rFonts w:ascii="Arial Narrow" w:hAnsi="Arial Narrow"/>
          <w:sz w:val="22"/>
          <w:szCs w:val="22"/>
        </w:rPr>
      </w:pPr>
    </w:p>
    <w:p w14:paraId="59B45211" w14:textId="75BD2FF0" w:rsidR="001440E8" w:rsidRPr="004C10A8" w:rsidRDefault="001440E8" w:rsidP="0079030B">
      <w:pPr>
        <w:spacing w:before="120" w:after="120"/>
        <w:rPr>
          <w:rFonts w:ascii="Arial Narrow" w:hAnsi="Arial Narrow"/>
          <w:sz w:val="22"/>
          <w:szCs w:val="22"/>
        </w:rPr>
      </w:pPr>
    </w:p>
    <w:p w14:paraId="1CABAFC5" w14:textId="0182C9F3" w:rsidR="001440E8" w:rsidRPr="004C10A8" w:rsidRDefault="001440E8" w:rsidP="0079030B">
      <w:pPr>
        <w:spacing w:before="120" w:after="120"/>
        <w:rPr>
          <w:rFonts w:ascii="Arial Narrow" w:hAnsi="Arial Narrow"/>
          <w:sz w:val="22"/>
          <w:szCs w:val="22"/>
        </w:rPr>
      </w:pPr>
    </w:p>
    <w:p w14:paraId="118A174B" w14:textId="79AC4B92" w:rsidR="001440E8" w:rsidRPr="004C10A8" w:rsidRDefault="001440E8" w:rsidP="0079030B">
      <w:pPr>
        <w:spacing w:before="120" w:after="120"/>
        <w:rPr>
          <w:rFonts w:ascii="Arial Narrow" w:hAnsi="Arial Narrow"/>
          <w:sz w:val="22"/>
          <w:szCs w:val="22"/>
        </w:rPr>
      </w:pPr>
    </w:p>
    <w:p w14:paraId="61DC15A3" w14:textId="5336FE88" w:rsidR="001440E8" w:rsidRPr="004C10A8" w:rsidRDefault="001440E8" w:rsidP="0079030B">
      <w:pPr>
        <w:spacing w:before="120" w:after="120"/>
        <w:rPr>
          <w:rFonts w:ascii="Arial Narrow" w:hAnsi="Arial Narrow"/>
          <w:sz w:val="22"/>
          <w:szCs w:val="22"/>
        </w:rPr>
      </w:pPr>
    </w:p>
    <w:p w14:paraId="7FCF8BF5" w14:textId="77777777" w:rsidR="001440E8" w:rsidRPr="004C10A8" w:rsidRDefault="001440E8" w:rsidP="0079030B">
      <w:pPr>
        <w:spacing w:before="120" w:after="120"/>
        <w:rPr>
          <w:rFonts w:ascii="Arial Narrow" w:hAnsi="Arial Narrow"/>
          <w:sz w:val="22"/>
          <w:szCs w:val="22"/>
        </w:rPr>
      </w:pPr>
    </w:p>
    <w:p w14:paraId="2AFC7BF5" w14:textId="77777777" w:rsidR="00081C9F" w:rsidRPr="004C10A8" w:rsidRDefault="00081C9F" w:rsidP="0079030B">
      <w:pPr>
        <w:spacing w:before="120" w:after="120"/>
        <w:rPr>
          <w:rFonts w:ascii="Arial Narrow" w:hAnsi="Arial Narrow"/>
          <w:sz w:val="22"/>
          <w:szCs w:val="22"/>
        </w:rPr>
      </w:pPr>
    </w:p>
    <w:p w14:paraId="332C4085" w14:textId="77777777" w:rsidR="00081C9F" w:rsidRPr="004C10A8" w:rsidRDefault="00081C9F" w:rsidP="0079030B">
      <w:pPr>
        <w:spacing w:before="120" w:after="120"/>
        <w:rPr>
          <w:rFonts w:ascii="Arial Narrow" w:hAnsi="Arial Narrow"/>
          <w:sz w:val="22"/>
          <w:szCs w:val="22"/>
        </w:rPr>
      </w:pPr>
    </w:p>
    <w:p w14:paraId="4BBC4795" w14:textId="77777777" w:rsidR="00727198" w:rsidRPr="004C10A8" w:rsidRDefault="00081C9F" w:rsidP="008D0E41">
      <w:pPr>
        <w:jc w:val="both"/>
        <w:rPr>
          <w:rFonts w:ascii="Arial Narrow" w:hAnsi="Arial Narrow"/>
          <w:sz w:val="22"/>
          <w:szCs w:val="22"/>
        </w:rPr>
      </w:pPr>
      <w:r w:rsidRPr="004C10A8">
        <w:rPr>
          <w:rFonts w:ascii="Arial Narrow" w:hAnsi="Arial Narrow"/>
          <w:sz w:val="22"/>
          <w:szCs w:val="22"/>
        </w:rPr>
        <w:t>Australian Energy Market Operator Limited</w:t>
      </w:r>
    </w:p>
    <w:p w14:paraId="43B3F1FA" w14:textId="7B9058B0" w:rsidR="00081C9F" w:rsidRPr="004C10A8" w:rsidRDefault="00727198" w:rsidP="008D0E41">
      <w:pPr>
        <w:rPr>
          <w:rFonts w:ascii="Arial Narrow" w:hAnsi="Arial Narrow"/>
          <w:sz w:val="22"/>
          <w:szCs w:val="22"/>
        </w:rPr>
      </w:pPr>
      <w:r w:rsidRPr="004C10A8">
        <w:rPr>
          <w:rFonts w:ascii="Arial Narrow" w:hAnsi="Arial Narrow"/>
          <w:sz w:val="22"/>
          <w:szCs w:val="22"/>
        </w:rPr>
        <w:t>ABN 94 072 010 327</w:t>
      </w:r>
    </w:p>
    <w:p w14:paraId="0472A3D4" w14:textId="77777777" w:rsidR="000A5CAD" w:rsidRPr="004C10A8" w:rsidRDefault="000A5CAD" w:rsidP="008D0E41">
      <w:pPr>
        <w:rPr>
          <w:rFonts w:ascii="Arial Narrow" w:hAnsi="Arial Narrow"/>
          <w:sz w:val="22"/>
          <w:szCs w:val="22"/>
        </w:rPr>
      </w:pPr>
      <w:r w:rsidRPr="004C10A8">
        <w:rPr>
          <w:rFonts w:ascii="Arial Narrow" w:hAnsi="Arial Narrow"/>
          <w:sz w:val="22"/>
          <w:szCs w:val="22"/>
        </w:rPr>
        <w:t>Level 22, 530 Collins Street</w:t>
      </w:r>
    </w:p>
    <w:p w14:paraId="795530EB" w14:textId="52219E56" w:rsidR="00613AD4" w:rsidRDefault="000A5CAD" w:rsidP="008D0E41">
      <w:pPr>
        <w:rPr>
          <w:rFonts w:ascii="Arial Narrow" w:hAnsi="Arial Narrow"/>
          <w:sz w:val="22"/>
          <w:szCs w:val="22"/>
        </w:rPr>
      </w:pPr>
      <w:r w:rsidRPr="004C10A8">
        <w:rPr>
          <w:rFonts w:ascii="Arial Narrow" w:hAnsi="Arial Narrow"/>
          <w:sz w:val="22"/>
          <w:szCs w:val="22"/>
        </w:rPr>
        <w:t>Melbourne VIC 3000</w:t>
      </w:r>
    </w:p>
    <w:p w14:paraId="6EC41E0F" w14:textId="74C216F6" w:rsidR="00613AD4" w:rsidRDefault="00613AD4">
      <w:pPr>
        <w:rPr>
          <w:rFonts w:ascii="Arial Narrow" w:hAnsi="Arial Narrow"/>
          <w:sz w:val="22"/>
          <w:szCs w:val="22"/>
        </w:rPr>
      </w:pPr>
    </w:p>
    <w:p w14:paraId="4A0237C0" w14:textId="77777777" w:rsidR="00081C9F" w:rsidRPr="004C10A8" w:rsidRDefault="00081C9F" w:rsidP="008D0E41">
      <w:pPr>
        <w:rPr>
          <w:rFonts w:ascii="Arial Narrow" w:hAnsi="Arial Narrow"/>
          <w:sz w:val="22"/>
          <w:szCs w:val="22"/>
        </w:rPr>
      </w:pPr>
    </w:p>
    <w:p w14:paraId="05948B8F" w14:textId="77777777" w:rsidR="00613AD4" w:rsidRDefault="00613AD4" w:rsidP="0079030B">
      <w:pPr>
        <w:spacing w:before="120" w:after="120"/>
        <w:rPr>
          <w:rFonts w:ascii="Arial Narrow" w:hAnsi="Arial Narrow"/>
          <w:sz w:val="22"/>
          <w:szCs w:val="22"/>
        </w:rPr>
        <w:sectPr w:rsidR="00613AD4" w:rsidSect="00C245A0">
          <w:headerReference w:type="first" r:id="rId12"/>
          <w:pgSz w:w="11907" w:h="16840" w:code="9"/>
          <w:pgMar w:top="2233" w:right="1440" w:bottom="1440" w:left="1440" w:header="425" w:footer="567" w:gutter="0"/>
          <w:cols w:space="720"/>
          <w:titlePg/>
          <w:docGrid w:linePitch="313"/>
        </w:sectPr>
      </w:pPr>
    </w:p>
    <w:p w14:paraId="32DAAFAF" w14:textId="04E58540" w:rsidR="000F6652" w:rsidRPr="004C10A8" w:rsidRDefault="000F6652" w:rsidP="0079030B">
      <w:pPr>
        <w:spacing w:before="120" w:after="120"/>
        <w:rPr>
          <w:rFonts w:ascii="Arial Narrow" w:hAnsi="Arial Narrow"/>
          <w:b/>
          <w:bCs/>
          <w:sz w:val="36"/>
          <w:szCs w:val="36"/>
        </w:rPr>
      </w:pPr>
      <w:r w:rsidRPr="004C10A8">
        <w:rPr>
          <w:rFonts w:ascii="Arial Narrow" w:hAnsi="Arial Narrow"/>
          <w:b/>
          <w:bCs/>
          <w:sz w:val="36"/>
          <w:szCs w:val="36"/>
        </w:rPr>
        <w:t>Table of Contents</w:t>
      </w:r>
    </w:p>
    <w:p w14:paraId="3CF7D361" w14:textId="77777777" w:rsidR="000F6652" w:rsidRPr="004C10A8" w:rsidRDefault="000F6652" w:rsidP="0079030B">
      <w:pPr>
        <w:spacing w:before="120" w:after="120"/>
        <w:rPr>
          <w:rFonts w:ascii="Arial Narrow" w:hAnsi="Arial Narrow"/>
          <w:sz w:val="22"/>
          <w:szCs w:val="22"/>
        </w:rPr>
      </w:pPr>
    </w:p>
    <w:p w14:paraId="0B927D5D" w14:textId="3DEB0886" w:rsidR="00C90283" w:rsidRDefault="00C30878">
      <w:pPr>
        <w:pStyle w:val="TOC1"/>
        <w:rPr>
          <w:rFonts w:asciiTheme="minorHAnsi" w:eastAsiaTheme="minorEastAsia" w:hAnsiTheme="minorHAnsi" w:cstheme="minorBidi"/>
          <w:b w:val="0"/>
          <w:noProof/>
          <w:szCs w:val="22"/>
          <w:lang w:eastAsia="en-AU"/>
        </w:rPr>
      </w:pPr>
      <w:r>
        <w:rPr>
          <w:szCs w:val="22"/>
        </w:rPr>
        <w:fldChar w:fldCharType="begin"/>
      </w:r>
      <w:r>
        <w:rPr>
          <w:szCs w:val="22"/>
        </w:rPr>
        <w:instrText xml:space="preserve"> TOC \o "1-2" \t "SchedTitle,3,Header sub,3" </w:instrText>
      </w:r>
      <w:r>
        <w:rPr>
          <w:szCs w:val="22"/>
        </w:rPr>
        <w:fldChar w:fldCharType="separate"/>
      </w:r>
      <w:r w:rsidR="00C90283" w:rsidRPr="00EA1F3A">
        <w:rPr>
          <w:rFonts w:eastAsia="PMingLiU"/>
          <w:noProof/>
          <w:kern w:val="28"/>
        </w:rPr>
        <w:t>1.</w:t>
      </w:r>
      <w:r w:rsidR="00C90283">
        <w:rPr>
          <w:rFonts w:asciiTheme="minorHAnsi" w:eastAsiaTheme="minorEastAsia" w:hAnsiTheme="minorHAnsi" w:cstheme="minorBidi"/>
          <w:b w:val="0"/>
          <w:noProof/>
          <w:szCs w:val="22"/>
          <w:lang w:eastAsia="en-AU"/>
        </w:rPr>
        <w:tab/>
      </w:r>
      <w:r w:rsidR="00C90283" w:rsidRPr="00EA1F3A">
        <w:rPr>
          <w:rFonts w:eastAsia="PMingLiU"/>
          <w:noProof/>
          <w:kern w:val="28"/>
        </w:rPr>
        <w:t>Interpretation</w:t>
      </w:r>
      <w:r w:rsidR="00C90283">
        <w:rPr>
          <w:noProof/>
        </w:rPr>
        <w:tab/>
      </w:r>
      <w:r w:rsidR="00C90283">
        <w:rPr>
          <w:noProof/>
        </w:rPr>
        <w:fldChar w:fldCharType="begin"/>
      </w:r>
      <w:r w:rsidR="00C90283">
        <w:rPr>
          <w:noProof/>
        </w:rPr>
        <w:instrText xml:space="preserve"> PAGEREF _Toc133939865 \h </w:instrText>
      </w:r>
      <w:r w:rsidR="00C90283">
        <w:rPr>
          <w:noProof/>
        </w:rPr>
      </w:r>
      <w:r w:rsidR="00C90283">
        <w:rPr>
          <w:noProof/>
        </w:rPr>
        <w:fldChar w:fldCharType="separate"/>
      </w:r>
      <w:r w:rsidR="00C90283">
        <w:rPr>
          <w:noProof/>
        </w:rPr>
        <w:t>4</w:t>
      </w:r>
      <w:r w:rsidR="00C90283">
        <w:rPr>
          <w:noProof/>
        </w:rPr>
        <w:fldChar w:fldCharType="end"/>
      </w:r>
    </w:p>
    <w:p w14:paraId="0DE00287" w14:textId="2FD39F94"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2.</w:t>
      </w:r>
      <w:r>
        <w:rPr>
          <w:rFonts w:asciiTheme="minorHAnsi" w:eastAsiaTheme="minorEastAsia" w:hAnsiTheme="minorHAnsi" w:cstheme="minorBidi"/>
          <w:b w:val="0"/>
          <w:noProof/>
          <w:szCs w:val="22"/>
          <w:lang w:eastAsia="en-AU"/>
        </w:rPr>
        <w:tab/>
      </w:r>
      <w:r w:rsidRPr="00EA1F3A">
        <w:rPr>
          <w:rFonts w:eastAsia="PMingLiU"/>
          <w:noProof/>
          <w:kern w:val="28"/>
        </w:rPr>
        <w:t>Contract Term</w:t>
      </w:r>
      <w:r>
        <w:rPr>
          <w:noProof/>
        </w:rPr>
        <w:tab/>
      </w:r>
      <w:r>
        <w:rPr>
          <w:noProof/>
        </w:rPr>
        <w:fldChar w:fldCharType="begin"/>
      </w:r>
      <w:r>
        <w:rPr>
          <w:noProof/>
        </w:rPr>
        <w:instrText xml:space="preserve"> PAGEREF _Toc133939866 \h </w:instrText>
      </w:r>
      <w:r>
        <w:rPr>
          <w:noProof/>
        </w:rPr>
      </w:r>
      <w:r>
        <w:rPr>
          <w:noProof/>
        </w:rPr>
        <w:fldChar w:fldCharType="separate"/>
      </w:r>
      <w:r>
        <w:rPr>
          <w:noProof/>
        </w:rPr>
        <w:t>7</w:t>
      </w:r>
      <w:r>
        <w:rPr>
          <w:noProof/>
        </w:rPr>
        <w:fldChar w:fldCharType="end"/>
      </w:r>
    </w:p>
    <w:p w14:paraId="65CD9FD1" w14:textId="0D0A1442"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3.</w:t>
      </w:r>
      <w:r>
        <w:rPr>
          <w:rFonts w:asciiTheme="minorHAnsi" w:eastAsiaTheme="minorEastAsia" w:hAnsiTheme="minorHAnsi" w:cstheme="minorBidi"/>
          <w:b w:val="0"/>
          <w:noProof/>
          <w:szCs w:val="22"/>
          <w:lang w:eastAsia="en-AU"/>
        </w:rPr>
        <w:tab/>
      </w:r>
      <w:r w:rsidRPr="00EA1F3A">
        <w:rPr>
          <w:rFonts w:eastAsia="PMingLiU"/>
          <w:noProof/>
          <w:kern w:val="28"/>
        </w:rPr>
        <w:t>Condition Precedent</w:t>
      </w:r>
      <w:r>
        <w:rPr>
          <w:noProof/>
        </w:rPr>
        <w:tab/>
      </w:r>
      <w:r>
        <w:rPr>
          <w:noProof/>
        </w:rPr>
        <w:fldChar w:fldCharType="begin"/>
      </w:r>
      <w:r>
        <w:rPr>
          <w:noProof/>
        </w:rPr>
        <w:instrText xml:space="preserve"> PAGEREF _Toc133939867 \h </w:instrText>
      </w:r>
      <w:r>
        <w:rPr>
          <w:noProof/>
        </w:rPr>
      </w:r>
      <w:r>
        <w:rPr>
          <w:noProof/>
        </w:rPr>
        <w:fldChar w:fldCharType="separate"/>
      </w:r>
      <w:r>
        <w:rPr>
          <w:noProof/>
        </w:rPr>
        <w:t>7</w:t>
      </w:r>
      <w:r>
        <w:rPr>
          <w:noProof/>
        </w:rPr>
        <w:fldChar w:fldCharType="end"/>
      </w:r>
    </w:p>
    <w:p w14:paraId="1C78FB05" w14:textId="263E095B"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4.</w:t>
      </w:r>
      <w:r>
        <w:rPr>
          <w:rFonts w:asciiTheme="minorHAnsi" w:eastAsiaTheme="minorEastAsia" w:hAnsiTheme="minorHAnsi" w:cstheme="minorBidi"/>
          <w:b w:val="0"/>
          <w:noProof/>
          <w:szCs w:val="22"/>
          <w:lang w:eastAsia="en-AU"/>
        </w:rPr>
        <w:tab/>
      </w:r>
      <w:r w:rsidRPr="00EA1F3A">
        <w:rPr>
          <w:rFonts w:eastAsia="PMingLiU"/>
          <w:noProof/>
          <w:kern w:val="28"/>
        </w:rPr>
        <w:t>Service</w:t>
      </w:r>
      <w:r>
        <w:rPr>
          <w:noProof/>
        </w:rPr>
        <w:tab/>
      </w:r>
      <w:r>
        <w:rPr>
          <w:noProof/>
        </w:rPr>
        <w:fldChar w:fldCharType="begin"/>
      </w:r>
      <w:r>
        <w:rPr>
          <w:noProof/>
        </w:rPr>
        <w:instrText xml:space="preserve"> PAGEREF _Toc133939868 \h </w:instrText>
      </w:r>
      <w:r>
        <w:rPr>
          <w:noProof/>
        </w:rPr>
      </w:r>
      <w:r>
        <w:rPr>
          <w:noProof/>
        </w:rPr>
        <w:fldChar w:fldCharType="separate"/>
      </w:r>
      <w:r>
        <w:rPr>
          <w:noProof/>
        </w:rPr>
        <w:t>8</w:t>
      </w:r>
      <w:r>
        <w:rPr>
          <w:noProof/>
        </w:rPr>
        <w:fldChar w:fldCharType="end"/>
      </w:r>
    </w:p>
    <w:p w14:paraId="6842A1C4" w14:textId="0304D75C"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5.</w:t>
      </w:r>
      <w:r>
        <w:rPr>
          <w:rFonts w:asciiTheme="minorHAnsi" w:eastAsiaTheme="minorEastAsia" w:hAnsiTheme="minorHAnsi" w:cstheme="minorBidi"/>
          <w:b w:val="0"/>
          <w:noProof/>
          <w:szCs w:val="22"/>
          <w:lang w:eastAsia="en-AU"/>
        </w:rPr>
        <w:tab/>
      </w:r>
      <w:r w:rsidRPr="00EA1F3A">
        <w:rPr>
          <w:rFonts w:eastAsia="PMingLiU"/>
          <w:noProof/>
          <w:kern w:val="28"/>
        </w:rPr>
        <w:t>Activation</w:t>
      </w:r>
      <w:r>
        <w:rPr>
          <w:noProof/>
        </w:rPr>
        <w:tab/>
      </w:r>
      <w:r>
        <w:rPr>
          <w:noProof/>
        </w:rPr>
        <w:fldChar w:fldCharType="begin"/>
      </w:r>
      <w:r>
        <w:rPr>
          <w:noProof/>
        </w:rPr>
        <w:instrText xml:space="preserve"> PAGEREF _Toc133939869 \h </w:instrText>
      </w:r>
      <w:r>
        <w:rPr>
          <w:noProof/>
        </w:rPr>
      </w:r>
      <w:r>
        <w:rPr>
          <w:noProof/>
        </w:rPr>
        <w:fldChar w:fldCharType="separate"/>
      </w:r>
      <w:r>
        <w:rPr>
          <w:noProof/>
        </w:rPr>
        <w:t>9</w:t>
      </w:r>
      <w:r>
        <w:rPr>
          <w:noProof/>
        </w:rPr>
        <w:fldChar w:fldCharType="end"/>
      </w:r>
    </w:p>
    <w:p w14:paraId="5F44C9D2" w14:textId="71092AF3"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6.</w:t>
      </w:r>
      <w:r>
        <w:rPr>
          <w:rFonts w:asciiTheme="minorHAnsi" w:eastAsiaTheme="minorEastAsia" w:hAnsiTheme="minorHAnsi" w:cstheme="minorBidi"/>
          <w:b w:val="0"/>
          <w:noProof/>
          <w:szCs w:val="22"/>
          <w:lang w:eastAsia="en-AU"/>
        </w:rPr>
        <w:tab/>
      </w:r>
      <w:r w:rsidRPr="00EA1F3A">
        <w:rPr>
          <w:rFonts w:eastAsia="PMingLiU"/>
          <w:noProof/>
          <w:kern w:val="28"/>
        </w:rPr>
        <w:t>Availability</w:t>
      </w:r>
      <w:r>
        <w:rPr>
          <w:noProof/>
        </w:rPr>
        <w:tab/>
      </w:r>
      <w:r>
        <w:rPr>
          <w:noProof/>
        </w:rPr>
        <w:fldChar w:fldCharType="begin"/>
      </w:r>
      <w:r>
        <w:rPr>
          <w:noProof/>
        </w:rPr>
        <w:instrText xml:space="preserve"> PAGEREF _Toc133939870 \h </w:instrText>
      </w:r>
      <w:r>
        <w:rPr>
          <w:noProof/>
        </w:rPr>
      </w:r>
      <w:r>
        <w:rPr>
          <w:noProof/>
        </w:rPr>
        <w:fldChar w:fldCharType="separate"/>
      </w:r>
      <w:r>
        <w:rPr>
          <w:noProof/>
        </w:rPr>
        <w:t>10</w:t>
      </w:r>
      <w:r>
        <w:rPr>
          <w:noProof/>
        </w:rPr>
        <w:fldChar w:fldCharType="end"/>
      </w:r>
    </w:p>
    <w:p w14:paraId="6CFF7386" w14:textId="48F2E1CC"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7.</w:t>
      </w:r>
      <w:r>
        <w:rPr>
          <w:rFonts w:asciiTheme="minorHAnsi" w:eastAsiaTheme="minorEastAsia" w:hAnsiTheme="minorHAnsi" w:cstheme="minorBidi"/>
          <w:b w:val="0"/>
          <w:noProof/>
          <w:szCs w:val="22"/>
          <w:lang w:eastAsia="en-AU"/>
        </w:rPr>
        <w:tab/>
      </w:r>
      <w:r w:rsidRPr="00EA1F3A">
        <w:rPr>
          <w:rFonts w:eastAsia="PMingLiU"/>
          <w:noProof/>
          <w:kern w:val="28"/>
        </w:rPr>
        <w:t>Measurement and verification</w:t>
      </w:r>
      <w:r>
        <w:rPr>
          <w:noProof/>
        </w:rPr>
        <w:tab/>
      </w:r>
      <w:r>
        <w:rPr>
          <w:noProof/>
        </w:rPr>
        <w:fldChar w:fldCharType="begin"/>
      </w:r>
      <w:r>
        <w:rPr>
          <w:noProof/>
        </w:rPr>
        <w:instrText xml:space="preserve"> PAGEREF _Toc133939871 \h </w:instrText>
      </w:r>
      <w:r>
        <w:rPr>
          <w:noProof/>
        </w:rPr>
      </w:r>
      <w:r>
        <w:rPr>
          <w:noProof/>
        </w:rPr>
        <w:fldChar w:fldCharType="separate"/>
      </w:r>
      <w:r>
        <w:rPr>
          <w:noProof/>
        </w:rPr>
        <w:t>10</w:t>
      </w:r>
      <w:r>
        <w:rPr>
          <w:noProof/>
        </w:rPr>
        <w:fldChar w:fldCharType="end"/>
      </w:r>
    </w:p>
    <w:p w14:paraId="1EFFCDA6" w14:textId="750005B3"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8.</w:t>
      </w:r>
      <w:r>
        <w:rPr>
          <w:rFonts w:asciiTheme="minorHAnsi" w:eastAsiaTheme="minorEastAsia" w:hAnsiTheme="minorHAnsi" w:cstheme="minorBidi"/>
          <w:b w:val="0"/>
          <w:noProof/>
          <w:szCs w:val="22"/>
          <w:lang w:eastAsia="en-AU"/>
        </w:rPr>
        <w:tab/>
      </w:r>
      <w:r w:rsidRPr="00EA1F3A">
        <w:rPr>
          <w:rFonts w:eastAsia="PMingLiU"/>
          <w:noProof/>
          <w:kern w:val="28"/>
        </w:rPr>
        <w:t>Modifications to Unregistered Service Equipment</w:t>
      </w:r>
      <w:r>
        <w:rPr>
          <w:noProof/>
        </w:rPr>
        <w:tab/>
      </w:r>
      <w:r>
        <w:rPr>
          <w:noProof/>
        </w:rPr>
        <w:fldChar w:fldCharType="begin"/>
      </w:r>
      <w:r>
        <w:rPr>
          <w:noProof/>
        </w:rPr>
        <w:instrText xml:space="preserve"> PAGEREF _Toc133939872 \h </w:instrText>
      </w:r>
      <w:r>
        <w:rPr>
          <w:noProof/>
        </w:rPr>
      </w:r>
      <w:r>
        <w:rPr>
          <w:noProof/>
        </w:rPr>
        <w:fldChar w:fldCharType="separate"/>
      </w:r>
      <w:r>
        <w:rPr>
          <w:noProof/>
        </w:rPr>
        <w:t>11</w:t>
      </w:r>
      <w:r>
        <w:rPr>
          <w:noProof/>
        </w:rPr>
        <w:fldChar w:fldCharType="end"/>
      </w:r>
    </w:p>
    <w:p w14:paraId="5681176B" w14:textId="064E800B"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9.</w:t>
      </w:r>
      <w:r>
        <w:rPr>
          <w:rFonts w:asciiTheme="minorHAnsi" w:eastAsiaTheme="minorEastAsia" w:hAnsiTheme="minorHAnsi" w:cstheme="minorBidi"/>
          <w:b w:val="0"/>
          <w:noProof/>
          <w:szCs w:val="22"/>
          <w:lang w:eastAsia="en-AU"/>
        </w:rPr>
        <w:tab/>
      </w:r>
      <w:r w:rsidRPr="00EA1F3A">
        <w:rPr>
          <w:rFonts w:eastAsia="PMingLiU"/>
          <w:noProof/>
          <w:kern w:val="28"/>
        </w:rPr>
        <w:t>Service Test</w:t>
      </w:r>
      <w:r>
        <w:rPr>
          <w:noProof/>
        </w:rPr>
        <w:tab/>
      </w:r>
      <w:r>
        <w:rPr>
          <w:noProof/>
        </w:rPr>
        <w:fldChar w:fldCharType="begin"/>
      </w:r>
      <w:r>
        <w:rPr>
          <w:noProof/>
        </w:rPr>
        <w:instrText xml:space="preserve"> PAGEREF _Toc133939873 \h </w:instrText>
      </w:r>
      <w:r>
        <w:rPr>
          <w:noProof/>
        </w:rPr>
      </w:r>
      <w:r>
        <w:rPr>
          <w:noProof/>
        </w:rPr>
        <w:fldChar w:fldCharType="separate"/>
      </w:r>
      <w:r>
        <w:rPr>
          <w:noProof/>
        </w:rPr>
        <w:t>11</w:t>
      </w:r>
      <w:r>
        <w:rPr>
          <w:noProof/>
        </w:rPr>
        <w:fldChar w:fldCharType="end"/>
      </w:r>
    </w:p>
    <w:p w14:paraId="316C53F7" w14:textId="12A9AB31"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10.</w:t>
      </w:r>
      <w:r>
        <w:rPr>
          <w:rFonts w:asciiTheme="minorHAnsi" w:eastAsiaTheme="minorEastAsia" w:hAnsiTheme="minorHAnsi" w:cstheme="minorBidi"/>
          <w:b w:val="0"/>
          <w:noProof/>
          <w:szCs w:val="22"/>
          <w:lang w:eastAsia="en-AU"/>
        </w:rPr>
        <w:tab/>
      </w:r>
      <w:r w:rsidRPr="00EA1F3A">
        <w:rPr>
          <w:rFonts w:eastAsia="PMingLiU"/>
          <w:noProof/>
          <w:kern w:val="28"/>
        </w:rPr>
        <w:t>Payment and settlement</w:t>
      </w:r>
      <w:r>
        <w:rPr>
          <w:noProof/>
        </w:rPr>
        <w:tab/>
      </w:r>
      <w:r>
        <w:rPr>
          <w:noProof/>
        </w:rPr>
        <w:fldChar w:fldCharType="begin"/>
      </w:r>
      <w:r>
        <w:rPr>
          <w:noProof/>
        </w:rPr>
        <w:instrText xml:space="preserve"> PAGEREF _Toc133939874 \h </w:instrText>
      </w:r>
      <w:r>
        <w:rPr>
          <w:noProof/>
        </w:rPr>
      </w:r>
      <w:r>
        <w:rPr>
          <w:noProof/>
        </w:rPr>
        <w:fldChar w:fldCharType="separate"/>
      </w:r>
      <w:r>
        <w:rPr>
          <w:noProof/>
        </w:rPr>
        <w:t>11</w:t>
      </w:r>
      <w:r>
        <w:rPr>
          <w:noProof/>
        </w:rPr>
        <w:fldChar w:fldCharType="end"/>
      </w:r>
    </w:p>
    <w:p w14:paraId="23DDFA62" w14:textId="6BBD6D09"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11.</w:t>
      </w:r>
      <w:r>
        <w:rPr>
          <w:rFonts w:asciiTheme="minorHAnsi" w:eastAsiaTheme="minorEastAsia" w:hAnsiTheme="minorHAnsi" w:cstheme="minorBidi"/>
          <w:b w:val="0"/>
          <w:noProof/>
          <w:szCs w:val="22"/>
          <w:lang w:eastAsia="en-AU"/>
        </w:rPr>
        <w:tab/>
      </w:r>
      <w:r w:rsidRPr="00EA1F3A">
        <w:rPr>
          <w:rFonts w:eastAsia="PMingLiU"/>
          <w:noProof/>
          <w:kern w:val="28"/>
        </w:rPr>
        <w:t>Security</w:t>
      </w:r>
      <w:r>
        <w:rPr>
          <w:noProof/>
        </w:rPr>
        <w:tab/>
      </w:r>
      <w:r>
        <w:rPr>
          <w:noProof/>
        </w:rPr>
        <w:fldChar w:fldCharType="begin"/>
      </w:r>
      <w:r>
        <w:rPr>
          <w:noProof/>
        </w:rPr>
        <w:instrText xml:space="preserve"> PAGEREF _Toc133939875 \h </w:instrText>
      </w:r>
      <w:r>
        <w:rPr>
          <w:noProof/>
        </w:rPr>
      </w:r>
      <w:r>
        <w:rPr>
          <w:noProof/>
        </w:rPr>
        <w:fldChar w:fldCharType="separate"/>
      </w:r>
      <w:r>
        <w:rPr>
          <w:noProof/>
        </w:rPr>
        <w:t>12</w:t>
      </w:r>
      <w:r>
        <w:rPr>
          <w:noProof/>
        </w:rPr>
        <w:fldChar w:fldCharType="end"/>
      </w:r>
    </w:p>
    <w:p w14:paraId="15DB384D" w14:textId="1249689E"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12.</w:t>
      </w:r>
      <w:r>
        <w:rPr>
          <w:rFonts w:asciiTheme="minorHAnsi" w:eastAsiaTheme="minorEastAsia" w:hAnsiTheme="minorHAnsi" w:cstheme="minorBidi"/>
          <w:b w:val="0"/>
          <w:noProof/>
          <w:szCs w:val="22"/>
          <w:lang w:eastAsia="en-AU"/>
        </w:rPr>
        <w:tab/>
      </w:r>
      <w:r w:rsidRPr="00EA1F3A">
        <w:rPr>
          <w:rFonts w:eastAsia="PMingLiU"/>
          <w:noProof/>
          <w:kern w:val="28"/>
        </w:rPr>
        <w:t>Liability</w:t>
      </w:r>
      <w:r>
        <w:rPr>
          <w:noProof/>
        </w:rPr>
        <w:tab/>
      </w:r>
      <w:r>
        <w:rPr>
          <w:noProof/>
        </w:rPr>
        <w:fldChar w:fldCharType="begin"/>
      </w:r>
      <w:r>
        <w:rPr>
          <w:noProof/>
        </w:rPr>
        <w:instrText xml:space="preserve"> PAGEREF _Toc133939876 \h </w:instrText>
      </w:r>
      <w:r>
        <w:rPr>
          <w:noProof/>
        </w:rPr>
      </w:r>
      <w:r>
        <w:rPr>
          <w:noProof/>
        </w:rPr>
        <w:fldChar w:fldCharType="separate"/>
      </w:r>
      <w:r>
        <w:rPr>
          <w:noProof/>
        </w:rPr>
        <w:t>12</w:t>
      </w:r>
      <w:r>
        <w:rPr>
          <w:noProof/>
        </w:rPr>
        <w:fldChar w:fldCharType="end"/>
      </w:r>
    </w:p>
    <w:p w14:paraId="160BAC61" w14:textId="0263DD1C"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13.</w:t>
      </w:r>
      <w:r>
        <w:rPr>
          <w:rFonts w:asciiTheme="minorHAnsi" w:eastAsiaTheme="minorEastAsia" w:hAnsiTheme="minorHAnsi" w:cstheme="minorBidi"/>
          <w:b w:val="0"/>
          <w:noProof/>
          <w:szCs w:val="22"/>
          <w:lang w:eastAsia="en-AU"/>
        </w:rPr>
        <w:tab/>
      </w:r>
      <w:r w:rsidRPr="00EA1F3A">
        <w:rPr>
          <w:rFonts w:eastAsia="PMingLiU"/>
          <w:noProof/>
          <w:kern w:val="28"/>
        </w:rPr>
        <w:t>Termination</w:t>
      </w:r>
      <w:r>
        <w:rPr>
          <w:noProof/>
        </w:rPr>
        <w:tab/>
      </w:r>
      <w:r>
        <w:rPr>
          <w:noProof/>
        </w:rPr>
        <w:fldChar w:fldCharType="begin"/>
      </w:r>
      <w:r>
        <w:rPr>
          <w:noProof/>
        </w:rPr>
        <w:instrText xml:space="preserve"> PAGEREF _Toc133939877 \h </w:instrText>
      </w:r>
      <w:r>
        <w:rPr>
          <w:noProof/>
        </w:rPr>
      </w:r>
      <w:r>
        <w:rPr>
          <w:noProof/>
        </w:rPr>
        <w:fldChar w:fldCharType="separate"/>
      </w:r>
      <w:r>
        <w:rPr>
          <w:noProof/>
        </w:rPr>
        <w:t>13</w:t>
      </w:r>
      <w:r>
        <w:rPr>
          <w:noProof/>
        </w:rPr>
        <w:fldChar w:fldCharType="end"/>
      </w:r>
    </w:p>
    <w:p w14:paraId="58E0C6E0" w14:textId="155296E3"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14.</w:t>
      </w:r>
      <w:r>
        <w:rPr>
          <w:rFonts w:asciiTheme="minorHAnsi" w:eastAsiaTheme="minorEastAsia" w:hAnsiTheme="minorHAnsi" w:cstheme="minorBidi"/>
          <w:b w:val="0"/>
          <w:noProof/>
          <w:szCs w:val="22"/>
          <w:lang w:eastAsia="en-AU"/>
        </w:rPr>
        <w:tab/>
      </w:r>
      <w:r w:rsidRPr="00EA1F3A">
        <w:rPr>
          <w:rFonts w:eastAsia="PMingLiU"/>
          <w:noProof/>
          <w:kern w:val="28"/>
        </w:rPr>
        <w:t>Dispute resolution</w:t>
      </w:r>
      <w:r>
        <w:rPr>
          <w:noProof/>
        </w:rPr>
        <w:tab/>
      </w:r>
      <w:r>
        <w:rPr>
          <w:noProof/>
        </w:rPr>
        <w:fldChar w:fldCharType="begin"/>
      </w:r>
      <w:r>
        <w:rPr>
          <w:noProof/>
        </w:rPr>
        <w:instrText xml:space="preserve"> PAGEREF _Toc133939878 \h </w:instrText>
      </w:r>
      <w:r>
        <w:rPr>
          <w:noProof/>
        </w:rPr>
      </w:r>
      <w:r>
        <w:rPr>
          <w:noProof/>
        </w:rPr>
        <w:fldChar w:fldCharType="separate"/>
      </w:r>
      <w:r>
        <w:rPr>
          <w:noProof/>
        </w:rPr>
        <w:t>14</w:t>
      </w:r>
      <w:r>
        <w:rPr>
          <w:noProof/>
        </w:rPr>
        <w:fldChar w:fldCharType="end"/>
      </w:r>
    </w:p>
    <w:p w14:paraId="423A5DB6" w14:textId="6437B388"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15.</w:t>
      </w:r>
      <w:r>
        <w:rPr>
          <w:rFonts w:asciiTheme="minorHAnsi" w:eastAsiaTheme="minorEastAsia" w:hAnsiTheme="minorHAnsi" w:cstheme="minorBidi"/>
          <w:b w:val="0"/>
          <w:noProof/>
          <w:szCs w:val="22"/>
          <w:lang w:eastAsia="en-AU"/>
        </w:rPr>
        <w:tab/>
      </w:r>
      <w:r w:rsidRPr="00EA1F3A">
        <w:rPr>
          <w:rFonts w:eastAsia="PMingLiU"/>
          <w:noProof/>
          <w:kern w:val="28"/>
        </w:rPr>
        <w:t>Representations and warranties</w:t>
      </w:r>
      <w:r>
        <w:rPr>
          <w:noProof/>
        </w:rPr>
        <w:tab/>
      </w:r>
      <w:r>
        <w:rPr>
          <w:noProof/>
        </w:rPr>
        <w:fldChar w:fldCharType="begin"/>
      </w:r>
      <w:r>
        <w:rPr>
          <w:noProof/>
        </w:rPr>
        <w:instrText xml:space="preserve"> PAGEREF _Toc133939879 \h </w:instrText>
      </w:r>
      <w:r>
        <w:rPr>
          <w:noProof/>
        </w:rPr>
      </w:r>
      <w:r>
        <w:rPr>
          <w:noProof/>
        </w:rPr>
        <w:fldChar w:fldCharType="separate"/>
      </w:r>
      <w:r>
        <w:rPr>
          <w:noProof/>
        </w:rPr>
        <w:t>14</w:t>
      </w:r>
      <w:r>
        <w:rPr>
          <w:noProof/>
        </w:rPr>
        <w:fldChar w:fldCharType="end"/>
      </w:r>
    </w:p>
    <w:p w14:paraId="5429DCE4" w14:textId="6F461B7A"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16.</w:t>
      </w:r>
      <w:r>
        <w:rPr>
          <w:rFonts w:asciiTheme="minorHAnsi" w:eastAsiaTheme="minorEastAsia" w:hAnsiTheme="minorHAnsi" w:cstheme="minorBidi"/>
          <w:b w:val="0"/>
          <w:noProof/>
          <w:szCs w:val="22"/>
          <w:lang w:eastAsia="en-AU"/>
        </w:rPr>
        <w:tab/>
      </w:r>
      <w:r w:rsidRPr="00EA1F3A">
        <w:rPr>
          <w:rFonts w:eastAsia="PMingLiU"/>
          <w:noProof/>
          <w:kern w:val="28"/>
        </w:rPr>
        <w:t>General</w:t>
      </w:r>
      <w:r>
        <w:rPr>
          <w:noProof/>
        </w:rPr>
        <w:tab/>
      </w:r>
      <w:r>
        <w:rPr>
          <w:noProof/>
        </w:rPr>
        <w:fldChar w:fldCharType="begin"/>
      </w:r>
      <w:r>
        <w:rPr>
          <w:noProof/>
        </w:rPr>
        <w:instrText xml:space="preserve"> PAGEREF _Toc133939880 \h </w:instrText>
      </w:r>
      <w:r>
        <w:rPr>
          <w:noProof/>
        </w:rPr>
      </w:r>
      <w:r>
        <w:rPr>
          <w:noProof/>
        </w:rPr>
        <w:fldChar w:fldCharType="separate"/>
      </w:r>
      <w:r>
        <w:rPr>
          <w:noProof/>
        </w:rPr>
        <w:t>14</w:t>
      </w:r>
      <w:r>
        <w:rPr>
          <w:noProof/>
        </w:rPr>
        <w:fldChar w:fldCharType="end"/>
      </w:r>
    </w:p>
    <w:p w14:paraId="650C057F" w14:textId="7F21DEAE"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Schedule 1 – Conditions Precedent</w:t>
      </w:r>
      <w:r>
        <w:rPr>
          <w:noProof/>
        </w:rPr>
        <w:tab/>
      </w:r>
      <w:r>
        <w:rPr>
          <w:noProof/>
        </w:rPr>
        <w:fldChar w:fldCharType="begin"/>
      </w:r>
      <w:r>
        <w:rPr>
          <w:noProof/>
        </w:rPr>
        <w:instrText xml:space="preserve"> PAGEREF _Toc133939881 \h </w:instrText>
      </w:r>
      <w:r>
        <w:rPr>
          <w:noProof/>
        </w:rPr>
      </w:r>
      <w:r>
        <w:rPr>
          <w:noProof/>
        </w:rPr>
        <w:fldChar w:fldCharType="separate"/>
      </w:r>
      <w:r>
        <w:rPr>
          <w:noProof/>
        </w:rPr>
        <w:t>19</w:t>
      </w:r>
      <w:r>
        <w:rPr>
          <w:noProof/>
        </w:rPr>
        <w:fldChar w:fldCharType="end"/>
      </w:r>
    </w:p>
    <w:p w14:paraId="193BBDD8" w14:textId="5C68002E"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Schedule 2 – Progress Report</w:t>
      </w:r>
      <w:r>
        <w:rPr>
          <w:noProof/>
        </w:rPr>
        <w:tab/>
      </w:r>
      <w:r>
        <w:rPr>
          <w:noProof/>
        </w:rPr>
        <w:fldChar w:fldCharType="begin"/>
      </w:r>
      <w:r>
        <w:rPr>
          <w:noProof/>
        </w:rPr>
        <w:instrText xml:space="preserve"> PAGEREF _Toc133939882 \h </w:instrText>
      </w:r>
      <w:r>
        <w:rPr>
          <w:noProof/>
        </w:rPr>
      </w:r>
      <w:r>
        <w:rPr>
          <w:noProof/>
        </w:rPr>
        <w:fldChar w:fldCharType="separate"/>
      </w:r>
      <w:r>
        <w:rPr>
          <w:noProof/>
        </w:rPr>
        <w:t>20</w:t>
      </w:r>
      <w:r>
        <w:rPr>
          <w:noProof/>
        </w:rPr>
        <w:fldChar w:fldCharType="end"/>
      </w:r>
    </w:p>
    <w:p w14:paraId="23EEBFBE" w14:textId="4D7F36ED"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Schedule 3 – Service</w:t>
      </w:r>
      <w:r>
        <w:rPr>
          <w:noProof/>
        </w:rPr>
        <w:tab/>
      </w:r>
      <w:r>
        <w:rPr>
          <w:noProof/>
        </w:rPr>
        <w:fldChar w:fldCharType="begin"/>
      </w:r>
      <w:r>
        <w:rPr>
          <w:noProof/>
        </w:rPr>
        <w:instrText xml:space="preserve"> PAGEREF _Toc133939883 \h </w:instrText>
      </w:r>
      <w:r>
        <w:rPr>
          <w:noProof/>
        </w:rPr>
      </w:r>
      <w:r>
        <w:rPr>
          <w:noProof/>
        </w:rPr>
        <w:fldChar w:fldCharType="separate"/>
      </w:r>
      <w:r>
        <w:rPr>
          <w:noProof/>
        </w:rPr>
        <w:t>21</w:t>
      </w:r>
      <w:r>
        <w:rPr>
          <w:noProof/>
        </w:rPr>
        <w:fldChar w:fldCharType="end"/>
      </w:r>
    </w:p>
    <w:p w14:paraId="193E9F50" w14:textId="118734FE"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Schedule 4 – Baseline Quantity calculation methodology</w:t>
      </w:r>
      <w:r>
        <w:rPr>
          <w:noProof/>
        </w:rPr>
        <w:tab/>
      </w:r>
      <w:r>
        <w:rPr>
          <w:noProof/>
        </w:rPr>
        <w:fldChar w:fldCharType="begin"/>
      </w:r>
      <w:r>
        <w:rPr>
          <w:noProof/>
        </w:rPr>
        <w:instrText xml:space="preserve"> PAGEREF _Toc133939884 \h </w:instrText>
      </w:r>
      <w:r>
        <w:rPr>
          <w:noProof/>
        </w:rPr>
      </w:r>
      <w:r>
        <w:rPr>
          <w:noProof/>
        </w:rPr>
        <w:fldChar w:fldCharType="separate"/>
      </w:r>
      <w:r>
        <w:rPr>
          <w:noProof/>
        </w:rPr>
        <w:t>22</w:t>
      </w:r>
      <w:r>
        <w:rPr>
          <w:noProof/>
        </w:rPr>
        <w:fldChar w:fldCharType="end"/>
      </w:r>
    </w:p>
    <w:p w14:paraId="127277E3" w14:textId="787068F2" w:rsidR="00C90283" w:rsidRDefault="00C90283">
      <w:pPr>
        <w:pStyle w:val="TOC1"/>
        <w:rPr>
          <w:rFonts w:asciiTheme="minorHAnsi" w:eastAsiaTheme="minorEastAsia" w:hAnsiTheme="minorHAnsi" w:cstheme="minorBidi"/>
          <w:b w:val="0"/>
          <w:noProof/>
          <w:szCs w:val="22"/>
          <w:lang w:eastAsia="en-AU"/>
        </w:rPr>
      </w:pPr>
      <w:r w:rsidRPr="00EA1F3A">
        <w:rPr>
          <w:rFonts w:eastAsia="PMingLiU"/>
          <w:noProof/>
          <w:kern w:val="28"/>
        </w:rPr>
        <w:t>Schedule 5 – Operational Contact Persons</w:t>
      </w:r>
      <w:r>
        <w:rPr>
          <w:noProof/>
        </w:rPr>
        <w:tab/>
      </w:r>
      <w:r>
        <w:rPr>
          <w:noProof/>
        </w:rPr>
        <w:fldChar w:fldCharType="begin"/>
      </w:r>
      <w:r>
        <w:rPr>
          <w:noProof/>
        </w:rPr>
        <w:instrText xml:space="preserve"> PAGEREF _Toc133939885 \h </w:instrText>
      </w:r>
      <w:r>
        <w:rPr>
          <w:noProof/>
        </w:rPr>
      </w:r>
      <w:r>
        <w:rPr>
          <w:noProof/>
        </w:rPr>
        <w:fldChar w:fldCharType="separate"/>
      </w:r>
      <w:r>
        <w:rPr>
          <w:noProof/>
        </w:rPr>
        <w:t>25</w:t>
      </w:r>
      <w:r>
        <w:rPr>
          <w:noProof/>
        </w:rPr>
        <w:fldChar w:fldCharType="end"/>
      </w:r>
    </w:p>
    <w:p w14:paraId="1EDAB8D8" w14:textId="4C6DFF4E" w:rsidR="000F6652" w:rsidRPr="004C10A8" w:rsidRDefault="00C30878" w:rsidP="0079030B">
      <w:pPr>
        <w:spacing w:before="120" w:after="120"/>
        <w:rPr>
          <w:rFonts w:ascii="Arial Narrow" w:hAnsi="Arial Narrow"/>
          <w:sz w:val="22"/>
          <w:szCs w:val="22"/>
        </w:rPr>
      </w:pPr>
      <w:r>
        <w:rPr>
          <w:rFonts w:ascii="Arial Narrow" w:hAnsi="Arial Narrow"/>
          <w:sz w:val="22"/>
          <w:szCs w:val="22"/>
        </w:rPr>
        <w:fldChar w:fldCharType="end"/>
      </w:r>
    </w:p>
    <w:p w14:paraId="27C26DEA" w14:textId="77777777" w:rsidR="000F6652" w:rsidRPr="004C10A8" w:rsidRDefault="000F6652" w:rsidP="0079030B">
      <w:pPr>
        <w:spacing w:before="120" w:after="120"/>
        <w:rPr>
          <w:rFonts w:ascii="Arial Narrow" w:hAnsi="Arial Narrow"/>
          <w:sz w:val="22"/>
          <w:szCs w:val="22"/>
        </w:rPr>
      </w:pPr>
      <w:r w:rsidRPr="004C10A8">
        <w:rPr>
          <w:rFonts w:ascii="Arial Narrow" w:hAnsi="Arial Narrow"/>
          <w:sz w:val="22"/>
          <w:szCs w:val="22"/>
        </w:rPr>
        <w:br w:type="page"/>
      </w:r>
    </w:p>
    <w:p w14:paraId="38993A0B" w14:textId="2A327902" w:rsidR="00081C9F" w:rsidRPr="004C10A8" w:rsidRDefault="000A2DC4" w:rsidP="0079030B">
      <w:pPr>
        <w:spacing w:before="120" w:after="120"/>
        <w:rPr>
          <w:rFonts w:ascii="Arial Narrow" w:hAnsi="Arial Narrow"/>
          <w:b/>
          <w:bCs/>
          <w:sz w:val="36"/>
          <w:szCs w:val="36"/>
        </w:rPr>
      </w:pPr>
      <w:r>
        <w:rPr>
          <w:rFonts w:ascii="Arial Narrow" w:hAnsi="Arial Narrow"/>
          <w:b/>
          <w:bCs/>
          <w:sz w:val="36"/>
          <w:szCs w:val="36"/>
        </w:rPr>
        <w:t xml:space="preserve">Contract </w:t>
      </w:r>
      <w:r w:rsidR="00081C9F" w:rsidRPr="004C10A8">
        <w:rPr>
          <w:rFonts w:ascii="Arial Narrow" w:hAnsi="Arial Narrow"/>
          <w:b/>
          <w:bCs/>
          <w:sz w:val="36"/>
          <w:szCs w:val="36"/>
        </w:rPr>
        <w:t>Details</w:t>
      </w:r>
    </w:p>
    <w:tbl>
      <w:tblPr>
        <w:tblW w:w="8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12"/>
        <w:gridCol w:w="6356"/>
      </w:tblGrid>
      <w:tr w:rsidR="003A522B" w:rsidRPr="004C10A8" w14:paraId="7B600264" w14:textId="77777777" w:rsidTr="00433AA1">
        <w:tc>
          <w:tcPr>
            <w:tcW w:w="1712" w:type="dxa"/>
            <w:vMerge w:val="restart"/>
          </w:tcPr>
          <w:p w14:paraId="3365B4AC" w14:textId="00D55585" w:rsidR="003A522B" w:rsidRPr="004C10A8" w:rsidRDefault="003A522B" w:rsidP="0079030B">
            <w:pPr>
              <w:spacing w:before="120" w:after="120"/>
              <w:rPr>
                <w:rFonts w:ascii="Arial Narrow" w:hAnsi="Arial Narrow"/>
                <w:b/>
                <w:bCs/>
                <w:sz w:val="22"/>
                <w:szCs w:val="22"/>
              </w:rPr>
            </w:pPr>
            <w:bookmarkStart w:id="3" w:name="PartyTitle1"/>
            <w:bookmarkEnd w:id="3"/>
            <w:r w:rsidRPr="004C10A8">
              <w:rPr>
                <w:rFonts w:ascii="Arial Narrow" w:hAnsi="Arial Narrow"/>
                <w:b/>
                <w:bCs/>
                <w:sz w:val="22"/>
                <w:szCs w:val="22"/>
              </w:rPr>
              <w:t>Parties</w:t>
            </w:r>
          </w:p>
        </w:tc>
        <w:tc>
          <w:tcPr>
            <w:tcW w:w="6356" w:type="dxa"/>
          </w:tcPr>
          <w:p w14:paraId="7AC86F50" w14:textId="77777777" w:rsidR="003A522B" w:rsidRDefault="003A522B" w:rsidP="00810441">
            <w:pPr>
              <w:spacing w:before="120" w:after="120"/>
              <w:ind w:left="2127" w:hanging="2127"/>
              <w:rPr>
                <w:rFonts w:ascii="Arial Narrow" w:hAnsi="Arial Narrow"/>
                <w:b/>
                <w:bCs/>
                <w:sz w:val="22"/>
                <w:szCs w:val="22"/>
              </w:rPr>
            </w:pPr>
            <w:r w:rsidRPr="004C10A8">
              <w:rPr>
                <w:rFonts w:ascii="Arial Narrow" w:hAnsi="Arial Narrow"/>
                <w:b/>
                <w:bCs/>
                <w:sz w:val="22"/>
                <w:szCs w:val="22"/>
              </w:rPr>
              <w:t>AEMO</w:t>
            </w:r>
          </w:p>
          <w:p w14:paraId="10F9FE36" w14:textId="77777777" w:rsidR="003A522B" w:rsidRDefault="003A522B" w:rsidP="00810441">
            <w:pPr>
              <w:spacing w:before="120" w:after="120"/>
              <w:ind w:left="2127" w:hanging="2127"/>
              <w:rPr>
                <w:rFonts w:ascii="Arial Narrow" w:hAnsi="Arial Narrow"/>
                <w:sz w:val="22"/>
                <w:szCs w:val="22"/>
              </w:rPr>
            </w:pPr>
            <w:r w:rsidRPr="005E7ECF">
              <w:rPr>
                <w:rFonts w:ascii="Arial Narrow" w:hAnsi="Arial Narrow"/>
                <w:sz w:val="22"/>
                <w:szCs w:val="22"/>
              </w:rPr>
              <w:t>Australian Energy Market Operator Limited</w:t>
            </w:r>
            <w:r w:rsidRPr="004C10A8">
              <w:rPr>
                <w:rFonts w:ascii="Arial Narrow" w:hAnsi="Arial Narrow"/>
                <w:sz w:val="22"/>
                <w:szCs w:val="22"/>
              </w:rPr>
              <w:t xml:space="preserve"> </w:t>
            </w:r>
            <w:r>
              <w:rPr>
                <w:rFonts w:ascii="Arial Narrow" w:hAnsi="Arial Narrow"/>
                <w:sz w:val="22"/>
                <w:szCs w:val="22"/>
              </w:rPr>
              <w:t>(</w:t>
            </w:r>
            <w:r w:rsidRPr="004C10A8">
              <w:rPr>
                <w:rFonts w:ascii="Arial Narrow" w:hAnsi="Arial Narrow"/>
                <w:sz w:val="22"/>
                <w:szCs w:val="22"/>
              </w:rPr>
              <w:t>ABN 94 072 010 327</w:t>
            </w:r>
            <w:r>
              <w:rPr>
                <w:rFonts w:ascii="Arial Narrow" w:hAnsi="Arial Narrow"/>
                <w:sz w:val="22"/>
                <w:szCs w:val="22"/>
              </w:rPr>
              <w:t>)</w:t>
            </w:r>
          </w:p>
          <w:p w14:paraId="6EA2ECB6" w14:textId="4F5BD4A8" w:rsidR="003A522B" w:rsidRPr="004C10A8" w:rsidRDefault="003A522B" w:rsidP="00810441">
            <w:pPr>
              <w:spacing w:before="120" w:after="120"/>
              <w:ind w:left="2127" w:hanging="2127"/>
              <w:rPr>
                <w:rFonts w:ascii="Arial Narrow" w:hAnsi="Arial Narrow"/>
                <w:sz w:val="22"/>
                <w:szCs w:val="22"/>
              </w:rPr>
            </w:pPr>
            <w:r w:rsidRPr="004C10A8">
              <w:rPr>
                <w:rFonts w:ascii="Arial Narrow" w:hAnsi="Arial Narrow"/>
                <w:sz w:val="22"/>
                <w:szCs w:val="22"/>
              </w:rPr>
              <w:t>Level 22, 530 Collins Street, Melbourne VIC 3000</w:t>
            </w:r>
          </w:p>
        </w:tc>
      </w:tr>
      <w:tr w:rsidR="003A522B" w:rsidRPr="004C10A8" w14:paraId="12CC72E8" w14:textId="77777777" w:rsidTr="00433AA1">
        <w:tc>
          <w:tcPr>
            <w:tcW w:w="1712" w:type="dxa"/>
            <w:vMerge/>
          </w:tcPr>
          <w:p w14:paraId="2D48B555" w14:textId="77777777" w:rsidR="003A522B" w:rsidRPr="004C10A8" w:rsidRDefault="003A522B" w:rsidP="0079030B">
            <w:pPr>
              <w:spacing w:before="120" w:after="120"/>
              <w:rPr>
                <w:rFonts w:ascii="Arial Narrow" w:hAnsi="Arial Narrow"/>
                <w:b/>
                <w:bCs/>
                <w:sz w:val="22"/>
                <w:szCs w:val="22"/>
              </w:rPr>
            </w:pPr>
          </w:p>
        </w:tc>
        <w:tc>
          <w:tcPr>
            <w:tcW w:w="6356" w:type="dxa"/>
          </w:tcPr>
          <w:p w14:paraId="3B06C3AE" w14:textId="77777777" w:rsidR="003A522B" w:rsidRPr="00810441" w:rsidRDefault="003A522B" w:rsidP="00810441">
            <w:pPr>
              <w:spacing w:before="120" w:after="120"/>
              <w:ind w:left="2127" w:hanging="2127"/>
              <w:rPr>
                <w:rFonts w:ascii="Arial Narrow" w:hAnsi="Arial Narrow"/>
                <w:b/>
                <w:bCs/>
                <w:sz w:val="22"/>
                <w:szCs w:val="22"/>
              </w:rPr>
            </w:pPr>
            <w:r w:rsidRPr="00810441">
              <w:rPr>
                <w:rFonts w:ascii="Arial Narrow" w:hAnsi="Arial Narrow"/>
                <w:b/>
                <w:bCs/>
                <w:sz w:val="22"/>
                <w:szCs w:val="22"/>
              </w:rPr>
              <w:t>Service Provider</w:t>
            </w:r>
          </w:p>
          <w:p w14:paraId="61D55420" w14:textId="19F7E5E2" w:rsidR="003A522B" w:rsidRDefault="00F061B2" w:rsidP="00810441">
            <w:pPr>
              <w:spacing w:before="120" w:after="120"/>
              <w:ind w:left="2127" w:hanging="2127"/>
              <w:rPr>
                <w:rFonts w:ascii="Arial Narrow" w:hAnsi="Arial Narrow"/>
                <w:sz w:val="22"/>
                <w:szCs w:val="22"/>
              </w:rPr>
            </w:pPr>
            <w:r w:rsidRPr="00673CC9">
              <w:rPr>
                <w:rFonts w:ascii="Arial Narrow" w:hAnsi="Arial Narrow"/>
                <w:sz w:val="22"/>
                <w:szCs w:val="22"/>
              </w:rPr>
              <w:t>Enel X Australia Pty Ltd</w:t>
            </w:r>
            <w:r w:rsidR="003A522B" w:rsidRPr="00673CC9">
              <w:rPr>
                <w:rFonts w:ascii="Arial Narrow" w:hAnsi="Arial Narrow"/>
                <w:sz w:val="22"/>
                <w:szCs w:val="22"/>
              </w:rPr>
              <w:t xml:space="preserve"> (ABN </w:t>
            </w:r>
            <w:r w:rsidRPr="00673CC9">
              <w:rPr>
                <w:rFonts w:ascii="Arial Narrow" w:hAnsi="Arial Narrow"/>
                <w:sz w:val="22"/>
                <w:szCs w:val="22"/>
              </w:rPr>
              <w:t>49 104 710 278</w:t>
            </w:r>
            <w:r w:rsidR="003A522B" w:rsidRPr="00673CC9">
              <w:rPr>
                <w:rFonts w:ascii="Arial Narrow" w:hAnsi="Arial Narrow"/>
                <w:sz w:val="22"/>
                <w:szCs w:val="22"/>
              </w:rPr>
              <w:t>)</w:t>
            </w:r>
          </w:p>
          <w:p w14:paraId="05C28747" w14:textId="74BF0BFC" w:rsidR="003A522B" w:rsidRPr="00810441" w:rsidRDefault="00A53D0E" w:rsidP="00810441">
            <w:pPr>
              <w:spacing w:before="120" w:after="120"/>
              <w:ind w:left="2127" w:hanging="2127"/>
              <w:rPr>
                <w:rFonts w:ascii="Arial Narrow" w:hAnsi="Arial Narrow"/>
                <w:sz w:val="22"/>
                <w:szCs w:val="22"/>
              </w:rPr>
            </w:pPr>
            <w:r>
              <w:rPr>
                <w:rFonts w:ascii="Arial Narrow" w:hAnsi="Arial Narrow"/>
                <w:sz w:val="22"/>
                <w:szCs w:val="22"/>
              </w:rPr>
              <w:t>Level 34, 140 William Street, Melbourne VIC 3000</w:t>
            </w:r>
          </w:p>
        </w:tc>
      </w:tr>
      <w:tr w:rsidR="006B40DE" w:rsidRPr="004C10A8" w14:paraId="55D8CC69" w14:textId="77777777" w:rsidTr="00433AA1">
        <w:tc>
          <w:tcPr>
            <w:tcW w:w="1712" w:type="dxa"/>
          </w:tcPr>
          <w:p w14:paraId="2BFD121F" w14:textId="6DD4D3A0" w:rsidR="006B40DE" w:rsidRPr="004C10A8" w:rsidRDefault="006B40DE" w:rsidP="0079030B">
            <w:pPr>
              <w:spacing w:before="120" w:after="120"/>
              <w:rPr>
                <w:rFonts w:ascii="Arial Narrow" w:hAnsi="Arial Narrow"/>
                <w:b/>
                <w:bCs/>
                <w:sz w:val="22"/>
                <w:szCs w:val="22"/>
              </w:rPr>
            </w:pPr>
            <w:bookmarkStart w:id="4" w:name="moreparties"/>
            <w:bookmarkStart w:id="5" w:name="Recitals"/>
            <w:bookmarkEnd w:id="4"/>
            <w:r w:rsidRPr="004C10A8">
              <w:rPr>
                <w:rFonts w:ascii="Arial Narrow" w:hAnsi="Arial Narrow"/>
                <w:b/>
                <w:bCs/>
                <w:sz w:val="22"/>
                <w:szCs w:val="22"/>
              </w:rPr>
              <w:t>Commencement Date</w:t>
            </w:r>
          </w:p>
        </w:tc>
        <w:tc>
          <w:tcPr>
            <w:tcW w:w="6356" w:type="dxa"/>
          </w:tcPr>
          <w:p w14:paraId="26ACFFA9" w14:textId="022F36D3" w:rsidR="00222F9F" w:rsidRPr="00C816BF" w:rsidRDefault="00C816BF" w:rsidP="00823A29">
            <w:pPr>
              <w:spacing w:before="120" w:after="120"/>
              <w:rPr>
                <w:rFonts w:ascii="Arial Narrow" w:hAnsi="Arial Narrow"/>
                <w:sz w:val="22"/>
                <w:szCs w:val="22"/>
              </w:rPr>
            </w:pPr>
            <w:r w:rsidRPr="00C816BF">
              <w:rPr>
                <w:rFonts w:ascii="Arial Narrow" w:hAnsi="Arial Narrow"/>
                <w:sz w:val="22"/>
                <w:szCs w:val="22"/>
              </w:rPr>
              <w:t>1 October 2024 or the date when each Condition Precedent has been satisfied</w:t>
            </w:r>
            <w:r w:rsidR="0096168E">
              <w:rPr>
                <w:rFonts w:ascii="Arial Narrow" w:hAnsi="Arial Narrow"/>
                <w:sz w:val="22"/>
                <w:szCs w:val="22"/>
              </w:rPr>
              <w:t xml:space="preserve"> (whichever is later)</w:t>
            </w:r>
          </w:p>
        </w:tc>
      </w:tr>
      <w:tr w:rsidR="006B40DE" w:rsidRPr="004C10A8" w14:paraId="40BEC5C2" w14:textId="77777777" w:rsidTr="00433AA1">
        <w:tc>
          <w:tcPr>
            <w:tcW w:w="1712" w:type="dxa"/>
          </w:tcPr>
          <w:p w14:paraId="16D15972" w14:textId="056F2BDE" w:rsidR="00B11839" w:rsidRPr="004C10A8" w:rsidRDefault="006B40DE" w:rsidP="0079030B">
            <w:pPr>
              <w:spacing w:before="120" w:after="120"/>
              <w:rPr>
                <w:rFonts w:ascii="Arial Narrow" w:hAnsi="Arial Narrow"/>
                <w:b/>
                <w:bCs/>
                <w:sz w:val="22"/>
                <w:szCs w:val="22"/>
              </w:rPr>
            </w:pPr>
            <w:r w:rsidRPr="004C10A8">
              <w:rPr>
                <w:rFonts w:ascii="Arial Narrow" w:hAnsi="Arial Narrow"/>
                <w:b/>
                <w:bCs/>
                <w:sz w:val="22"/>
                <w:szCs w:val="22"/>
              </w:rPr>
              <w:t>E</w:t>
            </w:r>
            <w:r w:rsidR="00B873AB" w:rsidRPr="004C10A8">
              <w:rPr>
                <w:rFonts w:ascii="Arial Narrow" w:hAnsi="Arial Narrow"/>
                <w:b/>
                <w:bCs/>
                <w:sz w:val="22"/>
                <w:szCs w:val="22"/>
              </w:rPr>
              <w:t>nd</w:t>
            </w:r>
            <w:r w:rsidRPr="004C10A8">
              <w:rPr>
                <w:rFonts w:ascii="Arial Narrow" w:hAnsi="Arial Narrow"/>
                <w:b/>
                <w:bCs/>
                <w:sz w:val="22"/>
                <w:szCs w:val="22"/>
              </w:rPr>
              <w:t xml:space="preserve"> Date</w:t>
            </w:r>
          </w:p>
        </w:tc>
        <w:tc>
          <w:tcPr>
            <w:tcW w:w="6356" w:type="dxa"/>
          </w:tcPr>
          <w:p w14:paraId="78611DBD" w14:textId="02208EF5" w:rsidR="006B40DE" w:rsidRPr="004C10A8" w:rsidRDefault="008F798C" w:rsidP="0079030B">
            <w:pPr>
              <w:spacing w:before="120" w:after="120"/>
              <w:rPr>
                <w:rFonts w:ascii="Arial Narrow" w:hAnsi="Arial Narrow"/>
                <w:sz w:val="22"/>
                <w:szCs w:val="22"/>
              </w:rPr>
            </w:pPr>
            <w:r>
              <w:rPr>
                <w:rFonts w:ascii="Arial Narrow" w:hAnsi="Arial Narrow"/>
                <w:sz w:val="22"/>
                <w:szCs w:val="22"/>
              </w:rPr>
              <w:t>1 October 2026</w:t>
            </w:r>
          </w:p>
        </w:tc>
      </w:tr>
      <w:bookmarkEnd w:id="5"/>
      <w:tr w:rsidR="00DC064B" w:rsidRPr="004C10A8" w14:paraId="039CC08E" w14:textId="77777777" w:rsidTr="00433AA1">
        <w:tc>
          <w:tcPr>
            <w:tcW w:w="1712" w:type="dxa"/>
          </w:tcPr>
          <w:p w14:paraId="1E7268FF" w14:textId="4E7988EA" w:rsidR="00DC064B" w:rsidRPr="004C10A8" w:rsidRDefault="009378B0" w:rsidP="00DC064B">
            <w:pPr>
              <w:spacing w:before="120" w:after="120"/>
              <w:rPr>
                <w:rFonts w:ascii="Arial Narrow" w:hAnsi="Arial Narrow"/>
                <w:b/>
                <w:bCs/>
                <w:sz w:val="22"/>
                <w:szCs w:val="22"/>
              </w:rPr>
            </w:pPr>
            <w:sdt>
              <w:sdtPr>
                <w:rPr>
                  <w:rFonts w:ascii="Arial Narrow" w:hAnsi="Arial Narrow"/>
                  <w:b/>
                  <w:bCs/>
                  <w:sz w:val="22"/>
                  <w:szCs w:val="22"/>
                </w:rPr>
                <w:id w:val="45539228"/>
                <w:placeholder>
                  <w:docPart w:val="BBC9136E40514ADB840EC84628531766"/>
                </w:placeholder>
              </w:sdtPr>
              <w:sdtContent>
                <w:r w:rsidR="00DC064B">
                  <w:rPr>
                    <w:rFonts w:ascii="Arial Narrow" w:hAnsi="Arial Narrow"/>
                    <w:b/>
                    <w:bCs/>
                    <w:sz w:val="22"/>
                    <w:szCs w:val="22"/>
                  </w:rPr>
                  <w:t>S</w:t>
                </w:r>
              </w:sdtContent>
            </w:sdt>
            <w:r w:rsidR="00DC064B">
              <w:rPr>
                <w:rFonts w:ascii="Arial Narrow" w:hAnsi="Arial Narrow"/>
                <w:b/>
                <w:bCs/>
                <w:sz w:val="22"/>
                <w:szCs w:val="22"/>
              </w:rPr>
              <w:t>ervice</w:t>
            </w:r>
          </w:p>
        </w:tc>
        <w:tc>
          <w:tcPr>
            <w:tcW w:w="6356" w:type="dxa"/>
          </w:tcPr>
          <w:p w14:paraId="2632BD81" w14:textId="43D09AB8" w:rsidR="00DC064B" w:rsidRPr="00AE2DD0" w:rsidRDefault="00D81BF0" w:rsidP="00DC064B">
            <w:pPr>
              <w:pStyle w:val="Heading6"/>
              <w:spacing w:before="120" w:after="120"/>
              <w:rPr>
                <w:b w:val="0"/>
                <w:bCs/>
                <w:sz w:val="22"/>
                <w:szCs w:val="22"/>
              </w:rPr>
            </w:pPr>
            <w:r>
              <w:rPr>
                <w:b w:val="0"/>
                <w:bCs/>
                <w:sz w:val="22"/>
                <w:szCs w:val="22"/>
              </w:rPr>
              <w:t>Peak Demand Service</w:t>
            </w:r>
          </w:p>
        </w:tc>
      </w:tr>
      <w:tr w:rsidR="00DC064B" w:rsidRPr="004C10A8" w14:paraId="0B9E4511" w14:textId="77777777" w:rsidTr="00433AA1">
        <w:tc>
          <w:tcPr>
            <w:tcW w:w="1712" w:type="dxa"/>
          </w:tcPr>
          <w:p w14:paraId="21032196" w14:textId="50E42748" w:rsidR="00DC064B" w:rsidRPr="004C10A8" w:rsidRDefault="00DC064B" w:rsidP="00DC064B">
            <w:pPr>
              <w:spacing w:before="120" w:after="120"/>
              <w:rPr>
                <w:rFonts w:ascii="Arial Narrow" w:hAnsi="Arial Narrow"/>
                <w:b/>
                <w:bCs/>
                <w:sz w:val="22"/>
                <w:szCs w:val="22"/>
              </w:rPr>
            </w:pPr>
            <w:r>
              <w:rPr>
                <w:rFonts w:ascii="Arial Narrow" w:hAnsi="Arial Narrow"/>
                <w:b/>
                <w:bCs/>
                <w:sz w:val="22"/>
                <w:szCs w:val="22"/>
              </w:rPr>
              <w:t>Maximum Service Quantity</w:t>
            </w:r>
          </w:p>
        </w:tc>
        <w:tc>
          <w:tcPr>
            <w:tcW w:w="6356" w:type="dxa"/>
          </w:tcPr>
          <w:p w14:paraId="102C3948" w14:textId="373C1D06" w:rsidR="00DC064B" w:rsidRPr="004C10A8" w:rsidRDefault="00DC064B" w:rsidP="00DC064B">
            <w:pPr>
              <w:spacing w:before="120" w:after="120"/>
              <w:rPr>
                <w:rFonts w:ascii="Arial Narrow" w:hAnsi="Arial Narrow"/>
                <w:sz w:val="22"/>
                <w:szCs w:val="22"/>
              </w:rPr>
            </w:pPr>
            <w:r w:rsidRPr="009972DC">
              <w:rPr>
                <w:rFonts w:ascii="Arial Narrow" w:hAnsi="Arial Narrow"/>
                <w:sz w:val="22"/>
                <w:szCs w:val="22"/>
                <w:highlight w:val="yellow"/>
              </w:rPr>
              <w:t>##</w:t>
            </w:r>
            <w:r w:rsidR="00912E12">
              <w:rPr>
                <w:rFonts w:ascii="Arial Narrow" w:hAnsi="Arial Narrow"/>
                <w:sz w:val="22"/>
                <w:szCs w:val="22"/>
              </w:rPr>
              <w:t xml:space="preserve"> </w:t>
            </w:r>
            <w:r>
              <w:rPr>
                <w:rFonts w:ascii="Arial Narrow" w:hAnsi="Arial Narrow"/>
                <w:sz w:val="22"/>
                <w:szCs w:val="22"/>
              </w:rPr>
              <w:t>MW</w:t>
            </w:r>
          </w:p>
        </w:tc>
      </w:tr>
      <w:tr w:rsidR="00F0096A" w:rsidRPr="004C10A8" w14:paraId="6601A480" w14:textId="77777777" w:rsidTr="00433AA1">
        <w:tc>
          <w:tcPr>
            <w:tcW w:w="1712" w:type="dxa"/>
          </w:tcPr>
          <w:p w14:paraId="31C810EE" w14:textId="68AC2C9E" w:rsidR="00F0096A" w:rsidRPr="004C10A8" w:rsidRDefault="00F0096A" w:rsidP="00DC064B">
            <w:pPr>
              <w:spacing w:before="120" w:after="120"/>
              <w:rPr>
                <w:rFonts w:ascii="Arial Narrow" w:hAnsi="Arial Narrow"/>
                <w:b/>
                <w:bCs/>
                <w:sz w:val="22"/>
                <w:szCs w:val="22"/>
              </w:rPr>
            </w:pPr>
            <w:r>
              <w:rPr>
                <w:rFonts w:ascii="Arial Narrow" w:hAnsi="Arial Narrow"/>
                <w:b/>
                <w:bCs/>
                <w:sz w:val="22"/>
                <w:szCs w:val="22"/>
              </w:rPr>
              <w:t>Security</w:t>
            </w:r>
          </w:p>
        </w:tc>
        <w:tc>
          <w:tcPr>
            <w:tcW w:w="6356" w:type="dxa"/>
          </w:tcPr>
          <w:p w14:paraId="633E3EF2" w14:textId="225B19A7" w:rsidR="00F0096A" w:rsidRPr="00D50BC2" w:rsidRDefault="004A63DF" w:rsidP="00005AB0">
            <w:pPr>
              <w:pStyle w:val="Heading6"/>
              <w:spacing w:before="120" w:after="120"/>
              <w:rPr>
                <w:sz w:val="22"/>
                <w:szCs w:val="22"/>
              </w:rPr>
            </w:pPr>
            <w:r w:rsidRPr="00D50BC2">
              <w:rPr>
                <w:sz w:val="22"/>
                <w:szCs w:val="22"/>
              </w:rPr>
              <w:t>$</w:t>
            </w:r>
            <w:r w:rsidR="00D50BC2" w:rsidRPr="00461C0C">
              <w:rPr>
                <w:b w:val="0"/>
                <w:bCs/>
                <w:sz w:val="22"/>
                <w:szCs w:val="22"/>
                <w:highlight w:val="yellow"/>
              </w:rPr>
              <w:t>##</w:t>
            </w:r>
          </w:p>
        </w:tc>
      </w:tr>
      <w:tr w:rsidR="00AD4703" w:rsidRPr="004C10A8" w14:paraId="22CD83FC" w14:textId="77777777" w:rsidTr="005F24F2">
        <w:tc>
          <w:tcPr>
            <w:tcW w:w="1712" w:type="dxa"/>
          </w:tcPr>
          <w:p w14:paraId="397019A9" w14:textId="41DB1ADD" w:rsidR="00AD4703" w:rsidRPr="004C10A8" w:rsidRDefault="00A4557D" w:rsidP="00DC064B">
            <w:pPr>
              <w:spacing w:before="120" w:after="120"/>
              <w:rPr>
                <w:rFonts w:ascii="Arial Narrow" w:hAnsi="Arial Narrow"/>
                <w:b/>
                <w:bCs/>
                <w:sz w:val="22"/>
                <w:szCs w:val="22"/>
              </w:rPr>
            </w:pPr>
            <w:r>
              <w:br w:type="page"/>
            </w:r>
            <w:r w:rsidR="00AD4703" w:rsidRPr="004C10A8">
              <w:rPr>
                <w:rFonts w:ascii="Arial Narrow" w:hAnsi="Arial Narrow"/>
                <w:b/>
                <w:bCs/>
                <w:sz w:val="22"/>
                <w:szCs w:val="22"/>
              </w:rPr>
              <w:t>Address for Service</w:t>
            </w:r>
          </w:p>
        </w:tc>
        <w:tc>
          <w:tcPr>
            <w:tcW w:w="6356" w:type="dxa"/>
          </w:tcPr>
          <w:p w14:paraId="4D8F7A94" w14:textId="1CDE5AA1" w:rsidR="00AD4703" w:rsidRPr="004C10A8" w:rsidRDefault="00AD4703" w:rsidP="00DC064B">
            <w:pPr>
              <w:spacing w:before="120" w:after="120"/>
              <w:rPr>
                <w:rFonts w:ascii="Arial Narrow" w:hAnsi="Arial Narrow"/>
                <w:b/>
                <w:bCs/>
                <w:sz w:val="22"/>
                <w:szCs w:val="22"/>
              </w:rPr>
            </w:pPr>
            <w:r w:rsidRPr="004C10A8">
              <w:rPr>
                <w:rFonts w:ascii="Arial Narrow" w:hAnsi="Arial Narrow"/>
                <w:b/>
                <w:bCs/>
                <w:sz w:val="22"/>
                <w:szCs w:val="22"/>
              </w:rPr>
              <w:t>AEMO</w:t>
            </w:r>
          </w:p>
          <w:p w14:paraId="0DDD8CAA" w14:textId="5D2C5706" w:rsidR="00AD4703" w:rsidRPr="004C10A8" w:rsidRDefault="00AD4703" w:rsidP="00DC064B">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t xml:space="preserve">Manager – WA </w:t>
            </w:r>
            <w:r>
              <w:rPr>
                <w:rFonts w:ascii="Arial Narrow" w:hAnsi="Arial Narrow"/>
                <w:sz w:val="22"/>
                <w:szCs w:val="22"/>
              </w:rPr>
              <w:t>Future System &amp; Design</w:t>
            </w:r>
          </w:p>
          <w:p w14:paraId="126A70D7" w14:textId="57CAAC02" w:rsidR="00AD4703" w:rsidRPr="004C10A8" w:rsidRDefault="00AD4703" w:rsidP="00DC064B">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r>
            <w:r w:rsidRPr="00FA2161">
              <w:rPr>
                <w:rFonts w:ascii="Arial Narrow" w:hAnsi="Arial Narrow"/>
                <w:highlight w:val="yellow"/>
              </w:rPr>
              <w:t>##</w:t>
            </w:r>
          </w:p>
          <w:p w14:paraId="4C8844E7" w14:textId="6E65996A" w:rsidR="00AD4703" w:rsidRPr="004C10A8" w:rsidRDefault="00AD4703" w:rsidP="00DC064B">
            <w:pPr>
              <w:spacing w:before="120" w:after="120"/>
              <w:rPr>
                <w:rFonts w:ascii="Arial Narrow" w:hAnsi="Arial Narrow"/>
                <w:sz w:val="22"/>
                <w:szCs w:val="22"/>
              </w:rPr>
            </w:pPr>
            <w:r w:rsidRPr="004C10A8">
              <w:rPr>
                <w:rFonts w:ascii="Arial Narrow" w:hAnsi="Arial Narrow"/>
                <w:sz w:val="22"/>
                <w:szCs w:val="22"/>
              </w:rPr>
              <w:t>Cc:</w:t>
            </w:r>
          </w:p>
          <w:p w14:paraId="63B16E0B" w14:textId="6F4C3EE2" w:rsidR="00AD4703" w:rsidRPr="004C10A8" w:rsidRDefault="00AD4703" w:rsidP="00DC064B">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t>General Counsel</w:t>
            </w:r>
          </w:p>
          <w:p w14:paraId="60CE3F68" w14:textId="20B5AA4C" w:rsidR="00AD4703" w:rsidRPr="004C10A8" w:rsidRDefault="00AD4703" w:rsidP="00DC064B">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t>GPO Box 2008, Melbourne VIC 3001</w:t>
            </w:r>
          </w:p>
          <w:p w14:paraId="1C9532E0" w14:textId="515976C3" w:rsidR="00AD4703" w:rsidRPr="004C10A8" w:rsidRDefault="00AD4703" w:rsidP="00AD4703">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t>reception.melbourne@aemo.com.au</w:t>
            </w:r>
          </w:p>
        </w:tc>
      </w:tr>
      <w:tr w:rsidR="00AD4703" w:rsidRPr="004C10A8" w14:paraId="26E8978A" w14:textId="77777777" w:rsidTr="005F24F2">
        <w:tc>
          <w:tcPr>
            <w:tcW w:w="1712" w:type="dxa"/>
          </w:tcPr>
          <w:p w14:paraId="32753B49" w14:textId="77777777" w:rsidR="00AD4703" w:rsidRPr="004C10A8" w:rsidRDefault="00AD4703" w:rsidP="00DC064B">
            <w:pPr>
              <w:spacing w:before="120" w:after="120"/>
              <w:rPr>
                <w:rFonts w:ascii="Arial Narrow" w:hAnsi="Arial Narrow"/>
                <w:b/>
                <w:bCs/>
                <w:sz w:val="22"/>
                <w:szCs w:val="22"/>
              </w:rPr>
            </w:pPr>
          </w:p>
        </w:tc>
        <w:tc>
          <w:tcPr>
            <w:tcW w:w="6356" w:type="dxa"/>
          </w:tcPr>
          <w:p w14:paraId="787E739A" w14:textId="77777777" w:rsidR="00AD4703" w:rsidRPr="004C10A8" w:rsidRDefault="00AD4703" w:rsidP="00AD4703">
            <w:pPr>
              <w:spacing w:before="120" w:after="120"/>
              <w:rPr>
                <w:rFonts w:ascii="Arial Narrow" w:hAnsi="Arial Narrow"/>
                <w:b/>
                <w:bCs/>
                <w:sz w:val="22"/>
                <w:szCs w:val="22"/>
              </w:rPr>
            </w:pPr>
            <w:r w:rsidRPr="004C10A8">
              <w:rPr>
                <w:rFonts w:ascii="Arial Narrow" w:hAnsi="Arial Narrow"/>
                <w:b/>
                <w:bCs/>
                <w:sz w:val="22"/>
                <w:szCs w:val="22"/>
              </w:rPr>
              <w:t>Service Provider</w:t>
            </w:r>
          </w:p>
          <w:p w14:paraId="2625D35B" w14:textId="77777777" w:rsidR="00AD4703" w:rsidRPr="004C10A8" w:rsidRDefault="00AD4703" w:rsidP="00AD4703">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r>
            <w:r w:rsidRPr="00FA2161">
              <w:rPr>
                <w:rFonts w:ascii="Arial Narrow" w:hAnsi="Arial Narrow"/>
                <w:highlight w:val="yellow"/>
              </w:rPr>
              <w:t>##</w:t>
            </w:r>
          </w:p>
          <w:p w14:paraId="142A2001" w14:textId="77777777" w:rsidR="00AD4703" w:rsidRPr="004C10A8" w:rsidRDefault="00AD4703" w:rsidP="00AD4703">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r>
            <w:r w:rsidRPr="00FA2161">
              <w:rPr>
                <w:rFonts w:ascii="Arial Narrow" w:hAnsi="Arial Narrow"/>
                <w:highlight w:val="yellow"/>
              </w:rPr>
              <w:t>##</w:t>
            </w:r>
          </w:p>
          <w:p w14:paraId="56702281" w14:textId="2F1A86F4" w:rsidR="00AD4703" w:rsidRPr="004C10A8" w:rsidRDefault="00AD4703" w:rsidP="00AD4703">
            <w:pPr>
              <w:spacing w:before="120" w:after="120"/>
              <w:rPr>
                <w:rFonts w:ascii="Arial Narrow" w:hAnsi="Arial Narrow"/>
                <w:b/>
                <w:bCs/>
                <w:sz w:val="22"/>
                <w:szCs w:val="22"/>
              </w:rPr>
            </w:pPr>
            <w:r w:rsidRPr="004C10A8">
              <w:rPr>
                <w:rFonts w:ascii="Arial Narrow" w:hAnsi="Arial Narrow"/>
                <w:sz w:val="22"/>
                <w:szCs w:val="22"/>
              </w:rPr>
              <w:t xml:space="preserve">Email: </w:t>
            </w:r>
            <w:r w:rsidRPr="004C10A8">
              <w:rPr>
                <w:rFonts w:ascii="Arial Narrow" w:hAnsi="Arial Narrow"/>
              </w:rPr>
              <w:tab/>
            </w:r>
            <w:r w:rsidRPr="004C10A8">
              <w:rPr>
                <w:rFonts w:ascii="Arial Narrow" w:hAnsi="Arial Narrow"/>
              </w:rPr>
              <w:tab/>
            </w:r>
            <w:r w:rsidRPr="00FA2161">
              <w:rPr>
                <w:rFonts w:ascii="Arial Narrow" w:hAnsi="Arial Narrow"/>
                <w:highlight w:val="yellow"/>
              </w:rPr>
              <w:t>##</w:t>
            </w:r>
          </w:p>
        </w:tc>
      </w:tr>
    </w:tbl>
    <w:p w14:paraId="4F1C6869" w14:textId="77777777" w:rsidR="00613AD4" w:rsidRDefault="00613AD4" w:rsidP="0079030B">
      <w:pPr>
        <w:spacing w:before="120" w:after="120"/>
        <w:rPr>
          <w:rFonts w:ascii="Arial Narrow" w:hAnsi="Arial Narrow"/>
          <w:b/>
          <w:bCs/>
          <w:sz w:val="36"/>
          <w:szCs w:val="36"/>
        </w:rPr>
      </w:pPr>
    </w:p>
    <w:p w14:paraId="620D6613" w14:textId="77777777" w:rsidR="002C4754" w:rsidRDefault="002C4754">
      <w:pPr>
        <w:rPr>
          <w:rFonts w:ascii="Arial Narrow" w:hAnsi="Arial Narrow"/>
          <w:b/>
          <w:bCs/>
          <w:sz w:val="36"/>
          <w:szCs w:val="36"/>
        </w:rPr>
      </w:pPr>
      <w:r>
        <w:rPr>
          <w:rFonts w:ascii="Arial Narrow" w:hAnsi="Arial Narrow"/>
          <w:b/>
          <w:bCs/>
          <w:sz w:val="36"/>
          <w:szCs w:val="36"/>
        </w:rPr>
        <w:br w:type="page"/>
      </w:r>
    </w:p>
    <w:p w14:paraId="5BC52BDF" w14:textId="210BF046" w:rsidR="004817AF" w:rsidRPr="004C10A8" w:rsidRDefault="006D41EB" w:rsidP="0079030B">
      <w:pPr>
        <w:spacing w:before="120" w:after="120"/>
        <w:rPr>
          <w:rFonts w:ascii="Arial Narrow" w:hAnsi="Arial Narrow"/>
          <w:b/>
          <w:bCs/>
          <w:sz w:val="36"/>
          <w:szCs w:val="36"/>
        </w:rPr>
      </w:pPr>
      <w:r w:rsidRPr="004C10A8">
        <w:rPr>
          <w:rFonts w:ascii="Arial Narrow" w:hAnsi="Arial Narrow"/>
          <w:b/>
          <w:bCs/>
          <w:sz w:val="36"/>
          <w:szCs w:val="36"/>
        </w:rPr>
        <w:t>Recitals</w:t>
      </w:r>
    </w:p>
    <w:p w14:paraId="528925A8" w14:textId="5911DE1A" w:rsidR="00B00A21" w:rsidRDefault="00134520" w:rsidP="0079030B">
      <w:pPr>
        <w:spacing w:before="120" w:after="120"/>
        <w:ind w:left="727" w:hanging="727"/>
        <w:rPr>
          <w:rFonts w:ascii="Arial Narrow" w:hAnsi="Arial Narrow"/>
          <w:sz w:val="22"/>
          <w:szCs w:val="22"/>
        </w:rPr>
      </w:pPr>
      <w:r w:rsidRPr="004C10A8">
        <w:rPr>
          <w:rFonts w:ascii="Arial Narrow" w:hAnsi="Arial Narrow"/>
          <w:sz w:val="22"/>
          <w:szCs w:val="22"/>
        </w:rPr>
        <w:t>A</w:t>
      </w:r>
      <w:r w:rsidRPr="004C10A8">
        <w:rPr>
          <w:rFonts w:ascii="Arial Narrow" w:hAnsi="Arial Narrow"/>
          <w:sz w:val="22"/>
          <w:szCs w:val="22"/>
        </w:rPr>
        <w:tab/>
      </w:r>
      <w:r w:rsidR="00970916" w:rsidRPr="004C10A8">
        <w:rPr>
          <w:rFonts w:ascii="Arial Narrow" w:hAnsi="Arial Narrow"/>
          <w:sz w:val="22"/>
          <w:szCs w:val="22"/>
        </w:rPr>
        <w:t>AEMO</w:t>
      </w:r>
      <w:r w:rsidR="00B00A21">
        <w:rPr>
          <w:rFonts w:ascii="Arial Narrow" w:hAnsi="Arial Narrow"/>
          <w:sz w:val="22"/>
          <w:szCs w:val="22"/>
        </w:rPr>
        <w:t xml:space="preserve">’s functions </w:t>
      </w:r>
      <w:r w:rsidR="00970916" w:rsidRPr="004C10A8">
        <w:rPr>
          <w:rFonts w:ascii="Arial Narrow" w:hAnsi="Arial Narrow"/>
          <w:sz w:val="22"/>
          <w:szCs w:val="22"/>
        </w:rPr>
        <w:t xml:space="preserve">under the </w:t>
      </w:r>
      <w:r w:rsidR="00970916" w:rsidRPr="004C10A8">
        <w:rPr>
          <w:rFonts w:ascii="Arial Narrow" w:hAnsi="Arial Narrow"/>
          <w:i/>
          <w:iCs/>
          <w:sz w:val="22"/>
          <w:szCs w:val="22"/>
        </w:rPr>
        <w:t>WEM Regulations</w:t>
      </w:r>
      <w:r w:rsidR="00970916" w:rsidRPr="004C10A8">
        <w:rPr>
          <w:rFonts w:ascii="Arial Narrow" w:hAnsi="Arial Narrow"/>
          <w:sz w:val="22"/>
          <w:szCs w:val="22"/>
        </w:rPr>
        <w:t xml:space="preserve"> and the </w:t>
      </w:r>
      <w:r w:rsidR="00970916" w:rsidRPr="004C10A8">
        <w:rPr>
          <w:rFonts w:ascii="Arial Narrow" w:hAnsi="Arial Narrow"/>
          <w:i/>
          <w:iCs/>
          <w:sz w:val="22"/>
          <w:szCs w:val="22"/>
        </w:rPr>
        <w:t>WEM Rules</w:t>
      </w:r>
      <w:r w:rsidR="00B00A21">
        <w:rPr>
          <w:rFonts w:ascii="Arial Narrow" w:hAnsi="Arial Narrow"/>
          <w:sz w:val="22"/>
          <w:szCs w:val="22"/>
        </w:rPr>
        <w:t xml:space="preserve"> </w:t>
      </w:r>
      <w:r w:rsidR="00EA2962">
        <w:rPr>
          <w:rFonts w:ascii="Arial Narrow" w:hAnsi="Arial Narrow"/>
          <w:sz w:val="22"/>
          <w:szCs w:val="22"/>
        </w:rPr>
        <w:t xml:space="preserve">relevantly </w:t>
      </w:r>
      <w:r w:rsidR="00B00A21">
        <w:rPr>
          <w:rFonts w:ascii="Arial Narrow" w:hAnsi="Arial Narrow"/>
          <w:sz w:val="22"/>
          <w:szCs w:val="22"/>
        </w:rPr>
        <w:t>include:</w:t>
      </w:r>
    </w:p>
    <w:p w14:paraId="67B3F4EC" w14:textId="5EF3ED5D" w:rsidR="000A5CAD" w:rsidRPr="00EA2962" w:rsidRDefault="00970916" w:rsidP="00094005">
      <w:pPr>
        <w:pStyle w:val="ListParagraph"/>
        <w:numPr>
          <w:ilvl w:val="0"/>
          <w:numId w:val="40"/>
        </w:numPr>
        <w:spacing w:before="120" w:after="120"/>
        <w:rPr>
          <w:rFonts w:ascii="Arial Narrow" w:hAnsi="Arial Narrow"/>
          <w:sz w:val="22"/>
          <w:szCs w:val="22"/>
        </w:rPr>
      </w:pPr>
      <w:r w:rsidRPr="00EA2962">
        <w:rPr>
          <w:rFonts w:ascii="Arial Narrow" w:hAnsi="Arial Narrow"/>
          <w:sz w:val="22"/>
          <w:szCs w:val="22"/>
        </w:rPr>
        <w:t xml:space="preserve">ensuring the </w:t>
      </w:r>
      <w:r w:rsidRPr="00EA2962">
        <w:rPr>
          <w:rFonts w:ascii="Arial Narrow" w:hAnsi="Arial Narrow"/>
          <w:i/>
          <w:iCs/>
          <w:sz w:val="22"/>
          <w:szCs w:val="22"/>
        </w:rPr>
        <w:t>SWIS</w:t>
      </w:r>
      <w:r w:rsidRPr="00EA2962">
        <w:rPr>
          <w:rFonts w:ascii="Arial Narrow" w:hAnsi="Arial Narrow"/>
          <w:sz w:val="22"/>
          <w:szCs w:val="22"/>
        </w:rPr>
        <w:t xml:space="preserve"> operates in a secure and reliable manner</w:t>
      </w:r>
      <w:r w:rsidR="00B00A21" w:rsidRPr="00EA2962">
        <w:rPr>
          <w:rFonts w:ascii="Arial Narrow" w:hAnsi="Arial Narrow"/>
          <w:sz w:val="22"/>
          <w:szCs w:val="22"/>
        </w:rPr>
        <w:t>; and</w:t>
      </w:r>
    </w:p>
    <w:p w14:paraId="5B515628" w14:textId="1B5BD348" w:rsidR="00B00A21" w:rsidRDefault="00B00A21" w:rsidP="00094005">
      <w:pPr>
        <w:pStyle w:val="ListParagraph"/>
        <w:numPr>
          <w:ilvl w:val="0"/>
          <w:numId w:val="40"/>
        </w:numPr>
        <w:spacing w:before="120" w:after="120"/>
        <w:rPr>
          <w:rFonts w:ascii="Arial Narrow" w:hAnsi="Arial Narrow"/>
          <w:sz w:val="22"/>
          <w:szCs w:val="22"/>
        </w:rPr>
      </w:pPr>
      <w:r w:rsidRPr="00EA2962">
        <w:rPr>
          <w:rFonts w:ascii="Arial Narrow" w:hAnsi="Arial Narrow"/>
          <w:sz w:val="22"/>
          <w:szCs w:val="22"/>
        </w:rPr>
        <w:t xml:space="preserve">procuring, scheduling and dispatching </w:t>
      </w:r>
      <w:r w:rsidRPr="00EA2962">
        <w:rPr>
          <w:rFonts w:ascii="Arial Narrow" w:hAnsi="Arial Narrow"/>
          <w:i/>
          <w:iCs/>
          <w:sz w:val="22"/>
          <w:szCs w:val="22"/>
        </w:rPr>
        <w:t>Non-Co-optimised Essential System Services</w:t>
      </w:r>
      <w:r w:rsidRPr="00EA2962">
        <w:rPr>
          <w:rFonts w:ascii="Arial Narrow" w:hAnsi="Arial Narrow"/>
          <w:sz w:val="22"/>
          <w:szCs w:val="22"/>
        </w:rPr>
        <w:t xml:space="preserve"> in accordance with the </w:t>
      </w:r>
      <w:r w:rsidRPr="00EA2962">
        <w:rPr>
          <w:rFonts w:ascii="Arial Narrow" w:hAnsi="Arial Narrow"/>
          <w:i/>
          <w:iCs/>
          <w:sz w:val="22"/>
          <w:szCs w:val="22"/>
        </w:rPr>
        <w:t>WEM Rules</w:t>
      </w:r>
      <w:r w:rsidR="00EA2962">
        <w:rPr>
          <w:rFonts w:ascii="Arial Narrow" w:hAnsi="Arial Narrow"/>
          <w:sz w:val="22"/>
          <w:szCs w:val="22"/>
        </w:rPr>
        <w:t>.</w:t>
      </w:r>
    </w:p>
    <w:p w14:paraId="30B2F09B" w14:textId="72970CF0" w:rsidR="004817AF" w:rsidRPr="004C10A8" w:rsidRDefault="008B2A55" w:rsidP="0079030B">
      <w:pPr>
        <w:spacing w:before="120" w:after="120"/>
        <w:ind w:left="727" w:hanging="727"/>
        <w:rPr>
          <w:rFonts w:ascii="Arial Narrow" w:hAnsi="Arial Narrow"/>
          <w:sz w:val="22"/>
          <w:szCs w:val="22"/>
        </w:rPr>
      </w:pPr>
      <w:r>
        <w:rPr>
          <w:rFonts w:ascii="Arial Narrow" w:hAnsi="Arial Narrow"/>
          <w:sz w:val="22"/>
          <w:szCs w:val="22"/>
        </w:rPr>
        <w:t>B</w:t>
      </w:r>
      <w:r>
        <w:rPr>
          <w:rFonts w:ascii="Arial Narrow" w:hAnsi="Arial Narrow"/>
          <w:sz w:val="22"/>
          <w:szCs w:val="22"/>
        </w:rPr>
        <w:tab/>
      </w:r>
      <w:r w:rsidR="003A4032" w:rsidRPr="004C10A8">
        <w:rPr>
          <w:rFonts w:ascii="Arial Narrow" w:hAnsi="Arial Narrow"/>
          <w:sz w:val="22"/>
          <w:szCs w:val="22"/>
        </w:rPr>
        <w:t>AEMO and t</w:t>
      </w:r>
      <w:r w:rsidR="00134520" w:rsidRPr="004C10A8">
        <w:rPr>
          <w:rFonts w:ascii="Arial Narrow" w:hAnsi="Arial Narrow"/>
          <w:sz w:val="22"/>
          <w:szCs w:val="22"/>
        </w:rPr>
        <w:t xml:space="preserve">he </w:t>
      </w:r>
      <w:r w:rsidR="005959FD" w:rsidRPr="004C10A8">
        <w:rPr>
          <w:rFonts w:ascii="Arial Narrow" w:hAnsi="Arial Narrow"/>
          <w:sz w:val="22"/>
          <w:szCs w:val="22"/>
        </w:rPr>
        <w:t>Service Provider</w:t>
      </w:r>
      <w:r w:rsidR="00134520" w:rsidRPr="004C10A8">
        <w:rPr>
          <w:rFonts w:ascii="Arial Narrow" w:hAnsi="Arial Narrow"/>
          <w:sz w:val="22"/>
          <w:szCs w:val="22"/>
        </w:rPr>
        <w:t xml:space="preserve"> </w:t>
      </w:r>
      <w:r w:rsidR="003A4032" w:rsidRPr="004C10A8">
        <w:rPr>
          <w:rFonts w:ascii="Arial Narrow" w:hAnsi="Arial Narrow"/>
          <w:sz w:val="22"/>
          <w:szCs w:val="22"/>
        </w:rPr>
        <w:t xml:space="preserve">have agreed to enter into </w:t>
      </w:r>
      <w:r w:rsidR="00EA2962">
        <w:rPr>
          <w:rFonts w:ascii="Arial Narrow" w:hAnsi="Arial Narrow"/>
          <w:sz w:val="22"/>
          <w:szCs w:val="22"/>
        </w:rPr>
        <w:t>this</w:t>
      </w:r>
      <w:r w:rsidR="008A22E3">
        <w:rPr>
          <w:rFonts w:ascii="Arial Narrow" w:hAnsi="Arial Narrow"/>
          <w:sz w:val="22"/>
          <w:szCs w:val="22"/>
        </w:rPr>
        <w:t xml:space="preserve"> </w:t>
      </w:r>
      <w:r w:rsidR="008A22E3" w:rsidRPr="008A22E3">
        <w:rPr>
          <w:rFonts w:ascii="Arial Narrow" w:hAnsi="Arial Narrow"/>
          <w:i/>
          <w:iCs/>
          <w:sz w:val="22"/>
          <w:szCs w:val="22"/>
        </w:rPr>
        <w:t>NCESS Contract</w:t>
      </w:r>
      <w:r w:rsidR="003A4032" w:rsidRPr="004C10A8">
        <w:rPr>
          <w:rFonts w:ascii="Arial Narrow" w:hAnsi="Arial Narrow"/>
          <w:sz w:val="22"/>
          <w:szCs w:val="22"/>
        </w:rPr>
        <w:t>.</w:t>
      </w:r>
    </w:p>
    <w:p w14:paraId="0A0F6D89" w14:textId="77777777" w:rsidR="000F6652" w:rsidRPr="004C10A8" w:rsidRDefault="000F6652" w:rsidP="0079030B">
      <w:pPr>
        <w:spacing w:before="120" w:after="120"/>
        <w:rPr>
          <w:rFonts w:ascii="Arial Narrow" w:hAnsi="Arial Narrow"/>
          <w:b/>
          <w:bCs/>
          <w:sz w:val="36"/>
          <w:szCs w:val="36"/>
        </w:rPr>
      </w:pPr>
      <w:bookmarkStart w:id="6" w:name="GeneralTerms"/>
      <w:bookmarkEnd w:id="6"/>
    </w:p>
    <w:p w14:paraId="3A890F0A" w14:textId="4CC704C9" w:rsidR="00081C9F" w:rsidRPr="004C10A8" w:rsidRDefault="00081C9F" w:rsidP="0079030B">
      <w:pPr>
        <w:spacing w:before="120" w:after="120"/>
        <w:rPr>
          <w:rFonts w:ascii="Arial Narrow" w:hAnsi="Arial Narrow"/>
          <w:b/>
          <w:bCs/>
          <w:sz w:val="36"/>
          <w:szCs w:val="36"/>
        </w:rPr>
      </w:pPr>
      <w:r w:rsidRPr="004C10A8">
        <w:rPr>
          <w:rFonts w:ascii="Arial Narrow" w:hAnsi="Arial Narrow"/>
          <w:b/>
          <w:bCs/>
          <w:sz w:val="36"/>
          <w:szCs w:val="36"/>
        </w:rPr>
        <w:t>Operative Provisions</w:t>
      </w:r>
    </w:p>
    <w:p w14:paraId="3712C2BB" w14:textId="37CD38BE" w:rsidR="00081C9F" w:rsidRPr="004C10A8" w:rsidRDefault="00081C9F"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7" w:name="_Toc138153901"/>
      <w:bookmarkStart w:id="8" w:name="_Ref138153474"/>
      <w:bookmarkStart w:id="9" w:name="_Toc425322524"/>
      <w:bookmarkStart w:id="10" w:name="_Toc419023424"/>
      <w:bookmarkStart w:id="11" w:name="_Toc419003415"/>
      <w:bookmarkStart w:id="12" w:name="_Toc419001367"/>
      <w:bookmarkStart w:id="13" w:name="_Toc417895898"/>
      <w:bookmarkStart w:id="14" w:name="_Toc417894774"/>
      <w:bookmarkStart w:id="15" w:name="_Toc414705560"/>
      <w:bookmarkStart w:id="16" w:name="_Toc405958448"/>
      <w:bookmarkStart w:id="17" w:name="_Ref114121309"/>
      <w:bookmarkStart w:id="18" w:name="_Ref114559259"/>
      <w:bookmarkStart w:id="19" w:name="_Ref114559275"/>
      <w:bookmarkStart w:id="20" w:name="_Toc120048554"/>
      <w:bookmarkStart w:id="21" w:name="_Ref133225179"/>
      <w:bookmarkStart w:id="22" w:name="_Toc133228741"/>
      <w:bookmarkStart w:id="23" w:name="_Toc133479299"/>
      <w:bookmarkStart w:id="24" w:name="_Toc133939865"/>
      <w:r w:rsidRPr="004C10A8">
        <w:rPr>
          <w:rFonts w:ascii="Arial Narrow" w:eastAsia="PMingLiU" w:hAnsi="Arial Narrow"/>
          <w:kern w:val="28"/>
          <w:sz w:val="32"/>
        </w:rPr>
        <w:t>Interpretation</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B0C2BB3" w14:textId="38689283" w:rsidR="00146DB6" w:rsidRPr="004C10A8" w:rsidRDefault="00146DB6" w:rsidP="0079030B">
      <w:pPr>
        <w:pStyle w:val="Heading7"/>
        <w:numPr>
          <w:ilvl w:val="1"/>
          <w:numId w:val="11"/>
        </w:numPr>
        <w:tabs>
          <w:tab w:val="num" w:pos="2220"/>
        </w:tabs>
        <w:spacing w:before="120" w:after="120"/>
        <w:ind w:left="709" w:hanging="709"/>
        <w:rPr>
          <w:rFonts w:cs="Arial"/>
          <w:sz w:val="24"/>
          <w:szCs w:val="24"/>
        </w:rPr>
      </w:pPr>
      <w:bookmarkStart w:id="25" w:name="_Ref119968539"/>
      <w:bookmarkStart w:id="26" w:name="_Toc138153902"/>
      <w:bookmarkStart w:id="27" w:name="_Toc417895899"/>
      <w:bookmarkStart w:id="28" w:name="_Toc414705561"/>
      <w:bookmarkStart w:id="29" w:name="_Toc405958449"/>
      <w:r w:rsidRPr="004C10A8">
        <w:rPr>
          <w:rFonts w:cs="Arial"/>
          <w:sz w:val="24"/>
          <w:szCs w:val="24"/>
        </w:rPr>
        <w:t xml:space="preserve">Definitions </w:t>
      </w:r>
      <w:r w:rsidR="00970916" w:rsidRPr="004C10A8">
        <w:rPr>
          <w:rFonts w:cs="Arial"/>
          <w:sz w:val="24"/>
          <w:szCs w:val="24"/>
        </w:rPr>
        <w:t>–</w:t>
      </w:r>
      <w:r w:rsidRPr="004C10A8">
        <w:rPr>
          <w:rFonts w:cs="Arial"/>
          <w:sz w:val="24"/>
          <w:szCs w:val="24"/>
        </w:rPr>
        <w:t xml:space="preserve"> general</w:t>
      </w:r>
      <w:bookmarkEnd w:id="25"/>
      <w:r w:rsidRPr="004C10A8">
        <w:rPr>
          <w:rFonts w:cs="Arial"/>
          <w:sz w:val="24"/>
          <w:szCs w:val="24"/>
        </w:rPr>
        <w:t xml:space="preserve"> </w:t>
      </w:r>
      <w:bookmarkEnd w:id="26"/>
      <w:bookmarkEnd w:id="27"/>
      <w:bookmarkEnd w:id="28"/>
      <w:bookmarkEnd w:id="29"/>
    </w:p>
    <w:p w14:paraId="2CF542E0" w14:textId="6A1791AF" w:rsidR="00146DB6" w:rsidRPr="004C10A8" w:rsidRDefault="00E17E49" w:rsidP="0079030B">
      <w:pPr>
        <w:pStyle w:val="ListParagraph"/>
        <w:numPr>
          <w:ilvl w:val="2"/>
          <w:numId w:val="1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Subject to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_Ref119968539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7560BB">
        <w:rPr>
          <w:rFonts w:ascii="Arial Narrow" w:hAnsi="Arial Narrow"/>
          <w:b/>
          <w:bCs/>
          <w:sz w:val="22"/>
          <w:szCs w:val="22"/>
        </w:rPr>
        <w:t>1.1</w:t>
      </w:r>
      <w:r w:rsidRPr="004C10A8">
        <w:rPr>
          <w:rFonts w:ascii="Arial Narrow" w:hAnsi="Arial Narrow"/>
          <w:b/>
          <w:bCs/>
          <w:sz w:val="22"/>
          <w:szCs w:val="22"/>
        </w:rPr>
        <w:fldChar w:fldCharType="end"/>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_Ref119968536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7560BB">
        <w:rPr>
          <w:rFonts w:ascii="Arial Narrow" w:hAnsi="Arial Narrow"/>
          <w:b/>
          <w:bCs/>
          <w:sz w:val="22"/>
          <w:szCs w:val="22"/>
        </w:rPr>
        <w:t>(b)</w:t>
      </w:r>
      <w:r w:rsidRPr="004C10A8">
        <w:rPr>
          <w:rFonts w:ascii="Arial Narrow" w:hAnsi="Arial Narrow"/>
          <w:b/>
          <w:bCs/>
          <w:sz w:val="22"/>
          <w:szCs w:val="22"/>
        </w:rPr>
        <w:fldChar w:fldCharType="end"/>
      </w:r>
      <w:r w:rsidRPr="004C10A8">
        <w:rPr>
          <w:rFonts w:ascii="Arial Narrow" w:hAnsi="Arial Narrow"/>
          <w:sz w:val="22"/>
          <w:szCs w:val="22"/>
        </w:rPr>
        <w:t>, c</w:t>
      </w:r>
      <w:r w:rsidR="00146DB6" w:rsidRPr="004C10A8">
        <w:rPr>
          <w:rFonts w:ascii="Arial Narrow" w:hAnsi="Arial Narrow"/>
          <w:sz w:val="22"/>
          <w:szCs w:val="22"/>
        </w:rPr>
        <w:t xml:space="preserve">apitalised terms used in </w:t>
      </w:r>
      <w:r w:rsidR="00FF34AE">
        <w:rPr>
          <w:rFonts w:ascii="Arial Narrow" w:hAnsi="Arial Narrow"/>
          <w:sz w:val="22"/>
          <w:szCs w:val="22"/>
        </w:rPr>
        <w:t>this Contract</w:t>
      </w:r>
      <w:r w:rsidR="00970916" w:rsidRPr="004C10A8">
        <w:rPr>
          <w:rFonts w:ascii="Arial Narrow" w:hAnsi="Arial Narrow"/>
          <w:sz w:val="22"/>
          <w:szCs w:val="22"/>
        </w:rPr>
        <w:t xml:space="preserve"> </w:t>
      </w:r>
      <w:r w:rsidR="00146DB6" w:rsidRPr="004C10A8">
        <w:rPr>
          <w:rFonts w:ascii="Arial Narrow" w:hAnsi="Arial Narrow"/>
          <w:sz w:val="22"/>
          <w:szCs w:val="22"/>
        </w:rPr>
        <w:t xml:space="preserve">are defined in </w:t>
      </w:r>
      <w:r w:rsidR="00146DB6" w:rsidRPr="004C10A8">
        <w:rPr>
          <w:rFonts w:ascii="Arial Narrow" w:hAnsi="Arial Narrow"/>
          <w:b/>
          <w:bCs/>
          <w:sz w:val="22"/>
          <w:szCs w:val="22"/>
        </w:rPr>
        <w:t xml:space="preserve">clause </w:t>
      </w:r>
      <w:r w:rsidR="00C23FBA" w:rsidRPr="004C10A8">
        <w:rPr>
          <w:rFonts w:ascii="Arial Narrow" w:hAnsi="Arial Narrow"/>
          <w:b/>
          <w:bCs/>
          <w:sz w:val="22"/>
          <w:szCs w:val="22"/>
        </w:rPr>
        <w:fldChar w:fldCharType="begin"/>
      </w:r>
      <w:r w:rsidR="00C23FBA" w:rsidRPr="004C10A8">
        <w:rPr>
          <w:rFonts w:ascii="Arial Narrow" w:hAnsi="Arial Narrow"/>
          <w:b/>
          <w:bCs/>
          <w:sz w:val="22"/>
          <w:szCs w:val="22"/>
        </w:rPr>
        <w:instrText xml:space="preserve"> REF _Ref119748791 \r \h </w:instrText>
      </w:r>
      <w:r w:rsidRPr="004C10A8">
        <w:rPr>
          <w:rFonts w:ascii="Arial Narrow" w:hAnsi="Arial Narrow"/>
          <w:b/>
          <w:bCs/>
          <w:sz w:val="22"/>
          <w:szCs w:val="22"/>
        </w:rPr>
        <w:instrText xml:space="preserve"> \* MERGEFORMAT </w:instrText>
      </w:r>
      <w:r w:rsidR="00C23FBA" w:rsidRPr="004C10A8">
        <w:rPr>
          <w:rFonts w:ascii="Arial Narrow" w:hAnsi="Arial Narrow"/>
          <w:b/>
          <w:bCs/>
          <w:sz w:val="22"/>
          <w:szCs w:val="22"/>
        </w:rPr>
      </w:r>
      <w:r w:rsidR="00C23FBA" w:rsidRPr="004C10A8">
        <w:rPr>
          <w:rFonts w:ascii="Arial Narrow" w:hAnsi="Arial Narrow"/>
          <w:b/>
          <w:bCs/>
          <w:sz w:val="22"/>
          <w:szCs w:val="22"/>
        </w:rPr>
        <w:fldChar w:fldCharType="separate"/>
      </w:r>
      <w:r w:rsidR="007560BB">
        <w:rPr>
          <w:rFonts w:ascii="Arial Narrow" w:hAnsi="Arial Narrow"/>
          <w:b/>
          <w:bCs/>
          <w:sz w:val="22"/>
          <w:szCs w:val="22"/>
        </w:rPr>
        <w:t>1.2</w:t>
      </w:r>
      <w:r w:rsidR="00C23FBA" w:rsidRPr="004C10A8">
        <w:rPr>
          <w:rFonts w:ascii="Arial Narrow" w:hAnsi="Arial Narrow"/>
          <w:b/>
          <w:bCs/>
          <w:sz w:val="22"/>
          <w:szCs w:val="22"/>
        </w:rPr>
        <w:fldChar w:fldCharType="end"/>
      </w:r>
      <w:r w:rsidR="00146DB6" w:rsidRPr="004C10A8">
        <w:rPr>
          <w:rFonts w:ascii="Arial Narrow" w:hAnsi="Arial Narrow"/>
          <w:sz w:val="22"/>
          <w:szCs w:val="22"/>
        </w:rPr>
        <w:t>.</w:t>
      </w:r>
    </w:p>
    <w:p w14:paraId="581364D7" w14:textId="08A9AC27" w:rsidR="00146DB6" w:rsidRDefault="00146DB6" w:rsidP="0079030B">
      <w:pPr>
        <w:pStyle w:val="ListParagraph"/>
        <w:numPr>
          <w:ilvl w:val="2"/>
          <w:numId w:val="13"/>
        </w:numPr>
        <w:spacing w:before="120" w:after="120"/>
        <w:ind w:left="1418" w:hanging="709"/>
        <w:contextualSpacing w:val="0"/>
        <w:rPr>
          <w:rFonts w:ascii="Arial Narrow" w:hAnsi="Arial Narrow"/>
          <w:sz w:val="22"/>
          <w:szCs w:val="22"/>
        </w:rPr>
      </w:pPr>
      <w:bookmarkStart w:id="30" w:name="_Ref119968536"/>
      <w:r w:rsidRPr="004C10A8">
        <w:rPr>
          <w:rFonts w:ascii="Arial Narrow" w:hAnsi="Arial Narrow"/>
          <w:sz w:val="22"/>
          <w:szCs w:val="22"/>
        </w:rPr>
        <w:t xml:space="preserve">Terms in </w:t>
      </w:r>
      <w:r w:rsidR="00E17E49" w:rsidRPr="004C10A8">
        <w:rPr>
          <w:rFonts w:ascii="Arial Narrow" w:hAnsi="Arial Narrow"/>
          <w:sz w:val="22"/>
          <w:szCs w:val="22"/>
        </w:rPr>
        <w:t>capitalised-i</w:t>
      </w:r>
      <w:r w:rsidRPr="004C10A8">
        <w:rPr>
          <w:rFonts w:ascii="Arial Narrow" w:hAnsi="Arial Narrow"/>
          <w:sz w:val="22"/>
          <w:szCs w:val="22"/>
        </w:rPr>
        <w:t xml:space="preserve">talics have the meaning given in the </w:t>
      </w:r>
      <w:r w:rsidRPr="004C10A8">
        <w:rPr>
          <w:rFonts w:ascii="Arial Narrow" w:hAnsi="Arial Narrow"/>
          <w:i/>
          <w:iCs/>
          <w:sz w:val="22"/>
          <w:szCs w:val="22"/>
        </w:rPr>
        <w:t>WEM Rules</w:t>
      </w:r>
      <w:r w:rsidR="00823A29">
        <w:rPr>
          <w:rFonts w:ascii="Arial Narrow" w:hAnsi="Arial Narrow"/>
          <w:sz w:val="22"/>
          <w:szCs w:val="22"/>
        </w:rPr>
        <w:t xml:space="preserve"> </w:t>
      </w:r>
      <w:r w:rsidR="00B16C7A">
        <w:rPr>
          <w:rFonts w:ascii="Arial Narrow" w:hAnsi="Arial Narrow"/>
          <w:sz w:val="22"/>
          <w:szCs w:val="22"/>
        </w:rPr>
        <w:t xml:space="preserve">(including Appendix 12) </w:t>
      </w:r>
      <w:r w:rsidR="00823A29">
        <w:rPr>
          <w:rFonts w:ascii="Arial Narrow" w:hAnsi="Arial Narrow"/>
          <w:sz w:val="22"/>
          <w:szCs w:val="22"/>
        </w:rPr>
        <w:t>as at 1 October 2023</w:t>
      </w:r>
      <w:r w:rsidRPr="004C10A8">
        <w:rPr>
          <w:rFonts w:ascii="Arial Narrow" w:hAnsi="Arial Narrow"/>
          <w:sz w:val="22"/>
          <w:szCs w:val="22"/>
        </w:rPr>
        <w:t>.</w:t>
      </w:r>
      <w:bookmarkEnd w:id="30"/>
      <w:r w:rsidR="00823A29">
        <w:rPr>
          <w:rStyle w:val="FootnoteReference"/>
          <w:rFonts w:ascii="Arial Narrow" w:hAnsi="Arial Narrow"/>
          <w:sz w:val="22"/>
          <w:szCs w:val="22"/>
        </w:rPr>
        <w:footnoteReference w:id="2"/>
      </w:r>
    </w:p>
    <w:p w14:paraId="7427472D" w14:textId="7F102A0A" w:rsidR="00D54726" w:rsidRPr="004C10A8" w:rsidRDefault="00D54726" w:rsidP="0079030B">
      <w:pPr>
        <w:pStyle w:val="Heading7"/>
        <w:numPr>
          <w:ilvl w:val="1"/>
          <w:numId w:val="11"/>
        </w:numPr>
        <w:tabs>
          <w:tab w:val="num" w:pos="2220"/>
        </w:tabs>
        <w:spacing w:before="120" w:after="120"/>
        <w:ind w:left="709" w:hanging="709"/>
        <w:rPr>
          <w:rFonts w:cs="Arial"/>
          <w:sz w:val="24"/>
          <w:szCs w:val="24"/>
        </w:rPr>
      </w:pPr>
      <w:bookmarkStart w:id="31" w:name="_Ref119748791"/>
      <w:r w:rsidRPr="004C10A8">
        <w:rPr>
          <w:rFonts w:cs="Arial"/>
          <w:sz w:val="24"/>
          <w:szCs w:val="24"/>
        </w:rPr>
        <w:t>Dictionary</w:t>
      </w:r>
      <w:bookmarkEnd w:id="31"/>
      <w:r w:rsidRPr="004C10A8">
        <w:rPr>
          <w:rFonts w:cs="Arial"/>
          <w:sz w:val="24"/>
          <w:szCs w:val="24"/>
        </w:rPr>
        <w:t xml:space="preserve"> </w:t>
      </w:r>
    </w:p>
    <w:p w14:paraId="7809CA7E" w14:textId="2B741D38" w:rsidR="0038696B" w:rsidRPr="0038696B" w:rsidRDefault="0038696B" w:rsidP="003F1E1C">
      <w:pPr>
        <w:spacing w:before="120" w:after="120"/>
        <w:ind w:left="709"/>
        <w:rPr>
          <w:rFonts w:ascii="Arial Narrow" w:hAnsi="Arial Narrow"/>
          <w:sz w:val="22"/>
          <w:szCs w:val="22"/>
        </w:rPr>
      </w:pPr>
      <w:r w:rsidRPr="0038696B">
        <w:rPr>
          <w:rFonts w:ascii="Arial Narrow" w:hAnsi="Arial Narrow"/>
          <w:b/>
          <w:bCs/>
          <w:sz w:val="22"/>
          <w:szCs w:val="22"/>
        </w:rPr>
        <w:t>Activation Notice Period</w:t>
      </w:r>
      <w:r>
        <w:rPr>
          <w:rFonts w:ascii="Arial Narrow" w:hAnsi="Arial Narrow"/>
          <w:sz w:val="22"/>
          <w:szCs w:val="22"/>
        </w:rPr>
        <w:t xml:space="preserve"> means the activation notice period </w:t>
      </w:r>
      <w:r w:rsidRPr="00A75821">
        <w:rPr>
          <w:rFonts w:ascii="Arial Narrow" w:hAnsi="Arial Narrow"/>
          <w:sz w:val="22"/>
          <w:szCs w:val="22"/>
        </w:rPr>
        <w:t xml:space="preserve">specified in </w:t>
      </w:r>
      <w:r w:rsidRPr="004C4FDC">
        <w:rPr>
          <w:rFonts w:ascii="Arial Narrow" w:hAnsi="Arial Narrow"/>
          <w:b/>
          <w:bCs/>
          <w:sz w:val="22"/>
          <w:szCs w:val="22"/>
        </w:rPr>
        <w:fldChar w:fldCharType="begin"/>
      </w:r>
      <w:r w:rsidRPr="004C4FDC">
        <w:rPr>
          <w:rFonts w:ascii="Arial Narrow" w:hAnsi="Arial Narrow"/>
          <w:b/>
          <w:bCs/>
          <w:sz w:val="22"/>
          <w:szCs w:val="22"/>
        </w:rPr>
        <w:instrText xml:space="preserve"> REF _Ref133420567 \r \h  \* MERGEFORMAT </w:instrText>
      </w:r>
      <w:r w:rsidRPr="004C4FDC">
        <w:rPr>
          <w:rFonts w:ascii="Arial Narrow" w:hAnsi="Arial Narrow"/>
          <w:b/>
          <w:bCs/>
          <w:sz w:val="22"/>
          <w:szCs w:val="22"/>
        </w:rPr>
      </w:r>
      <w:r w:rsidRPr="004C4FDC">
        <w:rPr>
          <w:rFonts w:ascii="Arial Narrow" w:hAnsi="Arial Narrow"/>
          <w:b/>
          <w:bCs/>
          <w:sz w:val="22"/>
          <w:szCs w:val="22"/>
        </w:rPr>
        <w:fldChar w:fldCharType="separate"/>
      </w:r>
      <w:r w:rsidR="00C90283">
        <w:rPr>
          <w:rFonts w:ascii="Arial Narrow" w:hAnsi="Arial Narrow"/>
          <w:b/>
          <w:bCs/>
          <w:sz w:val="22"/>
          <w:szCs w:val="22"/>
        </w:rPr>
        <w:t>Schedule 3</w:t>
      </w:r>
      <w:r w:rsidRPr="004C4FDC">
        <w:rPr>
          <w:rFonts w:ascii="Arial Narrow" w:hAnsi="Arial Narrow"/>
          <w:b/>
          <w:bCs/>
          <w:sz w:val="22"/>
          <w:szCs w:val="22"/>
        </w:rPr>
        <w:fldChar w:fldCharType="end"/>
      </w:r>
      <w:r w:rsidRPr="0038696B">
        <w:rPr>
          <w:rFonts w:ascii="Arial Narrow" w:hAnsi="Arial Narrow"/>
          <w:sz w:val="22"/>
          <w:szCs w:val="22"/>
        </w:rPr>
        <w:t>.</w:t>
      </w:r>
    </w:p>
    <w:p w14:paraId="1FACAAD8" w14:textId="0FBEF3D9" w:rsidR="003F1E1C" w:rsidRPr="00340749" w:rsidRDefault="003F1E1C" w:rsidP="003F1E1C">
      <w:pPr>
        <w:spacing w:before="120" w:after="120"/>
        <w:ind w:left="709"/>
        <w:rPr>
          <w:rFonts w:ascii="Arial Narrow" w:hAnsi="Arial Narrow"/>
          <w:sz w:val="22"/>
          <w:szCs w:val="22"/>
        </w:rPr>
      </w:pPr>
      <w:r>
        <w:rPr>
          <w:rFonts w:ascii="Arial Narrow" w:hAnsi="Arial Narrow"/>
          <w:b/>
          <w:bCs/>
          <w:sz w:val="22"/>
          <w:szCs w:val="22"/>
        </w:rPr>
        <w:t>Activation</w:t>
      </w:r>
      <w:r w:rsidRPr="003A3BC2">
        <w:rPr>
          <w:rFonts w:ascii="Arial Narrow" w:hAnsi="Arial Narrow"/>
          <w:b/>
          <w:bCs/>
          <w:sz w:val="22"/>
          <w:szCs w:val="22"/>
        </w:rPr>
        <w:t xml:space="preserve"> Payment</w:t>
      </w:r>
      <w:r w:rsidRPr="003A3BC2">
        <w:rPr>
          <w:rFonts w:ascii="Arial Narrow" w:hAnsi="Arial Narrow"/>
          <w:sz w:val="22"/>
          <w:szCs w:val="22"/>
        </w:rPr>
        <w:t xml:space="preserve"> means</w:t>
      </w:r>
      <w:r>
        <w:rPr>
          <w:rFonts w:ascii="Arial Narrow" w:hAnsi="Arial Narrow"/>
          <w:sz w:val="22"/>
          <w:szCs w:val="22"/>
        </w:rPr>
        <w:t xml:space="preserve"> the activation payment for </w:t>
      </w:r>
      <w:r w:rsidRPr="00340749">
        <w:rPr>
          <w:rFonts w:ascii="Arial Narrow" w:hAnsi="Arial Narrow"/>
          <w:sz w:val="22"/>
          <w:szCs w:val="22"/>
        </w:rPr>
        <w:t xml:space="preserve">the Peak Demand Service determined under </w:t>
      </w:r>
      <w:r w:rsidRPr="00340749">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_Ref133847672 \r \h </w:instrText>
      </w:r>
      <w:r>
        <w:rPr>
          <w:rFonts w:ascii="Arial Narrow" w:hAnsi="Arial Narrow"/>
          <w:b/>
          <w:bCs/>
          <w:sz w:val="22"/>
          <w:szCs w:val="22"/>
        </w:rPr>
      </w:r>
      <w:r>
        <w:rPr>
          <w:rFonts w:ascii="Arial Narrow" w:hAnsi="Arial Narrow"/>
          <w:b/>
          <w:bCs/>
          <w:sz w:val="22"/>
          <w:szCs w:val="22"/>
        </w:rPr>
        <w:fldChar w:fldCharType="separate"/>
      </w:r>
      <w:r w:rsidR="00C90283">
        <w:rPr>
          <w:rFonts w:ascii="Arial Narrow" w:hAnsi="Arial Narrow"/>
          <w:b/>
          <w:bCs/>
          <w:sz w:val="22"/>
          <w:szCs w:val="22"/>
        </w:rPr>
        <w:t>10.3</w:t>
      </w:r>
      <w:r>
        <w:rPr>
          <w:rFonts w:ascii="Arial Narrow" w:hAnsi="Arial Narrow"/>
          <w:b/>
          <w:bCs/>
          <w:sz w:val="22"/>
          <w:szCs w:val="22"/>
        </w:rPr>
        <w:fldChar w:fldCharType="end"/>
      </w:r>
      <w:r w:rsidRPr="00340749">
        <w:rPr>
          <w:rFonts w:ascii="Arial Narrow" w:hAnsi="Arial Narrow"/>
          <w:sz w:val="22"/>
          <w:szCs w:val="22"/>
        </w:rPr>
        <w:t>.</w:t>
      </w:r>
    </w:p>
    <w:p w14:paraId="1D7E968E" w14:textId="57B90260" w:rsidR="003F1E1C" w:rsidRPr="00A75821" w:rsidRDefault="003F1E1C" w:rsidP="003F1E1C">
      <w:pPr>
        <w:spacing w:before="120" w:after="120"/>
        <w:ind w:left="709"/>
        <w:rPr>
          <w:rFonts w:ascii="Arial Narrow" w:hAnsi="Arial Narrow"/>
          <w:sz w:val="22"/>
          <w:szCs w:val="22"/>
        </w:rPr>
      </w:pPr>
      <w:r>
        <w:rPr>
          <w:rFonts w:ascii="Arial Narrow" w:hAnsi="Arial Narrow"/>
          <w:b/>
          <w:bCs/>
          <w:sz w:val="22"/>
          <w:szCs w:val="22"/>
        </w:rPr>
        <w:t>Activation</w:t>
      </w:r>
      <w:r w:rsidRPr="003A3BC2">
        <w:rPr>
          <w:rFonts w:ascii="Arial Narrow" w:hAnsi="Arial Narrow"/>
          <w:b/>
          <w:bCs/>
          <w:sz w:val="22"/>
          <w:szCs w:val="22"/>
        </w:rPr>
        <w:t xml:space="preserve"> </w:t>
      </w:r>
      <w:r w:rsidRPr="00A75821">
        <w:rPr>
          <w:rFonts w:ascii="Arial Narrow" w:hAnsi="Arial Narrow"/>
          <w:b/>
          <w:bCs/>
          <w:sz w:val="22"/>
          <w:szCs w:val="22"/>
        </w:rPr>
        <w:t>Price</w:t>
      </w:r>
      <w:r w:rsidRPr="00A75821">
        <w:rPr>
          <w:rFonts w:ascii="Arial Narrow" w:hAnsi="Arial Narrow"/>
          <w:sz w:val="22"/>
          <w:szCs w:val="22"/>
        </w:rPr>
        <w:t xml:space="preserve"> means the </w:t>
      </w:r>
      <w:r>
        <w:rPr>
          <w:rFonts w:ascii="Arial Narrow" w:hAnsi="Arial Narrow"/>
          <w:sz w:val="22"/>
          <w:szCs w:val="22"/>
        </w:rPr>
        <w:t xml:space="preserve">activation </w:t>
      </w:r>
      <w:r w:rsidRPr="00A75821">
        <w:rPr>
          <w:rFonts w:ascii="Arial Narrow" w:hAnsi="Arial Narrow"/>
          <w:sz w:val="22"/>
          <w:szCs w:val="22"/>
        </w:rPr>
        <w:t xml:space="preserve">price specified in </w:t>
      </w:r>
      <w:r w:rsidRPr="004C4FDC">
        <w:rPr>
          <w:rFonts w:ascii="Arial Narrow" w:hAnsi="Arial Narrow"/>
          <w:b/>
          <w:bCs/>
          <w:sz w:val="22"/>
          <w:szCs w:val="22"/>
        </w:rPr>
        <w:fldChar w:fldCharType="begin"/>
      </w:r>
      <w:r w:rsidRPr="004C4FDC">
        <w:rPr>
          <w:rFonts w:ascii="Arial Narrow" w:hAnsi="Arial Narrow"/>
          <w:b/>
          <w:bCs/>
          <w:sz w:val="22"/>
          <w:szCs w:val="22"/>
        </w:rPr>
        <w:instrText xml:space="preserve"> REF _Ref133420567 \r \h  \* MERGEFORMAT </w:instrText>
      </w:r>
      <w:r w:rsidRPr="004C4FDC">
        <w:rPr>
          <w:rFonts w:ascii="Arial Narrow" w:hAnsi="Arial Narrow"/>
          <w:b/>
          <w:bCs/>
          <w:sz w:val="22"/>
          <w:szCs w:val="22"/>
        </w:rPr>
      </w:r>
      <w:r w:rsidRPr="004C4FDC">
        <w:rPr>
          <w:rFonts w:ascii="Arial Narrow" w:hAnsi="Arial Narrow"/>
          <w:b/>
          <w:bCs/>
          <w:sz w:val="22"/>
          <w:szCs w:val="22"/>
        </w:rPr>
        <w:fldChar w:fldCharType="separate"/>
      </w:r>
      <w:r w:rsidR="00C90283">
        <w:rPr>
          <w:rFonts w:ascii="Arial Narrow" w:hAnsi="Arial Narrow"/>
          <w:b/>
          <w:bCs/>
          <w:sz w:val="22"/>
          <w:szCs w:val="22"/>
        </w:rPr>
        <w:t>Schedule 3</w:t>
      </w:r>
      <w:r w:rsidRPr="004C4FDC">
        <w:rPr>
          <w:rFonts w:ascii="Arial Narrow" w:hAnsi="Arial Narrow"/>
          <w:b/>
          <w:bCs/>
          <w:sz w:val="22"/>
          <w:szCs w:val="22"/>
        </w:rPr>
        <w:fldChar w:fldCharType="end"/>
      </w:r>
      <w:r w:rsidRPr="00A75821">
        <w:rPr>
          <w:rFonts w:ascii="Arial Narrow" w:hAnsi="Arial Narrow"/>
          <w:sz w:val="22"/>
          <w:szCs w:val="22"/>
        </w:rPr>
        <w:t>.</w:t>
      </w:r>
    </w:p>
    <w:p w14:paraId="46EAA5F6" w14:textId="77777777" w:rsidR="00081C9F" w:rsidRPr="003A3BC2" w:rsidRDefault="00B11B9B" w:rsidP="0079030B">
      <w:pPr>
        <w:spacing w:before="120" w:after="120"/>
        <w:ind w:left="709"/>
        <w:rPr>
          <w:rFonts w:ascii="Arial Narrow" w:hAnsi="Arial Narrow"/>
          <w:sz w:val="22"/>
          <w:szCs w:val="22"/>
        </w:rPr>
      </w:pPr>
      <w:r w:rsidRPr="004C10A8">
        <w:rPr>
          <w:rFonts w:ascii="Arial Narrow" w:hAnsi="Arial Narrow"/>
          <w:b/>
          <w:bCs/>
          <w:sz w:val="22"/>
          <w:szCs w:val="22"/>
        </w:rPr>
        <w:t>A</w:t>
      </w:r>
      <w:r w:rsidR="00081C9F" w:rsidRPr="004C10A8">
        <w:rPr>
          <w:rFonts w:ascii="Arial Narrow" w:hAnsi="Arial Narrow"/>
          <w:b/>
          <w:bCs/>
          <w:sz w:val="22"/>
          <w:szCs w:val="22"/>
        </w:rPr>
        <w:t>uthority</w:t>
      </w:r>
      <w:r w:rsidR="00081C9F" w:rsidRPr="004C10A8">
        <w:rPr>
          <w:rFonts w:ascii="Arial Narrow" w:hAnsi="Arial Narrow"/>
          <w:sz w:val="22"/>
          <w:szCs w:val="22"/>
        </w:rPr>
        <w:t xml:space="preserve"> means any Commonwealth, State, Territory or local government or regulatory department, body, instrumentality</w:t>
      </w:r>
      <w:r w:rsidR="00081C9F" w:rsidRPr="003A3BC2">
        <w:rPr>
          <w:rFonts w:ascii="Arial Narrow" w:hAnsi="Arial Narrow"/>
          <w:sz w:val="22"/>
          <w:szCs w:val="22"/>
        </w:rPr>
        <w:t xml:space="preserve">, minister, agency or other authority, but does not include </w:t>
      </w:r>
      <w:r w:rsidR="00B75B8C" w:rsidRPr="003A3BC2">
        <w:rPr>
          <w:rFonts w:ascii="Arial Narrow" w:hAnsi="Arial Narrow"/>
          <w:sz w:val="22"/>
          <w:szCs w:val="22"/>
        </w:rPr>
        <w:t>AEMO</w:t>
      </w:r>
      <w:r w:rsidR="00081C9F" w:rsidRPr="003A3BC2">
        <w:rPr>
          <w:rFonts w:ascii="Arial Narrow" w:hAnsi="Arial Narrow"/>
          <w:sz w:val="22"/>
          <w:szCs w:val="22"/>
        </w:rPr>
        <w:t>.</w:t>
      </w:r>
    </w:p>
    <w:p w14:paraId="32F63503" w14:textId="24FE8E6E" w:rsidR="005F3CD0" w:rsidRDefault="005F3CD0" w:rsidP="00A83DA0">
      <w:pPr>
        <w:spacing w:before="120" w:after="120"/>
        <w:ind w:left="709"/>
        <w:rPr>
          <w:rFonts w:ascii="Arial Narrow" w:hAnsi="Arial Narrow"/>
          <w:sz w:val="22"/>
          <w:szCs w:val="22"/>
        </w:rPr>
      </w:pPr>
      <w:r w:rsidRPr="003A3BC2">
        <w:rPr>
          <w:rFonts w:ascii="Arial Narrow" w:hAnsi="Arial Narrow"/>
          <w:b/>
          <w:bCs/>
          <w:sz w:val="22"/>
          <w:szCs w:val="22"/>
        </w:rPr>
        <w:t>Availability Payment</w:t>
      </w:r>
      <w:r w:rsidRPr="003A3BC2">
        <w:rPr>
          <w:rFonts w:ascii="Arial Narrow" w:hAnsi="Arial Narrow"/>
          <w:sz w:val="22"/>
          <w:szCs w:val="22"/>
        </w:rPr>
        <w:t xml:space="preserve"> </w:t>
      </w:r>
      <w:r w:rsidR="007B3F40" w:rsidRPr="003A3BC2">
        <w:rPr>
          <w:rFonts w:ascii="Arial Narrow" w:hAnsi="Arial Narrow"/>
          <w:sz w:val="22"/>
          <w:szCs w:val="22"/>
        </w:rPr>
        <w:t>means</w:t>
      </w:r>
      <w:r w:rsidR="00090F4D">
        <w:rPr>
          <w:rFonts w:ascii="Arial Narrow" w:hAnsi="Arial Narrow"/>
          <w:sz w:val="22"/>
          <w:szCs w:val="22"/>
        </w:rPr>
        <w:t xml:space="preserve"> the availability payment for</w:t>
      </w:r>
      <w:r w:rsidR="007B3F40" w:rsidRPr="003A3BC2">
        <w:rPr>
          <w:rFonts w:ascii="Arial Narrow" w:hAnsi="Arial Narrow"/>
          <w:sz w:val="22"/>
          <w:szCs w:val="22"/>
        </w:rPr>
        <w:t xml:space="preserve"> </w:t>
      </w:r>
      <w:r w:rsidR="00C176F5">
        <w:rPr>
          <w:rFonts w:ascii="Arial Narrow" w:hAnsi="Arial Narrow"/>
          <w:sz w:val="22"/>
          <w:szCs w:val="22"/>
        </w:rPr>
        <w:t xml:space="preserve">the Peak Demand Service </w:t>
      </w:r>
      <w:r w:rsidRPr="003A3BC2">
        <w:rPr>
          <w:rFonts w:ascii="Arial Narrow" w:hAnsi="Arial Narrow"/>
          <w:sz w:val="22"/>
          <w:szCs w:val="22"/>
        </w:rPr>
        <w:t>determined under</w:t>
      </w:r>
      <w:r w:rsidR="00AD38D7">
        <w:rPr>
          <w:rFonts w:ascii="Arial Narrow" w:hAnsi="Arial Narrow"/>
          <w:sz w:val="22"/>
          <w:szCs w:val="22"/>
        </w:rPr>
        <w:t xml:space="preserve"> </w:t>
      </w:r>
      <w:r w:rsidR="00AD38D7" w:rsidRPr="00B37818">
        <w:rPr>
          <w:rFonts w:ascii="Arial Narrow" w:hAnsi="Arial Narrow"/>
          <w:b/>
          <w:bCs/>
          <w:sz w:val="22"/>
          <w:szCs w:val="22"/>
        </w:rPr>
        <w:t>clause</w:t>
      </w:r>
      <w:r w:rsidRPr="00B37818">
        <w:rPr>
          <w:rFonts w:ascii="Arial Narrow" w:hAnsi="Arial Narrow"/>
          <w:b/>
          <w:bCs/>
          <w:sz w:val="22"/>
          <w:szCs w:val="22"/>
        </w:rPr>
        <w:t xml:space="preserve"> </w:t>
      </w:r>
      <w:r w:rsidR="00576568">
        <w:rPr>
          <w:rFonts w:ascii="Arial Narrow" w:hAnsi="Arial Narrow"/>
          <w:b/>
          <w:bCs/>
          <w:sz w:val="22"/>
          <w:szCs w:val="22"/>
        </w:rPr>
        <w:fldChar w:fldCharType="begin"/>
      </w:r>
      <w:r w:rsidR="00576568">
        <w:rPr>
          <w:rFonts w:ascii="Arial Narrow" w:hAnsi="Arial Narrow"/>
          <w:b/>
          <w:bCs/>
          <w:sz w:val="22"/>
          <w:szCs w:val="22"/>
        </w:rPr>
        <w:instrText xml:space="preserve"> REF _Ref133241142 \r \h </w:instrText>
      </w:r>
      <w:r w:rsidR="00576568">
        <w:rPr>
          <w:rFonts w:ascii="Arial Narrow" w:hAnsi="Arial Narrow"/>
          <w:b/>
          <w:bCs/>
          <w:sz w:val="22"/>
          <w:szCs w:val="22"/>
        </w:rPr>
      </w:r>
      <w:r w:rsidR="00576568">
        <w:rPr>
          <w:rFonts w:ascii="Arial Narrow" w:hAnsi="Arial Narrow"/>
          <w:b/>
          <w:bCs/>
          <w:sz w:val="22"/>
          <w:szCs w:val="22"/>
        </w:rPr>
        <w:fldChar w:fldCharType="separate"/>
      </w:r>
      <w:r w:rsidR="00C90283">
        <w:rPr>
          <w:rFonts w:ascii="Arial Narrow" w:hAnsi="Arial Narrow"/>
          <w:b/>
          <w:bCs/>
          <w:sz w:val="22"/>
          <w:szCs w:val="22"/>
        </w:rPr>
        <w:t>10.2</w:t>
      </w:r>
      <w:r w:rsidR="00576568">
        <w:rPr>
          <w:rFonts w:ascii="Arial Narrow" w:hAnsi="Arial Narrow"/>
          <w:b/>
          <w:bCs/>
          <w:sz w:val="22"/>
          <w:szCs w:val="22"/>
        </w:rPr>
        <w:fldChar w:fldCharType="end"/>
      </w:r>
      <w:r w:rsidR="00120536" w:rsidRPr="00B37818">
        <w:rPr>
          <w:rFonts w:ascii="Arial Narrow" w:hAnsi="Arial Narrow"/>
          <w:b/>
          <w:bCs/>
          <w:sz w:val="22"/>
          <w:szCs w:val="22"/>
        </w:rPr>
        <w:fldChar w:fldCharType="begin"/>
      </w:r>
      <w:r w:rsidR="00120536" w:rsidRPr="00B37818">
        <w:rPr>
          <w:rFonts w:ascii="Arial Narrow" w:hAnsi="Arial Narrow"/>
          <w:b/>
          <w:bCs/>
          <w:sz w:val="22"/>
          <w:szCs w:val="22"/>
        </w:rPr>
        <w:instrText xml:space="preserve"> REF _Ref133241142 \r \h </w:instrText>
      </w:r>
      <w:r w:rsidR="00B37818" w:rsidRPr="00B37818">
        <w:rPr>
          <w:rFonts w:ascii="Arial Narrow" w:hAnsi="Arial Narrow"/>
          <w:b/>
          <w:bCs/>
          <w:sz w:val="22"/>
          <w:szCs w:val="22"/>
        </w:rPr>
        <w:instrText xml:space="preserve"> \* MERGEFORMAT </w:instrText>
      </w:r>
      <w:r w:rsidR="00120536" w:rsidRPr="00B37818">
        <w:rPr>
          <w:rFonts w:ascii="Arial Narrow" w:hAnsi="Arial Narrow"/>
          <w:b/>
          <w:bCs/>
          <w:sz w:val="22"/>
          <w:szCs w:val="22"/>
        </w:rPr>
      </w:r>
      <w:r w:rsidR="00120536" w:rsidRPr="00B37818">
        <w:rPr>
          <w:rFonts w:ascii="Arial Narrow" w:hAnsi="Arial Narrow"/>
          <w:b/>
          <w:bCs/>
          <w:sz w:val="22"/>
          <w:szCs w:val="22"/>
        </w:rPr>
        <w:fldChar w:fldCharType="separate"/>
      </w:r>
      <w:r w:rsidR="00C90283">
        <w:rPr>
          <w:rFonts w:ascii="Arial Narrow" w:hAnsi="Arial Narrow"/>
          <w:b/>
          <w:bCs/>
          <w:sz w:val="22"/>
          <w:szCs w:val="22"/>
        </w:rPr>
        <w:t>10.2</w:t>
      </w:r>
      <w:r w:rsidR="00120536" w:rsidRPr="00B37818">
        <w:rPr>
          <w:rFonts w:ascii="Arial Narrow" w:hAnsi="Arial Narrow"/>
          <w:b/>
          <w:bCs/>
          <w:sz w:val="22"/>
          <w:szCs w:val="22"/>
        </w:rPr>
        <w:fldChar w:fldCharType="end"/>
      </w:r>
      <w:r w:rsidRPr="003A3BC2">
        <w:rPr>
          <w:rFonts w:ascii="Arial Narrow" w:hAnsi="Arial Narrow"/>
          <w:sz w:val="22"/>
          <w:szCs w:val="22"/>
        </w:rPr>
        <w:t>.</w:t>
      </w:r>
    </w:p>
    <w:p w14:paraId="2B0DDCE6" w14:textId="3E74B33B" w:rsidR="0053063D" w:rsidRPr="003F1E1C" w:rsidRDefault="0053063D" w:rsidP="003F1E1C">
      <w:pPr>
        <w:spacing w:before="120" w:after="120"/>
        <w:ind w:left="709"/>
        <w:rPr>
          <w:rFonts w:ascii="Arial Narrow" w:hAnsi="Arial Narrow"/>
          <w:b/>
          <w:sz w:val="22"/>
          <w:szCs w:val="22"/>
        </w:rPr>
      </w:pPr>
      <w:r w:rsidRPr="00895BF6">
        <w:rPr>
          <w:rFonts w:ascii="Arial Narrow" w:hAnsi="Arial Narrow"/>
          <w:b/>
          <w:bCs/>
          <w:sz w:val="22"/>
          <w:szCs w:val="22"/>
        </w:rPr>
        <w:t xml:space="preserve">Availability Period </w:t>
      </w:r>
      <w:r w:rsidRPr="00895BF6">
        <w:rPr>
          <w:rFonts w:ascii="Arial Narrow" w:hAnsi="Arial Narrow"/>
          <w:sz w:val="22"/>
          <w:szCs w:val="22"/>
        </w:rPr>
        <w:t xml:space="preserve">means </w:t>
      </w:r>
      <w:r w:rsidR="00330300">
        <w:rPr>
          <w:rFonts w:ascii="Arial Narrow" w:hAnsi="Arial Narrow"/>
          <w:sz w:val="22"/>
          <w:szCs w:val="22"/>
        </w:rPr>
        <w:t xml:space="preserve">the availability period for </w:t>
      </w:r>
      <w:r w:rsidR="00967F10">
        <w:rPr>
          <w:rFonts w:ascii="Arial Narrow" w:hAnsi="Arial Narrow"/>
          <w:sz w:val="22"/>
          <w:szCs w:val="22"/>
        </w:rPr>
        <w:t xml:space="preserve">the Peak Demand Service </w:t>
      </w:r>
      <w:r w:rsidR="00967F10" w:rsidRPr="003A3BC2">
        <w:rPr>
          <w:rFonts w:ascii="Arial Narrow" w:hAnsi="Arial Narrow"/>
          <w:sz w:val="22"/>
          <w:szCs w:val="22"/>
        </w:rPr>
        <w:t>determined under</w:t>
      </w:r>
      <w:r w:rsidR="00967F10">
        <w:rPr>
          <w:rFonts w:ascii="Arial Narrow" w:hAnsi="Arial Narrow"/>
          <w:sz w:val="22"/>
          <w:szCs w:val="22"/>
        </w:rPr>
        <w:t xml:space="preserve"> </w:t>
      </w:r>
      <w:r w:rsidR="00967F10" w:rsidRPr="00895BF6">
        <w:rPr>
          <w:rFonts w:ascii="Arial Narrow" w:hAnsi="Arial Narrow"/>
          <w:b/>
          <w:bCs/>
          <w:sz w:val="22"/>
          <w:szCs w:val="22"/>
        </w:rPr>
        <w:t>clause</w:t>
      </w:r>
      <w:r w:rsidR="00895BF6" w:rsidRPr="003F1E1C">
        <w:rPr>
          <w:rFonts w:ascii="Arial Narrow" w:hAnsi="Arial Narrow"/>
          <w:b/>
          <w:sz w:val="22"/>
          <w:szCs w:val="22"/>
        </w:rPr>
        <w:t xml:space="preserve"> </w:t>
      </w:r>
      <w:r w:rsidR="0039775E">
        <w:rPr>
          <w:rFonts w:ascii="Arial Narrow" w:hAnsi="Arial Narrow"/>
          <w:b/>
          <w:sz w:val="22"/>
          <w:szCs w:val="22"/>
        </w:rPr>
        <w:fldChar w:fldCharType="begin"/>
      </w:r>
      <w:r w:rsidR="0039775E">
        <w:rPr>
          <w:rFonts w:ascii="Arial Narrow" w:hAnsi="Arial Narrow"/>
          <w:b/>
          <w:sz w:val="22"/>
          <w:szCs w:val="22"/>
        </w:rPr>
        <w:instrText xml:space="preserve"> REF _Ref133241405 \r \h </w:instrText>
      </w:r>
      <w:r w:rsidR="0039775E">
        <w:rPr>
          <w:rFonts w:ascii="Arial Narrow" w:hAnsi="Arial Narrow"/>
          <w:b/>
          <w:sz w:val="22"/>
          <w:szCs w:val="22"/>
        </w:rPr>
      </w:r>
      <w:r w:rsidR="0039775E">
        <w:rPr>
          <w:rFonts w:ascii="Arial Narrow" w:hAnsi="Arial Narrow"/>
          <w:b/>
          <w:sz w:val="22"/>
          <w:szCs w:val="22"/>
        </w:rPr>
        <w:fldChar w:fldCharType="separate"/>
      </w:r>
      <w:r w:rsidR="00C90283">
        <w:rPr>
          <w:rFonts w:ascii="Arial Narrow" w:hAnsi="Arial Narrow"/>
          <w:b/>
          <w:sz w:val="22"/>
          <w:szCs w:val="22"/>
        </w:rPr>
        <w:t>4.4</w:t>
      </w:r>
      <w:r w:rsidR="0039775E">
        <w:rPr>
          <w:rFonts w:ascii="Arial Narrow" w:hAnsi="Arial Narrow"/>
          <w:b/>
          <w:sz w:val="22"/>
          <w:szCs w:val="22"/>
        </w:rPr>
        <w:fldChar w:fldCharType="end"/>
      </w:r>
      <w:r w:rsidR="00895BF6" w:rsidRPr="0039775E">
        <w:rPr>
          <w:rFonts w:ascii="Arial Narrow" w:hAnsi="Arial Narrow"/>
          <w:sz w:val="22"/>
          <w:szCs w:val="22"/>
        </w:rPr>
        <w:fldChar w:fldCharType="begin"/>
      </w:r>
      <w:r w:rsidR="00895BF6" w:rsidRPr="0039775E">
        <w:rPr>
          <w:rFonts w:ascii="Arial Narrow" w:hAnsi="Arial Narrow"/>
          <w:sz w:val="22"/>
          <w:szCs w:val="22"/>
        </w:rPr>
        <w:instrText xml:space="preserve"> REF _Ref133241312 \r \h  \* MERGEFORMAT </w:instrText>
      </w:r>
      <w:r w:rsidR="00895BF6" w:rsidRPr="0039775E">
        <w:rPr>
          <w:rFonts w:ascii="Arial Narrow" w:hAnsi="Arial Narrow"/>
          <w:sz w:val="22"/>
          <w:szCs w:val="22"/>
        </w:rPr>
      </w:r>
      <w:r w:rsidR="00895BF6" w:rsidRPr="0039775E">
        <w:rPr>
          <w:rFonts w:ascii="Arial Narrow" w:hAnsi="Arial Narrow"/>
          <w:sz w:val="22"/>
          <w:szCs w:val="22"/>
        </w:rPr>
        <w:fldChar w:fldCharType="separate"/>
      </w:r>
      <w:r w:rsidR="00C90283">
        <w:rPr>
          <w:rFonts w:ascii="Arial Narrow" w:hAnsi="Arial Narrow"/>
          <w:sz w:val="22"/>
          <w:szCs w:val="22"/>
        </w:rPr>
        <w:t>4.4(a)</w:t>
      </w:r>
      <w:r w:rsidR="00895BF6" w:rsidRPr="0039775E">
        <w:rPr>
          <w:rFonts w:ascii="Arial Narrow" w:hAnsi="Arial Narrow"/>
          <w:sz w:val="22"/>
          <w:szCs w:val="22"/>
        </w:rPr>
        <w:fldChar w:fldCharType="end"/>
      </w:r>
      <w:r w:rsidR="00A75821">
        <w:rPr>
          <w:rFonts w:ascii="Arial Narrow" w:hAnsi="Arial Narrow"/>
          <w:sz w:val="22"/>
          <w:szCs w:val="22"/>
        </w:rPr>
        <w:t>.</w:t>
      </w:r>
      <w:r w:rsidR="003A564C" w:rsidRPr="003F1E1C">
        <w:rPr>
          <w:rFonts w:ascii="Arial Narrow" w:hAnsi="Arial Narrow"/>
          <w:b/>
          <w:sz w:val="22"/>
          <w:szCs w:val="22"/>
        </w:rPr>
        <w:t xml:space="preserve"> </w:t>
      </w:r>
    </w:p>
    <w:p w14:paraId="472A0044" w14:textId="692B856B" w:rsidR="00A76619" w:rsidRPr="00A75821" w:rsidRDefault="00A76619" w:rsidP="00A75821">
      <w:pPr>
        <w:spacing w:before="120" w:after="120"/>
        <w:ind w:left="709"/>
        <w:rPr>
          <w:rFonts w:ascii="Arial Narrow" w:hAnsi="Arial Narrow"/>
          <w:sz w:val="22"/>
          <w:szCs w:val="22"/>
        </w:rPr>
      </w:pPr>
      <w:r w:rsidRPr="00A75821">
        <w:rPr>
          <w:rFonts w:ascii="Arial Narrow" w:hAnsi="Arial Narrow"/>
          <w:b/>
          <w:bCs/>
          <w:sz w:val="22"/>
          <w:szCs w:val="22"/>
        </w:rPr>
        <w:t>Availability Price</w:t>
      </w:r>
      <w:r w:rsidRPr="00A75821">
        <w:rPr>
          <w:rFonts w:ascii="Arial Narrow" w:hAnsi="Arial Narrow"/>
          <w:sz w:val="22"/>
          <w:szCs w:val="22"/>
        </w:rPr>
        <w:t xml:space="preserve"> means </w:t>
      </w:r>
      <w:r w:rsidR="003D73F3" w:rsidRPr="00A75821">
        <w:rPr>
          <w:rFonts w:ascii="Arial Narrow" w:hAnsi="Arial Narrow"/>
          <w:sz w:val="22"/>
          <w:szCs w:val="22"/>
        </w:rPr>
        <w:t xml:space="preserve">the availability price specified in </w:t>
      </w:r>
      <w:r w:rsidR="004C4FDC" w:rsidRPr="004C4FDC">
        <w:rPr>
          <w:rFonts w:ascii="Arial Narrow" w:hAnsi="Arial Narrow"/>
          <w:b/>
          <w:bCs/>
          <w:sz w:val="22"/>
          <w:szCs w:val="22"/>
        </w:rPr>
        <w:fldChar w:fldCharType="begin"/>
      </w:r>
      <w:r w:rsidR="004C4FDC" w:rsidRPr="004C4FDC">
        <w:rPr>
          <w:rFonts w:ascii="Arial Narrow" w:hAnsi="Arial Narrow"/>
          <w:b/>
          <w:bCs/>
          <w:sz w:val="22"/>
          <w:szCs w:val="22"/>
        </w:rPr>
        <w:instrText xml:space="preserve"> REF _Ref133420567 \r \h  \* MERGEFORMAT </w:instrText>
      </w:r>
      <w:r w:rsidR="004C4FDC" w:rsidRPr="004C4FDC">
        <w:rPr>
          <w:rFonts w:ascii="Arial Narrow" w:hAnsi="Arial Narrow"/>
          <w:b/>
          <w:bCs/>
          <w:sz w:val="22"/>
          <w:szCs w:val="22"/>
        </w:rPr>
      </w:r>
      <w:r w:rsidR="004C4FDC" w:rsidRPr="004C4FDC">
        <w:rPr>
          <w:rFonts w:ascii="Arial Narrow" w:hAnsi="Arial Narrow"/>
          <w:b/>
          <w:bCs/>
          <w:sz w:val="22"/>
          <w:szCs w:val="22"/>
        </w:rPr>
        <w:fldChar w:fldCharType="separate"/>
      </w:r>
      <w:r w:rsidR="007560BB">
        <w:rPr>
          <w:rFonts w:ascii="Arial Narrow" w:hAnsi="Arial Narrow"/>
          <w:b/>
          <w:bCs/>
          <w:sz w:val="22"/>
          <w:szCs w:val="22"/>
        </w:rPr>
        <w:t>Schedule 3</w:t>
      </w:r>
      <w:r w:rsidR="004C4FDC" w:rsidRPr="004C4FDC">
        <w:rPr>
          <w:rFonts w:ascii="Arial Narrow" w:hAnsi="Arial Narrow"/>
          <w:b/>
          <w:bCs/>
          <w:sz w:val="22"/>
          <w:szCs w:val="22"/>
        </w:rPr>
        <w:fldChar w:fldCharType="end"/>
      </w:r>
      <w:r w:rsidR="001A0F20" w:rsidRPr="00A75821">
        <w:rPr>
          <w:rFonts w:ascii="Arial Narrow" w:hAnsi="Arial Narrow"/>
          <w:sz w:val="22"/>
          <w:szCs w:val="22"/>
        </w:rPr>
        <w:t>.</w:t>
      </w:r>
    </w:p>
    <w:p w14:paraId="1D47727B" w14:textId="4BA79EFC" w:rsidR="00225B64" w:rsidRDefault="00B11B9B" w:rsidP="0079030B">
      <w:pPr>
        <w:spacing w:before="120" w:after="120"/>
        <w:ind w:left="709"/>
        <w:rPr>
          <w:rFonts w:ascii="Arial Narrow" w:hAnsi="Arial Narrow"/>
          <w:sz w:val="22"/>
          <w:szCs w:val="22"/>
        </w:rPr>
      </w:pPr>
      <w:r w:rsidRPr="003A3BC2">
        <w:rPr>
          <w:rFonts w:ascii="Arial Narrow" w:hAnsi="Arial Narrow"/>
          <w:b/>
          <w:bCs/>
          <w:sz w:val="22"/>
          <w:szCs w:val="22"/>
        </w:rPr>
        <w:t>A</w:t>
      </w:r>
      <w:r w:rsidR="000B4513" w:rsidRPr="003A3BC2">
        <w:rPr>
          <w:rFonts w:ascii="Arial Narrow" w:hAnsi="Arial Narrow"/>
          <w:b/>
          <w:bCs/>
          <w:sz w:val="22"/>
          <w:szCs w:val="22"/>
        </w:rPr>
        <w:t>vailable</w:t>
      </w:r>
      <w:r w:rsidR="00B61362" w:rsidRPr="003A3BC2">
        <w:rPr>
          <w:rFonts w:ascii="Arial Narrow" w:hAnsi="Arial Narrow"/>
          <w:sz w:val="22"/>
          <w:szCs w:val="22"/>
        </w:rPr>
        <w:t>, in</w:t>
      </w:r>
      <w:r w:rsidR="0038084B" w:rsidRPr="003A3BC2">
        <w:rPr>
          <w:rFonts w:ascii="Arial Narrow" w:hAnsi="Arial Narrow"/>
          <w:sz w:val="22"/>
          <w:szCs w:val="22"/>
        </w:rPr>
        <w:t xml:space="preserve"> re</w:t>
      </w:r>
      <w:r w:rsidR="00B61362" w:rsidRPr="003A3BC2">
        <w:rPr>
          <w:rFonts w:ascii="Arial Narrow" w:hAnsi="Arial Narrow"/>
          <w:sz w:val="22"/>
          <w:szCs w:val="22"/>
        </w:rPr>
        <w:t xml:space="preserve">lation to </w:t>
      </w:r>
      <w:r w:rsidR="009E6815" w:rsidRPr="003A3BC2">
        <w:rPr>
          <w:rFonts w:ascii="Arial Narrow" w:hAnsi="Arial Narrow"/>
          <w:sz w:val="22"/>
          <w:szCs w:val="22"/>
        </w:rPr>
        <w:t>the Service</w:t>
      </w:r>
      <w:r w:rsidR="00225B64" w:rsidRPr="003A3BC2">
        <w:rPr>
          <w:rFonts w:ascii="Arial Narrow" w:hAnsi="Arial Narrow"/>
          <w:sz w:val="22"/>
          <w:szCs w:val="22"/>
        </w:rPr>
        <w:t>,</w:t>
      </w:r>
      <w:r w:rsidR="00BF5EB4" w:rsidRPr="003A3BC2">
        <w:rPr>
          <w:rFonts w:ascii="Arial Narrow" w:hAnsi="Arial Narrow"/>
          <w:sz w:val="22"/>
          <w:szCs w:val="22"/>
        </w:rPr>
        <w:t xml:space="preserve"> </w:t>
      </w:r>
      <w:r w:rsidR="000B4513" w:rsidRPr="003A3BC2">
        <w:rPr>
          <w:rFonts w:ascii="Arial Narrow" w:hAnsi="Arial Narrow"/>
          <w:sz w:val="22"/>
          <w:szCs w:val="22"/>
        </w:rPr>
        <w:t>means</w:t>
      </w:r>
      <w:r w:rsidR="00C14AFD" w:rsidRPr="003A3BC2">
        <w:rPr>
          <w:rFonts w:ascii="Arial Narrow" w:hAnsi="Arial Narrow"/>
          <w:sz w:val="22"/>
          <w:szCs w:val="22"/>
        </w:rPr>
        <w:t xml:space="preserve"> </w:t>
      </w:r>
      <w:r w:rsidR="000B4513" w:rsidRPr="003A3BC2">
        <w:rPr>
          <w:rFonts w:ascii="Arial Narrow" w:hAnsi="Arial Narrow"/>
          <w:sz w:val="22"/>
          <w:szCs w:val="22"/>
        </w:rPr>
        <w:t xml:space="preserve">the </w:t>
      </w:r>
      <w:r w:rsidR="00F061B2">
        <w:rPr>
          <w:rFonts w:ascii="Arial Narrow" w:hAnsi="Arial Narrow"/>
          <w:sz w:val="22"/>
          <w:szCs w:val="22"/>
        </w:rPr>
        <w:t>Unregistered</w:t>
      </w:r>
      <w:r w:rsidR="00C74D04">
        <w:rPr>
          <w:rFonts w:ascii="Arial Narrow" w:hAnsi="Arial Narrow"/>
          <w:sz w:val="22"/>
          <w:szCs w:val="22"/>
        </w:rPr>
        <w:t xml:space="preserve"> Service Equipment</w:t>
      </w:r>
      <w:r w:rsidR="000F37CF" w:rsidRPr="003A3BC2">
        <w:rPr>
          <w:rFonts w:ascii="Arial Narrow" w:hAnsi="Arial Narrow"/>
          <w:sz w:val="22"/>
          <w:szCs w:val="22"/>
        </w:rPr>
        <w:t xml:space="preserve"> </w:t>
      </w:r>
      <w:commentRangeStart w:id="32"/>
      <w:r w:rsidR="000F37CF" w:rsidRPr="003A3BC2">
        <w:rPr>
          <w:rFonts w:ascii="Arial Narrow" w:hAnsi="Arial Narrow"/>
          <w:sz w:val="22"/>
          <w:szCs w:val="22"/>
        </w:rPr>
        <w:t xml:space="preserve">is capable of </w:t>
      </w:r>
      <w:r w:rsidR="00225B64" w:rsidRPr="003A3BC2">
        <w:rPr>
          <w:rFonts w:ascii="Arial Narrow" w:hAnsi="Arial Narrow"/>
          <w:sz w:val="22"/>
          <w:szCs w:val="22"/>
        </w:rPr>
        <w:t>increas</w:t>
      </w:r>
      <w:r w:rsidR="00214F00">
        <w:rPr>
          <w:rFonts w:ascii="Arial Narrow" w:hAnsi="Arial Narrow"/>
          <w:sz w:val="22"/>
          <w:szCs w:val="22"/>
        </w:rPr>
        <w:t>ing</w:t>
      </w:r>
      <w:r w:rsidR="00225B64" w:rsidRPr="003A3BC2">
        <w:rPr>
          <w:rFonts w:ascii="Arial Narrow" w:hAnsi="Arial Narrow"/>
          <w:sz w:val="22"/>
          <w:szCs w:val="22"/>
        </w:rPr>
        <w:t xml:space="preserve"> </w:t>
      </w:r>
      <w:r w:rsidR="004817EF" w:rsidRPr="001C167F">
        <w:rPr>
          <w:rFonts w:ascii="Arial Narrow" w:hAnsi="Arial Narrow"/>
          <w:i/>
          <w:iCs/>
          <w:sz w:val="22"/>
          <w:szCs w:val="22"/>
        </w:rPr>
        <w:t>Injection</w:t>
      </w:r>
      <w:r w:rsidR="004817EF" w:rsidRPr="003A3BC2">
        <w:rPr>
          <w:rFonts w:ascii="Arial Narrow" w:hAnsi="Arial Narrow"/>
          <w:sz w:val="22"/>
          <w:szCs w:val="22"/>
        </w:rPr>
        <w:t xml:space="preserve"> </w:t>
      </w:r>
      <w:r w:rsidR="00106ABA" w:rsidRPr="003A3BC2">
        <w:rPr>
          <w:rFonts w:ascii="Arial Narrow" w:hAnsi="Arial Narrow"/>
          <w:sz w:val="22"/>
          <w:szCs w:val="22"/>
        </w:rPr>
        <w:t xml:space="preserve">or </w:t>
      </w:r>
      <w:r w:rsidR="00214F00" w:rsidRPr="003A3BC2">
        <w:rPr>
          <w:rFonts w:ascii="Arial Narrow" w:hAnsi="Arial Narrow"/>
          <w:sz w:val="22"/>
          <w:szCs w:val="22"/>
        </w:rPr>
        <w:t>reduc</w:t>
      </w:r>
      <w:r w:rsidR="00214F00">
        <w:rPr>
          <w:rFonts w:ascii="Arial Narrow" w:hAnsi="Arial Narrow"/>
          <w:sz w:val="22"/>
          <w:szCs w:val="22"/>
        </w:rPr>
        <w:t>ing</w:t>
      </w:r>
      <w:r w:rsidR="00214F00" w:rsidRPr="003A3BC2">
        <w:rPr>
          <w:rFonts w:ascii="Arial Narrow" w:hAnsi="Arial Narrow"/>
          <w:sz w:val="22"/>
          <w:szCs w:val="22"/>
        </w:rPr>
        <w:t xml:space="preserve"> </w:t>
      </w:r>
      <w:r w:rsidR="004817EF" w:rsidRPr="001C167F">
        <w:rPr>
          <w:rFonts w:ascii="Arial Narrow" w:hAnsi="Arial Narrow"/>
          <w:i/>
          <w:iCs/>
          <w:sz w:val="22"/>
          <w:szCs w:val="22"/>
        </w:rPr>
        <w:t>Withdrawal</w:t>
      </w:r>
      <w:r w:rsidR="00106ABA" w:rsidRPr="003A3BC2">
        <w:rPr>
          <w:rFonts w:ascii="Arial Narrow" w:hAnsi="Arial Narrow"/>
          <w:sz w:val="22"/>
          <w:szCs w:val="22"/>
        </w:rPr>
        <w:t xml:space="preserve">, </w:t>
      </w:r>
      <w:commentRangeEnd w:id="32"/>
      <w:r w:rsidR="00C26B22">
        <w:rPr>
          <w:rStyle w:val="CommentReference"/>
        </w:rPr>
        <w:commentReference w:id="32"/>
      </w:r>
      <w:r w:rsidR="00106ABA" w:rsidRPr="003A3BC2">
        <w:rPr>
          <w:rFonts w:ascii="Arial Narrow" w:hAnsi="Arial Narrow"/>
          <w:sz w:val="22"/>
          <w:szCs w:val="22"/>
        </w:rPr>
        <w:t xml:space="preserve">as applicable, </w:t>
      </w:r>
      <w:r w:rsidR="00F430FB" w:rsidRPr="003A3BC2">
        <w:rPr>
          <w:rFonts w:ascii="Arial Narrow" w:hAnsi="Arial Narrow"/>
          <w:sz w:val="22"/>
          <w:szCs w:val="22"/>
        </w:rPr>
        <w:t xml:space="preserve">by the Maximum </w:t>
      </w:r>
      <w:r w:rsidR="00346EAC">
        <w:rPr>
          <w:rFonts w:ascii="Arial Narrow" w:hAnsi="Arial Narrow"/>
          <w:sz w:val="22"/>
          <w:szCs w:val="22"/>
        </w:rPr>
        <w:t xml:space="preserve">Service </w:t>
      </w:r>
      <w:r w:rsidR="00F430FB" w:rsidRPr="003A3BC2">
        <w:rPr>
          <w:rFonts w:ascii="Arial Narrow" w:hAnsi="Arial Narrow"/>
          <w:sz w:val="22"/>
          <w:szCs w:val="22"/>
        </w:rPr>
        <w:t xml:space="preserve">Quantity </w:t>
      </w:r>
      <w:r w:rsidR="00106ABA" w:rsidRPr="003A3BC2">
        <w:rPr>
          <w:rFonts w:ascii="Arial Narrow" w:hAnsi="Arial Narrow"/>
          <w:sz w:val="22"/>
          <w:szCs w:val="22"/>
        </w:rPr>
        <w:t xml:space="preserve">(relative to the </w:t>
      </w:r>
      <w:r w:rsidR="001462A7">
        <w:rPr>
          <w:rFonts w:ascii="Arial Narrow" w:hAnsi="Arial Narrow"/>
          <w:sz w:val="22"/>
          <w:szCs w:val="22"/>
        </w:rPr>
        <w:t>Baseline</w:t>
      </w:r>
      <w:r w:rsidR="00106ABA" w:rsidRPr="003A3BC2">
        <w:rPr>
          <w:rFonts w:ascii="Arial Narrow" w:hAnsi="Arial Narrow"/>
          <w:sz w:val="22"/>
          <w:szCs w:val="22"/>
        </w:rPr>
        <w:t xml:space="preserve"> Quantity)</w:t>
      </w:r>
      <w:r w:rsidR="00225B64" w:rsidRPr="003A3BC2">
        <w:rPr>
          <w:rFonts w:ascii="Arial Narrow" w:hAnsi="Arial Narrow"/>
          <w:sz w:val="22"/>
          <w:szCs w:val="22"/>
        </w:rPr>
        <w:t>.</w:t>
      </w:r>
    </w:p>
    <w:p w14:paraId="3E0CEA0A" w14:textId="30F5979B" w:rsidR="0033705F" w:rsidRPr="0033705F" w:rsidRDefault="0033705F" w:rsidP="0033705F">
      <w:pPr>
        <w:spacing w:before="120" w:after="120"/>
        <w:ind w:left="709"/>
        <w:rPr>
          <w:rFonts w:ascii="Arial Narrow" w:hAnsi="Arial Narrow"/>
          <w:b/>
          <w:bCs/>
          <w:sz w:val="22"/>
          <w:szCs w:val="22"/>
        </w:rPr>
      </w:pPr>
      <w:r w:rsidRPr="00346EAC">
        <w:rPr>
          <w:rFonts w:ascii="Arial Narrow" w:hAnsi="Arial Narrow"/>
          <w:b/>
          <w:bCs/>
          <w:sz w:val="22"/>
          <w:szCs w:val="22"/>
        </w:rPr>
        <w:t>Baseline Quantity</w:t>
      </w:r>
      <w:r w:rsidRPr="00346EAC">
        <w:rPr>
          <w:rFonts w:ascii="Arial Narrow" w:hAnsi="Arial Narrow"/>
          <w:sz w:val="22"/>
          <w:szCs w:val="22"/>
        </w:rPr>
        <w:t xml:space="preserve"> means the quantity (calculated </w:t>
      </w:r>
      <w:r w:rsidR="00A36B29" w:rsidRPr="00346EAC">
        <w:rPr>
          <w:rFonts w:ascii="Arial Narrow" w:hAnsi="Arial Narrow"/>
          <w:sz w:val="22"/>
          <w:szCs w:val="22"/>
        </w:rPr>
        <w:t xml:space="preserve">in </w:t>
      </w:r>
      <w:r w:rsidR="00194076" w:rsidRPr="00194076">
        <w:rPr>
          <w:rFonts w:ascii="Arial Narrow" w:hAnsi="Arial Narrow"/>
          <w:b/>
          <w:bCs/>
          <w:sz w:val="22"/>
          <w:szCs w:val="22"/>
        </w:rPr>
        <w:fldChar w:fldCharType="begin"/>
      </w:r>
      <w:r w:rsidR="00194076" w:rsidRPr="00194076">
        <w:rPr>
          <w:rFonts w:ascii="Arial Narrow" w:hAnsi="Arial Narrow"/>
          <w:b/>
          <w:bCs/>
          <w:sz w:val="22"/>
          <w:szCs w:val="22"/>
        </w:rPr>
        <w:instrText xml:space="preserve"> REF _Ref133242410 \r \h  \* MERGEFORMAT </w:instrText>
      </w:r>
      <w:r w:rsidR="00194076" w:rsidRPr="00194076">
        <w:rPr>
          <w:rFonts w:ascii="Arial Narrow" w:hAnsi="Arial Narrow"/>
          <w:b/>
          <w:bCs/>
          <w:sz w:val="22"/>
          <w:szCs w:val="22"/>
        </w:rPr>
      </w:r>
      <w:r w:rsidR="00194076" w:rsidRPr="00194076">
        <w:rPr>
          <w:rFonts w:ascii="Arial Narrow" w:hAnsi="Arial Narrow"/>
          <w:b/>
          <w:bCs/>
          <w:sz w:val="22"/>
          <w:szCs w:val="22"/>
        </w:rPr>
        <w:fldChar w:fldCharType="separate"/>
      </w:r>
      <w:r w:rsidR="007560BB">
        <w:rPr>
          <w:rFonts w:ascii="Arial Narrow" w:hAnsi="Arial Narrow"/>
          <w:b/>
          <w:bCs/>
          <w:sz w:val="22"/>
          <w:szCs w:val="22"/>
        </w:rPr>
        <w:t>Schedule 4</w:t>
      </w:r>
      <w:r w:rsidR="00194076" w:rsidRPr="00194076">
        <w:rPr>
          <w:rFonts w:ascii="Arial Narrow" w:hAnsi="Arial Narrow"/>
          <w:b/>
          <w:bCs/>
          <w:sz w:val="22"/>
          <w:szCs w:val="22"/>
        </w:rPr>
        <w:fldChar w:fldCharType="end"/>
      </w:r>
      <w:r w:rsidRPr="00346EAC">
        <w:rPr>
          <w:rFonts w:ascii="Arial Narrow" w:hAnsi="Arial Narrow"/>
          <w:sz w:val="22"/>
          <w:szCs w:val="22"/>
        </w:rPr>
        <w:t xml:space="preserve">) </w:t>
      </w:r>
      <w:r w:rsidR="00583206" w:rsidRPr="00346EAC">
        <w:rPr>
          <w:rFonts w:ascii="Arial Narrow" w:hAnsi="Arial Narrow"/>
          <w:sz w:val="22"/>
          <w:szCs w:val="22"/>
        </w:rPr>
        <w:t xml:space="preserve">from which </w:t>
      </w:r>
      <w:r w:rsidRPr="00346EAC">
        <w:rPr>
          <w:rFonts w:ascii="Arial Narrow" w:hAnsi="Arial Narrow"/>
          <w:sz w:val="22"/>
          <w:szCs w:val="22"/>
        </w:rPr>
        <w:t xml:space="preserve">the </w:t>
      </w:r>
      <w:r w:rsidR="00194076">
        <w:rPr>
          <w:rFonts w:ascii="Arial Narrow" w:hAnsi="Arial Narrow"/>
          <w:sz w:val="22"/>
          <w:szCs w:val="22"/>
        </w:rPr>
        <w:t xml:space="preserve">Maximum </w:t>
      </w:r>
      <w:r w:rsidRPr="00346EAC">
        <w:rPr>
          <w:rFonts w:ascii="Arial Narrow" w:hAnsi="Arial Narrow"/>
          <w:sz w:val="22"/>
          <w:szCs w:val="22"/>
        </w:rPr>
        <w:t xml:space="preserve">Service </w:t>
      </w:r>
      <w:r w:rsidR="0022036B" w:rsidRPr="00346EAC">
        <w:rPr>
          <w:rFonts w:ascii="Arial Narrow" w:hAnsi="Arial Narrow"/>
          <w:sz w:val="22"/>
          <w:szCs w:val="22"/>
        </w:rPr>
        <w:t xml:space="preserve">Quantity </w:t>
      </w:r>
      <w:r w:rsidRPr="00346EAC">
        <w:rPr>
          <w:rFonts w:ascii="Arial Narrow" w:hAnsi="Arial Narrow"/>
          <w:sz w:val="22"/>
          <w:szCs w:val="22"/>
        </w:rPr>
        <w:t xml:space="preserve">provided in a </w:t>
      </w:r>
      <w:r w:rsidR="004561BE">
        <w:rPr>
          <w:rFonts w:ascii="Arial Narrow" w:hAnsi="Arial Narrow"/>
          <w:i/>
          <w:iCs/>
          <w:sz w:val="22"/>
          <w:szCs w:val="22"/>
        </w:rPr>
        <w:t>Trading</w:t>
      </w:r>
      <w:r w:rsidRPr="00D51D3D">
        <w:rPr>
          <w:rFonts w:ascii="Arial Narrow" w:hAnsi="Arial Narrow"/>
          <w:i/>
          <w:iCs/>
          <w:sz w:val="22"/>
          <w:szCs w:val="22"/>
        </w:rPr>
        <w:t xml:space="preserve"> Interval</w:t>
      </w:r>
      <w:r w:rsidR="0022036B" w:rsidRPr="00346EAC">
        <w:rPr>
          <w:rFonts w:ascii="Arial Narrow" w:hAnsi="Arial Narrow"/>
          <w:sz w:val="22"/>
          <w:szCs w:val="22"/>
        </w:rPr>
        <w:t xml:space="preserve"> is measured</w:t>
      </w:r>
      <w:r w:rsidRPr="00346EAC">
        <w:rPr>
          <w:rFonts w:ascii="Arial Narrow" w:hAnsi="Arial Narrow"/>
          <w:sz w:val="22"/>
          <w:szCs w:val="22"/>
        </w:rPr>
        <w:t>.</w:t>
      </w:r>
    </w:p>
    <w:p w14:paraId="7B8E45FF" w14:textId="393B5B98" w:rsidR="00B245F8" w:rsidRPr="00324EE2" w:rsidRDefault="00B245F8" w:rsidP="0079030B">
      <w:pPr>
        <w:spacing w:before="120" w:after="120"/>
        <w:ind w:left="709"/>
        <w:rPr>
          <w:rFonts w:ascii="Arial Narrow" w:hAnsi="Arial Narrow"/>
          <w:b/>
          <w:bCs/>
          <w:sz w:val="22"/>
          <w:szCs w:val="22"/>
        </w:rPr>
      </w:pPr>
      <w:r>
        <w:rPr>
          <w:rFonts w:ascii="Arial Narrow" w:hAnsi="Arial Narrow"/>
          <w:b/>
          <w:bCs/>
          <w:sz w:val="22"/>
          <w:szCs w:val="22"/>
        </w:rPr>
        <w:t xml:space="preserve">Condition Precedent </w:t>
      </w:r>
      <w:r w:rsidR="00FA6425" w:rsidRPr="00346EAC">
        <w:rPr>
          <w:rFonts w:ascii="Arial Narrow" w:hAnsi="Arial Narrow"/>
          <w:sz w:val="22"/>
          <w:szCs w:val="22"/>
        </w:rPr>
        <w:t xml:space="preserve">means </w:t>
      </w:r>
      <w:r w:rsidR="000D0B38">
        <w:rPr>
          <w:rFonts w:ascii="Arial Narrow" w:hAnsi="Arial Narrow"/>
          <w:sz w:val="22"/>
          <w:szCs w:val="22"/>
        </w:rPr>
        <w:t xml:space="preserve">a </w:t>
      </w:r>
      <w:r w:rsidR="00D725F1">
        <w:rPr>
          <w:rFonts w:ascii="Arial Narrow" w:hAnsi="Arial Narrow"/>
          <w:sz w:val="22"/>
          <w:szCs w:val="22"/>
        </w:rPr>
        <w:t xml:space="preserve">condition precedent </w:t>
      </w:r>
      <w:r w:rsidR="00FA6425" w:rsidRPr="00346EAC">
        <w:rPr>
          <w:rFonts w:ascii="Arial Narrow" w:hAnsi="Arial Narrow"/>
          <w:sz w:val="22"/>
          <w:szCs w:val="22"/>
        </w:rPr>
        <w:t>specified in</w:t>
      </w:r>
      <w:r w:rsidR="00FA6425" w:rsidRPr="00324EE2">
        <w:rPr>
          <w:rFonts w:ascii="Arial Narrow" w:hAnsi="Arial Narrow"/>
          <w:b/>
          <w:bCs/>
          <w:sz w:val="22"/>
          <w:szCs w:val="22"/>
        </w:rPr>
        <w:t xml:space="preserve"> </w:t>
      </w:r>
      <w:r w:rsidR="004F667D" w:rsidRPr="00324EE2">
        <w:rPr>
          <w:rFonts w:ascii="Arial Narrow" w:hAnsi="Arial Narrow"/>
          <w:b/>
          <w:bCs/>
          <w:sz w:val="22"/>
          <w:szCs w:val="22"/>
        </w:rPr>
        <w:fldChar w:fldCharType="begin"/>
      </w:r>
      <w:r w:rsidR="004F667D" w:rsidRPr="00324EE2">
        <w:rPr>
          <w:rFonts w:ascii="Arial Narrow" w:hAnsi="Arial Narrow"/>
          <w:b/>
          <w:bCs/>
          <w:sz w:val="22"/>
          <w:szCs w:val="22"/>
        </w:rPr>
        <w:instrText xml:space="preserve"> REF _Ref133392590 \r \h </w:instrText>
      </w:r>
      <w:r w:rsidR="00324EE2" w:rsidRPr="00324EE2">
        <w:rPr>
          <w:rFonts w:ascii="Arial Narrow" w:hAnsi="Arial Narrow"/>
          <w:b/>
          <w:bCs/>
          <w:sz w:val="22"/>
          <w:szCs w:val="22"/>
        </w:rPr>
        <w:instrText xml:space="preserve"> \* MERGEFORMAT </w:instrText>
      </w:r>
      <w:r w:rsidR="004F667D" w:rsidRPr="00324EE2">
        <w:rPr>
          <w:rFonts w:ascii="Arial Narrow" w:hAnsi="Arial Narrow"/>
          <w:b/>
          <w:bCs/>
          <w:sz w:val="22"/>
          <w:szCs w:val="22"/>
        </w:rPr>
      </w:r>
      <w:r w:rsidR="004F667D" w:rsidRPr="00324EE2">
        <w:rPr>
          <w:rFonts w:ascii="Arial Narrow" w:hAnsi="Arial Narrow"/>
          <w:b/>
          <w:bCs/>
          <w:sz w:val="22"/>
          <w:szCs w:val="22"/>
        </w:rPr>
        <w:fldChar w:fldCharType="separate"/>
      </w:r>
      <w:r w:rsidR="007560BB">
        <w:rPr>
          <w:rFonts w:ascii="Arial Narrow" w:hAnsi="Arial Narrow"/>
          <w:b/>
          <w:bCs/>
          <w:sz w:val="22"/>
          <w:szCs w:val="22"/>
        </w:rPr>
        <w:t>Schedule 1</w:t>
      </w:r>
      <w:r w:rsidR="004F667D" w:rsidRPr="00324EE2">
        <w:rPr>
          <w:rFonts w:ascii="Arial Narrow" w:hAnsi="Arial Narrow"/>
          <w:b/>
          <w:bCs/>
          <w:sz w:val="22"/>
          <w:szCs w:val="22"/>
        </w:rPr>
        <w:fldChar w:fldCharType="end"/>
      </w:r>
      <w:r w:rsidR="00FA6425" w:rsidRPr="00324EE2">
        <w:rPr>
          <w:rFonts w:ascii="Arial Narrow" w:hAnsi="Arial Narrow"/>
          <w:sz w:val="22"/>
          <w:szCs w:val="22"/>
        </w:rPr>
        <w:t>.</w:t>
      </w:r>
    </w:p>
    <w:p w14:paraId="52674AE7" w14:textId="66A4AD25" w:rsidR="00511788" w:rsidRPr="00511788" w:rsidRDefault="00511788" w:rsidP="0079030B">
      <w:pPr>
        <w:spacing w:before="120" w:after="120"/>
        <w:ind w:left="709"/>
        <w:rPr>
          <w:rFonts w:ascii="Arial Narrow" w:hAnsi="Arial Narrow"/>
          <w:b/>
          <w:bCs/>
          <w:sz w:val="22"/>
          <w:szCs w:val="22"/>
        </w:rPr>
      </w:pPr>
      <w:r w:rsidRPr="00511788">
        <w:rPr>
          <w:rFonts w:ascii="Arial Narrow" w:hAnsi="Arial Narrow"/>
          <w:b/>
          <w:bCs/>
          <w:sz w:val="22"/>
          <w:szCs w:val="22"/>
        </w:rPr>
        <w:t>Condition Precedent Satisfaction Date</w:t>
      </w:r>
      <w:r w:rsidR="00324EE2">
        <w:rPr>
          <w:rFonts w:ascii="Arial Narrow" w:hAnsi="Arial Narrow"/>
          <w:sz w:val="22"/>
          <w:szCs w:val="22"/>
        </w:rPr>
        <w:t xml:space="preserve">, in relation to a Condition Precedent, means a condition precedent satisfaction date specified in </w:t>
      </w:r>
      <w:r w:rsidR="00324EE2" w:rsidRPr="00324EE2">
        <w:rPr>
          <w:rFonts w:ascii="Arial Narrow" w:hAnsi="Arial Narrow"/>
          <w:b/>
          <w:bCs/>
          <w:sz w:val="22"/>
          <w:szCs w:val="22"/>
        </w:rPr>
        <w:fldChar w:fldCharType="begin"/>
      </w:r>
      <w:r w:rsidR="00324EE2" w:rsidRPr="00324EE2">
        <w:rPr>
          <w:rFonts w:ascii="Arial Narrow" w:hAnsi="Arial Narrow"/>
          <w:b/>
          <w:bCs/>
          <w:sz w:val="22"/>
          <w:szCs w:val="22"/>
        </w:rPr>
        <w:instrText xml:space="preserve"> REF _Ref133392590 \r \h  \* MERGEFORMAT </w:instrText>
      </w:r>
      <w:r w:rsidR="00324EE2" w:rsidRPr="00324EE2">
        <w:rPr>
          <w:rFonts w:ascii="Arial Narrow" w:hAnsi="Arial Narrow"/>
          <w:b/>
          <w:bCs/>
          <w:sz w:val="22"/>
          <w:szCs w:val="22"/>
        </w:rPr>
      </w:r>
      <w:r w:rsidR="00324EE2" w:rsidRPr="00324EE2">
        <w:rPr>
          <w:rFonts w:ascii="Arial Narrow" w:hAnsi="Arial Narrow"/>
          <w:b/>
          <w:bCs/>
          <w:sz w:val="22"/>
          <w:szCs w:val="22"/>
        </w:rPr>
        <w:fldChar w:fldCharType="separate"/>
      </w:r>
      <w:r w:rsidR="007560BB">
        <w:rPr>
          <w:rFonts w:ascii="Arial Narrow" w:hAnsi="Arial Narrow"/>
          <w:b/>
          <w:bCs/>
          <w:sz w:val="22"/>
          <w:szCs w:val="22"/>
        </w:rPr>
        <w:t>Schedule 1</w:t>
      </w:r>
      <w:r w:rsidR="00324EE2" w:rsidRPr="00324EE2">
        <w:rPr>
          <w:rFonts w:ascii="Arial Narrow" w:hAnsi="Arial Narrow"/>
          <w:b/>
          <w:bCs/>
          <w:sz w:val="22"/>
          <w:szCs w:val="22"/>
        </w:rPr>
        <w:fldChar w:fldCharType="end"/>
      </w:r>
      <w:r w:rsidR="00324EE2" w:rsidRPr="00324EE2">
        <w:rPr>
          <w:rFonts w:ascii="Arial Narrow" w:hAnsi="Arial Narrow"/>
          <w:sz w:val="22"/>
          <w:szCs w:val="22"/>
        </w:rPr>
        <w:t>.</w:t>
      </w:r>
    </w:p>
    <w:p w14:paraId="6191D330" w14:textId="75A03FA7" w:rsidR="00D03506" w:rsidRPr="004C10A8" w:rsidRDefault="00D03506" w:rsidP="0079030B">
      <w:pPr>
        <w:spacing w:before="120" w:after="120"/>
        <w:ind w:left="709"/>
        <w:rPr>
          <w:rFonts w:ascii="Arial Narrow" w:hAnsi="Arial Narrow"/>
          <w:sz w:val="22"/>
          <w:szCs w:val="22"/>
        </w:rPr>
      </w:pPr>
      <w:r w:rsidRPr="004C10A8">
        <w:rPr>
          <w:rFonts w:ascii="Arial Narrow" w:hAnsi="Arial Narrow"/>
          <w:b/>
          <w:bCs/>
          <w:sz w:val="22"/>
          <w:szCs w:val="22"/>
        </w:rPr>
        <w:t>Connection Point</w:t>
      </w:r>
      <w:r w:rsidRPr="004C10A8">
        <w:rPr>
          <w:rFonts w:ascii="Arial Narrow" w:hAnsi="Arial Narrow"/>
          <w:sz w:val="22"/>
          <w:szCs w:val="22"/>
        </w:rPr>
        <w:t xml:space="preserve"> has the meaning given in the Electricity Industry (Metering) Code 2012.</w:t>
      </w:r>
    </w:p>
    <w:p w14:paraId="28AC7B4E" w14:textId="6F694109" w:rsidR="00B47ACC" w:rsidRPr="004C10A8" w:rsidRDefault="00B47ACC" w:rsidP="0079030B">
      <w:pPr>
        <w:spacing w:before="120" w:after="120"/>
        <w:ind w:left="709"/>
        <w:rPr>
          <w:rFonts w:ascii="Arial Narrow" w:hAnsi="Arial Narrow"/>
          <w:sz w:val="22"/>
          <w:szCs w:val="22"/>
        </w:rPr>
      </w:pPr>
      <w:r w:rsidRPr="004C10A8">
        <w:rPr>
          <w:rFonts w:ascii="Arial Narrow" w:hAnsi="Arial Narrow"/>
          <w:b/>
          <w:bCs/>
          <w:sz w:val="22"/>
          <w:szCs w:val="22"/>
        </w:rPr>
        <w:t>Contract Term</w:t>
      </w:r>
      <w:r w:rsidRPr="004C10A8">
        <w:rPr>
          <w:rFonts w:ascii="Arial Narrow" w:hAnsi="Arial Narrow"/>
          <w:sz w:val="22"/>
          <w:szCs w:val="22"/>
        </w:rPr>
        <w:t xml:space="preserve"> means the period specified in </w:t>
      </w:r>
      <w:r w:rsidR="004C493B" w:rsidRPr="004C493B">
        <w:rPr>
          <w:rFonts w:ascii="Arial Narrow" w:hAnsi="Arial Narrow"/>
          <w:b/>
          <w:bCs/>
          <w:sz w:val="22"/>
          <w:szCs w:val="22"/>
        </w:rPr>
        <w:t xml:space="preserve">clause </w:t>
      </w:r>
      <w:r w:rsidR="004C493B" w:rsidRPr="004C493B">
        <w:rPr>
          <w:rFonts w:ascii="Arial Narrow" w:hAnsi="Arial Narrow"/>
          <w:b/>
          <w:bCs/>
          <w:sz w:val="22"/>
          <w:szCs w:val="22"/>
          <w:highlight w:val="yellow"/>
        </w:rPr>
        <w:fldChar w:fldCharType="begin"/>
      </w:r>
      <w:r w:rsidR="004C493B" w:rsidRPr="004C493B">
        <w:rPr>
          <w:rFonts w:ascii="Arial Narrow" w:hAnsi="Arial Narrow"/>
          <w:b/>
          <w:bCs/>
          <w:sz w:val="22"/>
          <w:szCs w:val="22"/>
        </w:rPr>
        <w:instrText xml:space="preserve"> REF _Ref114121317 \r \h </w:instrText>
      </w:r>
      <w:r w:rsidR="004C493B">
        <w:rPr>
          <w:rFonts w:ascii="Arial Narrow" w:hAnsi="Arial Narrow"/>
          <w:b/>
          <w:bCs/>
          <w:sz w:val="22"/>
          <w:szCs w:val="22"/>
          <w:highlight w:val="yellow"/>
        </w:rPr>
        <w:instrText xml:space="preserve"> \* MERGEFORMAT </w:instrText>
      </w:r>
      <w:r w:rsidR="004C493B" w:rsidRPr="004C493B">
        <w:rPr>
          <w:rFonts w:ascii="Arial Narrow" w:hAnsi="Arial Narrow"/>
          <w:b/>
          <w:bCs/>
          <w:sz w:val="22"/>
          <w:szCs w:val="22"/>
          <w:highlight w:val="yellow"/>
        </w:rPr>
      </w:r>
      <w:r w:rsidR="004C493B" w:rsidRPr="004C493B">
        <w:rPr>
          <w:rFonts w:ascii="Arial Narrow" w:hAnsi="Arial Narrow"/>
          <w:b/>
          <w:bCs/>
          <w:sz w:val="22"/>
          <w:szCs w:val="22"/>
          <w:highlight w:val="yellow"/>
        </w:rPr>
        <w:fldChar w:fldCharType="separate"/>
      </w:r>
      <w:r w:rsidR="007560BB">
        <w:rPr>
          <w:rFonts w:ascii="Arial Narrow" w:hAnsi="Arial Narrow"/>
          <w:b/>
          <w:bCs/>
          <w:sz w:val="22"/>
          <w:szCs w:val="22"/>
        </w:rPr>
        <w:t>2</w:t>
      </w:r>
      <w:r w:rsidR="004C493B" w:rsidRPr="004C493B">
        <w:rPr>
          <w:rFonts w:ascii="Arial Narrow" w:hAnsi="Arial Narrow"/>
          <w:b/>
          <w:bCs/>
          <w:sz w:val="22"/>
          <w:szCs w:val="22"/>
          <w:highlight w:val="yellow"/>
        </w:rPr>
        <w:fldChar w:fldCharType="end"/>
      </w:r>
      <w:r w:rsidRPr="004C10A8">
        <w:rPr>
          <w:rFonts w:ascii="Arial Narrow" w:hAnsi="Arial Narrow"/>
          <w:sz w:val="22"/>
          <w:szCs w:val="22"/>
        </w:rPr>
        <w:t>.</w:t>
      </w:r>
    </w:p>
    <w:p w14:paraId="57DAEE65" w14:textId="586DB98E" w:rsidR="001A72CF" w:rsidRPr="001A72CF" w:rsidRDefault="001A72CF" w:rsidP="0079030B">
      <w:pPr>
        <w:spacing w:before="120" w:after="120"/>
        <w:ind w:left="709"/>
        <w:rPr>
          <w:rFonts w:ascii="Arial Narrow" w:hAnsi="Arial Narrow"/>
          <w:sz w:val="22"/>
          <w:szCs w:val="22"/>
        </w:rPr>
      </w:pPr>
      <w:r>
        <w:rPr>
          <w:rFonts w:ascii="Arial Narrow" w:hAnsi="Arial Narrow"/>
          <w:b/>
          <w:bCs/>
          <w:sz w:val="22"/>
          <w:szCs w:val="22"/>
        </w:rPr>
        <w:t>Designated Connection Point</w:t>
      </w:r>
      <w:r>
        <w:rPr>
          <w:rFonts w:ascii="Arial Narrow" w:hAnsi="Arial Narrow"/>
          <w:sz w:val="22"/>
          <w:szCs w:val="22"/>
        </w:rPr>
        <w:t xml:space="preserve"> means a designated connection point specified in </w:t>
      </w:r>
      <w:r w:rsidRPr="004C4FDC">
        <w:rPr>
          <w:rFonts w:ascii="Arial Narrow" w:hAnsi="Arial Narrow"/>
          <w:b/>
          <w:bCs/>
          <w:sz w:val="22"/>
          <w:szCs w:val="22"/>
        </w:rPr>
        <w:fldChar w:fldCharType="begin"/>
      </w:r>
      <w:r w:rsidRPr="004C4FDC">
        <w:rPr>
          <w:rFonts w:ascii="Arial Narrow" w:hAnsi="Arial Narrow"/>
          <w:b/>
          <w:bCs/>
          <w:sz w:val="22"/>
          <w:szCs w:val="22"/>
        </w:rPr>
        <w:instrText xml:space="preserve"> REF _Ref133420567 \r \h  \* MERGEFORMAT </w:instrText>
      </w:r>
      <w:r w:rsidRPr="004C4FDC">
        <w:rPr>
          <w:rFonts w:ascii="Arial Narrow" w:hAnsi="Arial Narrow"/>
          <w:b/>
          <w:bCs/>
          <w:sz w:val="22"/>
          <w:szCs w:val="22"/>
        </w:rPr>
      </w:r>
      <w:r w:rsidRPr="004C4FDC">
        <w:rPr>
          <w:rFonts w:ascii="Arial Narrow" w:hAnsi="Arial Narrow"/>
          <w:b/>
          <w:bCs/>
          <w:sz w:val="22"/>
          <w:szCs w:val="22"/>
        </w:rPr>
        <w:fldChar w:fldCharType="separate"/>
      </w:r>
      <w:r>
        <w:rPr>
          <w:rFonts w:ascii="Arial Narrow" w:hAnsi="Arial Narrow"/>
          <w:b/>
          <w:bCs/>
          <w:sz w:val="22"/>
          <w:szCs w:val="22"/>
        </w:rPr>
        <w:t>Schedule 3</w:t>
      </w:r>
      <w:r w:rsidRPr="004C4FDC">
        <w:rPr>
          <w:rFonts w:ascii="Arial Narrow" w:hAnsi="Arial Narrow"/>
          <w:b/>
          <w:bCs/>
          <w:sz w:val="22"/>
          <w:szCs w:val="22"/>
        </w:rPr>
        <w:fldChar w:fldCharType="end"/>
      </w:r>
      <w:r>
        <w:rPr>
          <w:rFonts w:ascii="Arial Narrow" w:hAnsi="Arial Narrow"/>
          <w:sz w:val="22"/>
          <w:szCs w:val="22"/>
        </w:rPr>
        <w:t>.</w:t>
      </w:r>
    </w:p>
    <w:p w14:paraId="79184E01" w14:textId="30C1859F" w:rsidR="0010571A" w:rsidRPr="004C10A8" w:rsidRDefault="0010571A" w:rsidP="0079030B">
      <w:pPr>
        <w:spacing w:before="120" w:after="120"/>
        <w:ind w:left="709"/>
        <w:rPr>
          <w:rFonts w:ascii="Arial Narrow" w:hAnsi="Arial Narrow"/>
          <w:sz w:val="22"/>
          <w:szCs w:val="22"/>
        </w:rPr>
      </w:pPr>
      <w:r w:rsidRPr="004C10A8">
        <w:rPr>
          <w:rFonts w:ascii="Arial Narrow" w:hAnsi="Arial Narrow"/>
          <w:b/>
          <w:bCs/>
          <w:sz w:val="22"/>
          <w:szCs w:val="22"/>
        </w:rPr>
        <w:t>Energy Legislation</w:t>
      </w:r>
      <w:r w:rsidRPr="004C10A8">
        <w:rPr>
          <w:rFonts w:ascii="Arial Narrow" w:hAnsi="Arial Narrow"/>
          <w:sz w:val="22"/>
          <w:szCs w:val="22"/>
        </w:rPr>
        <w:t xml:space="preserve"> means:</w:t>
      </w:r>
    </w:p>
    <w:p w14:paraId="34756BDC" w14:textId="39B54352" w:rsidR="0010571A" w:rsidRPr="004C10A8" w:rsidRDefault="0010571A" w:rsidP="00094005">
      <w:pPr>
        <w:pStyle w:val="ListParagraph"/>
        <w:numPr>
          <w:ilvl w:val="2"/>
          <w:numId w:val="3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00653B09" w:rsidRPr="004C10A8">
        <w:rPr>
          <w:rFonts w:ascii="Arial Narrow" w:hAnsi="Arial Narrow"/>
          <w:i/>
          <w:iCs/>
          <w:sz w:val="22"/>
          <w:szCs w:val="22"/>
        </w:rPr>
        <w:t>Electricity Industry Act</w:t>
      </w:r>
      <w:r w:rsidR="00653B09" w:rsidRPr="004C10A8">
        <w:rPr>
          <w:rFonts w:ascii="Arial Narrow" w:hAnsi="Arial Narrow"/>
          <w:sz w:val="22"/>
          <w:szCs w:val="22"/>
        </w:rPr>
        <w:t xml:space="preserve">, the </w:t>
      </w:r>
      <w:r w:rsidR="00F01D7A" w:rsidRPr="004C10A8">
        <w:rPr>
          <w:rFonts w:ascii="Arial Narrow" w:hAnsi="Arial Narrow"/>
          <w:i/>
          <w:iCs/>
          <w:sz w:val="22"/>
          <w:szCs w:val="22"/>
        </w:rPr>
        <w:t>WEM</w:t>
      </w:r>
      <w:r w:rsidRPr="004C10A8">
        <w:rPr>
          <w:rFonts w:ascii="Arial Narrow" w:hAnsi="Arial Narrow"/>
          <w:i/>
          <w:iCs/>
          <w:sz w:val="22"/>
          <w:szCs w:val="22"/>
        </w:rPr>
        <w:t xml:space="preserve"> Regulations</w:t>
      </w:r>
      <w:r w:rsidRPr="004C10A8">
        <w:rPr>
          <w:rFonts w:ascii="Arial Narrow" w:hAnsi="Arial Narrow"/>
          <w:sz w:val="22"/>
          <w:szCs w:val="22"/>
        </w:rPr>
        <w:t xml:space="preserve"> and </w:t>
      </w:r>
      <w:r w:rsidR="00653B09" w:rsidRPr="004C10A8">
        <w:rPr>
          <w:rFonts w:ascii="Arial Narrow" w:hAnsi="Arial Narrow"/>
          <w:sz w:val="22"/>
          <w:szCs w:val="22"/>
        </w:rPr>
        <w:t xml:space="preserve">the </w:t>
      </w:r>
      <w:r w:rsidR="00F01D7A" w:rsidRPr="004C10A8">
        <w:rPr>
          <w:rFonts w:ascii="Arial Narrow" w:hAnsi="Arial Narrow"/>
          <w:i/>
          <w:iCs/>
          <w:sz w:val="22"/>
          <w:szCs w:val="22"/>
        </w:rPr>
        <w:t>WEM</w:t>
      </w:r>
      <w:r w:rsidRPr="004C10A8">
        <w:rPr>
          <w:rFonts w:ascii="Arial Narrow" w:hAnsi="Arial Narrow"/>
          <w:i/>
          <w:iCs/>
          <w:sz w:val="22"/>
          <w:szCs w:val="22"/>
        </w:rPr>
        <w:t xml:space="preserve"> Rules</w:t>
      </w:r>
      <w:r w:rsidRPr="004C10A8">
        <w:rPr>
          <w:rFonts w:ascii="Arial Narrow" w:hAnsi="Arial Narrow"/>
          <w:sz w:val="22"/>
          <w:szCs w:val="22"/>
        </w:rPr>
        <w:t>;</w:t>
      </w:r>
    </w:p>
    <w:p w14:paraId="78E32A1A" w14:textId="6D89B1BD" w:rsidR="0010571A" w:rsidRPr="004C10A8" w:rsidRDefault="0010571A" w:rsidP="00094005">
      <w:pPr>
        <w:pStyle w:val="ListParagraph"/>
        <w:numPr>
          <w:ilvl w:val="2"/>
          <w:numId w:val="34"/>
        </w:numPr>
        <w:spacing w:before="120" w:after="120"/>
        <w:ind w:left="1418" w:hanging="709"/>
        <w:contextualSpacing w:val="0"/>
        <w:rPr>
          <w:rFonts w:ascii="Arial Narrow" w:hAnsi="Arial Narrow"/>
          <w:sz w:val="22"/>
          <w:szCs w:val="22"/>
        </w:rPr>
      </w:pPr>
      <w:r w:rsidRPr="004C10A8">
        <w:rPr>
          <w:rFonts w:ascii="Arial Narrow" w:hAnsi="Arial Narrow"/>
          <w:sz w:val="22"/>
          <w:szCs w:val="22"/>
        </w:rPr>
        <w:t>any other statute or legislative instrument of the Commonwealth or a State or Territory providing for the establishment, operation or administration of a market for energy or an energy system; and</w:t>
      </w:r>
    </w:p>
    <w:p w14:paraId="3B3D1306" w14:textId="189F0782" w:rsidR="0010571A" w:rsidRPr="004C10A8" w:rsidRDefault="0010571A" w:rsidP="00094005">
      <w:pPr>
        <w:pStyle w:val="ListParagraph"/>
        <w:numPr>
          <w:ilvl w:val="2"/>
          <w:numId w:val="34"/>
        </w:numPr>
        <w:spacing w:before="120" w:after="120"/>
        <w:ind w:left="1418" w:hanging="709"/>
        <w:contextualSpacing w:val="0"/>
        <w:rPr>
          <w:rFonts w:ascii="Arial Narrow" w:hAnsi="Arial Narrow"/>
          <w:sz w:val="22"/>
          <w:szCs w:val="22"/>
        </w:rPr>
      </w:pPr>
      <w:r w:rsidRPr="004C10A8">
        <w:rPr>
          <w:rFonts w:ascii="Arial Narrow" w:hAnsi="Arial Narrow"/>
          <w:sz w:val="22"/>
          <w:szCs w:val="22"/>
        </w:rPr>
        <w:t>any instrument or procedure made under any of the foregoing.</w:t>
      </w:r>
    </w:p>
    <w:p w14:paraId="464819D1" w14:textId="77777777" w:rsidR="0020401E" w:rsidRPr="0020401E" w:rsidRDefault="0020401E" w:rsidP="0020401E">
      <w:pPr>
        <w:spacing w:before="120" w:after="120"/>
        <w:ind w:left="709"/>
        <w:rPr>
          <w:rFonts w:ascii="Arial Narrow" w:hAnsi="Arial Narrow"/>
          <w:sz w:val="22"/>
          <w:szCs w:val="22"/>
        </w:rPr>
      </w:pPr>
      <w:r w:rsidRPr="0020401E">
        <w:rPr>
          <w:rFonts w:ascii="Arial Narrow" w:hAnsi="Arial Narrow"/>
          <w:b/>
          <w:bCs/>
          <w:sz w:val="22"/>
          <w:szCs w:val="22"/>
        </w:rPr>
        <w:t>Good Electricity Industry Practice</w:t>
      </w:r>
      <w:r w:rsidRPr="0020401E">
        <w:rPr>
          <w:rFonts w:ascii="Arial Narrow" w:hAnsi="Arial Narrow"/>
          <w:sz w:val="22"/>
          <w:szCs w:val="22"/>
        </w:rPr>
        <w:t xml:space="preserve"> means the exercise of the degree of skill, diligence, prudence and foresight that a skilled and experienced person would reasonably and ordinarily exercise under comparable conditions and circumstances, consistent with applicable written laws and statutory instruments and applicable recognised codes, standards and guidelines.</w:t>
      </w:r>
    </w:p>
    <w:p w14:paraId="5539B57F" w14:textId="5B264229" w:rsidR="00081C9F" w:rsidRPr="004C10A8" w:rsidRDefault="00186D0B" w:rsidP="00E37819">
      <w:pPr>
        <w:spacing w:before="120" w:after="120"/>
        <w:ind w:left="709"/>
        <w:rPr>
          <w:rFonts w:ascii="Arial Narrow" w:hAnsi="Arial Narrow"/>
          <w:sz w:val="22"/>
          <w:szCs w:val="22"/>
        </w:rPr>
      </w:pPr>
      <w:r w:rsidRPr="004C10A8">
        <w:rPr>
          <w:rFonts w:ascii="Arial Narrow" w:hAnsi="Arial Narrow"/>
          <w:b/>
          <w:bCs/>
          <w:sz w:val="22"/>
          <w:szCs w:val="22"/>
        </w:rPr>
        <w:t>Insolvency Event</w:t>
      </w:r>
      <w:r w:rsidR="00081C9F" w:rsidRPr="004C10A8">
        <w:rPr>
          <w:rFonts w:ascii="Arial Narrow" w:hAnsi="Arial Narrow"/>
          <w:sz w:val="22"/>
          <w:szCs w:val="22"/>
        </w:rPr>
        <w:t xml:space="preserve">, in relation to a party, </w:t>
      </w:r>
      <w:r w:rsidRPr="004C10A8">
        <w:rPr>
          <w:rFonts w:ascii="Arial Narrow" w:hAnsi="Arial Narrow"/>
          <w:sz w:val="22"/>
          <w:szCs w:val="22"/>
        </w:rPr>
        <w:t xml:space="preserve">means </w:t>
      </w:r>
      <w:r w:rsidR="00081C9F" w:rsidRPr="004C10A8">
        <w:rPr>
          <w:rFonts w:ascii="Arial Narrow" w:hAnsi="Arial Narrow"/>
          <w:sz w:val="22"/>
          <w:szCs w:val="22"/>
        </w:rPr>
        <w:t>the happening of any of these events:</w:t>
      </w:r>
    </w:p>
    <w:p w14:paraId="21F4BA81" w14:textId="77777777"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(or states that it is) insolvent or under administration; or</w:t>
      </w:r>
    </w:p>
    <w:p w14:paraId="44A3B9E2" w14:textId="0D6ABCB2"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has a controller (as defined in the Corporations Act</w:t>
      </w:r>
      <w:r w:rsidR="00ED1257" w:rsidRPr="004C10A8">
        <w:rPr>
          <w:rFonts w:ascii="Arial Narrow" w:hAnsi="Arial Narrow"/>
          <w:sz w:val="22"/>
          <w:szCs w:val="22"/>
        </w:rPr>
        <w:t xml:space="preserve"> 2001 (Cth)</w:t>
      </w:r>
      <w:r w:rsidRPr="004C10A8">
        <w:rPr>
          <w:rFonts w:ascii="Arial Narrow" w:hAnsi="Arial Narrow"/>
          <w:sz w:val="22"/>
          <w:szCs w:val="22"/>
        </w:rPr>
        <w:t>) appointed, is in liquidation, in provisional liquidation, under administration</w:t>
      </w:r>
      <w:r w:rsidR="002E1C49" w:rsidRPr="004C10A8">
        <w:rPr>
          <w:rFonts w:ascii="Arial Narrow" w:hAnsi="Arial Narrow"/>
          <w:sz w:val="22"/>
          <w:szCs w:val="22"/>
        </w:rPr>
        <w:t>,</w:t>
      </w:r>
      <w:r w:rsidRPr="004C10A8">
        <w:rPr>
          <w:rFonts w:ascii="Arial Narrow" w:hAnsi="Arial Narrow"/>
          <w:sz w:val="22"/>
          <w:szCs w:val="22"/>
        </w:rPr>
        <w:t xml:space="preserve"> wound up or has had a receiver (or receiver and manager) appointed to any part of its property; </w:t>
      </w:r>
    </w:p>
    <w:p w14:paraId="581EF6D4" w14:textId="77777777"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it is subject to any arrangement, assignment, moratorium or composition, protected from creditors under any statute or dissolved (in each case, other than to carry out a reconstruction or amalgamation while solvent on terms approved by the other party); </w:t>
      </w:r>
    </w:p>
    <w:p w14:paraId="36F01A27" w14:textId="77777777"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application or order has been made (and, in the case of an application, it is not stayed, withdrawn or dismissed within 30 days), resolution passed, proposal put forward, or any other action taken, in each case in connection with that party, which is preparatory to or could result in any of the events detailed in </w:t>
      </w:r>
      <w:r w:rsidRPr="004C10A8">
        <w:rPr>
          <w:rFonts w:ascii="Arial Narrow" w:hAnsi="Arial Narrow"/>
          <w:b/>
          <w:bCs/>
          <w:sz w:val="22"/>
          <w:szCs w:val="22"/>
        </w:rPr>
        <w:t xml:space="preserve">paragraphs (a), (b) </w:t>
      </w:r>
      <w:r w:rsidRPr="004C10A8">
        <w:rPr>
          <w:rFonts w:ascii="Arial Narrow" w:hAnsi="Arial Narrow"/>
          <w:sz w:val="22"/>
          <w:szCs w:val="22"/>
        </w:rPr>
        <w:t>or</w:t>
      </w:r>
      <w:r w:rsidRPr="004C10A8">
        <w:rPr>
          <w:rFonts w:ascii="Arial Narrow" w:hAnsi="Arial Narrow"/>
          <w:b/>
          <w:bCs/>
          <w:sz w:val="22"/>
          <w:szCs w:val="22"/>
        </w:rPr>
        <w:t xml:space="preserve"> (c)</w:t>
      </w:r>
      <w:r w:rsidRPr="004C10A8">
        <w:rPr>
          <w:rFonts w:ascii="Arial Narrow" w:hAnsi="Arial Narrow"/>
          <w:sz w:val="22"/>
          <w:szCs w:val="22"/>
        </w:rPr>
        <w:t xml:space="preserve">; </w:t>
      </w:r>
    </w:p>
    <w:p w14:paraId="34281CAA" w14:textId="77777777"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otherwise unable to pay its debts when they fall due; or</w:t>
      </w:r>
    </w:p>
    <w:p w14:paraId="01E07F14" w14:textId="77777777" w:rsidR="00081C9F" w:rsidRPr="004C10A8" w:rsidRDefault="00081C9F" w:rsidP="00094005">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something having a substantially similar effect to the events detailed in </w:t>
      </w:r>
      <w:r w:rsidRPr="004C10A8">
        <w:rPr>
          <w:rFonts w:ascii="Arial Narrow" w:hAnsi="Arial Narrow"/>
          <w:b/>
          <w:bCs/>
          <w:sz w:val="22"/>
          <w:szCs w:val="22"/>
        </w:rPr>
        <w:t xml:space="preserve">paragraphs (a) </w:t>
      </w:r>
      <w:r w:rsidRPr="004C10A8">
        <w:rPr>
          <w:rFonts w:ascii="Arial Narrow" w:hAnsi="Arial Narrow"/>
          <w:sz w:val="22"/>
          <w:szCs w:val="22"/>
        </w:rPr>
        <w:t xml:space="preserve">to </w:t>
      </w:r>
      <w:r w:rsidRPr="004C10A8">
        <w:rPr>
          <w:rFonts w:ascii="Arial Narrow" w:hAnsi="Arial Narrow"/>
          <w:b/>
          <w:bCs/>
          <w:sz w:val="22"/>
          <w:szCs w:val="22"/>
        </w:rPr>
        <w:t>(e)</w:t>
      </w:r>
      <w:r w:rsidRPr="004C10A8">
        <w:rPr>
          <w:rFonts w:ascii="Arial Narrow" w:hAnsi="Arial Narrow"/>
          <w:sz w:val="22"/>
          <w:szCs w:val="22"/>
        </w:rPr>
        <w:t xml:space="preserve"> happens in connection with that party under the law of any jurisdiction.</w:t>
      </w:r>
    </w:p>
    <w:p w14:paraId="5FC7F1BD" w14:textId="0E21E9BF" w:rsidR="000B39FA" w:rsidRPr="000B39FA" w:rsidRDefault="000B39FA" w:rsidP="000B39FA">
      <w:pPr>
        <w:spacing w:before="120" w:after="120"/>
        <w:ind w:left="709"/>
        <w:rPr>
          <w:rFonts w:ascii="Arial Narrow" w:hAnsi="Arial Narrow"/>
          <w:b/>
          <w:bCs/>
          <w:sz w:val="22"/>
          <w:szCs w:val="22"/>
        </w:rPr>
      </w:pPr>
      <w:r w:rsidRPr="000B39FA">
        <w:rPr>
          <w:rFonts w:ascii="Arial Narrow" w:hAnsi="Arial Narrow"/>
          <w:b/>
          <w:bCs/>
          <w:sz w:val="22"/>
          <w:szCs w:val="22"/>
        </w:rPr>
        <w:t>Interval Meter Data</w:t>
      </w:r>
      <w:r>
        <w:rPr>
          <w:rFonts w:ascii="Arial Narrow" w:hAnsi="Arial Narrow"/>
          <w:sz w:val="22"/>
          <w:szCs w:val="22"/>
        </w:rPr>
        <w:t xml:space="preserve">, in relation to </w:t>
      </w:r>
      <w:r w:rsidR="0042517E">
        <w:rPr>
          <w:rFonts w:ascii="Arial Narrow" w:hAnsi="Arial Narrow"/>
          <w:sz w:val="22"/>
          <w:szCs w:val="22"/>
        </w:rPr>
        <w:t>each</w:t>
      </w:r>
      <w:r>
        <w:rPr>
          <w:rFonts w:ascii="Arial Narrow" w:hAnsi="Arial Narrow"/>
          <w:sz w:val="22"/>
          <w:szCs w:val="22"/>
        </w:rPr>
        <w:t xml:space="preserve"> Designated Connection Point, means data from an interval meter provided </w:t>
      </w:r>
      <w:r w:rsidRPr="000B39FA">
        <w:rPr>
          <w:rFonts w:ascii="Arial Narrow" w:hAnsi="Arial Narrow"/>
          <w:sz w:val="22"/>
          <w:szCs w:val="22"/>
        </w:rPr>
        <w:t xml:space="preserve">by the </w:t>
      </w:r>
      <w:r w:rsidRPr="000B39FA">
        <w:rPr>
          <w:rFonts w:ascii="Arial Narrow" w:hAnsi="Arial Narrow"/>
          <w:i/>
          <w:iCs/>
          <w:sz w:val="22"/>
          <w:szCs w:val="22"/>
        </w:rPr>
        <w:t>Metering Data Agent</w:t>
      </w:r>
      <w:r w:rsidRPr="000B39FA">
        <w:rPr>
          <w:rFonts w:ascii="Arial Narrow" w:hAnsi="Arial Narrow"/>
          <w:sz w:val="22"/>
          <w:szCs w:val="22"/>
        </w:rPr>
        <w:t xml:space="preserve"> for each </w:t>
      </w:r>
      <w:r w:rsidRPr="000B39FA">
        <w:rPr>
          <w:rFonts w:ascii="Arial Narrow" w:hAnsi="Arial Narrow"/>
          <w:i/>
          <w:iCs/>
          <w:sz w:val="22"/>
          <w:szCs w:val="22"/>
        </w:rPr>
        <w:t>Trading Interval</w:t>
      </w:r>
      <w:r w:rsidRPr="000B39FA">
        <w:rPr>
          <w:rFonts w:ascii="Arial Narrow" w:hAnsi="Arial Narrow"/>
          <w:sz w:val="22"/>
          <w:szCs w:val="22"/>
        </w:rPr>
        <w:t>.</w:t>
      </w:r>
    </w:p>
    <w:p w14:paraId="3986CBC5" w14:textId="2D3DDA6F" w:rsidR="00081C9F" w:rsidRDefault="00E921C8" w:rsidP="0079030B">
      <w:pPr>
        <w:spacing w:before="120" w:after="120"/>
        <w:ind w:left="709"/>
        <w:rPr>
          <w:rFonts w:ascii="Arial Narrow" w:hAnsi="Arial Narrow"/>
          <w:sz w:val="22"/>
          <w:szCs w:val="22"/>
        </w:rPr>
      </w:pPr>
      <w:r w:rsidRPr="004C10A8">
        <w:rPr>
          <w:rFonts w:ascii="Arial Narrow" w:hAnsi="Arial Narrow"/>
          <w:b/>
          <w:bCs/>
          <w:sz w:val="22"/>
          <w:szCs w:val="22"/>
        </w:rPr>
        <w:t>L</w:t>
      </w:r>
      <w:r w:rsidR="00081C9F" w:rsidRPr="004C10A8">
        <w:rPr>
          <w:rFonts w:ascii="Arial Narrow" w:hAnsi="Arial Narrow"/>
          <w:b/>
          <w:bCs/>
          <w:sz w:val="22"/>
          <w:szCs w:val="22"/>
        </w:rPr>
        <w:t>egislation</w:t>
      </w:r>
      <w:r w:rsidR="00081C9F" w:rsidRPr="004C10A8">
        <w:rPr>
          <w:rFonts w:ascii="Arial Narrow" w:hAnsi="Arial Narrow"/>
          <w:sz w:val="22"/>
          <w:szCs w:val="22"/>
        </w:rPr>
        <w:t xml:space="preserve"> means Acts of Parliament, regulations,</w:t>
      </w:r>
      <w:r w:rsidR="0090527B" w:rsidRPr="004C10A8">
        <w:rPr>
          <w:rFonts w:ascii="Arial Narrow" w:hAnsi="Arial Narrow"/>
          <w:sz w:val="22"/>
          <w:szCs w:val="22"/>
        </w:rPr>
        <w:t xml:space="preserve"> rules,</w:t>
      </w:r>
      <w:r w:rsidR="00081C9F" w:rsidRPr="004C10A8">
        <w:rPr>
          <w:rFonts w:ascii="Arial Narrow" w:hAnsi="Arial Narrow"/>
          <w:sz w:val="22"/>
          <w:szCs w:val="22"/>
        </w:rPr>
        <w:t xml:space="preserve"> statutory instruments and codes, and includes any licence, order, official policy, directive, request, requirement or guideline of an </w:t>
      </w:r>
      <w:r w:rsidRPr="004C10A8">
        <w:rPr>
          <w:rFonts w:ascii="Arial Narrow" w:hAnsi="Arial Narrow"/>
          <w:sz w:val="22"/>
          <w:szCs w:val="22"/>
        </w:rPr>
        <w:t>A</w:t>
      </w:r>
      <w:r w:rsidR="00081C9F" w:rsidRPr="004C10A8">
        <w:rPr>
          <w:rFonts w:ascii="Arial Narrow" w:hAnsi="Arial Narrow"/>
          <w:sz w:val="22"/>
          <w:szCs w:val="22"/>
        </w:rPr>
        <w:t>uthority whether or not it has the force of law.</w:t>
      </w:r>
    </w:p>
    <w:p w14:paraId="76ABF02B" w14:textId="32AF976F" w:rsidR="00193572" w:rsidRPr="00FC218F" w:rsidRDefault="00193572" w:rsidP="00193572">
      <w:pPr>
        <w:spacing w:before="120" w:after="120"/>
        <w:ind w:left="709"/>
        <w:rPr>
          <w:rFonts w:ascii="Arial Narrow" w:hAnsi="Arial Narrow"/>
          <w:sz w:val="22"/>
          <w:szCs w:val="22"/>
        </w:rPr>
      </w:pPr>
      <w:r w:rsidRPr="00573423">
        <w:rPr>
          <w:rFonts w:ascii="Arial Narrow" w:hAnsi="Arial Narrow"/>
          <w:b/>
          <w:bCs/>
          <w:sz w:val="22"/>
          <w:szCs w:val="22"/>
        </w:rPr>
        <w:t xml:space="preserve">Maximum NCESS Contract Amount </w:t>
      </w:r>
      <w:r w:rsidRPr="00FC218F">
        <w:rPr>
          <w:rFonts w:ascii="Arial Narrow" w:hAnsi="Arial Narrow"/>
          <w:sz w:val="22"/>
          <w:szCs w:val="22"/>
        </w:rPr>
        <w:t xml:space="preserve">means the </w:t>
      </w:r>
      <w:r>
        <w:rPr>
          <w:rFonts w:ascii="Arial Narrow" w:hAnsi="Arial Narrow"/>
          <w:sz w:val="22"/>
          <w:szCs w:val="22"/>
        </w:rPr>
        <w:t xml:space="preserve">maximum </w:t>
      </w:r>
      <w:r w:rsidRPr="00FC218F">
        <w:rPr>
          <w:rFonts w:ascii="Arial Narrow" w:hAnsi="Arial Narrow"/>
          <w:sz w:val="22"/>
          <w:szCs w:val="22"/>
        </w:rPr>
        <w:t xml:space="preserve">Availability Payments that would be payable to the </w:t>
      </w:r>
      <w:r w:rsidR="005B5116">
        <w:rPr>
          <w:rFonts w:ascii="Arial Narrow" w:hAnsi="Arial Narrow"/>
          <w:sz w:val="22"/>
          <w:szCs w:val="22"/>
        </w:rPr>
        <w:t>Service Provider</w:t>
      </w:r>
      <w:r w:rsidR="006B17F1">
        <w:rPr>
          <w:rFonts w:ascii="Arial Narrow" w:hAnsi="Arial Narrow"/>
          <w:sz w:val="22"/>
          <w:szCs w:val="22"/>
        </w:rPr>
        <w:t>,</w:t>
      </w:r>
      <w:r w:rsidR="005B5116">
        <w:rPr>
          <w:rFonts w:ascii="Arial Narrow" w:hAnsi="Arial Narrow"/>
          <w:sz w:val="22"/>
          <w:szCs w:val="22"/>
        </w:rPr>
        <w:t xml:space="preserve"> </w:t>
      </w:r>
      <w:r w:rsidRPr="00FC218F">
        <w:rPr>
          <w:rFonts w:ascii="Arial Narrow" w:hAnsi="Arial Narrow"/>
          <w:sz w:val="22"/>
          <w:szCs w:val="22"/>
        </w:rPr>
        <w:t xml:space="preserve">assuming that the Service is available during each </w:t>
      </w:r>
      <w:r w:rsidR="008127BE" w:rsidRPr="008127BE">
        <w:rPr>
          <w:rFonts w:ascii="Arial Narrow" w:hAnsi="Arial Narrow"/>
          <w:i/>
          <w:iCs/>
          <w:sz w:val="22"/>
          <w:szCs w:val="22"/>
        </w:rPr>
        <w:t>Trading</w:t>
      </w:r>
      <w:r w:rsidRPr="0053063D">
        <w:rPr>
          <w:rFonts w:ascii="Arial Narrow" w:hAnsi="Arial Narrow"/>
          <w:i/>
          <w:iCs/>
          <w:sz w:val="22"/>
          <w:szCs w:val="22"/>
        </w:rPr>
        <w:t xml:space="preserve"> Interval</w:t>
      </w:r>
      <w:r w:rsidRPr="00FC218F">
        <w:rPr>
          <w:rFonts w:ascii="Arial Narrow" w:hAnsi="Arial Narrow"/>
          <w:sz w:val="22"/>
          <w:szCs w:val="22"/>
        </w:rPr>
        <w:t xml:space="preserve"> in the Availability Period</w:t>
      </w:r>
      <w:r w:rsidR="001D2A9D">
        <w:rPr>
          <w:rFonts w:ascii="Arial Narrow" w:hAnsi="Arial Narrow"/>
          <w:sz w:val="22"/>
          <w:szCs w:val="22"/>
        </w:rPr>
        <w:t xml:space="preserve"> of the Contract Term.</w:t>
      </w:r>
      <w:r w:rsidRPr="00FC218F">
        <w:rPr>
          <w:rFonts w:ascii="Arial Narrow" w:hAnsi="Arial Narrow"/>
          <w:sz w:val="22"/>
          <w:szCs w:val="22"/>
        </w:rPr>
        <w:t xml:space="preserve"> </w:t>
      </w:r>
    </w:p>
    <w:p w14:paraId="277AD32B" w14:textId="4F074192" w:rsidR="00DB7823" w:rsidRDefault="00EA2962" w:rsidP="00284171">
      <w:pPr>
        <w:spacing w:before="120" w:after="120"/>
        <w:ind w:left="709"/>
        <w:rPr>
          <w:rFonts w:ascii="Arial Narrow" w:hAnsi="Arial Narrow"/>
          <w:sz w:val="22"/>
          <w:szCs w:val="22"/>
        </w:rPr>
      </w:pPr>
      <w:r>
        <w:rPr>
          <w:rFonts w:ascii="Arial Narrow" w:hAnsi="Arial Narrow"/>
          <w:b/>
          <w:bCs/>
          <w:sz w:val="22"/>
          <w:szCs w:val="22"/>
        </w:rPr>
        <w:t>Maximum Service Quantity</w:t>
      </w:r>
      <w:r w:rsidR="00DB7823">
        <w:rPr>
          <w:rFonts w:ascii="Arial Narrow" w:hAnsi="Arial Narrow"/>
          <w:sz w:val="22"/>
          <w:szCs w:val="22"/>
        </w:rPr>
        <w:t>, in relation to the Peak Demand Service,</w:t>
      </w:r>
      <w:r>
        <w:rPr>
          <w:rFonts w:ascii="Arial Narrow" w:hAnsi="Arial Narrow"/>
          <w:sz w:val="22"/>
          <w:szCs w:val="22"/>
        </w:rPr>
        <w:t xml:space="preserve"> means</w:t>
      </w:r>
      <w:r w:rsidR="00DB7823">
        <w:rPr>
          <w:rFonts w:ascii="Arial Narrow" w:hAnsi="Arial Narrow"/>
          <w:sz w:val="22"/>
          <w:szCs w:val="22"/>
        </w:rPr>
        <w:t xml:space="preserve"> </w:t>
      </w:r>
      <w:r w:rsidR="00DB7823" w:rsidRPr="00DB7823">
        <w:rPr>
          <w:rFonts w:ascii="Arial Narrow" w:hAnsi="Arial Narrow"/>
          <w:sz w:val="22"/>
          <w:szCs w:val="22"/>
        </w:rPr>
        <w:t xml:space="preserve">the MW quantity </w:t>
      </w:r>
      <w:r w:rsidR="00DB7823">
        <w:rPr>
          <w:rFonts w:ascii="Arial Narrow" w:hAnsi="Arial Narrow"/>
          <w:sz w:val="22"/>
          <w:szCs w:val="22"/>
        </w:rPr>
        <w:t xml:space="preserve">required to be </w:t>
      </w:r>
      <w:r w:rsidR="00DB7823" w:rsidRPr="00DB7823">
        <w:rPr>
          <w:rFonts w:ascii="Arial Narrow" w:hAnsi="Arial Narrow"/>
          <w:sz w:val="22"/>
          <w:szCs w:val="22"/>
        </w:rPr>
        <w:t xml:space="preserve">provided and measured by reference to the relevant Baseline Quantity, </w:t>
      </w:r>
      <w:r w:rsidR="00A538EA">
        <w:rPr>
          <w:rFonts w:ascii="Arial Narrow" w:hAnsi="Arial Narrow"/>
          <w:sz w:val="22"/>
          <w:szCs w:val="22"/>
        </w:rPr>
        <w:t xml:space="preserve">and </w:t>
      </w:r>
      <w:r w:rsidR="0071100D">
        <w:rPr>
          <w:rFonts w:ascii="Arial Narrow" w:hAnsi="Arial Narrow"/>
          <w:sz w:val="22"/>
          <w:szCs w:val="22"/>
        </w:rPr>
        <w:t>specified</w:t>
      </w:r>
      <w:r w:rsidR="00A538EA">
        <w:rPr>
          <w:rFonts w:ascii="Arial Narrow" w:hAnsi="Arial Narrow"/>
          <w:sz w:val="22"/>
          <w:szCs w:val="22"/>
        </w:rPr>
        <w:t xml:space="preserve"> in </w:t>
      </w:r>
      <w:r w:rsidR="00284171" w:rsidRPr="00695AD8">
        <w:rPr>
          <w:rFonts w:ascii="Arial Narrow" w:hAnsi="Arial Narrow"/>
          <w:sz w:val="22"/>
          <w:szCs w:val="22"/>
        </w:rPr>
        <w:t xml:space="preserve">the </w:t>
      </w:r>
      <w:r w:rsidR="000A2DC4" w:rsidRPr="00695AD8">
        <w:rPr>
          <w:rFonts w:ascii="Arial Narrow" w:hAnsi="Arial Narrow"/>
          <w:b/>
          <w:bCs/>
          <w:sz w:val="22"/>
          <w:szCs w:val="22"/>
        </w:rPr>
        <w:t>Contract</w:t>
      </w:r>
      <w:r w:rsidR="000A2DC4" w:rsidRPr="00695AD8">
        <w:rPr>
          <w:rFonts w:ascii="Arial Narrow" w:hAnsi="Arial Narrow"/>
          <w:sz w:val="22"/>
          <w:szCs w:val="22"/>
        </w:rPr>
        <w:t xml:space="preserve"> </w:t>
      </w:r>
      <w:r w:rsidR="000A7476" w:rsidRPr="00695AD8">
        <w:rPr>
          <w:rFonts w:ascii="Arial Narrow" w:hAnsi="Arial Narrow"/>
          <w:b/>
          <w:bCs/>
          <w:sz w:val="22"/>
          <w:szCs w:val="22"/>
        </w:rPr>
        <w:t>Details</w:t>
      </w:r>
      <w:r w:rsidR="00DB7823" w:rsidRPr="00695AD8">
        <w:rPr>
          <w:rFonts w:ascii="Arial Narrow" w:hAnsi="Arial Narrow"/>
          <w:sz w:val="22"/>
          <w:szCs w:val="22"/>
        </w:rPr>
        <w:t xml:space="preserve"> </w:t>
      </w:r>
      <w:r w:rsidR="00B53F3D">
        <w:rPr>
          <w:rFonts w:ascii="Arial Narrow" w:hAnsi="Arial Narrow"/>
          <w:sz w:val="22"/>
          <w:szCs w:val="22"/>
        </w:rPr>
        <w:t>(</w:t>
      </w:r>
      <w:r w:rsidR="00626DB2">
        <w:rPr>
          <w:rFonts w:ascii="Arial Narrow" w:hAnsi="Arial Narrow"/>
          <w:sz w:val="22"/>
          <w:szCs w:val="22"/>
        </w:rPr>
        <w:t xml:space="preserve">as </w:t>
      </w:r>
      <w:r w:rsidR="00B53F3D">
        <w:rPr>
          <w:rFonts w:ascii="Arial Narrow" w:hAnsi="Arial Narrow"/>
          <w:sz w:val="22"/>
          <w:szCs w:val="22"/>
        </w:rPr>
        <w:t xml:space="preserve">adjusted under </w:t>
      </w:r>
      <w:r w:rsidR="00B53F3D" w:rsidRPr="006A6BC7">
        <w:rPr>
          <w:rFonts w:ascii="Arial Narrow" w:hAnsi="Arial Narrow"/>
          <w:b/>
          <w:bCs/>
          <w:sz w:val="22"/>
          <w:szCs w:val="22"/>
        </w:rPr>
        <w:t xml:space="preserve">clause </w:t>
      </w:r>
      <w:r w:rsidR="00626DB2" w:rsidRPr="006A6BC7">
        <w:rPr>
          <w:rFonts w:ascii="Arial Narrow" w:hAnsi="Arial Narrow"/>
          <w:b/>
          <w:bCs/>
          <w:sz w:val="22"/>
          <w:szCs w:val="22"/>
        </w:rPr>
        <w:fldChar w:fldCharType="begin"/>
      </w:r>
      <w:r w:rsidR="00626DB2" w:rsidRPr="006A6BC7">
        <w:rPr>
          <w:rFonts w:ascii="Arial Narrow" w:hAnsi="Arial Narrow"/>
          <w:b/>
          <w:bCs/>
          <w:sz w:val="22"/>
          <w:szCs w:val="22"/>
        </w:rPr>
        <w:instrText xml:space="preserve"> REF _Ref133397983 \r \h </w:instrText>
      </w:r>
      <w:r w:rsidR="006A6BC7" w:rsidRPr="006A6BC7">
        <w:rPr>
          <w:rFonts w:ascii="Arial Narrow" w:hAnsi="Arial Narrow"/>
          <w:b/>
          <w:bCs/>
          <w:sz w:val="22"/>
          <w:szCs w:val="22"/>
        </w:rPr>
        <w:instrText xml:space="preserve"> \* MERGEFORMAT </w:instrText>
      </w:r>
      <w:r w:rsidR="00626DB2" w:rsidRPr="006A6BC7">
        <w:rPr>
          <w:rFonts w:ascii="Arial Narrow" w:hAnsi="Arial Narrow"/>
          <w:b/>
          <w:bCs/>
          <w:sz w:val="22"/>
          <w:szCs w:val="22"/>
        </w:rPr>
      </w:r>
      <w:r w:rsidR="00626DB2" w:rsidRPr="006A6BC7">
        <w:rPr>
          <w:rFonts w:ascii="Arial Narrow" w:hAnsi="Arial Narrow"/>
          <w:b/>
          <w:bCs/>
          <w:sz w:val="22"/>
          <w:szCs w:val="22"/>
        </w:rPr>
        <w:fldChar w:fldCharType="separate"/>
      </w:r>
      <w:r w:rsidR="007560BB">
        <w:rPr>
          <w:rFonts w:ascii="Arial Narrow" w:hAnsi="Arial Narrow"/>
          <w:b/>
          <w:bCs/>
          <w:sz w:val="22"/>
          <w:szCs w:val="22"/>
        </w:rPr>
        <w:t>3.6</w:t>
      </w:r>
      <w:r w:rsidR="00626DB2" w:rsidRPr="006A6BC7">
        <w:rPr>
          <w:rFonts w:ascii="Arial Narrow" w:hAnsi="Arial Narrow"/>
          <w:b/>
          <w:bCs/>
          <w:sz w:val="22"/>
          <w:szCs w:val="22"/>
        </w:rPr>
        <w:fldChar w:fldCharType="end"/>
      </w:r>
      <w:r w:rsidR="00626DB2">
        <w:rPr>
          <w:rFonts w:ascii="Arial Narrow" w:hAnsi="Arial Narrow"/>
          <w:sz w:val="22"/>
          <w:szCs w:val="22"/>
        </w:rPr>
        <w:t xml:space="preserve"> or </w:t>
      </w:r>
      <w:r w:rsidR="00626DB2" w:rsidRPr="006A6BC7">
        <w:rPr>
          <w:rFonts w:ascii="Arial Narrow" w:hAnsi="Arial Narrow"/>
          <w:b/>
          <w:bCs/>
          <w:sz w:val="22"/>
          <w:szCs w:val="22"/>
        </w:rPr>
        <w:t xml:space="preserve">clause </w:t>
      </w:r>
      <w:r w:rsidR="00626DB2" w:rsidRPr="006A6BC7">
        <w:rPr>
          <w:rFonts w:ascii="Arial Narrow" w:hAnsi="Arial Narrow"/>
          <w:b/>
          <w:bCs/>
          <w:sz w:val="22"/>
          <w:szCs w:val="22"/>
        </w:rPr>
        <w:fldChar w:fldCharType="begin"/>
      </w:r>
      <w:r w:rsidR="00626DB2" w:rsidRPr="006A6BC7">
        <w:rPr>
          <w:rFonts w:ascii="Arial Narrow" w:hAnsi="Arial Narrow"/>
          <w:b/>
          <w:bCs/>
          <w:sz w:val="22"/>
          <w:szCs w:val="22"/>
        </w:rPr>
        <w:instrText xml:space="preserve"> REF _Ref133573692 \r \h </w:instrText>
      </w:r>
      <w:r w:rsidR="006A6BC7" w:rsidRPr="006A6BC7">
        <w:rPr>
          <w:rFonts w:ascii="Arial Narrow" w:hAnsi="Arial Narrow"/>
          <w:b/>
          <w:bCs/>
          <w:sz w:val="22"/>
          <w:szCs w:val="22"/>
        </w:rPr>
        <w:instrText xml:space="preserve"> \* MERGEFORMAT </w:instrText>
      </w:r>
      <w:r w:rsidR="00626DB2" w:rsidRPr="006A6BC7">
        <w:rPr>
          <w:rFonts w:ascii="Arial Narrow" w:hAnsi="Arial Narrow"/>
          <w:b/>
          <w:bCs/>
          <w:sz w:val="22"/>
          <w:szCs w:val="22"/>
        </w:rPr>
      </w:r>
      <w:r w:rsidR="00626DB2" w:rsidRPr="006A6BC7">
        <w:rPr>
          <w:rFonts w:ascii="Arial Narrow" w:hAnsi="Arial Narrow"/>
          <w:b/>
          <w:bCs/>
          <w:sz w:val="22"/>
          <w:szCs w:val="22"/>
        </w:rPr>
        <w:fldChar w:fldCharType="separate"/>
      </w:r>
      <w:r w:rsidR="00C90283">
        <w:rPr>
          <w:rFonts w:ascii="Arial Narrow" w:hAnsi="Arial Narrow"/>
          <w:b/>
          <w:bCs/>
          <w:sz w:val="22"/>
          <w:szCs w:val="22"/>
        </w:rPr>
        <w:t>13</w:t>
      </w:r>
      <w:r w:rsidR="007560BB">
        <w:rPr>
          <w:rFonts w:ascii="Arial Narrow" w:hAnsi="Arial Narrow"/>
          <w:b/>
          <w:bCs/>
          <w:sz w:val="22"/>
          <w:szCs w:val="22"/>
        </w:rPr>
        <w:t>.4</w:t>
      </w:r>
      <w:r w:rsidR="00626DB2" w:rsidRPr="006A6BC7">
        <w:rPr>
          <w:rFonts w:ascii="Arial Narrow" w:hAnsi="Arial Narrow"/>
          <w:b/>
          <w:bCs/>
          <w:sz w:val="22"/>
          <w:szCs w:val="22"/>
        </w:rPr>
        <w:fldChar w:fldCharType="end"/>
      </w:r>
      <w:r w:rsidR="006A6BC7">
        <w:rPr>
          <w:rFonts w:ascii="Arial Narrow" w:hAnsi="Arial Narrow"/>
          <w:sz w:val="22"/>
          <w:szCs w:val="22"/>
        </w:rPr>
        <w:t>, if applicable</w:t>
      </w:r>
      <w:r w:rsidR="00626DB2">
        <w:rPr>
          <w:rFonts w:ascii="Arial Narrow" w:hAnsi="Arial Narrow"/>
          <w:sz w:val="22"/>
          <w:szCs w:val="22"/>
        </w:rPr>
        <w:t>)</w:t>
      </w:r>
      <w:r w:rsidR="004B03B6">
        <w:rPr>
          <w:rFonts w:ascii="Arial Narrow" w:hAnsi="Arial Narrow"/>
          <w:sz w:val="22"/>
          <w:szCs w:val="22"/>
        </w:rPr>
        <w:t>,</w:t>
      </w:r>
      <w:r w:rsidR="00915F1C">
        <w:rPr>
          <w:rFonts w:ascii="Arial Narrow" w:hAnsi="Arial Narrow"/>
          <w:sz w:val="22"/>
          <w:szCs w:val="22"/>
        </w:rPr>
        <w:t>.</w:t>
      </w:r>
    </w:p>
    <w:p w14:paraId="1ACCC185" w14:textId="6F672852" w:rsidR="00DD3E50" w:rsidRPr="004C10A8" w:rsidRDefault="00DD3E50" w:rsidP="00DD3E50">
      <w:pPr>
        <w:spacing w:before="120" w:after="120"/>
        <w:ind w:left="709"/>
        <w:rPr>
          <w:rFonts w:ascii="Arial Narrow" w:hAnsi="Arial Narrow"/>
          <w:sz w:val="22"/>
          <w:szCs w:val="22"/>
        </w:rPr>
      </w:pPr>
      <w:r w:rsidRPr="00DD3E50">
        <w:rPr>
          <w:rFonts w:ascii="Arial Narrow" w:hAnsi="Arial Narrow"/>
          <w:b/>
          <w:bCs/>
          <w:sz w:val="22"/>
          <w:szCs w:val="22"/>
        </w:rPr>
        <w:t>NCESS Payment</w:t>
      </w:r>
      <w:r w:rsidRPr="00DD3E50">
        <w:rPr>
          <w:rFonts w:ascii="Arial Narrow" w:hAnsi="Arial Narrow"/>
          <w:sz w:val="22"/>
          <w:szCs w:val="22"/>
        </w:rPr>
        <w:t xml:space="preserve">, in relation to a Settlement Period, has the meaning given in </w:t>
      </w:r>
      <w:r w:rsidRPr="00DD3E50">
        <w:rPr>
          <w:rFonts w:ascii="Arial Narrow" w:hAnsi="Arial Narrow"/>
          <w:b/>
          <w:bCs/>
          <w:sz w:val="22"/>
          <w:szCs w:val="22"/>
        </w:rPr>
        <w:t xml:space="preserve">clause </w:t>
      </w:r>
      <w:r w:rsidRPr="00DD3E50">
        <w:rPr>
          <w:rFonts w:ascii="Arial Narrow" w:hAnsi="Arial Narrow"/>
          <w:b/>
          <w:bCs/>
          <w:sz w:val="22"/>
          <w:szCs w:val="22"/>
        </w:rPr>
        <w:fldChar w:fldCharType="begin"/>
      </w:r>
      <w:r w:rsidRPr="00DD3E50">
        <w:rPr>
          <w:rFonts w:ascii="Arial Narrow" w:hAnsi="Arial Narrow"/>
          <w:b/>
          <w:bCs/>
          <w:sz w:val="22"/>
          <w:szCs w:val="22"/>
        </w:rPr>
        <w:instrText xml:space="preserve"> REF _Ref133394665 \r \h  \* MERGEFORMAT </w:instrText>
      </w:r>
      <w:r w:rsidRPr="00DD3E50">
        <w:rPr>
          <w:rFonts w:ascii="Arial Narrow" w:hAnsi="Arial Narrow"/>
          <w:b/>
          <w:bCs/>
          <w:sz w:val="22"/>
          <w:szCs w:val="22"/>
        </w:rPr>
      </w:r>
      <w:r w:rsidRPr="00DD3E50">
        <w:rPr>
          <w:rFonts w:ascii="Arial Narrow" w:hAnsi="Arial Narrow"/>
          <w:b/>
          <w:bCs/>
          <w:sz w:val="22"/>
          <w:szCs w:val="22"/>
        </w:rPr>
        <w:fldChar w:fldCharType="separate"/>
      </w:r>
      <w:r w:rsidR="00C90283">
        <w:rPr>
          <w:rFonts w:ascii="Arial Narrow" w:hAnsi="Arial Narrow"/>
          <w:b/>
          <w:bCs/>
          <w:sz w:val="22"/>
          <w:szCs w:val="22"/>
        </w:rPr>
        <w:t>10</w:t>
      </w:r>
      <w:r w:rsidR="007560BB">
        <w:rPr>
          <w:rFonts w:ascii="Arial Narrow" w:hAnsi="Arial Narrow"/>
          <w:b/>
          <w:bCs/>
          <w:sz w:val="22"/>
          <w:szCs w:val="22"/>
        </w:rPr>
        <w:t>.1</w:t>
      </w:r>
      <w:r w:rsidRPr="00DD3E50">
        <w:rPr>
          <w:rFonts w:ascii="Arial Narrow" w:hAnsi="Arial Narrow"/>
          <w:b/>
          <w:bCs/>
          <w:sz w:val="22"/>
          <w:szCs w:val="22"/>
        </w:rPr>
        <w:fldChar w:fldCharType="end"/>
      </w:r>
      <w:r w:rsidRPr="00DD3E50">
        <w:rPr>
          <w:rFonts w:ascii="Arial Narrow" w:hAnsi="Arial Narrow"/>
          <w:b/>
          <w:bCs/>
          <w:sz w:val="22"/>
          <w:szCs w:val="22"/>
        </w:rPr>
        <w:fldChar w:fldCharType="begin"/>
      </w:r>
      <w:r w:rsidRPr="00DD3E50">
        <w:rPr>
          <w:rFonts w:ascii="Arial Narrow" w:hAnsi="Arial Narrow"/>
          <w:b/>
          <w:bCs/>
          <w:sz w:val="22"/>
          <w:szCs w:val="22"/>
        </w:rPr>
        <w:instrText xml:space="preserve"> REF _Ref133394666 \r \h  \* MERGEFORMAT </w:instrText>
      </w:r>
      <w:r w:rsidRPr="00DD3E50">
        <w:rPr>
          <w:rFonts w:ascii="Arial Narrow" w:hAnsi="Arial Narrow"/>
          <w:b/>
          <w:bCs/>
          <w:sz w:val="22"/>
          <w:szCs w:val="22"/>
        </w:rPr>
      </w:r>
      <w:r w:rsidRPr="00DD3E50">
        <w:rPr>
          <w:rFonts w:ascii="Arial Narrow" w:hAnsi="Arial Narrow"/>
          <w:b/>
          <w:bCs/>
          <w:sz w:val="22"/>
          <w:szCs w:val="22"/>
        </w:rPr>
        <w:fldChar w:fldCharType="separate"/>
      </w:r>
      <w:r w:rsidR="007560BB">
        <w:rPr>
          <w:rFonts w:ascii="Arial Narrow" w:hAnsi="Arial Narrow"/>
          <w:b/>
          <w:bCs/>
          <w:sz w:val="22"/>
          <w:szCs w:val="22"/>
        </w:rPr>
        <w:t>1.1(b)</w:t>
      </w:r>
      <w:r w:rsidRPr="00DD3E50">
        <w:rPr>
          <w:rFonts w:ascii="Arial Narrow" w:hAnsi="Arial Narrow"/>
          <w:b/>
          <w:bCs/>
          <w:sz w:val="22"/>
          <w:szCs w:val="22"/>
        </w:rPr>
        <w:fldChar w:fldCharType="end"/>
      </w:r>
      <w:r w:rsidRPr="00DD3E50">
        <w:rPr>
          <w:rFonts w:ascii="Arial Narrow" w:hAnsi="Arial Narrow"/>
          <w:sz w:val="22"/>
          <w:szCs w:val="22"/>
        </w:rPr>
        <w:t>.</w:t>
      </w:r>
    </w:p>
    <w:p w14:paraId="1FCAF5B7" w14:textId="06FD3DD3" w:rsidR="0039177E" w:rsidRPr="004C10A8" w:rsidRDefault="0039177E" w:rsidP="0079030B">
      <w:pPr>
        <w:spacing w:before="120" w:after="120"/>
        <w:ind w:left="709"/>
        <w:rPr>
          <w:rFonts w:ascii="Arial Narrow" w:hAnsi="Arial Narrow"/>
          <w:sz w:val="22"/>
          <w:szCs w:val="22"/>
        </w:rPr>
      </w:pPr>
      <w:r w:rsidRPr="004C10A8">
        <w:rPr>
          <w:rFonts w:ascii="Arial Narrow" w:hAnsi="Arial Narrow"/>
          <w:b/>
          <w:bCs/>
          <w:sz w:val="22"/>
          <w:szCs w:val="22"/>
        </w:rPr>
        <w:t>NMI</w:t>
      </w:r>
      <w:r w:rsidR="009E6815" w:rsidRPr="004C10A8">
        <w:rPr>
          <w:rFonts w:ascii="Arial Narrow" w:hAnsi="Arial Narrow"/>
          <w:b/>
          <w:bCs/>
          <w:sz w:val="22"/>
          <w:szCs w:val="22"/>
        </w:rPr>
        <w:t xml:space="preserve"> </w:t>
      </w:r>
      <w:r w:rsidR="009E6815" w:rsidRPr="004C10A8">
        <w:rPr>
          <w:rFonts w:ascii="Arial Narrow" w:hAnsi="Arial Narrow"/>
          <w:sz w:val="22"/>
          <w:szCs w:val="22"/>
        </w:rPr>
        <w:t>(short for “N</w:t>
      </w:r>
      <w:r w:rsidR="007948E4" w:rsidRPr="004C10A8">
        <w:rPr>
          <w:rFonts w:ascii="Arial Narrow" w:hAnsi="Arial Narrow"/>
          <w:sz w:val="22"/>
          <w:szCs w:val="22"/>
        </w:rPr>
        <w:t xml:space="preserve">ational </w:t>
      </w:r>
      <w:r w:rsidR="009E6815" w:rsidRPr="004C10A8">
        <w:rPr>
          <w:rFonts w:ascii="Arial Narrow" w:hAnsi="Arial Narrow"/>
          <w:sz w:val="22"/>
          <w:szCs w:val="22"/>
        </w:rPr>
        <w:t>M</w:t>
      </w:r>
      <w:r w:rsidR="007948E4" w:rsidRPr="004C10A8">
        <w:rPr>
          <w:rFonts w:ascii="Arial Narrow" w:hAnsi="Arial Narrow"/>
          <w:sz w:val="22"/>
          <w:szCs w:val="22"/>
        </w:rPr>
        <w:t xml:space="preserve">etering </w:t>
      </w:r>
      <w:r w:rsidR="009E6815" w:rsidRPr="004C10A8">
        <w:rPr>
          <w:rFonts w:ascii="Arial Narrow" w:hAnsi="Arial Narrow"/>
          <w:sz w:val="22"/>
          <w:szCs w:val="22"/>
        </w:rPr>
        <w:t>I</w:t>
      </w:r>
      <w:r w:rsidR="007948E4" w:rsidRPr="004C10A8">
        <w:rPr>
          <w:rFonts w:ascii="Arial Narrow" w:hAnsi="Arial Narrow"/>
          <w:sz w:val="22"/>
          <w:szCs w:val="22"/>
        </w:rPr>
        <w:t>dentifier”</w:t>
      </w:r>
      <w:r w:rsidR="009E6815" w:rsidRPr="004C10A8">
        <w:rPr>
          <w:rFonts w:ascii="Arial Narrow" w:hAnsi="Arial Narrow"/>
          <w:sz w:val="22"/>
          <w:szCs w:val="22"/>
        </w:rPr>
        <w:t>)</w:t>
      </w:r>
      <w:r w:rsidR="001F6299" w:rsidRPr="004C10A8">
        <w:rPr>
          <w:rFonts w:ascii="Arial Narrow" w:hAnsi="Arial Narrow"/>
          <w:sz w:val="22"/>
          <w:szCs w:val="22"/>
        </w:rPr>
        <w:t xml:space="preserve">, in relation to a </w:t>
      </w:r>
      <w:r w:rsidR="006B7777" w:rsidRPr="004C10A8">
        <w:rPr>
          <w:rFonts w:ascii="Arial Narrow" w:hAnsi="Arial Narrow"/>
          <w:sz w:val="22"/>
          <w:szCs w:val="22"/>
        </w:rPr>
        <w:t>C</w:t>
      </w:r>
      <w:r w:rsidR="001F6299" w:rsidRPr="004C10A8">
        <w:rPr>
          <w:rFonts w:ascii="Arial Narrow" w:hAnsi="Arial Narrow"/>
          <w:sz w:val="22"/>
          <w:szCs w:val="22"/>
        </w:rPr>
        <w:t xml:space="preserve">onnection </w:t>
      </w:r>
      <w:r w:rsidR="006B7777" w:rsidRPr="004C10A8">
        <w:rPr>
          <w:rFonts w:ascii="Arial Narrow" w:hAnsi="Arial Narrow"/>
          <w:sz w:val="22"/>
          <w:szCs w:val="22"/>
        </w:rPr>
        <w:t>P</w:t>
      </w:r>
      <w:r w:rsidR="001F6299" w:rsidRPr="004C10A8">
        <w:rPr>
          <w:rFonts w:ascii="Arial Narrow" w:hAnsi="Arial Narrow"/>
          <w:sz w:val="22"/>
          <w:szCs w:val="22"/>
        </w:rPr>
        <w:t xml:space="preserve">oint, </w:t>
      </w:r>
      <w:r w:rsidR="007948E4" w:rsidRPr="004C10A8">
        <w:rPr>
          <w:rFonts w:ascii="Arial Narrow" w:hAnsi="Arial Narrow"/>
          <w:sz w:val="22"/>
          <w:szCs w:val="22"/>
        </w:rPr>
        <w:t xml:space="preserve">means </w:t>
      </w:r>
      <w:r w:rsidR="008A4299" w:rsidRPr="004C10A8">
        <w:rPr>
          <w:rFonts w:ascii="Arial Narrow" w:hAnsi="Arial Narrow"/>
          <w:sz w:val="22"/>
          <w:szCs w:val="22"/>
        </w:rPr>
        <w:t xml:space="preserve">the </w:t>
      </w:r>
      <w:r w:rsidR="007948E4" w:rsidRPr="004C10A8">
        <w:rPr>
          <w:rFonts w:ascii="Arial Narrow" w:hAnsi="Arial Narrow"/>
          <w:sz w:val="22"/>
          <w:szCs w:val="22"/>
        </w:rPr>
        <w:t xml:space="preserve">identifier or code for </w:t>
      </w:r>
      <w:r w:rsidR="001F6299" w:rsidRPr="004C10A8">
        <w:rPr>
          <w:rFonts w:ascii="Arial Narrow" w:hAnsi="Arial Narrow"/>
          <w:sz w:val="22"/>
          <w:szCs w:val="22"/>
        </w:rPr>
        <w:t xml:space="preserve">that </w:t>
      </w:r>
      <w:r w:rsidR="006B7777" w:rsidRPr="004C10A8">
        <w:rPr>
          <w:rFonts w:ascii="Arial Narrow" w:hAnsi="Arial Narrow"/>
          <w:sz w:val="22"/>
          <w:szCs w:val="22"/>
        </w:rPr>
        <w:t>C</w:t>
      </w:r>
      <w:r w:rsidR="007948E4" w:rsidRPr="004C10A8">
        <w:rPr>
          <w:rFonts w:ascii="Arial Narrow" w:hAnsi="Arial Narrow"/>
          <w:sz w:val="22"/>
          <w:szCs w:val="22"/>
        </w:rPr>
        <w:t xml:space="preserve">onnection </w:t>
      </w:r>
      <w:r w:rsidR="006B7777" w:rsidRPr="004C10A8">
        <w:rPr>
          <w:rFonts w:ascii="Arial Narrow" w:hAnsi="Arial Narrow"/>
          <w:sz w:val="22"/>
          <w:szCs w:val="22"/>
        </w:rPr>
        <w:t>P</w:t>
      </w:r>
      <w:r w:rsidR="007948E4" w:rsidRPr="004C10A8">
        <w:rPr>
          <w:rFonts w:ascii="Arial Narrow" w:hAnsi="Arial Narrow"/>
          <w:sz w:val="22"/>
          <w:szCs w:val="22"/>
        </w:rPr>
        <w:t>oint</w:t>
      </w:r>
      <w:r w:rsidR="00FD651F" w:rsidRPr="004C10A8">
        <w:rPr>
          <w:rFonts w:ascii="Arial Narrow" w:hAnsi="Arial Narrow"/>
          <w:sz w:val="22"/>
          <w:szCs w:val="22"/>
        </w:rPr>
        <w:t>.</w:t>
      </w:r>
      <w:r w:rsidR="00834F3C" w:rsidRPr="004C10A8">
        <w:rPr>
          <w:rFonts w:ascii="Arial Narrow" w:hAnsi="Arial Narrow"/>
          <w:sz w:val="22"/>
          <w:szCs w:val="22"/>
        </w:rPr>
        <w:t xml:space="preserve"> </w:t>
      </w:r>
    </w:p>
    <w:p w14:paraId="48D2B23C" w14:textId="53E76A48" w:rsidR="00170501" w:rsidRPr="00A51BBE" w:rsidRDefault="00170501" w:rsidP="00170501">
      <w:pPr>
        <w:spacing w:before="120" w:after="120"/>
        <w:ind w:left="709"/>
        <w:rPr>
          <w:rFonts w:ascii="Arial Narrow" w:hAnsi="Arial Narrow"/>
          <w:sz w:val="22"/>
          <w:szCs w:val="22"/>
        </w:rPr>
      </w:pPr>
      <w:r w:rsidRPr="00A124AD">
        <w:rPr>
          <w:rFonts w:ascii="Arial Narrow" w:hAnsi="Arial Narrow"/>
          <w:b/>
          <w:bCs/>
          <w:sz w:val="22"/>
          <w:szCs w:val="22"/>
        </w:rPr>
        <w:t>Peak Demand Service</w:t>
      </w:r>
      <w:r w:rsidRPr="00A51BBE">
        <w:rPr>
          <w:rFonts w:ascii="Arial Narrow" w:hAnsi="Arial Narrow"/>
          <w:sz w:val="22"/>
          <w:szCs w:val="22"/>
        </w:rPr>
        <w:t xml:space="preserve"> </w:t>
      </w:r>
      <w:r>
        <w:rPr>
          <w:rFonts w:ascii="Arial Narrow" w:hAnsi="Arial Narrow"/>
          <w:sz w:val="22"/>
          <w:szCs w:val="22"/>
        </w:rPr>
        <w:t xml:space="preserve">means a service </w:t>
      </w:r>
      <w:r w:rsidRPr="00C97461">
        <w:rPr>
          <w:rFonts w:ascii="Arial Narrow" w:hAnsi="Arial Narrow"/>
          <w:sz w:val="22"/>
          <w:szCs w:val="22"/>
        </w:rPr>
        <w:t xml:space="preserve">(measured in MW of response capability) to </w:t>
      </w:r>
      <w:r w:rsidR="00B87A29">
        <w:rPr>
          <w:rFonts w:ascii="Arial Narrow" w:hAnsi="Arial Narrow"/>
          <w:sz w:val="22"/>
          <w:szCs w:val="22"/>
        </w:rPr>
        <w:t>reduce</w:t>
      </w:r>
      <w:r w:rsidRPr="00C97461">
        <w:rPr>
          <w:rFonts w:ascii="Arial Narrow" w:hAnsi="Arial Narrow"/>
          <w:sz w:val="22"/>
          <w:szCs w:val="22"/>
        </w:rPr>
        <w:t xml:space="preserve"> </w:t>
      </w:r>
      <w:r w:rsidR="00787B46">
        <w:rPr>
          <w:rFonts w:ascii="Arial Narrow" w:hAnsi="Arial Narrow"/>
          <w:i/>
          <w:iCs/>
          <w:sz w:val="22"/>
          <w:szCs w:val="22"/>
        </w:rPr>
        <w:t>Withdrawal</w:t>
      </w:r>
      <w:r w:rsidRPr="00A51BBE">
        <w:rPr>
          <w:rFonts w:ascii="Arial Narrow" w:hAnsi="Arial Narrow"/>
          <w:sz w:val="22"/>
          <w:szCs w:val="22"/>
        </w:rPr>
        <w:t xml:space="preserve">. </w:t>
      </w:r>
    </w:p>
    <w:p w14:paraId="519E0BC6" w14:textId="58135671" w:rsidR="00081C9F" w:rsidRDefault="001F6299" w:rsidP="0079030B">
      <w:pPr>
        <w:spacing w:before="120" w:after="120"/>
        <w:ind w:left="709"/>
        <w:rPr>
          <w:rFonts w:ascii="Arial Narrow" w:hAnsi="Arial Narrow"/>
          <w:sz w:val="22"/>
          <w:szCs w:val="22"/>
        </w:rPr>
      </w:pPr>
      <w:r w:rsidRPr="004C10A8">
        <w:rPr>
          <w:rFonts w:ascii="Arial Narrow" w:hAnsi="Arial Narrow"/>
          <w:b/>
          <w:bCs/>
          <w:sz w:val="22"/>
          <w:szCs w:val="22"/>
        </w:rPr>
        <w:t>R</w:t>
      </w:r>
      <w:r w:rsidR="00081C9F" w:rsidRPr="004C10A8">
        <w:rPr>
          <w:rFonts w:ascii="Arial Narrow" w:hAnsi="Arial Narrow"/>
          <w:b/>
          <w:bCs/>
          <w:sz w:val="22"/>
          <w:szCs w:val="22"/>
        </w:rPr>
        <w:t>epresentative</w:t>
      </w:r>
      <w:r w:rsidR="00081C9F" w:rsidRPr="004C10A8">
        <w:rPr>
          <w:rFonts w:ascii="Arial Narrow" w:hAnsi="Arial Narrow"/>
          <w:sz w:val="22"/>
          <w:szCs w:val="22"/>
        </w:rPr>
        <w:t xml:space="preserve">, in relation to a party, means any officer, employee, agent, adviser, trustee, permitted assignee, liquidator, administrator, or </w:t>
      </w:r>
      <w:r w:rsidR="00A74BCF" w:rsidRPr="004C10A8">
        <w:rPr>
          <w:rFonts w:ascii="Arial Narrow" w:hAnsi="Arial Narrow"/>
          <w:sz w:val="22"/>
          <w:szCs w:val="22"/>
        </w:rPr>
        <w:t>third-party</w:t>
      </w:r>
      <w:r w:rsidR="00081C9F" w:rsidRPr="004C10A8">
        <w:rPr>
          <w:rFonts w:ascii="Arial Narrow" w:hAnsi="Arial Narrow"/>
          <w:sz w:val="22"/>
          <w:szCs w:val="22"/>
        </w:rPr>
        <w:t xml:space="preserve"> contractor of that party or of a related body corporate (as that term is defined in the </w:t>
      </w:r>
      <w:r w:rsidR="00ED1257" w:rsidRPr="004C10A8">
        <w:rPr>
          <w:rFonts w:ascii="Arial Narrow" w:hAnsi="Arial Narrow"/>
          <w:sz w:val="22"/>
          <w:szCs w:val="22"/>
        </w:rPr>
        <w:t>Corporations Act 2001 (Cth)</w:t>
      </w:r>
      <w:r w:rsidR="00081C9F" w:rsidRPr="004C10A8">
        <w:rPr>
          <w:rFonts w:ascii="Arial Narrow" w:hAnsi="Arial Narrow"/>
          <w:sz w:val="22"/>
          <w:szCs w:val="22"/>
        </w:rPr>
        <w:t>) of that party.</w:t>
      </w:r>
    </w:p>
    <w:p w14:paraId="1E11D14F" w14:textId="2C5753AD" w:rsidR="00BF3B26" w:rsidRPr="00BF3B26" w:rsidRDefault="00BF3B26" w:rsidP="0079030B">
      <w:pPr>
        <w:spacing w:before="120" w:after="120"/>
        <w:ind w:left="709"/>
        <w:rPr>
          <w:rFonts w:ascii="Arial Narrow" w:hAnsi="Arial Narrow"/>
          <w:sz w:val="22"/>
          <w:szCs w:val="22"/>
        </w:rPr>
      </w:pPr>
      <w:r>
        <w:rPr>
          <w:rFonts w:ascii="Arial Narrow" w:hAnsi="Arial Narrow"/>
          <w:b/>
          <w:bCs/>
          <w:sz w:val="22"/>
          <w:szCs w:val="22"/>
        </w:rPr>
        <w:t>Security</w:t>
      </w:r>
      <w:r>
        <w:rPr>
          <w:rFonts w:ascii="Arial Narrow" w:hAnsi="Arial Narrow"/>
          <w:sz w:val="22"/>
          <w:szCs w:val="22"/>
        </w:rPr>
        <w:t xml:space="preserve"> </w:t>
      </w:r>
      <w:r w:rsidR="00A84002">
        <w:rPr>
          <w:rFonts w:ascii="Arial Narrow" w:hAnsi="Arial Narrow"/>
          <w:sz w:val="22"/>
          <w:szCs w:val="22"/>
        </w:rPr>
        <w:t xml:space="preserve">has the meaning given </w:t>
      </w:r>
      <w:r w:rsidR="001C273C">
        <w:rPr>
          <w:rFonts w:ascii="Arial Narrow" w:hAnsi="Arial Narrow"/>
          <w:sz w:val="22"/>
          <w:szCs w:val="22"/>
        </w:rPr>
        <w:t xml:space="preserve">in </w:t>
      </w:r>
      <w:r w:rsidR="001C273C" w:rsidRPr="001C273C">
        <w:rPr>
          <w:rFonts w:ascii="Arial Narrow" w:hAnsi="Arial Narrow"/>
          <w:b/>
          <w:bCs/>
          <w:sz w:val="22"/>
          <w:szCs w:val="22"/>
        </w:rPr>
        <w:t xml:space="preserve">clause </w:t>
      </w:r>
      <w:r w:rsidR="001C273C" w:rsidRPr="001C273C">
        <w:rPr>
          <w:rFonts w:ascii="Arial Narrow" w:hAnsi="Arial Narrow"/>
          <w:b/>
          <w:bCs/>
          <w:sz w:val="22"/>
          <w:szCs w:val="22"/>
        </w:rPr>
        <w:fldChar w:fldCharType="begin"/>
      </w:r>
      <w:r w:rsidR="001C273C" w:rsidRPr="001C273C">
        <w:rPr>
          <w:rFonts w:ascii="Arial Narrow" w:hAnsi="Arial Narrow"/>
          <w:b/>
          <w:bCs/>
          <w:sz w:val="22"/>
          <w:szCs w:val="22"/>
        </w:rPr>
        <w:instrText xml:space="preserve"> REF _Ref132828470 \r \h </w:instrText>
      </w:r>
      <w:r w:rsidR="001C273C">
        <w:rPr>
          <w:rFonts w:ascii="Arial Narrow" w:hAnsi="Arial Narrow"/>
          <w:b/>
          <w:bCs/>
          <w:sz w:val="22"/>
          <w:szCs w:val="22"/>
        </w:rPr>
        <w:instrText xml:space="preserve"> \* MERGEFORMAT </w:instrText>
      </w:r>
      <w:r w:rsidR="001C273C" w:rsidRPr="001C273C">
        <w:rPr>
          <w:rFonts w:ascii="Arial Narrow" w:hAnsi="Arial Narrow"/>
          <w:b/>
          <w:bCs/>
          <w:sz w:val="22"/>
          <w:szCs w:val="22"/>
        </w:rPr>
      </w:r>
      <w:r w:rsidR="001C273C" w:rsidRPr="001C273C">
        <w:rPr>
          <w:rFonts w:ascii="Arial Narrow" w:hAnsi="Arial Narrow"/>
          <w:b/>
          <w:bCs/>
          <w:sz w:val="22"/>
          <w:szCs w:val="22"/>
        </w:rPr>
        <w:fldChar w:fldCharType="separate"/>
      </w:r>
      <w:r w:rsidR="00C90283">
        <w:rPr>
          <w:rFonts w:ascii="Arial Narrow" w:hAnsi="Arial Narrow"/>
          <w:b/>
          <w:bCs/>
          <w:sz w:val="22"/>
          <w:szCs w:val="22"/>
        </w:rPr>
        <w:t>11</w:t>
      </w:r>
      <w:r w:rsidR="001C273C" w:rsidRPr="001C273C">
        <w:rPr>
          <w:rFonts w:ascii="Arial Narrow" w:hAnsi="Arial Narrow"/>
          <w:b/>
          <w:bCs/>
          <w:sz w:val="22"/>
          <w:szCs w:val="22"/>
        </w:rPr>
        <w:fldChar w:fldCharType="end"/>
      </w:r>
      <w:r w:rsidR="001C273C">
        <w:rPr>
          <w:rFonts w:ascii="Arial Narrow" w:hAnsi="Arial Narrow"/>
          <w:sz w:val="22"/>
          <w:szCs w:val="22"/>
        </w:rPr>
        <w:t>.</w:t>
      </w:r>
    </w:p>
    <w:p w14:paraId="43836C81" w14:textId="4BD9EAB1" w:rsidR="00E27305" w:rsidRPr="004C10A8" w:rsidRDefault="00DE07B3" w:rsidP="0079030B">
      <w:pPr>
        <w:spacing w:before="120" w:after="120"/>
        <w:ind w:left="709"/>
        <w:rPr>
          <w:rFonts w:ascii="Arial Narrow" w:hAnsi="Arial Narrow"/>
          <w:sz w:val="22"/>
          <w:szCs w:val="22"/>
        </w:rPr>
      </w:pPr>
      <w:r w:rsidRPr="004C10A8">
        <w:rPr>
          <w:rFonts w:ascii="Arial Narrow" w:hAnsi="Arial Narrow"/>
          <w:b/>
          <w:bCs/>
          <w:sz w:val="22"/>
          <w:szCs w:val="22"/>
        </w:rPr>
        <w:t>S</w:t>
      </w:r>
      <w:r w:rsidR="00E27305" w:rsidRPr="004C10A8">
        <w:rPr>
          <w:rFonts w:ascii="Arial Narrow" w:hAnsi="Arial Narrow"/>
          <w:b/>
          <w:bCs/>
          <w:sz w:val="22"/>
          <w:szCs w:val="22"/>
        </w:rPr>
        <w:t>ervice</w:t>
      </w:r>
      <w:r w:rsidR="00350C74" w:rsidRPr="004C10A8">
        <w:rPr>
          <w:rFonts w:ascii="Arial Narrow" w:hAnsi="Arial Narrow"/>
          <w:sz w:val="22"/>
          <w:szCs w:val="22"/>
        </w:rPr>
        <w:t xml:space="preserve"> </w:t>
      </w:r>
      <w:r w:rsidR="00041690">
        <w:rPr>
          <w:rFonts w:ascii="Arial Narrow" w:hAnsi="Arial Narrow"/>
          <w:sz w:val="22"/>
          <w:szCs w:val="22"/>
        </w:rPr>
        <w:t xml:space="preserve">means </w:t>
      </w:r>
      <w:r w:rsidR="00DB0AAF">
        <w:rPr>
          <w:rFonts w:ascii="Arial Narrow" w:hAnsi="Arial Narrow"/>
          <w:sz w:val="22"/>
          <w:szCs w:val="22"/>
        </w:rPr>
        <w:t xml:space="preserve">the Peak Demand Service as </w:t>
      </w:r>
      <w:r w:rsidR="00041690">
        <w:rPr>
          <w:rFonts w:ascii="Arial Narrow" w:hAnsi="Arial Narrow"/>
          <w:sz w:val="22"/>
          <w:szCs w:val="22"/>
        </w:rPr>
        <w:t xml:space="preserve">specified in the </w:t>
      </w:r>
      <w:r w:rsidR="0000770C" w:rsidRPr="00C94582">
        <w:rPr>
          <w:rFonts w:ascii="Arial Narrow" w:hAnsi="Arial Narrow" w:cs="Arial"/>
          <w:b/>
          <w:bCs/>
          <w:sz w:val="22"/>
          <w:szCs w:val="22"/>
        </w:rPr>
        <w:t>Contract</w:t>
      </w:r>
      <w:r w:rsidR="0000770C">
        <w:rPr>
          <w:rFonts w:ascii="Arial Narrow" w:hAnsi="Arial Narrow" w:cs="Arial"/>
          <w:sz w:val="22"/>
          <w:szCs w:val="22"/>
        </w:rPr>
        <w:t xml:space="preserve"> </w:t>
      </w:r>
      <w:r w:rsidR="0000770C" w:rsidRPr="004C10A8">
        <w:rPr>
          <w:rFonts w:ascii="Arial Narrow" w:hAnsi="Arial Narrow" w:cs="Arial"/>
          <w:b/>
          <w:bCs/>
          <w:sz w:val="22"/>
          <w:szCs w:val="22"/>
        </w:rPr>
        <w:t>Details</w:t>
      </w:r>
      <w:r w:rsidR="000E245B" w:rsidRPr="004C10A8">
        <w:rPr>
          <w:rFonts w:ascii="Arial Narrow" w:hAnsi="Arial Narrow"/>
          <w:sz w:val="22"/>
          <w:szCs w:val="22"/>
        </w:rPr>
        <w:t>.</w:t>
      </w:r>
    </w:p>
    <w:p w14:paraId="021D48BD" w14:textId="6FAEE826" w:rsidR="00762791" w:rsidRPr="00762791" w:rsidRDefault="00762791" w:rsidP="0079030B">
      <w:pPr>
        <w:spacing w:before="120" w:after="120"/>
        <w:ind w:left="709"/>
        <w:rPr>
          <w:rFonts w:ascii="Arial Narrow" w:hAnsi="Arial Narrow"/>
          <w:sz w:val="22"/>
          <w:szCs w:val="22"/>
        </w:rPr>
      </w:pPr>
      <w:r>
        <w:rPr>
          <w:rFonts w:ascii="Arial Narrow" w:hAnsi="Arial Narrow"/>
          <w:b/>
          <w:bCs/>
          <w:sz w:val="22"/>
          <w:szCs w:val="22"/>
        </w:rPr>
        <w:t>Service Limitation</w:t>
      </w:r>
      <w:r>
        <w:rPr>
          <w:rFonts w:ascii="Arial Narrow" w:hAnsi="Arial Narrow"/>
          <w:sz w:val="22"/>
          <w:szCs w:val="22"/>
        </w:rPr>
        <w:t xml:space="preserve"> means </w:t>
      </w:r>
      <w:r w:rsidR="00D37F48">
        <w:rPr>
          <w:rFonts w:ascii="Arial Narrow" w:hAnsi="Arial Narrow"/>
          <w:sz w:val="22"/>
          <w:szCs w:val="22"/>
        </w:rPr>
        <w:t>a</w:t>
      </w:r>
      <w:r>
        <w:rPr>
          <w:rFonts w:ascii="Arial Narrow" w:hAnsi="Arial Narrow"/>
          <w:sz w:val="22"/>
          <w:szCs w:val="22"/>
        </w:rPr>
        <w:t xml:space="preserve"> service limitation specified in </w:t>
      </w:r>
      <w:r w:rsidR="00D37F48" w:rsidRPr="004C4FDC">
        <w:rPr>
          <w:rFonts w:ascii="Arial Narrow" w:hAnsi="Arial Narrow"/>
          <w:b/>
          <w:bCs/>
          <w:sz w:val="22"/>
          <w:szCs w:val="22"/>
        </w:rPr>
        <w:fldChar w:fldCharType="begin"/>
      </w:r>
      <w:r w:rsidR="00D37F48" w:rsidRPr="004C4FDC">
        <w:rPr>
          <w:rFonts w:ascii="Arial Narrow" w:hAnsi="Arial Narrow"/>
          <w:b/>
          <w:bCs/>
          <w:sz w:val="22"/>
          <w:szCs w:val="22"/>
        </w:rPr>
        <w:instrText xml:space="preserve"> REF _Ref133420567 \r \h  \* MERGEFORMAT </w:instrText>
      </w:r>
      <w:r w:rsidR="00D37F48" w:rsidRPr="004C4FDC">
        <w:rPr>
          <w:rFonts w:ascii="Arial Narrow" w:hAnsi="Arial Narrow"/>
          <w:b/>
          <w:bCs/>
          <w:sz w:val="22"/>
          <w:szCs w:val="22"/>
        </w:rPr>
      </w:r>
      <w:r w:rsidR="00D37F48" w:rsidRPr="004C4FDC">
        <w:rPr>
          <w:rFonts w:ascii="Arial Narrow" w:hAnsi="Arial Narrow"/>
          <w:b/>
          <w:bCs/>
          <w:sz w:val="22"/>
          <w:szCs w:val="22"/>
        </w:rPr>
        <w:fldChar w:fldCharType="separate"/>
      </w:r>
      <w:r w:rsidR="00C90283">
        <w:rPr>
          <w:rFonts w:ascii="Arial Narrow" w:hAnsi="Arial Narrow"/>
          <w:b/>
          <w:bCs/>
          <w:sz w:val="22"/>
          <w:szCs w:val="22"/>
        </w:rPr>
        <w:t>Schedule 3</w:t>
      </w:r>
      <w:r w:rsidR="00D37F48" w:rsidRPr="004C4FDC">
        <w:rPr>
          <w:rFonts w:ascii="Arial Narrow" w:hAnsi="Arial Narrow"/>
          <w:b/>
          <w:bCs/>
          <w:sz w:val="22"/>
          <w:szCs w:val="22"/>
        </w:rPr>
        <w:fldChar w:fldCharType="end"/>
      </w:r>
      <w:r>
        <w:rPr>
          <w:rFonts w:ascii="Arial Narrow" w:hAnsi="Arial Narrow"/>
          <w:sz w:val="22"/>
          <w:szCs w:val="22"/>
        </w:rPr>
        <w:t>.</w:t>
      </w:r>
    </w:p>
    <w:p w14:paraId="67B72557" w14:textId="5D77EAF1" w:rsidR="00D0397A" w:rsidRDefault="00D0397A" w:rsidP="00A82424">
      <w:pPr>
        <w:spacing w:before="120" w:after="120"/>
        <w:ind w:left="709"/>
        <w:rPr>
          <w:rFonts w:ascii="Arial Narrow" w:hAnsi="Arial Narrow"/>
          <w:b/>
          <w:bCs/>
          <w:sz w:val="22"/>
          <w:szCs w:val="22"/>
        </w:rPr>
      </w:pPr>
      <w:r>
        <w:rPr>
          <w:rFonts w:ascii="Arial Narrow" w:hAnsi="Arial Narrow" w:cs="Arial"/>
          <w:b/>
          <w:iCs/>
          <w:sz w:val="22"/>
          <w:szCs w:val="22"/>
        </w:rPr>
        <w:t xml:space="preserve">Service </w:t>
      </w:r>
      <w:r w:rsidRPr="004C10A8">
        <w:rPr>
          <w:rFonts w:ascii="Arial Narrow" w:hAnsi="Arial Narrow" w:cs="Arial"/>
          <w:b/>
          <w:iCs/>
          <w:sz w:val="22"/>
          <w:szCs w:val="22"/>
        </w:rPr>
        <w:t>Test</w:t>
      </w:r>
      <w:r>
        <w:rPr>
          <w:rFonts w:ascii="Arial Narrow" w:hAnsi="Arial Narrow" w:cs="Arial"/>
          <w:bCs/>
          <w:iCs/>
          <w:sz w:val="22"/>
          <w:szCs w:val="22"/>
        </w:rPr>
        <w:t xml:space="preserve">, in relation to </w:t>
      </w:r>
      <w:r w:rsidRPr="004C10A8">
        <w:rPr>
          <w:rFonts w:ascii="Arial Narrow" w:hAnsi="Arial Narrow" w:cs="Arial"/>
          <w:bCs/>
          <w:iCs/>
          <w:sz w:val="22"/>
          <w:szCs w:val="22"/>
        </w:rPr>
        <w:t xml:space="preserve">the </w:t>
      </w:r>
      <w:r w:rsidR="00F061B2">
        <w:rPr>
          <w:rFonts w:ascii="Arial Narrow" w:hAnsi="Arial Narrow" w:cs="Arial"/>
          <w:bCs/>
          <w:iCs/>
          <w:sz w:val="22"/>
          <w:szCs w:val="22"/>
        </w:rPr>
        <w:t>Unregistered</w:t>
      </w:r>
      <w:r>
        <w:rPr>
          <w:rFonts w:ascii="Arial Narrow" w:hAnsi="Arial Narrow" w:cs="Arial"/>
          <w:bCs/>
          <w:iCs/>
          <w:sz w:val="22"/>
          <w:szCs w:val="22"/>
        </w:rPr>
        <w:t xml:space="preserve"> Service Equipment, means a test of its ability to provide the </w:t>
      </w:r>
      <w:r w:rsidRPr="004C10A8">
        <w:rPr>
          <w:rFonts w:ascii="Arial Narrow" w:hAnsi="Arial Narrow" w:cs="Arial"/>
          <w:bCs/>
          <w:iCs/>
          <w:sz w:val="22"/>
          <w:szCs w:val="22"/>
        </w:rPr>
        <w:t xml:space="preserve">Service for the purposes of </w:t>
      </w:r>
      <w:r>
        <w:rPr>
          <w:rFonts w:ascii="Arial Narrow" w:hAnsi="Arial Narrow" w:cs="Arial"/>
          <w:bCs/>
          <w:iCs/>
          <w:sz w:val="22"/>
          <w:szCs w:val="22"/>
        </w:rPr>
        <w:t>this Contract.</w:t>
      </w:r>
    </w:p>
    <w:p w14:paraId="4A51912B" w14:textId="6E5FAE85" w:rsidR="00A82424" w:rsidRPr="003A3BC2" w:rsidRDefault="00A82424" w:rsidP="00A82424">
      <w:pPr>
        <w:spacing w:before="120" w:after="120"/>
        <w:ind w:left="709"/>
        <w:rPr>
          <w:rFonts w:ascii="Arial Narrow" w:hAnsi="Arial Narrow"/>
          <w:sz w:val="22"/>
          <w:szCs w:val="22"/>
        </w:rPr>
      </w:pPr>
      <w:r>
        <w:rPr>
          <w:rFonts w:ascii="Arial Narrow" w:hAnsi="Arial Narrow"/>
          <w:b/>
          <w:bCs/>
          <w:sz w:val="22"/>
          <w:szCs w:val="22"/>
        </w:rPr>
        <w:t>Settlement Period</w:t>
      </w:r>
      <w:r w:rsidRPr="003A3BC2">
        <w:rPr>
          <w:rFonts w:ascii="Arial Narrow" w:hAnsi="Arial Narrow"/>
          <w:sz w:val="22"/>
          <w:szCs w:val="22"/>
        </w:rPr>
        <w:t xml:space="preserve"> means a </w:t>
      </w:r>
      <w:r w:rsidRPr="003A3BC2">
        <w:rPr>
          <w:rFonts w:ascii="Arial Narrow" w:hAnsi="Arial Narrow"/>
          <w:i/>
          <w:iCs/>
          <w:sz w:val="22"/>
          <w:szCs w:val="22"/>
        </w:rPr>
        <w:t xml:space="preserve">Trading </w:t>
      </w:r>
      <w:r w:rsidR="006B49E2">
        <w:rPr>
          <w:rFonts w:ascii="Arial Narrow" w:hAnsi="Arial Narrow"/>
          <w:i/>
          <w:iCs/>
          <w:sz w:val="22"/>
          <w:szCs w:val="22"/>
        </w:rPr>
        <w:t>Week</w:t>
      </w:r>
      <w:r w:rsidRPr="003A3BC2">
        <w:rPr>
          <w:rFonts w:ascii="Arial Narrow" w:hAnsi="Arial Narrow"/>
          <w:sz w:val="22"/>
          <w:szCs w:val="22"/>
        </w:rPr>
        <w:t>, provided that:</w:t>
      </w:r>
    </w:p>
    <w:p w14:paraId="363AEE45" w14:textId="209253E4" w:rsidR="00A82424" w:rsidRPr="004C10A8" w:rsidRDefault="005E7E49" w:rsidP="00094005">
      <w:pPr>
        <w:pStyle w:val="ListParagraph"/>
        <w:numPr>
          <w:ilvl w:val="2"/>
          <w:numId w:val="33"/>
        </w:numPr>
        <w:spacing w:before="120" w:after="120"/>
        <w:ind w:left="1418" w:hanging="709"/>
        <w:contextualSpacing w:val="0"/>
        <w:rPr>
          <w:rFonts w:ascii="Arial Narrow" w:hAnsi="Arial Narrow"/>
          <w:sz w:val="22"/>
          <w:szCs w:val="22"/>
        </w:rPr>
      </w:pPr>
      <w:r>
        <w:rPr>
          <w:rFonts w:ascii="Arial Narrow" w:hAnsi="Arial Narrow"/>
          <w:sz w:val="22"/>
          <w:szCs w:val="22"/>
        </w:rPr>
        <w:t xml:space="preserve">(unless </w:t>
      </w:r>
      <w:r w:rsidR="0055549D" w:rsidRPr="0064498B">
        <w:rPr>
          <w:rFonts w:ascii="Arial Narrow" w:hAnsi="Arial Narrow"/>
          <w:b/>
          <w:bCs/>
          <w:sz w:val="22"/>
          <w:szCs w:val="22"/>
        </w:rPr>
        <w:t xml:space="preserve">clause </w:t>
      </w:r>
      <w:r w:rsidR="0055549D" w:rsidRPr="0064498B">
        <w:rPr>
          <w:rFonts w:ascii="Arial Narrow" w:hAnsi="Arial Narrow"/>
          <w:b/>
          <w:bCs/>
          <w:sz w:val="22"/>
          <w:szCs w:val="22"/>
        </w:rPr>
        <w:fldChar w:fldCharType="begin"/>
      </w:r>
      <w:r w:rsidR="0055549D" w:rsidRPr="0064498B">
        <w:rPr>
          <w:rFonts w:ascii="Arial Narrow" w:hAnsi="Arial Narrow"/>
          <w:b/>
          <w:bCs/>
          <w:sz w:val="22"/>
          <w:szCs w:val="22"/>
        </w:rPr>
        <w:instrText xml:space="preserve"> REF _Ref133225970 \r \h  \* MERGEFORMAT </w:instrText>
      </w:r>
      <w:r w:rsidR="0055549D" w:rsidRPr="0064498B">
        <w:rPr>
          <w:rFonts w:ascii="Arial Narrow" w:hAnsi="Arial Narrow"/>
          <w:b/>
          <w:bCs/>
          <w:sz w:val="22"/>
          <w:szCs w:val="22"/>
        </w:rPr>
      </w:r>
      <w:r w:rsidR="0055549D" w:rsidRPr="0064498B">
        <w:rPr>
          <w:rFonts w:ascii="Arial Narrow" w:hAnsi="Arial Narrow"/>
          <w:b/>
          <w:bCs/>
          <w:sz w:val="22"/>
          <w:szCs w:val="22"/>
        </w:rPr>
        <w:fldChar w:fldCharType="separate"/>
      </w:r>
      <w:r w:rsidR="00C90283">
        <w:rPr>
          <w:rFonts w:ascii="Arial Narrow" w:hAnsi="Arial Narrow"/>
          <w:b/>
          <w:bCs/>
          <w:sz w:val="22"/>
          <w:szCs w:val="22"/>
        </w:rPr>
        <w:t>11</w:t>
      </w:r>
      <w:r w:rsidR="007560BB">
        <w:rPr>
          <w:rFonts w:ascii="Arial Narrow" w:hAnsi="Arial Narrow"/>
          <w:b/>
          <w:bCs/>
          <w:sz w:val="22"/>
          <w:szCs w:val="22"/>
        </w:rPr>
        <w:t>.4</w:t>
      </w:r>
      <w:r w:rsidR="0055549D" w:rsidRPr="0064498B">
        <w:rPr>
          <w:rFonts w:ascii="Arial Narrow" w:hAnsi="Arial Narrow"/>
          <w:b/>
          <w:bCs/>
          <w:sz w:val="22"/>
          <w:szCs w:val="22"/>
        </w:rPr>
        <w:fldChar w:fldCharType="end"/>
      </w:r>
      <w:r w:rsidR="0055549D" w:rsidRPr="008E3143">
        <w:rPr>
          <w:rFonts w:ascii="Arial Narrow" w:hAnsi="Arial Narrow"/>
          <w:sz w:val="22"/>
          <w:szCs w:val="22"/>
        </w:rPr>
        <w:t xml:space="preserve"> </w:t>
      </w:r>
      <w:r w:rsidR="0055549D">
        <w:rPr>
          <w:rFonts w:ascii="Arial Narrow" w:hAnsi="Arial Narrow"/>
          <w:sz w:val="22"/>
          <w:szCs w:val="22"/>
        </w:rPr>
        <w:t>applies with respect to the Security</w:t>
      </w:r>
      <w:r>
        <w:rPr>
          <w:rFonts w:ascii="Arial Narrow" w:hAnsi="Arial Narrow"/>
          <w:sz w:val="22"/>
          <w:szCs w:val="22"/>
        </w:rPr>
        <w:t xml:space="preserve">) </w:t>
      </w:r>
      <w:r w:rsidR="00A82424" w:rsidRPr="003A3BC2">
        <w:rPr>
          <w:rFonts w:ascii="Arial Narrow" w:hAnsi="Arial Narrow"/>
          <w:sz w:val="22"/>
          <w:szCs w:val="22"/>
        </w:rPr>
        <w:t xml:space="preserve">the first </w:t>
      </w:r>
      <w:r w:rsidR="00A82424">
        <w:rPr>
          <w:rFonts w:ascii="Arial Narrow" w:hAnsi="Arial Narrow"/>
          <w:sz w:val="22"/>
          <w:szCs w:val="22"/>
        </w:rPr>
        <w:t>Settlement Period</w:t>
      </w:r>
      <w:r w:rsidR="00A82424" w:rsidRPr="004C10A8">
        <w:rPr>
          <w:rFonts w:ascii="Arial Narrow" w:hAnsi="Arial Narrow"/>
          <w:sz w:val="22"/>
          <w:szCs w:val="22"/>
        </w:rPr>
        <w:t xml:space="preserve"> commences on the Commencement Date; and</w:t>
      </w:r>
    </w:p>
    <w:p w14:paraId="0DD3AA21" w14:textId="02B2FCE8" w:rsidR="00A82424" w:rsidRPr="004C10A8" w:rsidRDefault="00A82424" w:rsidP="00094005">
      <w:pPr>
        <w:pStyle w:val="ListParagraph"/>
        <w:numPr>
          <w:ilvl w:val="2"/>
          <w:numId w:val="33"/>
        </w:numPr>
        <w:spacing w:before="120" w:after="120"/>
        <w:ind w:left="709" w:firstLine="0"/>
        <w:contextualSpacing w:val="0"/>
        <w:rPr>
          <w:rFonts w:ascii="Arial Narrow" w:hAnsi="Arial Narrow"/>
          <w:sz w:val="22"/>
          <w:szCs w:val="22"/>
        </w:rPr>
      </w:pPr>
      <w:r w:rsidRPr="004C10A8">
        <w:rPr>
          <w:rFonts w:ascii="Arial Narrow" w:hAnsi="Arial Narrow"/>
          <w:sz w:val="22"/>
          <w:szCs w:val="22"/>
        </w:rPr>
        <w:t xml:space="preserve">the last </w:t>
      </w:r>
      <w:r>
        <w:rPr>
          <w:rFonts w:ascii="Arial Narrow" w:hAnsi="Arial Narrow"/>
          <w:sz w:val="22"/>
          <w:szCs w:val="22"/>
        </w:rPr>
        <w:t>Settlement Period</w:t>
      </w:r>
      <w:r w:rsidRPr="004C10A8">
        <w:rPr>
          <w:rFonts w:ascii="Arial Narrow" w:hAnsi="Arial Narrow"/>
          <w:sz w:val="22"/>
          <w:szCs w:val="22"/>
        </w:rPr>
        <w:t xml:space="preserve"> ends on the End Date.</w:t>
      </w:r>
    </w:p>
    <w:p w14:paraId="6E2D8D4B" w14:textId="55F919D1" w:rsidR="003E6399" w:rsidRDefault="008D771C" w:rsidP="003E6399">
      <w:pPr>
        <w:spacing w:before="120" w:after="120"/>
        <w:ind w:left="709"/>
        <w:rPr>
          <w:rFonts w:ascii="Arial Narrow" w:hAnsi="Arial Narrow"/>
          <w:sz w:val="22"/>
          <w:szCs w:val="22"/>
        </w:rPr>
      </w:pPr>
      <w:r w:rsidRPr="003A3BC2">
        <w:rPr>
          <w:rFonts w:ascii="Arial Narrow" w:hAnsi="Arial Narrow"/>
          <w:b/>
          <w:bCs/>
          <w:sz w:val="22"/>
          <w:szCs w:val="22"/>
        </w:rPr>
        <w:t>Unavailable</w:t>
      </w:r>
      <w:r w:rsidRPr="003A3BC2">
        <w:rPr>
          <w:rFonts w:ascii="Arial Narrow" w:hAnsi="Arial Narrow"/>
          <w:sz w:val="22"/>
          <w:szCs w:val="22"/>
        </w:rPr>
        <w:t xml:space="preserve">, </w:t>
      </w:r>
      <w:r w:rsidR="003E6399" w:rsidRPr="003A3BC2">
        <w:rPr>
          <w:rFonts w:ascii="Arial Narrow" w:hAnsi="Arial Narrow"/>
          <w:sz w:val="22"/>
          <w:szCs w:val="22"/>
        </w:rPr>
        <w:t xml:space="preserve">in relation to the Service, means the </w:t>
      </w:r>
      <w:r w:rsidR="00F061B2">
        <w:rPr>
          <w:rFonts w:ascii="Arial Narrow" w:hAnsi="Arial Narrow"/>
          <w:sz w:val="22"/>
          <w:szCs w:val="22"/>
        </w:rPr>
        <w:t>Unregistered</w:t>
      </w:r>
      <w:r w:rsidR="00C74D04">
        <w:rPr>
          <w:rFonts w:ascii="Arial Narrow" w:hAnsi="Arial Narrow"/>
          <w:sz w:val="22"/>
          <w:szCs w:val="22"/>
        </w:rPr>
        <w:t xml:space="preserve"> Service Equipment</w:t>
      </w:r>
      <w:r w:rsidR="003E6399" w:rsidRPr="003A3BC2">
        <w:rPr>
          <w:rFonts w:ascii="Arial Narrow" w:hAnsi="Arial Narrow"/>
          <w:sz w:val="22"/>
          <w:szCs w:val="22"/>
        </w:rPr>
        <w:t xml:space="preserve"> is not (or under </w:t>
      </w:r>
      <w:r w:rsidR="00FF34AE">
        <w:rPr>
          <w:rFonts w:ascii="Arial Narrow" w:hAnsi="Arial Narrow"/>
          <w:sz w:val="22"/>
          <w:szCs w:val="22"/>
        </w:rPr>
        <w:t>this Contract</w:t>
      </w:r>
      <w:r w:rsidR="003E6399" w:rsidRPr="003A3BC2">
        <w:rPr>
          <w:rFonts w:ascii="Arial Narrow" w:hAnsi="Arial Narrow"/>
          <w:sz w:val="22"/>
          <w:szCs w:val="22"/>
        </w:rPr>
        <w:t xml:space="preserve"> is not taken to be) capable of reduc</w:t>
      </w:r>
      <w:r w:rsidR="00981669">
        <w:rPr>
          <w:rFonts w:ascii="Arial Narrow" w:hAnsi="Arial Narrow"/>
          <w:sz w:val="22"/>
          <w:szCs w:val="22"/>
        </w:rPr>
        <w:t>ing</w:t>
      </w:r>
      <w:r w:rsidR="003E6399" w:rsidRPr="003A3BC2">
        <w:rPr>
          <w:rFonts w:ascii="Arial Narrow" w:hAnsi="Arial Narrow"/>
          <w:sz w:val="22"/>
          <w:szCs w:val="22"/>
        </w:rPr>
        <w:t xml:space="preserve"> </w:t>
      </w:r>
      <w:r w:rsidR="00915AF3" w:rsidRPr="00DC48E7">
        <w:rPr>
          <w:rFonts w:ascii="Arial Narrow" w:hAnsi="Arial Narrow"/>
          <w:i/>
          <w:iCs/>
          <w:sz w:val="22"/>
          <w:szCs w:val="22"/>
        </w:rPr>
        <w:t>Withdrawal</w:t>
      </w:r>
      <w:r w:rsidR="003E6399" w:rsidRPr="003A3BC2">
        <w:rPr>
          <w:rFonts w:ascii="Arial Narrow" w:hAnsi="Arial Narrow"/>
          <w:sz w:val="22"/>
          <w:szCs w:val="22"/>
        </w:rPr>
        <w:t xml:space="preserve"> by the Maximum </w:t>
      </w:r>
      <w:r w:rsidR="00A4797A">
        <w:rPr>
          <w:rFonts w:ascii="Arial Narrow" w:hAnsi="Arial Narrow"/>
          <w:sz w:val="22"/>
          <w:szCs w:val="22"/>
        </w:rPr>
        <w:t xml:space="preserve">Service </w:t>
      </w:r>
      <w:r w:rsidR="003E6399" w:rsidRPr="003A3BC2">
        <w:rPr>
          <w:rFonts w:ascii="Arial Narrow" w:hAnsi="Arial Narrow"/>
          <w:sz w:val="22"/>
          <w:szCs w:val="22"/>
        </w:rPr>
        <w:t xml:space="preserve">Quantity (relative to the </w:t>
      </w:r>
      <w:r w:rsidR="001462A7">
        <w:rPr>
          <w:rFonts w:ascii="Arial Narrow" w:hAnsi="Arial Narrow"/>
          <w:sz w:val="22"/>
          <w:szCs w:val="22"/>
        </w:rPr>
        <w:t>Baseline</w:t>
      </w:r>
      <w:r w:rsidR="003E6399" w:rsidRPr="003A3BC2">
        <w:rPr>
          <w:rFonts w:ascii="Arial Narrow" w:hAnsi="Arial Narrow"/>
          <w:sz w:val="22"/>
          <w:szCs w:val="22"/>
        </w:rPr>
        <w:t xml:space="preserve"> Quantity)</w:t>
      </w:r>
      <w:r w:rsidR="000E040F">
        <w:rPr>
          <w:rFonts w:ascii="Arial Narrow" w:hAnsi="Arial Narrow"/>
          <w:sz w:val="22"/>
          <w:szCs w:val="22"/>
        </w:rPr>
        <w:t>.</w:t>
      </w:r>
    </w:p>
    <w:p w14:paraId="7AC69F24" w14:textId="77777777" w:rsidR="00823F53" w:rsidRPr="00A51BBE" w:rsidRDefault="00823F53" w:rsidP="00823F53">
      <w:pPr>
        <w:spacing w:before="120" w:after="120"/>
        <w:ind w:left="709"/>
        <w:rPr>
          <w:rFonts w:ascii="Arial Narrow" w:hAnsi="Arial Narrow"/>
          <w:sz w:val="22"/>
          <w:szCs w:val="22"/>
        </w:rPr>
      </w:pPr>
      <w:r>
        <w:rPr>
          <w:rFonts w:ascii="Arial Narrow" w:hAnsi="Arial Narrow"/>
          <w:b/>
          <w:bCs/>
          <w:sz w:val="22"/>
          <w:szCs w:val="22"/>
        </w:rPr>
        <w:t>Unregistered Service Equipment</w:t>
      </w:r>
      <w:r w:rsidRPr="00A51BBE">
        <w:rPr>
          <w:rFonts w:ascii="Arial Narrow" w:hAnsi="Arial Narrow"/>
          <w:sz w:val="22"/>
          <w:szCs w:val="22"/>
        </w:rPr>
        <w:t xml:space="preserve"> </w:t>
      </w:r>
      <w:r>
        <w:rPr>
          <w:rFonts w:ascii="Arial Narrow" w:hAnsi="Arial Narrow"/>
          <w:sz w:val="22"/>
          <w:szCs w:val="22"/>
        </w:rPr>
        <w:t>means t</w:t>
      </w:r>
      <w:r w:rsidRPr="00A51BBE">
        <w:rPr>
          <w:rFonts w:ascii="Arial Narrow" w:hAnsi="Arial Narrow"/>
          <w:sz w:val="22"/>
          <w:szCs w:val="22"/>
        </w:rPr>
        <w:t xml:space="preserve">he </w:t>
      </w:r>
      <w:r w:rsidRPr="00A51BBE">
        <w:rPr>
          <w:rFonts w:ascii="Arial Narrow" w:hAnsi="Arial Narrow"/>
          <w:i/>
          <w:iCs/>
          <w:sz w:val="22"/>
          <w:szCs w:val="22"/>
        </w:rPr>
        <w:t>Registered Facility</w:t>
      </w:r>
      <w:r w:rsidRPr="00A51BBE">
        <w:rPr>
          <w:rFonts w:ascii="Arial Narrow" w:hAnsi="Arial Narrow"/>
          <w:sz w:val="22"/>
          <w:szCs w:val="22"/>
        </w:rPr>
        <w:t xml:space="preserve"> or </w:t>
      </w:r>
      <w:r w:rsidRPr="00A51BBE">
        <w:rPr>
          <w:rFonts w:ascii="Arial Narrow" w:hAnsi="Arial Narrow"/>
          <w:i/>
          <w:iCs/>
          <w:sz w:val="22"/>
          <w:szCs w:val="22"/>
        </w:rPr>
        <w:t>Facility</w:t>
      </w:r>
      <w:r>
        <w:rPr>
          <w:rFonts w:ascii="Arial Narrow" w:hAnsi="Arial Narrow"/>
          <w:sz w:val="22"/>
          <w:szCs w:val="22"/>
        </w:rPr>
        <w:t xml:space="preserve"> that is required to be registered under the WEM Rules for the purposes of this Contract.</w:t>
      </w:r>
      <w:r w:rsidRPr="00A51BBE">
        <w:rPr>
          <w:rFonts w:ascii="Arial Narrow" w:hAnsi="Arial Narrow"/>
          <w:sz w:val="22"/>
          <w:szCs w:val="22"/>
        </w:rPr>
        <w:t xml:space="preserve"> </w:t>
      </w:r>
    </w:p>
    <w:p w14:paraId="1A790304" w14:textId="77C06FE1" w:rsidR="00081C9F" w:rsidRPr="003A3BC2" w:rsidRDefault="00081C9F" w:rsidP="00094005">
      <w:pPr>
        <w:pStyle w:val="Heading7"/>
        <w:numPr>
          <w:ilvl w:val="1"/>
          <w:numId w:val="27"/>
        </w:numPr>
        <w:spacing w:before="120" w:after="120"/>
        <w:ind w:left="720" w:hanging="720"/>
      </w:pPr>
      <w:bookmarkStart w:id="33" w:name="_Toc138153903"/>
      <w:bookmarkStart w:id="34" w:name="_Toc417895900"/>
      <w:bookmarkStart w:id="35" w:name="_Toc414705562"/>
      <w:bookmarkStart w:id="36" w:name="_Toc405958450"/>
      <w:r w:rsidRPr="003A3BC2">
        <w:t>Interpretation</w:t>
      </w:r>
    </w:p>
    <w:p w14:paraId="2F756A86" w14:textId="0E80CD3B" w:rsidR="00081C9F" w:rsidRPr="004C10A8" w:rsidRDefault="00081C9F" w:rsidP="0079030B">
      <w:pPr>
        <w:spacing w:before="120" w:after="120"/>
        <w:ind w:left="1418" w:hanging="709"/>
        <w:rPr>
          <w:rFonts w:ascii="Arial Narrow" w:hAnsi="Arial Narrow"/>
          <w:sz w:val="22"/>
          <w:szCs w:val="22"/>
        </w:rPr>
      </w:pPr>
      <w:r w:rsidRPr="004C10A8">
        <w:rPr>
          <w:rFonts w:ascii="Arial Narrow" w:hAnsi="Arial Narrow"/>
          <w:sz w:val="22"/>
          <w:szCs w:val="22"/>
        </w:rPr>
        <w:t xml:space="preserve">Unless a contrary intention appears in </w:t>
      </w:r>
      <w:r w:rsidR="00FF34AE">
        <w:rPr>
          <w:rFonts w:ascii="Arial Narrow" w:hAnsi="Arial Narrow"/>
          <w:sz w:val="22"/>
          <w:szCs w:val="22"/>
        </w:rPr>
        <w:t>this Contract</w:t>
      </w:r>
      <w:r w:rsidRPr="004C10A8">
        <w:rPr>
          <w:rFonts w:ascii="Arial Narrow" w:hAnsi="Arial Narrow"/>
          <w:sz w:val="22"/>
          <w:szCs w:val="22"/>
        </w:rPr>
        <w:t>, a reference to:</w:t>
      </w:r>
    </w:p>
    <w:p w14:paraId="468467C1" w14:textId="112CBC80" w:rsidR="00081C9F" w:rsidRPr="004C10A8" w:rsidRDefault="00FF34AE" w:rsidP="0079030B">
      <w:pPr>
        <w:pStyle w:val="ListParagraph"/>
        <w:numPr>
          <w:ilvl w:val="2"/>
          <w:numId w:val="14"/>
        </w:numPr>
        <w:spacing w:before="120" w:after="120"/>
        <w:ind w:left="1418" w:hanging="709"/>
        <w:contextualSpacing w:val="0"/>
        <w:rPr>
          <w:rFonts w:ascii="Arial Narrow" w:hAnsi="Arial Narrow"/>
          <w:sz w:val="22"/>
          <w:szCs w:val="22"/>
        </w:rPr>
      </w:pPr>
      <w:bookmarkStart w:id="37" w:name="_Toc116103967"/>
      <w:r>
        <w:rPr>
          <w:rFonts w:ascii="Arial Narrow" w:hAnsi="Arial Narrow"/>
          <w:b/>
          <w:bCs/>
          <w:sz w:val="22"/>
          <w:szCs w:val="22"/>
        </w:rPr>
        <w:t>this Contract</w:t>
      </w:r>
      <w:r w:rsidR="00081C9F" w:rsidRPr="004C10A8">
        <w:rPr>
          <w:rFonts w:ascii="Arial Narrow" w:hAnsi="Arial Narrow"/>
          <w:sz w:val="22"/>
          <w:szCs w:val="22"/>
        </w:rPr>
        <w:t xml:space="preserve"> includes any schedules</w:t>
      </w:r>
      <w:r w:rsidR="0066666A" w:rsidRPr="004C10A8">
        <w:rPr>
          <w:rFonts w:ascii="Arial Narrow" w:hAnsi="Arial Narrow"/>
          <w:sz w:val="22"/>
          <w:szCs w:val="22"/>
        </w:rPr>
        <w:t>, attachments</w:t>
      </w:r>
      <w:r w:rsidR="00081C9F" w:rsidRPr="004C10A8">
        <w:rPr>
          <w:rFonts w:ascii="Arial Narrow" w:hAnsi="Arial Narrow"/>
          <w:sz w:val="22"/>
          <w:szCs w:val="22"/>
        </w:rPr>
        <w:t xml:space="preserve"> and annexures;</w:t>
      </w:r>
      <w:bookmarkEnd w:id="37"/>
    </w:p>
    <w:p w14:paraId="608D1F1E" w14:textId="7BA4F89F"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38" w:name="_Toc116103968"/>
      <w:r w:rsidRPr="004C10A8">
        <w:rPr>
          <w:rFonts w:ascii="Arial Narrow" w:hAnsi="Arial Narrow"/>
          <w:sz w:val="22"/>
          <w:szCs w:val="22"/>
        </w:rPr>
        <w:t xml:space="preserve">a document (including </w:t>
      </w:r>
      <w:r w:rsidR="00FF34AE">
        <w:rPr>
          <w:rFonts w:ascii="Arial Narrow" w:hAnsi="Arial Narrow"/>
          <w:sz w:val="22"/>
          <w:szCs w:val="22"/>
        </w:rPr>
        <w:t>this Contract</w:t>
      </w:r>
      <w:r w:rsidRPr="004C10A8">
        <w:rPr>
          <w:rFonts w:ascii="Arial Narrow" w:hAnsi="Arial Narrow"/>
          <w:sz w:val="22"/>
          <w:szCs w:val="22"/>
        </w:rPr>
        <w:t>) includes the document as novated, varied, or replaced, and despite any change in the identity of the parties;</w:t>
      </w:r>
      <w:bookmarkEnd w:id="38"/>
      <w:r w:rsidRPr="004C10A8">
        <w:rPr>
          <w:rFonts w:ascii="Arial Narrow" w:hAnsi="Arial Narrow"/>
          <w:sz w:val="22"/>
          <w:szCs w:val="22"/>
        </w:rPr>
        <w:t xml:space="preserve"> </w:t>
      </w:r>
    </w:p>
    <w:p w14:paraId="20EFB118" w14:textId="56C8315F"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39" w:name="_Toc116103969"/>
      <w:r w:rsidRPr="004C10A8">
        <w:rPr>
          <w:rFonts w:ascii="Arial Narrow" w:hAnsi="Arial Narrow"/>
          <w:sz w:val="22"/>
          <w:szCs w:val="22"/>
        </w:rPr>
        <w:t xml:space="preserve">a clause, paragraph, schedule, or annexure is a reference to a clause, paragraph, schedule, or annexure to </w:t>
      </w:r>
      <w:r w:rsidR="00FF34AE">
        <w:rPr>
          <w:rFonts w:ascii="Arial Narrow" w:hAnsi="Arial Narrow"/>
          <w:sz w:val="22"/>
          <w:szCs w:val="22"/>
        </w:rPr>
        <w:t>this Contract</w:t>
      </w:r>
      <w:r w:rsidRPr="004C10A8">
        <w:rPr>
          <w:rFonts w:ascii="Arial Narrow" w:hAnsi="Arial Narrow"/>
          <w:sz w:val="22"/>
          <w:szCs w:val="22"/>
        </w:rPr>
        <w:t>;</w:t>
      </w:r>
      <w:bookmarkEnd w:id="39"/>
    </w:p>
    <w:p w14:paraId="2669AE7A" w14:textId="785E0C3D"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0" w:name="_Toc116103970"/>
      <w:r w:rsidRPr="004C10A8">
        <w:rPr>
          <w:rFonts w:ascii="Arial Narrow" w:hAnsi="Arial Narrow"/>
          <w:sz w:val="22"/>
          <w:szCs w:val="22"/>
        </w:rPr>
        <w:t>a clause is a reference to all its subclauses;</w:t>
      </w:r>
      <w:bookmarkEnd w:id="40"/>
    </w:p>
    <w:p w14:paraId="3F57401C" w14:textId="346010A7" w:rsidR="00BC0896" w:rsidRPr="004C10A8" w:rsidRDefault="00BC0896" w:rsidP="0079030B">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w:t>
      </w:r>
      <w:r w:rsidRPr="00644899">
        <w:rPr>
          <w:rFonts w:ascii="Arial Narrow" w:hAnsi="Arial Narrow"/>
          <w:b/>
          <w:bCs/>
          <w:sz w:val="22"/>
          <w:szCs w:val="22"/>
        </w:rPr>
        <w:t>Item</w:t>
      </w:r>
      <w:r w:rsidRPr="004C10A8">
        <w:rPr>
          <w:rFonts w:ascii="Arial Narrow" w:hAnsi="Arial Narrow"/>
          <w:sz w:val="22"/>
          <w:szCs w:val="22"/>
        </w:rPr>
        <w:t xml:space="preserve"> is a reference to a provision in </w:t>
      </w:r>
      <w:r w:rsidR="009D14FC" w:rsidRPr="004C10A8">
        <w:rPr>
          <w:rFonts w:ascii="Arial Narrow" w:hAnsi="Arial Narrow"/>
          <w:sz w:val="22"/>
          <w:szCs w:val="22"/>
        </w:rPr>
        <w:t>a</w:t>
      </w:r>
      <w:r w:rsidRPr="004C10A8">
        <w:rPr>
          <w:rFonts w:ascii="Arial Narrow" w:hAnsi="Arial Narrow"/>
          <w:sz w:val="22"/>
          <w:szCs w:val="22"/>
        </w:rPr>
        <w:t xml:space="preserve"> </w:t>
      </w:r>
      <w:r w:rsidR="00644899" w:rsidRPr="00644899">
        <w:rPr>
          <w:rFonts w:ascii="Arial Narrow" w:hAnsi="Arial Narrow"/>
          <w:b/>
          <w:bCs/>
          <w:sz w:val="22"/>
          <w:szCs w:val="22"/>
        </w:rPr>
        <w:t>S</w:t>
      </w:r>
      <w:r w:rsidRPr="00644899">
        <w:rPr>
          <w:rFonts w:ascii="Arial Narrow" w:hAnsi="Arial Narrow"/>
          <w:b/>
          <w:bCs/>
          <w:sz w:val="22"/>
          <w:szCs w:val="22"/>
        </w:rPr>
        <w:t>chedule</w:t>
      </w:r>
      <w:r w:rsidRPr="004C10A8">
        <w:rPr>
          <w:rFonts w:ascii="Arial Narrow" w:hAnsi="Arial Narrow"/>
          <w:sz w:val="22"/>
          <w:szCs w:val="22"/>
        </w:rPr>
        <w:t>;</w:t>
      </w:r>
    </w:p>
    <w:p w14:paraId="11433815" w14:textId="22638053" w:rsidR="00081C9F" w:rsidRPr="004C10A8" w:rsidRDefault="006C257C" w:rsidP="0079030B">
      <w:pPr>
        <w:pStyle w:val="ListParagraph"/>
        <w:numPr>
          <w:ilvl w:val="2"/>
          <w:numId w:val="14"/>
        </w:numPr>
        <w:spacing w:before="120" w:after="120"/>
        <w:ind w:left="1418" w:hanging="709"/>
        <w:contextualSpacing w:val="0"/>
        <w:rPr>
          <w:rFonts w:ascii="Arial Narrow" w:hAnsi="Arial Narrow"/>
          <w:sz w:val="22"/>
          <w:szCs w:val="22"/>
        </w:rPr>
      </w:pPr>
      <w:bookmarkStart w:id="41" w:name="_Toc116103971"/>
      <w:r w:rsidRPr="004C10A8">
        <w:rPr>
          <w:rFonts w:ascii="Arial Narrow" w:hAnsi="Arial Narrow"/>
          <w:sz w:val="22"/>
          <w:szCs w:val="22"/>
        </w:rPr>
        <w:t>L</w:t>
      </w:r>
      <w:r w:rsidR="00081C9F" w:rsidRPr="004C10A8">
        <w:rPr>
          <w:rFonts w:ascii="Arial Narrow" w:hAnsi="Arial Narrow"/>
          <w:sz w:val="22"/>
          <w:szCs w:val="22"/>
        </w:rPr>
        <w:t>egislation includes subordinate legislation and other instruments under them, and consolidations, amendments, re-enactments or replacements of any of them;</w:t>
      </w:r>
      <w:bookmarkEnd w:id="41"/>
    </w:p>
    <w:p w14:paraId="42DC6B50" w14:textId="5E3EBD54"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2" w:name="_Toc116103972"/>
      <w:r w:rsidRPr="004C10A8">
        <w:rPr>
          <w:rFonts w:ascii="Arial Narrow" w:hAnsi="Arial Narrow"/>
          <w:sz w:val="22"/>
          <w:szCs w:val="22"/>
        </w:rPr>
        <w:t>the singular includes the plural and vice versa</w:t>
      </w:r>
      <w:r w:rsidR="006C257C" w:rsidRPr="004C10A8">
        <w:rPr>
          <w:rFonts w:ascii="Arial Narrow" w:hAnsi="Arial Narrow"/>
          <w:sz w:val="22"/>
          <w:szCs w:val="22"/>
        </w:rPr>
        <w:t>,</w:t>
      </w:r>
      <w:r w:rsidRPr="004C10A8">
        <w:rPr>
          <w:rFonts w:ascii="Arial Narrow" w:hAnsi="Arial Narrow"/>
          <w:sz w:val="22"/>
          <w:szCs w:val="22"/>
        </w:rPr>
        <w:t xml:space="preserve"> and a gender includes all genders;</w:t>
      </w:r>
      <w:bookmarkEnd w:id="42"/>
    </w:p>
    <w:p w14:paraId="1D0DB9BA" w14:textId="4A0EFF92"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3" w:name="_Toc116103973"/>
      <w:r w:rsidRPr="004C10A8">
        <w:rPr>
          <w:rFonts w:ascii="Arial Narrow" w:hAnsi="Arial Narrow"/>
          <w:sz w:val="22"/>
          <w:szCs w:val="22"/>
        </w:rPr>
        <w:t>the word “person” includes a firm, a body corporate, a partnership, joint venture, trust, an unincorporated association</w:t>
      </w:r>
      <w:r w:rsidR="004F736B" w:rsidRPr="004C10A8">
        <w:rPr>
          <w:rFonts w:ascii="Arial Narrow" w:hAnsi="Arial Narrow"/>
          <w:sz w:val="22"/>
          <w:szCs w:val="22"/>
        </w:rPr>
        <w:t>,</w:t>
      </w:r>
      <w:r w:rsidRPr="004C10A8">
        <w:rPr>
          <w:rFonts w:ascii="Arial Narrow" w:hAnsi="Arial Narrow"/>
          <w:sz w:val="22"/>
          <w:szCs w:val="22"/>
        </w:rPr>
        <w:t xml:space="preserve"> any </w:t>
      </w:r>
      <w:r w:rsidR="00644899" w:rsidRPr="00644899">
        <w:rPr>
          <w:rFonts w:ascii="Arial Narrow" w:hAnsi="Arial Narrow"/>
          <w:sz w:val="22"/>
          <w:szCs w:val="22"/>
        </w:rPr>
        <w:t>A</w:t>
      </w:r>
      <w:r w:rsidRPr="00644899">
        <w:rPr>
          <w:rFonts w:ascii="Arial Narrow" w:hAnsi="Arial Narrow"/>
          <w:sz w:val="22"/>
          <w:szCs w:val="22"/>
        </w:rPr>
        <w:t>uthority</w:t>
      </w:r>
      <w:r w:rsidRPr="004C10A8">
        <w:rPr>
          <w:rFonts w:ascii="Arial Narrow" w:hAnsi="Arial Narrow"/>
          <w:sz w:val="22"/>
          <w:szCs w:val="22"/>
        </w:rPr>
        <w:t xml:space="preserve"> and any successor entity to those persons;</w:t>
      </w:r>
      <w:bookmarkEnd w:id="43"/>
    </w:p>
    <w:p w14:paraId="329AC9FF" w14:textId="347FECD5"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4" w:name="_Toc116103974"/>
      <w:r w:rsidRPr="004C10A8">
        <w:rPr>
          <w:rFonts w:ascii="Arial Narrow" w:hAnsi="Arial Narrow"/>
          <w:sz w:val="22"/>
          <w:szCs w:val="22"/>
        </w:rPr>
        <w:t>the word</w:t>
      </w:r>
      <w:r w:rsidR="00C80FA9" w:rsidRPr="004C10A8">
        <w:rPr>
          <w:rFonts w:ascii="Arial Narrow" w:hAnsi="Arial Narrow"/>
          <w:sz w:val="22"/>
          <w:szCs w:val="22"/>
        </w:rPr>
        <w:t>s</w:t>
      </w:r>
      <w:r w:rsidRPr="004C10A8">
        <w:rPr>
          <w:rFonts w:ascii="Arial Narrow" w:hAnsi="Arial Narrow"/>
          <w:sz w:val="22"/>
          <w:szCs w:val="22"/>
        </w:rPr>
        <w:t xml:space="preserve"> “includes” or “including” or “such as” are not words of limitation, and when introducing an example, do not limit the meaning of the words to which the example relates</w:t>
      </w:r>
      <w:r w:rsidR="00C05D6E" w:rsidRPr="004C10A8">
        <w:rPr>
          <w:rFonts w:ascii="Arial Narrow" w:hAnsi="Arial Narrow"/>
          <w:sz w:val="22"/>
          <w:szCs w:val="22"/>
        </w:rPr>
        <w:t xml:space="preserve"> or</w:t>
      </w:r>
      <w:r w:rsidRPr="004C10A8">
        <w:rPr>
          <w:rFonts w:ascii="Arial Narrow" w:hAnsi="Arial Narrow"/>
          <w:sz w:val="22"/>
          <w:szCs w:val="22"/>
        </w:rPr>
        <w:t xml:space="preserve"> to examples of a similar kind;</w:t>
      </w:r>
      <w:bookmarkEnd w:id="44"/>
      <w:r w:rsidRPr="004C10A8">
        <w:rPr>
          <w:rFonts w:ascii="Arial Narrow" w:hAnsi="Arial Narrow"/>
          <w:sz w:val="22"/>
          <w:szCs w:val="22"/>
        </w:rPr>
        <w:t xml:space="preserve"> </w:t>
      </w:r>
    </w:p>
    <w:p w14:paraId="774402AA" w14:textId="4181191F"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5" w:name="_Toc116103975"/>
      <w:r w:rsidRPr="004C10A8">
        <w:rPr>
          <w:rFonts w:ascii="Arial Narrow" w:hAnsi="Arial Narrow"/>
          <w:sz w:val="22"/>
          <w:szCs w:val="22"/>
        </w:rPr>
        <w:t>a person includes a reference to the person’s executors, administrators, successors, substitutes (including persons taking by novation) and assigns;</w:t>
      </w:r>
      <w:bookmarkEnd w:id="45"/>
    </w:p>
    <w:p w14:paraId="07273B75" w14:textId="2AF6999B"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6" w:name="_Toc116103976"/>
      <w:r w:rsidRPr="004C10A8">
        <w:rPr>
          <w:rFonts w:ascii="Arial Narrow" w:hAnsi="Arial Narrow"/>
          <w:sz w:val="22"/>
          <w:szCs w:val="22"/>
        </w:rPr>
        <w:t>a party includes, where the context requires it, that person’s directors, officers, employees, contractors, agents and any other persons authorised by that party;</w:t>
      </w:r>
      <w:bookmarkEnd w:id="46"/>
    </w:p>
    <w:p w14:paraId="611E25A2" w14:textId="1B60B608"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7" w:name="_Toc116103978"/>
      <w:r w:rsidRPr="004C10A8">
        <w:rPr>
          <w:rFonts w:ascii="Arial Narrow" w:hAnsi="Arial Narrow"/>
          <w:sz w:val="22"/>
          <w:szCs w:val="22"/>
        </w:rPr>
        <w:t>a thing (including an amount) is a reference to the whole and each part of it and a reference to a group of persons is a reference to all of them collectively, to any two or more of them collectively, and to each of them individually;</w:t>
      </w:r>
      <w:bookmarkEnd w:id="47"/>
      <w:r w:rsidRPr="004C10A8">
        <w:rPr>
          <w:rFonts w:ascii="Arial Narrow" w:hAnsi="Arial Narrow"/>
          <w:sz w:val="22"/>
          <w:szCs w:val="22"/>
        </w:rPr>
        <w:t xml:space="preserve">  </w:t>
      </w:r>
    </w:p>
    <w:p w14:paraId="5C96B1C2" w14:textId="61A3BC3E"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bookmarkStart w:id="48" w:name="_Toc116103980"/>
      <w:r w:rsidRPr="004C10A8">
        <w:rPr>
          <w:rFonts w:ascii="Arial Narrow" w:hAnsi="Arial Narrow"/>
          <w:sz w:val="22"/>
          <w:szCs w:val="22"/>
        </w:rPr>
        <w:t>writing includes any mode of representing or reproducing words in tangible and permanently visible form;</w:t>
      </w:r>
      <w:bookmarkEnd w:id="48"/>
    </w:p>
    <w:p w14:paraId="1C2E4DA0" w14:textId="7B47C80C"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 month is a reference to a calendar month; </w:t>
      </w:r>
    </w:p>
    <w:p w14:paraId="3764A70D" w14:textId="2005D5B8"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a day is a reference to a period of time commencing at midnight and ending</w:t>
      </w:r>
      <w:r w:rsidR="00981EA8" w:rsidRPr="004C10A8">
        <w:rPr>
          <w:rFonts w:ascii="Arial Narrow" w:hAnsi="Arial Narrow"/>
          <w:sz w:val="22"/>
          <w:szCs w:val="22"/>
        </w:rPr>
        <w:t xml:space="preserve"> at</w:t>
      </w:r>
      <w:r w:rsidRPr="004C10A8">
        <w:rPr>
          <w:rFonts w:ascii="Arial Narrow" w:hAnsi="Arial Narrow"/>
          <w:sz w:val="22"/>
          <w:szCs w:val="22"/>
        </w:rPr>
        <w:t xml:space="preserve"> the following midnight; and</w:t>
      </w:r>
    </w:p>
    <w:p w14:paraId="2B6972D8" w14:textId="79F38EC0" w:rsidR="00081C9F" w:rsidRPr="004C10A8" w:rsidRDefault="00081C9F" w:rsidP="0079030B">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a period of time</w:t>
      </w:r>
      <w:r w:rsidR="007475D8" w:rsidRPr="004C10A8">
        <w:rPr>
          <w:rFonts w:ascii="Arial Narrow" w:hAnsi="Arial Narrow"/>
          <w:sz w:val="22"/>
          <w:szCs w:val="22"/>
        </w:rPr>
        <w:t xml:space="preserve"> </w:t>
      </w:r>
      <w:r w:rsidRPr="004C10A8">
        <w:rPr>
          <w:rFonts w:ascii="Arial Narrow" w:hAnsi="Arial Narrow"/>
          <w:sz w:val="22"/>
          <w:szCs w:val="22"/>
        </w:rPr>
        <w:t>dat</w:t>
      </w:r>
      <w:r w:rsidR="007475D8" w:rsidRPr="004C10A8">
        <w:rPr>
          <w:rFonts w:ascii="Arial Narrow" w:hAnsi="Arial Narrow"/>
          <w:sz w:val="22"/>
          <w:szCs w:val="22"/>
        </w:rPr>
        <w:t>ing</w:t>
      </w:r>
      <w:r w:rsidRPr="004C10A8">
        <w:rPr>
          <w:rFonts w:ascii="Arial Narrow" w:hAnsi="Arial Narrow"/>
          <w:sz w:val="22"/>
          <w:szCs w:val="22"/>
        </w:rPr>
        <w:t xml:space="preserve"> from a given day or the day of an act or event, is to be calculated exclusive of that day and, if a period of time is specified as commencing on a given day or the day of an act or event, it is to be calculated inclusive of that day.</w:t>
      </w:r>
    </w:p>
    <w:p w14:paraId="07678923" w14:textId="36F73772" w:rsidR="00081C9F" w:rsidRPr="004C10A8" w:rsidRDefault="00081C9F" w:rsidP="00094005">
      <w:pPr>
        <w:pStyle w:val="Heading7"/>
        <w:keepNext/>
        <w:numPr>
          <w:ilvl w:val="1"/>
          <w:numId w:val="27"/>
        </w:numPr>
        <w:spacing w:before="120" w:after="120"/>
      </w:pPr>
      <w:r w:rsidRPr="004C10A8">
        <w:t>Construction</w:t>
      </w:r>
    </w:p>
    <w:p w14:paraId="53658FD8" w14:textId="7AF7D52E" w:rsidR="00481D39" w:rsidRPr="004C10A8" w:rsidRDefault="00481D39" w:rsidP="00094005">
      <w:pPr>
        <w:pStyle w:val="ListParagraph"/>
        <w:numPr>
          <w:ilvl w:val="2"/>
          <w:numId w:val="2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Headings are inserted for convenience, and do not affect the interpretation of </w:t>
      </w:r>
      <w:r w:rsidR="00FF34AE">
        <w:rPr>
          <w:rFonts w:ascii="Arial Narrow" w:hAnsi="Arial Narrow"/>
          <w:sz w:val="22"/>
          <w:szCs w:val="22"/>
        </w:rPr>
        <w:t>this Contract</w:t>
      </w:r>
      <w:r w:rsidRPr="004C10A8">
        <w:rPr>
          <w:rFonts w:ascii="Arial Narrow" w:hAnsi="Arial Narrow"/>
          <w:sz w:val="22"/>
          <w:szCs w:val="22"/>
        </w:rPr>
        <w:t>.</w:t>
      </w:r>
    </w:p>
    <w:p w14:paraId="7A4C3AD1" w14:textId="5643E64E" w:rsidR="00481D39" w:rsidRPr="004C10A8" w:rsidRDefault="00481D39" w:rsidP="00094005">
      <w:pPr>
        <w:pStyle w:val="ListParagraph"/>
        <w:numPr>
          <w:ilvl w:val="2"/>
          <w:numId w:val="2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word or phrase is defined in </w:t>
      </w:r>
      <w:r w:rsidR="00FF34AE">
        <w:rPr>
          <w:rFonts w:ascii="Arial Narrow" w:hAnsi="Arial Narrow"/>
          <w:sz w:val="22"/>
          <w:szCs w:val="22"/>
        </w:rPr>
        <w:t>this Contract</w:t>
      </w:r>
      <w:r w:rsidRPr="004C10A8">
        <w:rPr>
          <w:rFonts w:ascii="Arial Narrow" w:hAnsi="Arial Narrow"/>
          <w:sz w:val="22"/>
          <w:szCs w:val="22"/>
        </w:rPr>
        <w:t>, other parts of speech and grammatical forms of that word or phrase have corresponding meanings.</w:t>
      </w:r>
    </w:p>
    <w:p w14:paraId="59794C99" w14:textId="77777777" w:rsidR="00481D39" w:rsidRPr="004C10A8" w:rsidRDefault="00481D39" w:rsidP="00094005">
      <w:pPr>
        <w:pStyle w:val="ListParagraph"/>
        <w:numPr>
          <w:ilvl w:val="2"/>
          <w:numId w:val="29"/>
        </w:numPr>
        <w:spacing w:before="120" w:after="120"/>
        <w:ind w:left="1418" w:hanging="709"/>
        <w:contextualSpacing w:val="0"/>
        <w:rPr>
          <w:rFonts w:ascii="Arial Narrow" w:hAnsi="Arial Narrow"/>
          <w:sz w:val="22"/>
          <w:szCs w:val="22"/>
        </w:rPr>
      </w:pPr>
      <w:r w:rsidRPr="004C10A8">
        <w:rPr>
          <w:rFonts w:ascii="Arial Narrow" w:hAnsi="Arial Narrow"/>
          <w:sz w:val="22"/>
          <w:szCs w:val="22"/>
        </w:rPr>
        <w:t>No rule of construction applies to a clause to the disadvantage of a party merely because that party put forward the clause or would otherwise benefit from it.</w:t>
      </w:r>
    </w:p>
    <w:p w14:paraId="1D7C8059" w14:textId="77777777" w:rsidR="00481D39" w:rsidRPr="004C10A8" w:rsidRDefault="00481D39" w:rsidP="00094005">
      <w:pPr>
        <w:pStyle w:val="ListParagraph"/>
        <w:numPr>
          <w:ilvl w:val="2"/>
          <w:numId w:val="29"/>
        </w:numPr>
        <w:spacing w:before="120" w:after="120"/>
        <w:ind w:left="1418" w:hanging="709"/>
        <w:contextualSpacing w:val="0"/>
        <w:rPr>
          <w:rFonts w:ascii="Arial Narrow" w:hAnsi="Arial Narrow"/>
          <w:sz w:val="22"/>
          <w:szCs w:val="22"/>
        </w:rPr>
      </w:pPr>
      <w:r w:rsidRPr="004C10A8">
        <w:rPr>
          <w:rFonts w:ascii="Arial Narrow" w:hAnsi="Arial Narrow"/>
          <w:sz w:val="22"/>
          <w:szCs w:val="22"/>
        </w:rPr>
        <w:t>An agreement, representation or warranty:</w:t>
      </w:r>
    </w:p>
    <w:p w14:paraId="4C5485FC" w14:textId="77777777" w:rsidR="00481D39" w:rsidRPr="004C10A8" w:rsidRDefault="00481D39" w:rsidP="0079030B">
      <w:pPr>
        <w:pStyle w:val="ListParagraph"/>
        <w:numPr>
          <w:ilvl w:val="3"/>
          <w:numId w:val="14"/>
        </w:numPr>
        <w:spacing w:before="120" w:after="120"/>
        <w:ind w:left="2127" w:hanging="709"/>
        <w:contextualSpacing w:val="0"/>
        <w:rPr>
          <w:rFonts w:ascii="Arial Narrow" w:hAnsi="Arial Narrow"/>
          <w:sz w:val="22"/>
          <w:szCs w:val="22"/>
        </w:rPr>
      </w:pPr>
      <w:r w:rsidRPr="004C10A8">
        <w:rPr>
          <w:rFonts w:ascii="Arial Narrow" w:hAnsi="Arial Narrow"/>
          <w:sz w:val="22"/>
          <w:szCs w:val="22"/>
        </w:rPr>
        <w:t>in favour of two or more persons is for the benefit of them jointly and each of them severally; and</w:t>
      </w:r>
    </w:p>
    <w:p w14:paraId="61A50277" w14:textId="77777777" w:rsidR="00481D39" w:rsidRPr="004C10A8" w:rsidRDefault="00481D39" w:rsidP="0079030B">
      <w:pPr>
        <w:pStyle w:val="ListParagraph"/>
        <w:numPr>
          <w:ilvl w:val="3"/>
          <w:numId w:val="14"/>
        </w:numPr>
        <w:spacing w:before="120" w:after="120"/>
        <w:ind w:left="2127" w:hanging="709"/>
        <w:contextualSpacing w:val="0"/>
        <w:rPr>
          <w:rFonts w:ascii="Arial Narrow" w:hAnsi="Arial Narrow"/>
          <w:sz w:val="22"/>
          <w:szCs w:val="22"/>
        </w:rPr>
      </w:pPr>
      <w:r w:rsidRPr="004C10A8">
        <w:rPr>
          <w:rFonts w:ascii="Arial Narrow" w:hAnsi="Arial Narrow"/>
          <w:sz w:val="22"/>
          <w:szCs w:val="22"/>
        </w:rPr>
        <w:t>by two or more persons binds them jointly and each of them severally.</w:t>
      </w:r>
    </w:p>
    <w:p w14:paraId="5577952A" w14:textId="7EAEB39C" w:rsidR="00081C9F" w:rsidRPr="004C10A8" w:rsidRDefault="00081C9F" w:rsidP="00094005">
      <w:pPr>
        <w:pStyle w:val="Heading7"/>
        <w:keepNext/>
        <w:numPr>
          <w:ilvl w:val="1"/>
          <w:numId w:val="27"/>
        </w:numPr>
        <w:spacing w:before="120" w:after="120"/>
      </w:pPr>
      <w:r w:rsidRPr="004C10A8">
        <w:t>Schedules</w:t>
      </w:r>
      <w:bookmarkEnd w:id="33"/>
      <w:bookmarkEnd w:id="34"/>
      <w:bookmarkEnd w:id="35"/>
      <w:bookmarkEnd w:id="36"/>
    </w:p>
    <w:p w14:paraId="608AABF9" w14:textId="0D946827" w:rsidR="007B44E7" w:rsidRPr="004C10A8" w:rsidRDefault="00EE7DBB" w:rsidP="0079030B">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T</w:t>
      </w:r>
      <w:r w:rsidR="007B44E7" w:rsidRPr="004C10A8">
        <w:rPr>
          <w:rFonts w:ascii="Arial Narrow" w:hAnsi="Arial Narrow"/>
          <w:sz w:val="22"/>
          <w:szCs w:val="22"/>
        </w:rPr>
        <w:t xml:space="preserve">he </w:t>
      </w:r>
      <w:r w:rsidR="006C6ED3" w:rsidRPr="00CA5E89">
        <w:rPr>
          <w:rFonts w:ascii="Arial Narrow" w:hAnsi="Arial Narrow"/>
          <w:b/>
          <w:bCs/>
          <w:sz w:val="22"/>
          <w:szCs w:val="22"/>
        </w:rPr>
        <w:t>S</w:t>
      </w:r>
      <w:r w:rsidR="007B44E7" w:rsidRPr="00CA5E89">
        <w:rPr>
          <w:rFonts w:ascii="Arial Narrow" w:hAnsi="Arial Narrow"/>
          <w:b/>
          <w:bCs/>
          <w:sz w:val="22"/>
          <w:szCs w:val="22"/>
        </w:rPr>
        <w:t>chedules</w:t>
      </w:r>
      <w:r w:rsidR="007B44E7" w:rsidRPr="004C10A8">
        <w:rPr>
          <w:rFonts w:ascii="Arial Narrow" w:hAnsi="Arial Narrow"/>
          <w:sz w:val="22"/>
          <w:szCs w:val="22"/>
        </w:rPr>
        <w:t xml:space="preserve"> form part of </w:t>
      </w:r>
      <w:r w:rsidR="00FF34AE">
        <w:rPr>
          <w:rFonts w:ascii="Arial Narrow" w:hAnsi="Arial Narrow"/>
          <w:sz w:val="22"/>
          <w:szCs w:val="22"/>
        </w:rPr>
        <w:t>this Contract</w:t>
      </w:r>
      <w:r w:rsidR="005D7EE1" w:rsidRPr="004C10A8">
        <w:rPr>
          <w:rFonts w:ascii="Arial Narrow" w:hAnsi="Arial Narrow"/>
          <w:sz w:val="22"/>
          <w:szCs w:val="22"/>
        </w:rPr>
        <w:t>.</w:t>
      </w:r>
    </w:p>
    <w:p w14:paraId="67A24B57" w14:textId="04EA32CA" w:rsidR="00081C9F" w:rsidRPr="004C10A8" w:rsidRDefault="00081C9F" w:rsidP="0079030B">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t>
      </w:r>
      <w:r w:rsidRPr="00CA5E89">
        <w:rPr>
          <w:rFonts w:ascii="Arial Narrow" w:hAnsi="Arial Narrow"/>
          <w:b/>
          <w:bCs/>
          <w:sz w:val="22"/>
          <w:szCs w:val="22"/>
        </w:rPr>
        <w:t>Schedule</w:t>
      </w:r>
      <w:r w:rsidRPr="004C10A8">
        <w:rPr>
          <w:rFonts w:ascii="Arial Narrow" w:hAnsi="Arial Narrow"/>
          <w:sz w:val="22"/>
          <w:szCs w:val="22"/>
        </w:rPr>
        <w:t xml:space="preserve"> contains any provisions that impose additional obligations to those set out in the Operative Provisions, the provisions in the Schedule apply in respect of the </w:t>
      </w:r>
      <w:r w:rsidR="001E206F" w:rsidRPr="00236AFF">
        <w:rPr>
          <w:rFonts w:ascii="Arial Narrow" w:hAnsi="Arial Narrow"/>
          <w:sz w:val="22"/>
          <w:szCs w:val="22"/>
        </w:rPr>
        <w:t>Service</w:t>
      </w:r>
      <w:r w:rsidRPr="004C10A8">
        <w:rPr>
          <w:rFonts w:ascii="Arial Narrow" w:hAnsi="Arial Narrow"/>
          <w:sz w:val="22"/>
          <w:szCs w:val="22"/>
        </w:rPr>
        <w:t xml:space="preserve">, as if the provision </w:t>
      </w:r>
      <w:r w:rsidR="00F628F8" w:rsidRPr="004C10A8">
        <w:rPr>
          <w:rFonts w:ascii="Arial Narrow" w:hAnsi="Arial Narrow"/>
          <w:sz w:val="22"/>
          <w:szCs w:val="22"/>
        </w:rPr>
        <w:t>were</w:t>
      </w:r>
      <w:r w:rsidRPr="004C10A8">
        <w:rPr>
          <w:rFonts w:ascii="Arial Narrow" w:hAnsi="Arial Narrow"/>
          <w:sz w:val="22"/>
          <w:szCs w:val="22"/>
        </w:rPr>
        <w:t xml:space="preserve"> an Operative Provision.</w:t>
      </w:r>
    </w:p>
    <w:p w14:paraId="440B416B" w14:textId="6C9DDC52" w:rsidR="006A1FB8" w:rsidRPr="004C10A8" w:rsidRDefault="0073403C" w:rsidP="00094005">
      <w:pPr>
        <w:pStyle w:val="Heading7"/>
        <w:keepNext/>
        <w:numPr>
          <w:ilvl w:val="1"/>
          <w:numId w:val="27"/>
        </w:numPr>
        <w:spacing w:before="120" w:after="120"/>
      </w:pPr>
      <w:bookmarkStart w:id="49" w:name="_Toc484510523"/>
      <w:bookmarkStart w:id="50" w:name="_Toc112141630"/>
      <w:bookmarkStart w:id="51" w:name="_Toc116103983"/>
      <w:r w:rsidRPr="004C10A8">
        <w:rPr>
          <w:i/>
          <w:iCs/>
        </w:rPr>
        <w:t>WEM Rules</w:t>
      </w:r>
      <w:r w:rsidR="006A1FB8" w:rsidRPr="004C10A8">
        <w:t xml:space="preserve"> prevail</w:t>
      </w:r>
      <w:bookmarkEnd w:id="49"/>
    </w:p>
    <w:p w14:paraId="7ED96F39" w14:textId="2A78A46E" w:rsidR="006A1FB8" w:rsidRDefault="006A1FB8" w:rsidP="0079030B">
      <w:pPr>
        <w:spacing w:before="120" w:after="120"/>
        <w:ind w:left="709"/>
        <w:rPr>
          <w:rFonts w:ascii="Arial Narrow" w:hAnsi="Arial Narrow"/>
          <w:sz w:val="22"/>
          <w:szCs w:val="22"/>
        </w:rPr>
      </w:pPr>
      <w:r w:rsidRPr="004C10A8">
        <w:rPr>
          <w:rFonts w:ascii="Arial Narrow" w:hAnsi="Arial Narrow"/>
          <w:sz w:val="22"/>
          <w:szCs w:val="22"/>
        </w:rPr>
        <w:t>If</w:t>
      </w:r>
      <w:r w:rsidR="00137E1B" w:rsidRPr="004C10A8">
        <w:rPr>
          <w:rFonts w:ascii="Arial Narrow" w:hAnsi="Arial Narrow"/>
          <w:sz w:val="22"/>
          <w:szCs w:val="22"/>
        </w:rPr>
        <w:t xml:space="preserve"> there is </w:t>
      </w:r>
      <w:r w:rsidRPr="004C10A8">
        <w:rPr>
          <w:rFonts w:ascii="Arial Narrow" w:hAnsi="Arial Narrow"/>
          <w:sz w:val="22"/>
          <w:szCs w:val="22"/>
        </w:rPr>
        <w:t xml:space="preserve">any inconsistency between </w:t>
      </w:r>
      <w:r w:rsidR="00FF34AE">
        <w:rPr>
          <w:rFonts w:ascii="Arial Narrow" w:hAnsi="Arial Narrow"/>
          <w:sz w:val="22"/>
          <w:szCs w:val="22"/>
        </w:rPr>
        <w:t>this Contract</w:t>
      </w:r>
      <w:r w:rsidR="00137E1B" w:rsidRPr="004C10A8">
        <w:rPr>
          <w:rFonts w:ascii="Arial Narrow" w:hAnsi="Arial Narrow"/>
          <w:sz w:val="22"/>
          <w:szCs w:val="22"/>
        </w:rPr>
        <w:t xml:space="preserve"> and the </w:t>
      </w:r>
      <w:r w:rsidR="00137E1B" w:rsidRPr="004C10A8">
        <w:rPr>
          <w:rFonts w:ascii="Arial Narrow" w:hAnsi="Arial Narrow"/>
          <w:i/>
          <w:iCs/>
          <w:sz w:val="22"/>
          <w:szCs w:val="22"/>
        </w:rPr>
        <w:t>WEM Rules</w:t>
      </w:r>
      <w:r w:rsidR="006D49D9" w:rsidRPr="004C10A8">
        <w:rPr>
          <w:rFonts w:ascii="Arial Narrow" w:hAnsi="Arial Narrow"/>
          <w:sz w:val="22"/>
          <w:szCs w:val="22"/>
        </w:rPr>
        <w:t xml:space="preserve"> with respect to a party’s obligation or other term of </w:t>
      </w:r>
      <w:r w:rsidR="00FF34AE">
        <w:rPr>
          <w:rFonts w:ascii="Arial Narrow" w:hAnsi="Arial Narrow"/>
          <w:sz w:val="22"/>
          <w:szCs w:val="22"/>
        </w:rPr>
        <w:t>this Contract</w:t>
      </w:r>
      <w:r w:rsidR="00137E1B" w:rsidRPr="004C10A8">
        <w:rPr>
          <w:rFonts w:ascii="Arial Narrow" w:hAnsi="Arial Narrow"/>
          <w:sz w:val="22"/>
          <w:szCs w:val="22"/>
        </w:rPr>
        <w:t xml:space="preserve">, </w:t>
      </w:r>
      <w:r w:rsidRPr="004C10A8">
        <w:rPr>
          <w:rFonts w:ascii="Arial Narrow" w:hAnsi="Arial Narrow"/>
          <w:sz w:val="22"/>
          <w:szCs w:val="22"/>
        </w:rPr>
        <w:t xml:space="preserve">the </w:t>
      </w:r>
      <w:r w:rsidR="0073403C" w:rsidRPr="004C10A8">
        <w:rPr>
          <w:rFonts w:ascii="Arial Narrow" w:hAnsi="Arial Narrow"/>
          <w:i/>
          <w:iCs/>
          <w:sz w:val="22"/>
          <w:szCs w:val="22"/>
        </w:rPr>
        <w:t>WEM Rules</w:t>
      </w:r>
      <w:r w:rsidRPr="004C10A8">
        <w:rPr>
          <w:rFonts w:ascii="Arial Narrow" w:hAnsi="Arial Narrow"/>
          <w:sz w:val="22"/>
          <w:szCs w:val="22"/>
        </w:rPr>
        <w:t xml:space="preserve"> prevail</w:t>
      </w:r>
      <w:r w:rsidR="00137E1B" w:rsidRPr="004C10A8">
        <w:rPr>
          <w:rFonts w:ascii="Arial Narrow" w:hAnsi="Arial Narrow"/>
          <w:sz w:val="22"/>
          <w:szCs w:val="22"/>
        </w:rPr>
        <w:t xml:space="preserve"> to the extent of the inconsistency</w:t>
      </w:r>
      <w:r w:rsidRPr="004C10A8">
        <w:rPr>
          <w:rFonts w:ascii="Arial Narrow" w:hAnsi="Arial Narrow"/>
          <w:sz w:val="22"/>
          <w:szCs w:val="22"/>
        </w:rPr>
        <w:t>.</w:t>
      </w:r>
      <w:bookmarkEnd w:id="50"/>
      <w:bookmarkEnd w:id="51"/>
    </w:p>
    <w:p w14:paraId="68A26981" w14:textId="7FF2418D" w:rsidR="00612061" w:rsidRPr="004C10A8" w:rsidRDefault="00935B87"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52" w:name="_Ref114121317"/>
      <w:bookmarkStart w:id="53" w:name="_Ref119884383"/>
      <w:bookmarkStart w:id="54" w:name="_Toc120048555"/>
      <w:bookmarkStart w:id="55" w:name="_Toc133228742"/>
      <w:bookmarkStart w:id="56" w:name="_Toc133479300"/>
      <w:bookmarkStart w:id="57" w:name="_Toc133939866"/>
      <w:bookmarkStart w:id="58" w:name="_Toc425322525"/>
      <w:bookmarkStart w:id="59" w:name="_Toc419023425"/>
      <w:bookmarkStart w:id="60" w:name="_Toc419003416"/>
      <w:bookmarkStart w:id="61" w:name="_Toc419001368"/>
      <w:bookmarkStart w:id="62" w:name="_Toc417895901"/>
      <w:bookmarkStart w:id="63" w:name="_Toc417894775"/>
      <w:bookmarkStart w:id="64" w:name="_Toc414705563"/>
      <w:bookmarkStart w:id="65" w:name="_Toc405958451"/>
      <w:bookmarkStart w:id="66" w:name="_Toc138153909"/>
      <w:r w:rsidRPr="004C10A8">
        <w:rPr>
          <w:rFonts w:ascii="Arial Narrow" w:eastAsia="PMingLiU" w:hAnsi="Arial Narrow"/>
          <w:kern w:val="28"/>
          <w:sz w:val="32"/>
        </w:rPr>
        <w:t xml:space="preserve">Contract </w:t>
      </w:r>
      <w:r w:rsidR="007A47EF" w:rsidRPr="004C10A8">
        <w:rPr>
          <w:rFonts w:ascii="Arial Narrow" w:eastAsia="PMingLiU" w:hAnsi="Arial Narrow"/>
          <w:kern w:val="28"/>
          <w:sz w:val="32"/>
        </w:rPr>
        <w:t>Term</w:t>
      </w:r>
      <w:bookmarkEnd w:id="52"/>
      <w:bookmarkEnd w:id="53"/>
      <w:bookmarkEnd w:id="54"/>
      <w:bookmarkEnd w:id="55"/>
      <w:bookmarkEnd w:id="56"/>
      <w:bookmarkEnd w:id="57"/>
    </w:p>
    <w:p w14:paraId="6553B4A3" w14:textId="3CF40342" w:rsidR="00682F38" w:rsidRPr="00682F38" w:rsidRDefault="00682F38" w:rsidP="00094005">
      <w:pPr>
        <w:pStyle w:val="Heading7"/>
        <w:keepNext/>
        <w:numPr>
          <w:ilvl w:val="1"/>
          <w:numId w:val="27"/>
        </w:numPr>
        <w:spacing w:before="120" w:after="120"/>
      </w:pPr>
      <w:bookmarkStart w:id="67" w:name="_Ref114120642"/>
      <w:r w:rsidRPr="00682F38">
        <w:t>Commencement Date</w:t>
      </w:r>
    </w:p>
    <w:p w14:paraId="2003106E" w14:textId="77777777" w:rsidR="00682F38" w:rsidRDefault="00FF34AE" w:rsidP="00682F38">
      <w:pPr>
        <w:spacing w:before="120" w:after="120"/>
        <w:ind w:firstLine="709"/>
        <w:rPr>
          <w:rFonts w:ascii="Arial Narrow" w:hAnsi="Arial Narrow"/>
          <w:sz w:val="22"/>
          <w:szCs w:val="22"/>
        </w:rPr>
      </w:pPr>
      <w:r w:rsidRPr="003B2B93">
        <w:rPr>
          <w:rFonts w:ascii="Arial Narrow" w:hAnsi="Arial Narrow"/>
          <w:sz w:val="22"/>
          <w:szCs w:val="22"/>
        </w:rPr>
        <w:t>This Contract</w:t>
      </w:r>
      <w:r w:rsidR="00682F38">
        <w:rPr>
          <w:rFonts w:ascii="Arial Narrow" w:hAnsi="Arial Narrow"/>
          <w:sz w:val="22"/>
          <w:szCs w:val="22"/>
        </w:rPr>
        <w:t xml:space="preserve"> </w:t>
      </w:r>
      <w:r w:rsidR="00935B87" w:rsidRPr="00682F38">
        <w:rPr>
          <w:rFonts w:ascii="Arial Narrow" w:hAnsi="Arial Narrow"/>
          <w:sz w:val="22"/>
          <w:szCs w:val="22"/>
        </w:rPr>
        <w:t>commences at 8.00 am on the Commencement Date</w:t>
      </w:r>
      <w:r w:rsidR="00682F38">
        <w:rPr>
          <w:rFonts w:ascii="Arial Narrow" w:hAnsi="Arial Narrow"/>
          <w:sz w:val="22"/>
          <w:szCs w:val="22"/>
        </w:rPr>
        <w:t>.</w:t>
      </w:r>
    </w:p>
    <w:p w14:paraId="6DC36BC2" w14:textId="7DE8613A" w:rsidR="00682F38" w:rsidRPr="00682F38" w:rsidRDefault="00682F38" w:rsidP="00094005">
      <w:pPr>
        <w:pStyle w:val="Heading7"/>
        <w:keepNext/>
        <w:numPr>
          <w:ilvl w:val="1"/>
          <w:numId w:val="27"/>
        </w:numPr>
        <w:spacing w:before="120" w:after="120"/>
      </w:pPr>
      <w:r>
        <w:t xml:space="preserve">End </w:t>
      </w:r>
      <w:r w:rsidRPr="00682F38">
        <w:t>Date</w:t>
      </w:r>
    </w:p>
    <w:p w14:paraId="6A95A7B4" w14:textId="7C593829" w:rsidR="00935B87" w:rsidRPr="00682F38" w:rsidRDefault="00682F38" w:rsidP="00682F38">
      <w:pPr>
        <w:spacing w:before="120" w:after="120"/>
        <w:ind w:firstLine="709"/>
        <w:rPr>
          <w:rFonts w:ascii="Arial Narrow" w:hAnsi="Arial Narrow"/>
          <w:sz w:val="22"/>
          <w:szCs w:val="22"/>
        </w:rPr>
      </w:pPr>
      <w:r>
        <w:rPr>
          <w:rFonts w:ascii="Arial Narrow" w:hAnsi="Arial Narrow"/>
          <w:sz w:val="22"/>
          <w:szCs w:val="22"/>
        </w:rPr>
        <w:t xml:space="preserve">This Contract </w:t>
      </w:r>
      <w:r w:rsidR="00935B87" w:rsidRPr="00682F38">
        <w:rPr>
          <w:rFonts w:ascii="Arial Narrow" w:hAnsi="Arial Narrow"/>
          <w:sz w:val="22"/>
          <w:szCs w:val="22"/>
        </w:rPr>
        <w:t>ends at 8.00 am on the End Date</w:t>
      </w:r>
      <w:r w:rsidR="00F219AA" w:rsidRPr="00682F38">
        <w:rPr>
          <w:rFonts w:ascii="Arial Narrow" w:hAnsi="Arial Narrow"/>
          <w:sz w:val="22"/>
          <w:szCs w:val="22"/>
        </w:rPr>
        <w:t xml:space="preserve"> (unless terminated earlier under </w:t>
      </w:r>
      <w:r w:rsidR="003267E6" w:rsidRPr="00682F38">
        <w:rPr>
          <w:rFonts w:ascii="Arial Narrow" w:hAnsi="Arial Narrow"/>
          <w:b/>
          <w:bCs/>
          <w:sz w:val="22"/>
          <w:szCs w:val="22"/>
        </w:rPr>
        <w:t xml:space="preserve">clause </w:t>
      </w:r>
      <w:r w:rsidR="003267E6" w:rsidRPr="00682F38">
        <w:rPr>
          <w:rFonts w:ascii="Arial Narrow" w:hAnsi="Arial Narrow"/>
          <w:b/>
          <w:bCs/>
          <w:sz w:val="22"/>
          <w:szCs w:val="22"/>
        </w:rPr>
        <w:fldChar w:fldCharType="begin"/>
      </w:r>
      <w:r w:rsidR="003267E6" w:rsidRPr="00682F38">
        <w:rPr>
          <w:rFonts w:ascii="Arial Narrow" w:hAnsi="Arial Narrow"/>
          <w:b/>
          <w:bCs/>
          <w:sz w:val="22"/>
          <w:szCs w:val="22"/>
        </w:rPr>
        <w:instrText xml:space="preserve"> REF _Ref129208332 \r \h  \* MERGEFORMAT </w:instrText>
      </w:r>
      <w:r w:rsidR="003267E6" w:rsidRPr="00682F38">
        <w:rPr>
          <w:rFonts w:ascii="Arial Narrow" w:hAnsi="Arial Narrow"/>
          <w:b/>
          <w:bCs/>
          <w:sz w:val="22"/>
          <w:szCs w:val="22"/>
        </w:rPr>
      </w:r>
      <w:r w:rsidR="003267E6" w:rsidRPr="00682F38">
        <w:rPr>
          <w:rFonts w:ascii="Arial Narrow" w:hAnsi="Arial Narrow"/>
          <w:b/>
          <w:bCs/>
          <w:sz w:val="22"/>
          <w:szCs w:val="22"/>
        </w:rPr>
        <w:fldChar w:fldCharType="separate"/>
      </w:r>
      <w:r w:rsidR="00C90283">
        <w:rPr>
          <w:rFonts w:ascii="Arial Narrow" w:hAnsi="Arial Narrow"/>
          <w:b/>
          <w:bCs/>
          <w:sz w:val="22"/>
          <w:szCs w:val="22"/>
        </w:rPr>
        <w:t>13</w:t>
      </w:r>
      <w:r w:rsidR="003267E6" w:rsidRPr="00682F38">
        <w:rPr>
          <w:rFonts w:ascii="Arial Narrow" w:hAnsi="Arial Narrow"/>
          <w:b/>
          <w:bCs/>
          <w:sz w:val="22"/>
          <w:szCs w:val="22"/>
        </w:rPr>
        <w:fldChar w:fldCharType="end"/>
      </w:r>
      <w:r w:rsidR="00F219AA" w:rsidRPr="00682F38">
        <w:rPr>
          <w:rFonts w:ascii="Arial Narrow" w:hAnsi="Arial Narrow"/>
          <w:sz w:val="22"/>
          <w:szCs w:val="22"/>
        </w:rPr>
        <w:t>).</w:t>
      </w:r>
    </w:p>
    <w:p w14:paraId="04869EDA" w14:textId="5C6648B1" w:rsidR="002E0493" w:rsidRPr="004C10A8" w:rsidRDefault="002E0493" w:rsidP="00094005">
      <w:pPr>
        <w:pStyle w:val="Heading1"/>
        <w:keepLines/>
        <w:numPr>
          <w:ilvl w:val="0"/>
          <w:numId w:val="27"/>
        </w:numPr>
        <w:pBdr>
          <w:top w:val="none" w:sz="0" w:space="0" w:color="auto"/>
          <w:bottom w:val="single" w:sz="18" w:space="2" w:color="auto"/>
        </w:pBdr>
        <w:tabs>
          <w:tab w:val="num" w:pos="851"/>
        </w:tabs>
        <w:spacing w:before="120"/>
        <w:rPr>
          <w:rFonts w:ascii="Arial Narrow" w:eastAsia="PMingLiU" w:hAnsi="Arial Narrow"/>
          <w:kern w:val="28"/>
          <w:sz w:val="32"/>
        </w:rPr>
      </w:pPr>
      <w:bookmarkStart w:id="68" w:name="_Ref132910620"/>
      <w:bookmarkStart w:id="69" w:name="_Toc133228743"/>
      <w:bookmarkStart w:id="70" w:name="_Toc133479301"/>
      <w:bookmarkStart w:id="71" w:name="_Toc133939867"/>
      <w:r w:rsidRPr="004C10A8">
        <w:rPr>
          <w:rFonts w:ascii="Arial Narrow" w:eastAsia="PMingLiU" w:hAnsi="Arial Narrow"/>
          <w:kern w:val="28"/>
          <w:sz w:val="32"/>
        </w:rPr>
        <w:t>Con</w:t>
      </w:r>
      <w:r>
        <w:rPr>
          <w:rFonts w:ascii="Arial Narrow" w:eastAsia="PMingLiU" w:hAnsi="Arial Narrow"/>
          <w:kern w:val="28"/>
          <w:sz w:val="32"/>
        </w:rPr>
        <w:t>dition Precedent</w:t>
      </w:r>
      <w:bookmarkEnd w:id="68"/>
      <w:bookmarkEnd w:id="69"/>
      <w:bookmarkEnd w:id="70"/>
      <w:bookmarkEnd w:id="71"/>
    </w:p>
    <w:p w14:paraId="6AEBEE4F" w14:textId="5A388C11" w:rsidR="003C48CE" w:rsidRPr="003C48CE" w:rsidRDefault="003C48CE" w:rsidP="00094005">
      <w:pPr>
        <w:pStyle w:val="Heading7"/>
        <w:keepNext/>
        <w:numPr>
          <w:ilvl w:val="1"/>
          <w:numId w:val="27"/>
        </w:numPr>
        <w:spacing w:before="120" w:after="120"/>
      </w:pPr>
      <w:r w:rsidRPr="003C48CE">
        <w:t>Condition Precedent</w:t>
      </w:r>
    </w:p>
    <w:p w14:paraId="734262C4" w14:textId="7EBD7248" w:rsidR="002E0493" w:rsidRDefault="00AF2146" w:rsidP="003C48CE">
      <w:pPr>
        <w:pStyle w:val="ListParagraph"/>
        <w:spacing w:before="120" w:after="120"/>
        <w:ind w:left="709"/>
        <w:contextualSpacing w:val="0"/>
        <w:rPr>
          <w:rFonts w:ascii="Arial Narrow" w:hAnsi="Arial Narrow"/>
          <w:sz w:val="22"/>
          <w:szCs w:val="22"/>
        </w:rPr>
      </w:pPr>
      <w:r>
        <w:rPr>
          <w:rFonts w:ascii="Arial Narrow" w:hAnsi="Arial Narrow"/>
          <w:sz w:val="22"/>
          <w:szCs w:val="22"/>
        </w:rPr>
        <w:t>T</w:t>
      </w:r>
      <w:r w:rsidR="002E0493">
        <w:rPr>
          <w:rFonts w:ascii="Arial Narrow" w:hAnsi="Arial Narrow"/>
          <w:sz w:val="22"/>
          <w:szCs w:val="22"/>
        </w:rPr>
        <w:t>his Contract</w:t>
      </w:r>
      <w:r w:rsidR="008C2C7A">
        <w:rPr>
          <w:rFonts w:ascii="Arial Narrow" w:hAnsi="Arial Narrow"/>
          <w:sz w:val="22"/>
          <w:szCs w:val="22"/>
        </w:rPr>
        <w:t xml:space="preserve"> (</w:t>
      </w:r>
      <w:r w:rsidR="002E0493">
        <w:rPr>
          <w:rFonts w:ascii="Arial Narrow" w:hAnsi="Arial Narrow"/>
          <w:sz w:val="22"/>
          <w:szCs w:val="22"/>
        </w:rPr>
        <w:t xml:space="preserve">other than this </w:t>
      </w:r>
      <w:r w:rsidR="002E0493" w:rsidRPr="009422FA">
        <w:rPr>
          <w:rFonts w:ascii="Arial Narrow" w:hAnsi="Arial Narrow"/>
          <w:b/>
          <w:bCs/>
          <w:sz w:val="22"/>
          <w:szCs w:val="22"/>
        </w:rPr>
        <w:t xml:space="preserve">clause </w:t>
      </w:r>
      <w:r w:rsidR="005109EE" w:rsidRPr="009422FA">
        <w:rPr>
          <w:rFonts w:ascii="Arial Narrow" w:hAnsi="Arial Narrow"/>
          <w:b/>
          <w:bCs/>
          <w:sz w:val="22"/>
          <w:szCs w:val="22"/>
        </w:rPr>
        <w:fldChar w:fldCharType="begin"/>
      </w:r>
      <w:r w:rsidR="005109EE" w:rsidRPr="009422FA">
        <w:rPr>
          <w:rFonts w:ascii="Arial Narrow" w:hAnsi="Arial Narrow"/>
          <w:b/>
          <w:bCs/>
          <w:sz w:val="22"/>
          <w:szCs w:val="22"/>
        </w:rPr>
        <w:instrText xml:space="preserve"> REF _Ref132910620 \r \h </w:instrText>
      </w:r>
      <w:r w:rsidR="00727EBD" w:rsidRPr="009422FA">
        <w:rPr>
          <w:rFonts w:ascii="Arial Narrow" w:hAnsi="Arial Narrow"/>
          <w:b/>
          <w:bCs/>
          <w:sz w:val="22"/>
          <w:szCs w:val="22"/>
        </w:rPr>
        <w:instrText xml:space="preserve"> \* MERGEFORMAT </w:instrText>
      </w:r>
      <w:r w:rsidR="005109EE" w:rsidRPr="009422FA">
        <w:rPr>
          <w:rFonts w:ascii="Arial Narrow" w:hAnsi="Arial Narrow"/>
          <w:b/>
          <w:bCs/>
          <w:sz w:val="22"/>
          <w:szCs w:val="22"/>
        </w:rPr>
      </w:r>
      <w:r w:rsidR="005109EE" w:rsidRPr="009422FA">
        <w:rPr>
          <w:rFonts w:ascii="Arial Narrow" w:hAnsi="Arial Narrow"/>
          <w:b/>
          <w:bCs/>
          <w:sz w:val="22"/>
          <w:szCs w:val="22"/>
        </w:rPr>
        <w:fldChar w:fldCharType="separate"/>
      </w:r>
      <w:r w:rsidR="007560BB">
        <w:rPr>
          <w:rFonts w:ascii="Arial Narrow" w:hAnsi="Arial Narrow"/>
          <w:b/>
          <w:bCs/>
          <w:sz w:val="22"/>
          <w:szCs w:val="22"/>
        </w:rPr>
        <w:t>3</w:t>
      </w:r>
      <w:r w:rsidR="005109EE" w:rsidRPr="009422FA">
        <w:rPr>
          <w:rFonts w:ascii="Arial Narrow" w:hAnsi="Arial Narrow"/>
          <w:b/>
          <w:bCs/>
          <w:sz w:val="22"/>
          <w:szCs w:val="22"/>
        </w:rPr>
        <w:fldChar w:fldCharType="end"/>
      </w:r>
      <w:r w:rsidR="002E0493" w:rsidRPr="009422FA">
        <w:rPr>
          <w:rFonts w:ascii="Arial Narrow" w:hAnsi="Arial Narrow"/>
          <w:sz w:val="22"/>
          <w:szCs w:val="22"/>
        </w:rPr>
        <w:t xml:space="preserve"> and</w:t>
      </w:r>
      <w:r w:rsidR="00642C85" w:rsidRPr="009422FA">
        <w:rPr>
          <w:rFonts w:ascii="Arial Narrow" w:hAnsi="Arial Narrow"/>
          <w:b/>
          <w:bCs/>
          <w:sz w:val="22"/>
          <w:szCs w:val="22"/>
        </w:rPr>
        <w:t xml:space="preserve"> clause</w:t>
      </w:r>
      <w:r w:rsidR="00642C85" w:rsidRPr="009422FA">
        <w:rPr>
          <w:rFonts w:ascii="Arial Narrow" w:hAnsi="Arial Narrow"/>
          <w:sz w:val="22"/>
          <w:szCs w:val="22"/>
        </w:rPr>
        <w:t xml:space="preserve"> </w:t>
      </w:r>
      <w:r w:rsidR="004C75BF" w:rsidRPr="009422FA">
        <w:rPr>
          <w:rFonts w:ascii="Arial Narrow" w:hAnsi="Arial Narrow"/>
          <w:b/>
          <w:sz w:val="22"/>
          <w:szCs w:val="22"/>
        </w:rPr>
        <w:fldChar w:fldCharType="begin"/>
      </w:r>
      <w:r w:rsidR="004C75BF" w:rsidRPr="009422FA">
        <w:rPr>
          <w:rFonts w:ascii="Arial Narrow" w:hAnsi="Arial Narrow"/>
          <w:b/>
          <w:sz w:val="22"/>
          <w:szCs w:val="22"/>
        </w:rPr>
        <w:instrText xml:space="preserve"> REF _Ref133225179 \r \h </w:instrText>
      </w:r>
      <w:r w:rsidR="00F522DE" w:rsidRPr="009422FA">
        <w:rPr>
          <w:rFonts w:ascii="Arial Narrow" w:hAnsi="Arial Narrow"/>
          <w:b/>
          <w:sz w:val="22"/>
          <w:szCs w:val="22"/>
        </w:rPr>
        <w:instrText xml:space="preserve"> \* MERGEFORMAT </w:instrText>
      </w:r>
      <w:r w:rsidR="004C75BF" w:rsidRPr="009422FA">
        <w:rPr>
          <w:rFonts w:ascii="Arial Narrow" w:hAnsi="Arial Narrow"/>
          <w:b/>
          <w:sz w:val="22"/>
          <w:szCs w:val="22"/>
        </w:rPr>
      </w:r>
      <w:r w:rsidR="004C75BF" w:rsidRPr="009422FA">
        <w:rPr>
          <w:rFonts w:ascii="Arial Narrow" w:hAnsi="Arial Narrow"/>
          <w:b/>
          <w:sz w:val="22"/>
          <w:szCs w:val="22"/>
        </w:rPr>
        <w:fldChar w:fldCharType="separate"/>
      </w:r>
      <w:r w:rsidR="007560BB">
        <w:rPr>
          <w:rFonts w:ascii="Arial Narrow" w:hAnsi="Arial Narrow"/>
          <w:b/>
          <w:sz w:val="22"/>
          <w:szCs w:val="22"/>
        </w:rPr>
        <w:t>1</w:t>
      </w:r>
      <w:r w:rsidR="004C75BF" w:rsidRPr="009422FA">
        <w:rPr>
          <w:rFonts w:ascii="Arial Narrow" w:hAnsi="Arial Narrow"/>
          <w:b/>
          <w:sz w:val="22"/>
          <w:szCs w:val="22"/>
        </w:rPr>
        <w:fldChar w:fldCharType="end"/>
      </w:r>
      <w:r w:rsidR="00642C85" w:rsidRPr="009422FA">
        <w:rPr>
          <w:rFonts w:ascii="Arial Narrow" w:hAnsi="Arial Narrow"/>
          <w:sz w:val="22"/>
          <w:szCs w:val="22"/>
        </w:rPr>
        <w:t xml:space="preserve"> (Interpretation)</w:t>
      </w:r>
      <w:r w:rsidR="004C75BF" w:rsidRPr="009422FA">
        <w:rPr>
          <w:rFonts w:ascii="Arial Narrow" w:hAnsi="Arial Narrow"/>
          <w:sz w:val="22"/>
          <w:szCs w:val="22"/>
        </w:rPr>
        <w:t>,</w:t>
      </w:r>
      <w:r w:rsidR="001D6BC1">
        <w:rPr>
          <w:rFonts w:ascii="Arial Narrow" w:hAnsi="Arial Narrow"/>
          <w:sz w:val="22"/>
          <w:szCs w:val="22"/>
        </w:rPr>
        <w:t xml:space="preserve"> </w:t>
      </w:r>
      <w:r w:rsidR="0096003E" w:rsidRPr="009422FA">
        <w:rPr>
          <w:rFonts w:ascii="Arial Narrow" w:hAnsi="Arial Narrow"/>
          <w:b/>
          <w:bCs/>
          <w:sz w:val="22"/>
          <w:szCs w:val="22"/>
        </w:rPr>
        <w:t>clause</w:t>
      </w:r>
      <w:r w:rsidR="0096003E">
        <w:rPr>
          <w:rFonts w:ascii="Arial Narrow" w:hAnsi="Arial Narrow"/>
          <w:sz w:val="22"/>
          <w:szCs w:val="22"/>
        </w:rPr>
        <w:t xml:space="preserve"> </w:t>
      </w:r>
      <w:r w:rsidR="00457FA8" w:rsidRPr="009B665E">
        <w:rPr>
          <w:rFonts w:ascii="Arial Narrow" w:hAnsi="Arial Narrow"/>
          <w:b/>
          <w:bCs/>
          <w:sz w:val="22"/>
          <w:szCs w:val="22"/>
        </w:rPr>
        <w:fldChar w:fldCharType="begin"/>
      </w:r>
      <w:r w:rsidR="00457FA8" w:rsidRPr="009B665E">
        <w:rPr>
          <w:rFonts w:ascii="Arial Narrow" w:hAnsi="Arial Narrow"/>
          <w:b/>
          <w:bCs/>
          <w:sz w:val="22"/>
          <w:szCs w:val="22"/>
        </w:rPr>
        <w:instrText xml:space="preserve"> REF _Ref133405912 \r \h </w:instrText>
      </w:r>
      <w:r w:rsidR="009B665E">
        <w:rPr>
          <w:rFonts w:ascii="Arial Narrow" w:hAnsi="Arial Narrow"/>
          <w:b/>
          <w:bCs/>
          <w:sz w:val="22"/>
          <w:szCs w:val="22"/>
        </w:rPr>
        <w:instrText xml:space="preserve"> \* MERGEFORMAT </w:instrText>
      </w:r>
      <w:r w:rsidR="00457FA8" w:rsidRPr="009B665E">
        <w:rPr>
          <w:rFonts w:ascii="Arial Narrow" w:hAnsi="Arial Narrow"/>
          <w:b/>
          <w:bCs/>
          <w:sz w:val="22"/>
          <w:szCs w:val="22"/>
        </w:rPr>
      </w:r>
      <w:r w:rsidR="00457FA8" w:rsidRPr="009B665E">
        <w:rPr>
          <w:rFonts w:ascii="Arial Narrow" w:hAnsi="Arial Narrow"/>
          <w:b/>
          <w:bCs/>
          <w:sz w:val="22"/>
          <w:szCs w:val="22"/>
        </w:rPr>
        <w:fldChar w:fldCharType="separate"/>
      </w:r>
      <w:r w:rsidR="00C90283">
        <w:rPr>
          <w:rFonts w:ascii="Arial Narrow" w:hAnsi="Arial Narrow"/>
          <w:b/>
          <w:bCs/>
          <w:sz w:val="22"/>
          <w:szCs w:val="22"/>
        </w:rPr>
        <w:t>10</w:t>
      </w:r>
      <w:r w:rsidR="00457FA8" w:rsidRPr="009B665E">
        <w:rPr>
          <w:rFonts w:ascii="Arial Narrow" w:hAnsi="Arial Narrow"/>
          <w:b/>
          <w:bCs/>
          <w:sz w:val="22"/>
          <w:szCs w:val="22"/>
        </w:rPr>
        <w:fldChar w:fldCharType="end"/>
      </w:r>
      <w:r w:rsidR="00152365">
        <w:rPr>
          <w:rFonts w:ascii="Arial Narrow" w:hAnsi="Arial Narrow"/>
          <w:sz w:val="22"/>
          <w:szCs w:val="22"/>
        </w:rPr>
        <w:t xml:space="preserve"> (Payment and settlement)</w:t>
      </w:r>
      <w:r w:rsidR="00E926A5">
        <w:rPr>
          <w:rFonts w:ascii="Arial Narrow" w:hAnsi="Arial Narrow"/>
          <w:sz w:val="22"/>
          <w:szCs w:val="22"/>
        </w:rPr>
        <w:t xml:space="preserve"> </w:t>
      </w:r>
      <w:r w:rsidR="00E926A5" w:rsidRPr="00FD5D08">
        <w:rPr>
          <w:rFonts w:ascii="Arial Narrow" w:hAnsi="Arial Narrow"/>
          <w:sz w:val="22"/>
          <w:szCs w:val="22"/>
        </w:rPr>
        <w:t>[</w:t>
      </w:r>
      <w:r w:rsidR="00E926A5">
        <w:rPr>
          <w:rFonts w:ascii="Arial Narrow" w:hAnsi="Arial Narrow"/>
          <w:sz w:val="22"/>
          <w:szCs w:val="22"/>
        </w:rPr>
        <w:t xml:space="preserve">but only to the extent required </w:t>
      </w:r>
      <w:r w:rsidR="0096003E">
        <w:rPr>
          <w:rFonts w:ascii="Arial Narrow" w:hAnsi="Arial Narrow"/>
          <w:sz w:val="22"/>
          <w:szCs w:val="22"/>
        </w:rPr>
        <w:t xml:space="preserve">for </w:t>
      </w:r>
      <w:r w:rsidR="0096003E" w:rsidRPr="0096003E">
        <w:rPr>
          <w:rFonts w:ascii="Arial Narrow" w:hAnsi="Arial Narrow"/>
          <w:b/>
          <w:bCs/>
          <w:sz w:val="22"/>
          <w:szCs w:val="22"/>
        </w:rPr>
        <w:t>clause</w:t>
      </w:r>
      <w:r w:rsidR="0096003E">
        <w:rPr>
          <w:rFonts w:ascii="Arial Narrow" w:hAnsi="Arial Narrow"/>
          <w:sz w:val="22"/>
          <w:szCs w:val="22"/>
        </w:rPr>
        <w:t xml:space="preserve"> </w:t>
      </w:r>
      <w:r w:rsidR="0096003E" w:rsidRPr="009B665E">
        <w:rPr>
          <w:rFonts w:ascii="Arial Narrow" w:hAnsi="Arial Narrow"/>
          <w:b/>
          <w:bCs/>
          <w:sz w:val="22"/>
          <w:szCs w:val="22"/>
        </w:rPr>
        <w:fldChar w:fldCharType="begin"/>
      </w:r>
      <w:r w:rsidR="0096003E" w:rsidRPr="009B665E">
        <w:rPr>
          <w:rFonts w:ascii="Arial Narrow" w:hAnsi="Arial Narrow"/>
          <w:b/>
          <w:bCs/>
          <w:sz w:val="22"/>
          <w:szCs w:val="22"/>
        </w:rPr>
        <w:instrText xml:space="preserve"> REF _Ref133405912 \r \h </w:instrText>
      </w:r>
      <w:r w:rsidR="0096003E">
        <w:rPr>
          <w:rFonts w:ascii="Arial Narrow" w:hAnsi="Arial Narrow"/>
          <w:b/>
          <w:bCs/>
          <w:sz w:val="22"/>
          <w:szCs w:val="22"/>
        </w:rPr>
        <w:instrText xml:space="preserve"> \* MERGEFORMAT </w:instrText>
      </w:r>
      <w:r w:rsidR="0096003E" w:rsidRPr="009B665E">
        <w:rPr>
          <w:rFonts w:ascii="Arial Narrow" w:hAnsi="Arial Narrow"/>
          <w:b/>
          <w:bCs/>
          <w:sz w:val="22"/>
          <w:szCs w:val="22"/>
        </w:rPr>
      </w:r>
      <w:r w:rsidR="0096003E" w:rsidRPr="009B665E">
        <w:rPr>
          <w:rFonts w:ascii="Arial Narrow" w:hAnsi="Arial Narrow"/>
          <w:b/>
          <w:bCs/>
          <w:sz w:val="22"/>
          <w:szCs w:val="22"/>
        </w:rPr>
        <w:fldChar w:fldCharType="separate"/>
      </w:r>
      <w:r w:rsidR="00C90283">
        <w:rPr>
          <w:rFonts w:ascii="Arial Narrow" w:hAnsi="Arial Narrow"/>
          <w:b/>
          <w:bCs/>
          <w:sz w:val="22"/>
          <w:szCs w:val="22"/>
        </w:rPr>
        <w:t>10</w:t>
      </w:r>
      <w:r w:rsidR="0096003E" w:rsidRPr="009B665E">
        <w:rPr>
          <w:rFonts w:ascii="Arial Narrow" w:hAnsi="Arial Narrow"/>
          <w:b/>
          <w:bCs/>
          <w:sz w:val="22"/>
          <w:szCs w:val="22"/>
        </w:rPr>
        <w:fldChar w:fldCharType="end"/>
      </w:r>
      <w:r w:rsidR="0096003E">
        <w:rPr>
          <w:rFonts w:ascii="Arial Narrow" w:hAnsi="Arial Narrow"/>
          <w:sz w:val="22"/>
          <w:szCs w:val="22"/>
        </w:rPr>
        <w:t xml:space="preserve"> </w:t>
      </w:r>
      <w:r w:rsidR="00E926A5">
        <w:rPr>
          <w:rFonts w:ascii="Arial Narrow" w:hAnsi="Arial Narrow"/>
          <w:sz w:val="22"/>
          <w:szCs w:val="22"/>
        </w:rPr>
        <w:t xml:space="preserve">to give effect to </w:t>
      </w:r>
      <w:r w:rsidR="00E926A5" w:rsidRPr="00E926A5">
        <w:rPr>
          <w:rFonts w:ascii="Arial Narrow" w:hAnsi="Arial Narrow"/>
          <w:b/>
          <w:bCs/>
          <w:sz w:val="22"/>
          <w:szCs w:val="22"/>
        </w:rPr>
        <w:t xml:space="preserve">clause </w:t>
      </w:r>
      <w:r w:rsidR="00E926A5" w:rsidRPr="00E926A5">
        <w:rPr>
          <w:rFonts w:ascii="Arial Narrow" w:hAnsi="Arial Narrow"/>
          <w:b/>
          <w:bCs/>
          <w:sz w:val="22"/>
          <w:szCs w:val="22"/>
        </w:rPr>
        <w:fldChar w:fldCharType="begin"/>
      </w:r>
      <w:r w:rsidR="00E926A5" w:rsidRPr="00E926A5">
        <w:rPr>
          <w:rFonts w:ascii="Arial Narrow" w:hAnsi="Arial Narrow"/>
          <w:b/>
          <w:bCs/>
          <w:sz w:val="22"/>
          <w:szCs w:val="22"/>
        </w:rPr>
        <w:instrText xml:space="preserve"> REF _Ref133225970 \r \h </w:instrText>
      </w:r>
      <w:r w:rsidR="00E926A5">
        <w:rPr>
          <w:rFonts w:ascii="Arial Narrow" w:hAnsi="Arial Narrow"/>
          <w:b/>
          <w:bCs/>
          <w:sz w:val="22"/>
          <w:szCs w:val="22"/>
        </w:rPr>
        <w:instrText xml:space="preserve"> \* MERGEFORMAT </w:instrText>
      </w:r>
      <w:r w:rsidR="00E926A5" w:rsidRPr="00E926A5">
        <w:rPr>
          <w:rFonts w:ascii="Arial Narrow" w:hAnsi="Arial Narrow"/>
          <w:b/>
          <w:bCs/>
          <w:sz w:val="22"/>
          <w:szCs w:val="22"/>
        </w:rPr>
      </w:r>
      <w:r w:rsidR="00E926A5" w:rsidRPr="00E926A5">
        <w:rPr>
          <w:rFonts w:ascii="Arial Narrow" w:hAnsi="Arial Narrow"/>
          <w:b/>
          <w:bCs/>
          <w:sz w:val="22"/>
          <w:szCs w:val="22"/>
        </w:rPr>
        <w:fldChar w:fldCharType="separate"/>
      </w:r>
      <w:r w:rsidR="00C90283">
        <w:rPr>
          <w:rFonts w:ascii="Arial Narrow" w:hAnsi="Arial Narrow"/>
          <w:b/>
          <w:bCs/>
          <w:sz w:val="22"/>
          <w:szCs w:val="22"/>
        </w:rPr>
        <w:t>11</w:t>
      </w:r>
      <w:r w:rsidR="007560BB">
        <w:rPr>
          <w:rFonts w:ascii="Arial Narrow" w:hAnsi="Arial Narrow"/>
          <w:b/>
          <w:bCs/>
          <w:sz w:val="22"/>
          <w:szCs w:val="22"/>
        </w:rPr>
        <w:t>.4</w:t>
      </w:r>
      <w:r w:rsidR="00E926A5" w:rsidRPr="00E926A5">
        <w:rPr>
          <w:rFonts w:ascii="Arial Narrow" w:hAnsi="Arial Narrow"/>
          <w:b/>
          <w:bCs/>
          <w:sz w:val="22"/>
          <w:szCs w:val="22"/>
        </w:rPr>
        <w:fldChar w:fldCharType="end"/>
      </w:r>
      <w:r w:rsidR="00E926A5">
        <w:rPr>
          <w:rFonts w:ascii="Arial Narrow" w:hAnsi="Arial Narrow"/>
          <w:sz w:val="22"/>
          <w:szCs w:val="22"/>
        </w:rPr>
        <w:t>]</w:t>
      </w:r>
      <w:r w:rsidR="009B665E">
        <w:rPr>
          <w:rFonts w:ascii="Arial Narrow" w:hAnsi="Arial Narrow"/>
          <w:sz w:val="22"/>
          <w:szCs w:val="22"/>
        </w:rPr>
        <w:t>,</w:t>
      </w:r>
      <w:r w:rsidR="004C75BF" w:rsidRPr="009422FA">
        <w:rPr>
          <w:rFonts w:ascii="Arial Narrow" w:hAnsi="Arial Narrow"/>
          <w:sz w:val="22"/>
          <w:szCs w:val="22"/>
        </w:rPr>
        <w:t xml:space="preserve"> </w:t>
      </w:r>
      <w:r w:rsidR="00B31780" w:rsidRPr="009422FA">
        <w:rPr>
          <w:rFonts w:ascii="Arial Narrow" w:hAnsi="Arial Narrow"/>
          <w:b/>
          <w:bCs/>
          <w:sz w:val="22"/>
          <w:szCs w:val="22"/>
        </w:rPr>
        <w:t>clause</w:t>
      </w:r>
      <w:r w:rsidR="00B31780" w:rsidRPr="009422FA">
        <w:rPr>
          <w:rFonts w:ascii="Arial Narrow" w:hAnsi="Arial Narrow"/>
          <w:sz w:val="22"/>
          <w:szCs w:val="22"/>
        </w:rPr>
        <w:t xml:space="preserve"> </w:t>
      </w:r>
      <w:r w:rsidR="004C75BF" w:rsidRPr="009422FA">
        <w:rPr>
          <w:rFonts w:ascii="Arial Narrow" w:hAnsi="Arial Narrow"/>
          <w:b/>
          <w:sz w:val="22"/>
          <w:szCs w:val="22"/>
        </w:rPr>
        <w:fldChar w:fldCharType="begin"/>
      </w:r>
      <w:r w:rsidR="004C75BF" w:rsidRPr="009422FA">
        <w:rPr>
          <w:rFonts w:ascii="Arial Narrow" w:hAnsi="Arial Narrow"/>
          <w:b/>
          <w:sz w:val="22"/>
          <w:szCs w:val="22"/>
        </w:rPr>
        <w:instrText xml:space="preserve"> REF _Ref133225192 \r \h </w:instrText>
      </w:r>
      <w:r w:rsidR="00F522DE" w:rsidRPr="009422FA">
        <w:rPr>
          <w:rFonts w:ascii="Arial Narrow" w:hAnsi="Arial Narrow"/>
          <w:b/>
          <w:sz w:val="22"/>
          <w:szCs w:val="22"/>
        </w:rPr>
        <w:instrText xml:space="preserve"> \* MERGEFORMAT </w:instrText>
      </w:r>
      <w:r w:rsidR="004C75BF" w:rsidRPr="009422FA">
        <w:rPr>
          <w:rFonts w:ascii="Arial Narrow" w:hAnsi="Arial Narrow"/>
          <w:b/>
          <w:sz w:val="22"/>
          <w:szCs w:val="22"/>
        </w:rPr>
      </w:r>
      <w:r w:rsidR="004C75BF" w:rsidRPr="009422FA">
        <w:rPr>
          <w:rFonts w:ascii="Arial Narrow" w:hAnsi="Arial Narrow"/>
          <w:b/>
          <w:sz w:val="22"/>
          <w:szCs w:val="22"/>
        </w:rPr>
        <w:fldChar w:fldCharType="separate"/>
      </w:r>
      <w:r w:rsidR="00C90283">
        <w:rPr>
          <w:rFonts w:ascii="Arial Narrow" w:hAnsi="Arial Narrow"/>
          <w:b/>
          <w:sz w:val="22"/>
          <w:szCs w:val="22"/>
        </w:rPr>
        <w:t>11</w:t>
      </w:r>
      <w:r w:rsidR="004C75BF" w:rsidRPr="009422FA">
        <w:rPr>
          <w:rFonts w:ascii="Arial Narrow" w:hAnsi="Arial Narrow"/>
          <w:b/>
          <w:sz w:val="22"/>
          <w:szCs w:val="22"/>
        </w:rPr>
        <w:fldChar w:fldCharType="end"/>
      </w:r>
      <w:r w:rsidR="004C75BF" w:rsidRPr="009422FA">
        <w:rPr>
          <w:rFonts w:ascii="Arial Narrow" w:hAnsi="Arial Narrow"/>
          <w:sz w:val="22"/>
          <w:szCs w:val="22"/>
        </w:rPr>
        <w:t xml:space="preserve"> (Security)</w:t>
      </w:r>
      <w:r w:rsidR="00A027C8" w:rsidRPr="009422FA">
        <w:rPr>
          <w:rFonts w:ascii="Arial Narrow" w:hAnsi="Arial Narrow"/>
          <w:sz w:val="22"/>
          <w:szCs w:val="22"/>
        </w:rPr>
        <w:t>,</w:t>
      </w:r>
      <w:r w:rsidR="004C75BF" w:rsidRPr="009422FA">
        <w:rPr>
          <w:rFonts w:ascii="Arial Narrow" w:hAnsi="Arial Narrow"/>
          <w:sz w:val="22"/>
          <w:szCs w:val="22"/>
        </w:rPr>
        <w:t xml:space="preserve"> </w:t>
      </w:r>
      <w:r w:rsidR="00B31780" w:rsidRPr="009422FA">
        <w:rPr>
          <w:rFonts w:ascii="Arial Narrow" w:hAnsi="Arial Narrow"/>
          <w:b/>
          <w:bCs/>
          <w:sz w:val="22"/>
          <w:szCs w:val="22"/>
        </w:rPr>
        <w:t>clause</w:t>
      </w:r>
      <w:r w:rsidR="00B31780" w:rsidRPr="009422FA">
        <w:rPr>
          <w:rFonts w:ascii="Arial Narrow" w:hAnsi="Arial Narrow"/>
          <w:sz w:val="22"/>
          <w:szCs w:val="22"/>
        </w:rPr>
        <w:t xml:space="preserve"> </w:t>
      </w:r>
      <w:r w:rsidR="004C75BF" w:rsidRPr="009422FA">
        <w:rPr>
          <w:rFonts w:ascii="Arial Narrow" w:hAnsi="Arial Narrow"/>
          <w:b/>
          <w:sz w:val="22"/>
          <w:szCs w:val="22"/>
        </w:rPr>
        <w:fldChar w:fldCharType="begin"/>
      </w:r>
      <w:r w:rsidR="004C75BF" w:rsidRPr="009422FA">
        <w:rPr>
          <w:rFonts w:ascii="Arial Narrow" w:hAnsi="Arial Narrow"/>
          <w:b/>
          <w:sz w:val="22"/>
          <w:szCs w:val="22"/>
        </w:rPr>
        <w:instrText xml:space="preserve"> REF _Ref133225210 \r \h </w:instrText>
      </w:r>
      <w:r w:rsidR="00F522DE" w:rsidRPr="009422FA">
        <w:rPr>
          <w:rFonts w:ascii="Arial Narrow" w:hAnsi="Arial Narrow"/>
          <w:b/>
          <w:sz w:val="22"/>
          <w:szCs w:val="22"/>
        </w:rPr>
        <w:instrText xml:space="preserve"> \* MERGEFORMAT </w:instrText>
      </w:r>
      <w:r w:rsidR="004C75BF" w:rsidRPr="009422FA">
        <w:rPr>
          <w:rFonts w:ascii="Arial Narrow" w:hAnsi="Arial Narrow"/>
          <w:b/>
          <w:sz w:val="22"/>
          <w:szCs w:val="22"/>
        </w:rPr>
      </w:r>
      <w:r w:rsidR="004C75BF" w:rsidRPr="009422FA">
        <w:rPr>
          <w:rFonts w:ascii="Arial Narrow" w:hAnsi="Arial Narrow"/>
          <w:b/>
          <w:sz w:val="22"/>
          <w:szCs w:val="22"/>
        </w:rPr>
        <w:fldChar w:fldCharType="separate"/>
      </w:r>
      <w:r w:rsidR="00C90283">
        <w:rPr>
          <w:rFonts w:ascii="Arial Narrow" w:hAnsi="Arial Narrow"/>
          <w:b/>
          <w:sz w:val="22"/>
          <w:szCs w:val="22"/>
        </w:rPr>
        <w:t>14</w:t>
      </w:r>
      <w:r w:rsidR="004C75BF" w:rsidRPr="009422FA">
        <w:rPr>
          <w:rFonts w:ascii="Arial Narrow" w:hAnsi="Arial Narrow"/>
          <w:b/>
          <w:sz w:val="22"/>
          <w:szCs w:val="22"/>
        </w:rPr>
        <w:fldChar w:fldCharType="end"/>
      </w:r>
      <w:r w:rsidR="00C80444" w:rsidRPr="009422FA">
        <w:rPr>
          <w:rFonts w:ascii="Arial Narrow" w:hAnsi="Arial Narrow"/>
          <w:sz w:val="22"/>
          <w:szCs w:val="22"/>
        </w:rPr>
        <w:t xml:space="preserve"> (Dispute resolution), </w:t>
      </w:r>
      <w:r w:rsidR="00B31780" w:rsidRPr="009422FA">
        <w:rPr>
          <w:rFonts w:ascii="Arial Narrow" w:hAnsi="Arial Narrow"/>
          <w:b/>
          <w:bCs/>
          <w:sz w:val="22"/>
          <w:szCs w:val="22"/>
        </w:rPr>
        <w:t>clause</w:t>
      </w:r>
      <w:r w:rsidR="00B31780" w:rsidRPr="009422FA">
        <w:rPr>
          <w:rFonts w:ascii="Arial Narrow" w:hAnsi="Arial Narrow"/>
          <w:sz w:val="22"/>
          <w:szCs w:val="22"/>
        </w:rPr>
        <w:t xml:space="preserve"> </w:t>
      </w:r>
      <w:r w:rsidR="004C75BF" w:rsidRPr="009422FA">
        <w:rPr>
          <w:rFonts w:ascii="Arial Narrow" w:hAnsi="Arial Narrow"/>
          <w:b/>
          <w:sz w:val="22"/>
          <w:szCs w:val="22"/>
        </w:rPr>
        <w:fldChar w:fldCharType="begin"/>
      </w:r>
      <w:r w:rsidR="004C75BF" w:rsidRPr="009422FA">
        <w:rPr>
          <w:rFonts w:ascii="Arial Narrow" w:hAnsi="Arial Narrow"/>
          <w:b/>
          <w:sz w:val="22"/>
          <w:szCs w:val="22"/>
        </w:rPr>
        <w:instrText xml:space="preserve"> REF _Ref133225213 \r \h </w:instrText>
      </w:r>
      <w:r w:rsidR="00F522DE" w:rsidRPr="009422FA">
        <w:rPr>
          <w:rFonts w:ascii="Arial Narrow" w:hAnsi="Arial Narrow"/>
          <w:b/>
          <w:sz w:val="22"/>
          <w:szCs w:val="22"/>
        </w:rPr>
        <w:instrText xml:space="preserve"> \* MERGEFORMAT </w:instrText>
      </w:r>
      <w:r w:rsidR="004C75BF" w:rsidRPr="009422FA">
        <w:rPr>
          <w:rFonts w:ascii="Arial Narrow" w:hAnsi="Arial Narrow"/>
          <w:b/>
          <w:sz w:val="22"/>
          <w:szCs w:val="22"/>
        </w:rPr>
      </w:r>
      <w:r w:rsidR="004C75BF" w:rsidRPr="009422FA">
        <w:rPr>
          <w:rFonts w:ascii="Arial Narrow" w:hAnsi="Arial Narrow"/>
          <w:b/>
          <w:sz w:val="22"/>
          <w:szCs w:val="22"/>
        </w:rPr>
        <w:fldChar w:fldCharType="separate"/>
      </w:r>
      <w:r w:rsidR="00C90283">
        <w:rPr>
          <w:rFonts w:ascii="Arial Narrow" w:hAnsi="Arial Narrow"/>
          <w:b/>
          <w:sz w:val="22"/>
          <w:szCs w:val="22"/>
        </w:rPr>
        <w:t>15</w:t>
      </w:r>
      <w:r w:rsidR="004C75BF" w:rsidRPr="009422FA">
        <w:rPr>
          <w:rFonts w:ascii="Arial Narrow" w:hAnsi="Arial Narrow"/>
          <w:b/>
          <w:sz w:val="22"/>
          <w:szCs w:val="22"/>
        </w:rPr>
        <w:fldChar w:fldCharType="end"/>
      </w:r>
      <w:r w:rsidR="00A027C8" w:rsidRPr="009422FA">
        <w:rPr>
          <w:rFonts w:ascii="Arial Narrow" w:hAnsi="Arial Narrow"/>
          <w:sz w:val="22"/>
          <w:szCs w:val="22"/>
        </w:rPr>
        <w:t xml:space="preserve"> (Representations and warranties) and </w:t>
      </w:r>
      <w:r w:rsidR="00B31780" w:rsidRPr="009422FA">
        <w:rPr>
          <w:rFonts w:ascii="Arial Narrow" w:hAnsi="Arial Narrow"/>
          <w:b/>
          <w:bCs/>
          <w:sz w:val="22"/>
          <w:szCs w:val="22"/>
        </w:rPr>
        <w:t>clause</w:t>
      </w:r>
      <w:r w:rsidR="00B31780" w:rsidRPr="009422FA">
        <w:rPr>
          <w:rFonts w:ascii="Arial Narrow" w:hAnsi="Arial Narrow"/>
          <w:sz w:val="22"/>
          <w:szCs w:val="22"/>
        </w:rPr>
        <w:t xml:space="preserve"> </w:t>
      </w:r>
      <w:r w:rsidR="004C75BF" w:rsidRPr="009422FA">
        <w:rPr>
          <w:rFonts w:ascii="Arial Narrow" w:hAnsi="Arial Narrow"/>
          <w:b/>
          <w:sz w:val="22"/>
          <w:szCs w:val="22"/>
        </w:rPr>
        <w:fldChar w:fldCharType="begin"/>
      </w:r>
      <w:r w:rsidR="004C75BF" w:rsidRPr="009422FA">
        <w:rPr>
          <w:rFonts w:ascii="Arial Narrow" w:hAnsi="Arial Narrow"/>
          <w:b/>
          <w:sz w:val="22"/>
          <w:szCs w:val="22"/>
        </w:rPr>
        <w:instrText xml:space="preserve"> REF _Ref133225219 \r \h </w:instrText>
      </w:r>
      <w:r w:rsidR="00F522DE" w:rsidRPr="009422FA">
        <w:rPr>
          <w:rFonts w:ascii="Arial Narrow" w:hAnsi="Arial Narrow"/>
          <w:b/>
          <w:sz w:val="22"/>
          <w:szCs w:val="22"/>
        </w:rPr>
        <w:instrText xml:space="preserve"> \* MERGEFORMAT </w:instrText>
      </w:r>
      <w:r w:rsidR="004C75BF" w:rsidRPr="009422FA">
        <w:rPr>
          <w:rFonts w:ascii="Arial Narrow" w:hAnsi="Arial Narrow"/>
          <w:b/>
          <w:sz w:val="22"/>
          <w:szCs w:val="22"/>
        </w:rPr>
      </w:r>
      <w:r w:rsidR="004C75BF" w:rsidRPr="009422FA">
        <w:rPr>
          <w:rFonts w:ascii="Arial Narrow" w:hAnsi="Arial Narrow"/>
          <w:b/>
          <w:sz w:val="22"/>
          <w:szCs w:val="22"/>
        </w:rPr>
        <w:fldChar w:fldCharType="separate"/>
      </w:r>
      <w:r w:rsidR="00C90283">
        <w:rPr>
          <w:rFonts w:ascii="Arial Narrow" w:hAnsi="Arial Narrow"/>
          <w:b/>
          <w:sz w:val="22"/>
          <w:szCs w:val="22"/>
        </w:rPr>
        <w:t>16</w:t>
      </w:r>
      <w:r w:rsidR="004C75BF" w:rsidRPr="009422FA">
        <w:rPr>
          <w:rFonts w:ascii="Arial Narrow" w:hAnsi="Arial Narrow"/>
          <w:b/>
          <w:sz w:val="22"/>
          <w:szCs w:val="22"/>
        </w:rPr>
        <w:fldChar w:fldCharType="end"/>
      </w:r>
      <w:r w:rsidR="007412E7" w:rsidRPr="009422FA">
        <w:rPr>
          <w:rFonts w:ascii="Arial Narrow" w:hAnsi="Arial Narrow"/>
          <w:sz w:val="22"/>
          <w:szCs w:val="22"/>
        </w:rPr>
        <w:t xml:space="preserve"> (General)</w:t>
      </w:r>
      <w:r w:rsidR="008C2C7A" w:rsidRPr="009422FA">
        <w:rPr>
          <w:rFonts w:ascii="Arial Narrow" w:hAnsi="Arial Narrow"/>
          <w:sz w:val="22"/>
          <w:szCs w:val="22"/>
        </w:rPr>
        <w:t>)</w:t>
      </w:r>
      <w:r w:rsidR="002E0493" w:rsidRPr="009422FA">
        <w:rPr>
          <w:rFonts w:ascii="Arial Narrow" w:hAnsi="Arial Narrow"/>
          <w:sz w:val="22"/>
          <w:szCs w:val="22"/>
        </w:rPr>
        <w:t xml:space="preserve"> </w:t>
      </w:r>
      <w:r w:rsidR="0077052B" w:rsidRPr="009422FA">
        <w:rPr>
          <w:rFonts w:ascii="Arial Narrow" w:hAnsi="Arial Narrow"/>
          <w:sz w:val="22"/>
          <w:szCs w:val="22"/>
        </w:rPr>
        <w:t xml:space="preserve">has no legal effect unless and until the </w:t>
      </w:r>
      <w:r w:rsidR="002E0493" w:rsidRPr="009422FA">
        <w:rPr>
          <w:rFonts w:ascii="Arial Narrow" w:hAnsi="Arial Narrow"/>
          <w:sz w:val="22"/>
          <w:szCs w:val="22"/>
        </w:rPr>
        <w:t>Service Provider</w:t>
      </w:r>
      <w:r w:rsidR="0077052B" w:rsidRPr="009422FA">
        <w:rPr>
          <w:rFonts w:ascii="Arial Narrow" w:hAnsi="Arial Narrow"/>
          <w:sz w:val="22"/>
          <w:szCs w:val="22"/>
        </w:rPr>
        <w:t xml:space="preserve"> satisfies </w:t>
      </w:r>
      <w:r w:rsidR="002E0493" w:rsidRPr="009422FA">
        <w:rPr>
          <w:rFonts w:ascii="Arial Narrow" w:hAnsi="Arial Narrow"/>
          <w:sz w:val="22"/>
          <w:szCs w:val="22"/>
        </w:rPr>
        <w:t>each Condition</w:t>
      </w:r>
      <w:r w:rsidR="002E0493">
        <w:rPr>
          <w:rFonts w:ascii="Arial Narrow" w:hAnsi="Arial Narrow"/>
          <w:sz w:val="22"/>
          <w:szCs w:val="22"/>
        </w:rPr>
        <w:t xml:space="preserve"> Precedent</w:t>
      </w:r>
      <w:r w:rsidR="00E8045D">
        <w:rPr>
          <w:rFonts w:ascii="Arial Narrow" w:hAnsi="Arial Narrow"/>
          <w:sz w:val="22"/>
          <w:szCs w:val="22"/>
        </w:rPr>
        <w:t>.</w:t>
      </w:r>
    </w:p>
    <w:p w14:paraId="65143AED" w14:textId="77777777" w:rsidR="002A6DCB" w:rsidRPr="003C48CE" w:rsidRDefault="0003431B" w:rsidP="00094005">
      <w:pPr>
        <w:pStyle w:val="Heading7"/>
        <w:keepNext/>
        <w:numPr>
          <w:ilvl w:val="1"/>
          <w:numId w:val="27"/>
        </w:numPr>
        <w:spacing w:before="120" w:after="120"/>
      </w:pPr>
      <w:r>
        <w:t>Responsibility for satisfying Conditions Precedent</w:t>
      </w:r>
    </w:p>
    <w:p w14:paraId="2F074F57" w14:textId="77777777" w:rsidR="00AC1C87" w:rsidRDefault="00AC1C87" w:rsidP="00AC1C87">
      <w:pPr>
        <w:spacing w:before="120" w:after="120"/>
        <w:ind w:left="709"/>
        <w:rPr>
          <w:rFonts w:ascii="Arial Narrow" w:hAnsi="Arial Narrow"/>
          <w:sz w:val="22"/>
          <w:szCs w:val="22"/>
        </w:rPr>
      </w:pPr>
      <w:r w:rsidRPr="0003431B">
        <w:rPr>
          <w:rFonts w:ascii="Arial Narrow" w:hAnsi="Arial Narrow"/>
          <w:sz w:val="22"/>
          <w:szCs w:val="22"/>
        </w:rPr>
        <w:t>The Service Provider must</w:t>
      </w:r>
      <w:r>
        <w:rPr>
          <w:rFonts w:ascii="Arial Narrow" w:hAnsi="Arial Narrow"/>
          <w:sz w:val="22"/>
          <w:szCs w:val="22"/>
        </w:rPr>
        <w:t>:</w:t>
      </w:r>
    </w:p>
    <w:p w14:paraId="467B7CD2" w14:textId="77777777" w:rsidR="00AC1C87" w:rsidRDefault="00AC1C87" w:rsidP="00094005">
      <w:pPr>
        <w:pStyle w:val="ListParagraph"/>
        <w:numPr>
          <w:ilvl w:val="2"/>
          <w:numId w:val="46"/>
        </w:numPr>
        <w:spacing w:before="120" w:after="120"/>
        <w:contextualSpacing w:val="0"/>
        <w:rPr>
          <w:rFonts w:ascii="Arial Narrow" w:hAnsi="Arial Narrow"/>
          <w:sz w:val="22"/>
          <w:szCs w:val="22"/>
        </w:rPr>
      </w:pPr>
      <w:r w:rsidRPr="00F56F2F">
        <w:rPr>
          <w:rFonts w:ascii="Arial Narrow" w:hAnsi="Arial Narrow"/>
          <w:sz w:val="22"/>
          <w:szCs w:val="22"/>
        </w:rPr>
        <w:t xml:space="preserve">use reasonable endeavours to satisfy each Condition Precedent as soon as practicable and, in any event, </w:t>
      </w:r>
      <w:r>
        <w:rPr>
          <w:rFonts w:ascii="Arial Narrow" w:hAnsi="Arial Narrow"/>
          <w:sz w:val="22"/>
          <w:szCs w:val="22"/>
        </w:rPr>
        <w:t xml:space="preserve">must satisfy each Condition Precedent </w:t>
      </w:r>
      <w:r w:rsidRPr="00F56F2F">
        <w:rPr>
          <w:rFonts w:ascii="Arial Narrow" w:hAnsi="Arial Narrow"/>
          <w:sz w:val="22"/>
          <w:szCs w:val="22"/>
        </w:rPr>
        <w:t>by the Condition Precedent Satisfaction Date;</w:t>
      </w:r>
    </w:p>
    <w:p w14:paraId="0A705152" w14:textId="68C31DD2" w:rsidR="00AC1C87" w:rsidRPr="00E912AC" w:rsidRDefault="00AC1C87" w:rsidP="00094005">
      <w:pPr>
        <w:pStyle w:val="ListParagraph"/>
        <w:numPr>
          <w:ilvl w:val="2"/>
          <w:numId w:val="46"/>
        </w:numPr>
        <w:spacing w:before="120" w:after="120"/>
        <w:contextualSpacing w:val="0"/>
        <w:rPr>
          <w:rFonts w:ascii="Arial Narrow" w:hAnsi="Arial Narrow"/>
          <w:sz w:val="22"/>
          <w:szCs w:val="22"/>
        </w:rPr>
      </w:pPr>
      <w:r w:rsidRPr="00E912AC">
        <w:rPr>
          <w:rFonts w:ascii="Arial Narrow" w:hAnsi="Arial Narrow"/>
          <w:sz w:val="22"/>
          <w:szCs w:val="22"/>
        </w:rPr>
        <w:t xml:space="preserve">keep AEMO informed regarding the status of each Condition Precedent, including by providing information in accordance with </w:t>
      </w:r>
      <w:r w:rsidR="006E4F1C" w:rsidRPr="006E4F1C">
        <w:rPr>
          <w:rFonts w:ascii="Arial Narrow" w:hAnsi="Arial Narrow"/>
          <w:b/>
          <w:bCs/>
          <w:sz w:val="22"/>
          <w:szCs w:val="22"/>
        </w:rPr>
        <w:fldChar w:fldCharType="begin"/>
      </w:r>
      <w:r w:rsidR="006E4F1C" w:rsidRPr="006E4F1C">
        <w:rPr>
          <w:rFonts w:ascii="Arial Narrow" w:hAnsi="Arial Narrow"/>
          <w:b/>
          <w:bCs/>
          <w:sz w:val="22"/>
          <w:szCs w:val="22"/>
        </w:rPr>
        <w:instrText xml:space="preserve"> REF _Ref133928405 \r \h  \* MERGEFORMAT </w:instrText>
      </w:r>
      <w:r w:rsidR="006E4F1C" w:rsidRPr="006E4F1C">
        <w:rPr>
          <w:rFonts w:ascii="Arial Narrow" w:hAnsi="Arial Narrow"/>
          <w:b/>
          <w:bCs/>
          <w:sz w:val="22"/>
          <w:szCs w:val="22"/>
        </w:rPr>
      </w:r>
      <w:r w:rsidR="006E4F1C" w:rsidRPr="006E4F1C">
        <w:rPr>
          <w:rFonts w:ascii="Arial Narrow" w:hAnsi="Arial Narrow"/>
          <w:b/>
          <w:bCs/>
          <w:sz w:val="22"/>
          <w:szCs w:val="22"/>
        </w:rPr>
        <w:fldChar w:fldCharType="separate"/>
      </w:r>
      <w:r w:rsidR="00C90283">
        <w:rPr>
          <w:rFonts w:ascii="Arial Narrow" w:hAnsi="Arial Narrow"/>
          <w:b/>
          <w:bCs/>
          <w:sz w:val="22"/>
          <w:szCs w:val="22"/>
        </w:rPr>
        <w:t>Schedule 2</w:t>
      </w:r>
      <w:r w:rsidR="006E4F1C" w:rsidRPr="006E4F1C">
        <w:rPr>
          <w:rFonts w:ascii="Arial Narrow" w:hAnsi="Arial Narrow"/>
          <w:b/>
          <w:bCs/>
          <w:sz w:val="22"/>
          <w:szCs w:val="22"/>
        </w:rPr>
        <w:fldChar w:fldCharType="end"/>
      </w:r>
      <w:r w:rsidRPr="00E912AC">
        <w:rPr>
          <w:rFonts w:ascii="Arial Narrow" w:hAnsi="Arial Narrow"/>
          <w:sz w:val="22"/>
          <w:szCs w:val="22"/>
        </w:rPr>
        <w:t xml:space="preserve"> and as otherwise reasonably requested by AEMO; and</w:t>
      </w:r>
    </w:p>
    <w:p w14:paraId="11EC5FC7" w14:textId="77777777" w:rsidR="00AC1C87" w:rsidRPr="00E554F6" w:rsidRDefault="00AC1C87" w:rsidP="00094005">
      <w:pPr>
        <w:pStyle w:val="ListParagraph"/>
        <w:numPr>
          <w:ilvl w:val="2"/>
          <w:numId w:val="46"/>
        </w:numPr>
        <w:spacing w:before="120" w:after="120"/>
        <w:contextualSpacing w:val="0"/>
        <w:rPr>
          <w:rFonts w:ascii="Arial Narrow" w:hAnsi="Arial Narrow"/>
          <w:sz w:val="22"/>
          <w:szCs w:val="22"/>
        </w:rPr>
      </w:pPr>
      <w:r w:rsidRPr="00E554F6">
        <w:rPr>
          <w:rFonts w:ascii="Arial Narrow" w:hAnsi="Arial Narrow"/>
          <w:sz w:val="22"/>
          <w:szCs w:val="22"/>
        </w:rPr>
        <w:t xml:space="preserve">notify AEMO in writing promptly if the Service Provider </w:t>
      </w:r>
      <w:r>
        <w:rPr>
          <w:rFonts w:ascii="Arial Narrow" w:hAnsi="Arial Narrow"/>
          <w:sz w:val="22"/>
          <w:szCs w:val="22"/>
        </w:rPr>
        <w:t xml:space="preserve">reasonably </w:t>
      </w:r>
      <w:r w:rsidRPr="00E554F6">
        <w:rPr>
          <w:rFonts w:ascii="Arial Narrow" w:hAnsi="Arial Narrow"/>
          <w:sz w:val="22"/>
          <w:szCs w:val="22"/>
        </w:rPr>
        <w:t xml:space="preserve">considers that a Condition Precedent </w:t>
      </w:r>
      <w:r>
        <w:rPr>
          <w:rFonts w:ascii="Arial Narrow" w:hAnsi="Arial Narrow"/>
          <w:sz w:val="22"/>
          <w:szCs w:val="22"/>
        </w:rPr>
        <w:t xml:space="preserve">is unlikely to be </w:t>
      </w:r>
      <w:r w:rsidRPr="00E554F6">
        <w:rPr>
          <w:rFonts w:ascii="Arial Narrow" w:hAnsi="Arial Narrow"/>
          <w:sz w:val="22"/>
          <w:szCs w:val="22"/>
        </w:rPr>
        <w:t>satisfied</w:t>
      </w:r>
      <w:r>
        <w:rPr>
          <w:rFonts w:ascii="Arial Narrow" w:hAnsi="Arial Narrow"/>
          <w:sz w:val="22"/>
          <w:szCs w:val="22"/>
        </w:rPr>
        <w:t xml:space="preserve"> by </w:t>
      </w:r>
      <w:r w:rsidRPr="00F56F2F">
        <w:rPr>
          <w:rFonts w:ascii="Arial Narrow" w:hAnsi="Arial Narrow"/>
          <w:sz w:val="22"/>
          <w:szCs w:val="22"/>
        </w:rPr>
        <w:t>the Condition Precedent Satisfaction Date</w:t>
      </w:r>
      <w:r w:rsidRPr="00E554F6">
        <w:rPr>
          <w:rFonts w:ascii="Arial Narrow" w:hAnsi="Arial Narrow"/>
          <w:sz w:val="22"/>
          <w:szCs w:val="22"/>
        </w:rPr>
        <w:t>.</w:t>
      </w:r>
    </w:p>
    <w:p w14:paraId="55268F5D" w14:textId="4C5CE8AF" w:rsidR="00F56F2F" w:rsidRPr="00B364AD" w:rsidRDefault="0078443F" w:rsidP="00094005">
      <w:pPr>
        <w:pStyle w:val="Heading7"/>
        <w:keepNext/>
        <w:numPr>
          <w:ilvl w:val="1"/>
          <w:numId w:val="27"/>
        </w:numPr>
        <w:spacing w:before="120" w:after="120"/>
      </w:pPr>
      <w:bookmarkStart w:id="72" w:name="_Ref132917436"/>
      <w:r>
        <w:t>Extension and w</w:t>
      </w:r>
      <w:r w:rsidR="00B364AD">
        <w:t>aiver</w:t>
      </w:r>
      <w:bookmarkEnd w:id="72"/>
    </w:p>
    <w:p w14:paraId="2A2662AE" w14:textId="30641DA5" w:rsidR="0078443F" w:rsidRPr="007E66B9" w:rsidRDefault="006A25B6" w:rsidP="007E66B9">
      <w:pPr>
        <w:spacing w:before="120" w:after="120"/>
        <w:ind w:left="709"/>
        <w:rPr>
          <w:rFonts w:ascii="Arial Narrow" w:hAnsi="Arial Narrow"/>
          <w:sz w:val="22"/>
          <w:szCs w:val="22"/>
        </w:rPr>
      </w:pPr>
      <w:r w:rsidRPr="007E66B9">
        <w:rPr>
          <w:rFonts w:ascii="Arial Narrow" w:hAnsi="Arial Narrow"/>
          <w:sz w:val="22"/>
          <w:szCs w:val="22"/>
        </w:rPr>
        <w:t xml:space="preserve">Each </w:t>
      </w:r>
      <w:r w:rsidR="0005443E" w:rsidRPr="007E66B9">
        <w:rPr>
          <w:rFonts w:ascii="Arial Narrow" w:hAnsi="Arial Narrow"/>
          <w:sz w:val="22"/>
          <w:szCs w:val="22"/>
        </w:rPr>
        <w:t xml:space="preserve">Condition Precedent </w:t>
      </w:r>
      <w:r w:rsidR="000E5EF9" w:rsidRPr="007E66B9">
        <w:rPr>
          <w:rFonts w:ascii="Arial Narrow" w:hAnsi="Arial Narrow"/>
          <w:sz w:val="22"/>
          <w:szCs w:val="22"/>
        </w:rPr>
        <w:t xml:space="preserve">is </w:t>
      </w:r>
      <w:r w:rsidR="0005443E" w:rsidRPr="007E66B9">
        <w:rPr>
          <w:rFonts w:ascii="Arial Narrow" w:hAnsi="Arial Narrow"/>
          <w:sz w:val="22"/>
          <w:szCs w:val="22"/>
        </w:rPr>
        <w:t>for AEMO’s benefit.</w:t>
      </w:r>
      <w:r w:rsidR="007E66B9">
        <w:rPr>
          <w:rFonts w:ascii="Arial Narrow" w:hAnsi="Arial Narrow"/>
          <w:sz w:val="22"/>
          <w:szCs w:val="22"/>
        </w:rPr>
        <w:t xml:space="preserve"> </w:t>
      </w:r>
      <w:r w:rsidR="009D56FB" w:rsidRPr="007E66B9">
        <w:rPr>
          <w:rFonts w:ascii="Arial Narrow" w:hAnsi="Arial Narrow"/>
          <w:sz w:val="22"/>
          <w:szCs w:val="22"/>
        </w:rPr>
        <w:t>A</w:t>
      </w:r>
      <w:r w:rsidR="002535B3" w:rsidRPr="007E66B9">
        <w:rPr>
          <w:rFonts w:ascii="Arial Narrow" w:hAnsi="Arial Narrow"/>
          <w:sz w:val="22"/>
          <w:szCs w:val="22"/>
        </w:rPr>
        <w:t>EMO (in its sole discretion) may</w:t>
      </w:r>
      <w:r w:rsidR="00C26257" w:rsidRPr="007E66B9">
        <w:rPr>
          <w:rFonts w:ascii="Arial Narrow" w:hAnsi="Arial Narrow"/>
          <w:sz w:val="22"/>
          <w:szCs w:val="22"/>
        </w:rPr>
        <w:t xml:space="preserve"> extend a Condition Precedent Satisfaction Date or waive the non-satisfaction of a Condition Precedent by notifying the Service Provider to that effect in writing.</w:t>
      </w:r>
    </w:p>
    <w:p w14:paraId="3102AA4A" w14:textId="18FEB18E" w:rsidR="00DC5ABE" w:rsidRPr="00B1694B" w:rsidRDefault="00FD1976" w:rsidP="00094005">
      <w:pPr>
        <w:pStyle w:val="Heading7"/>
        <w:keepNext/>
        <w:numPr>
          <w:ilvl w:val="1"/>
          <w:numId w:val="27"/>
        </w:numPr>
        <w:spacing w:before="120" w:after="120"/>
      </w:pPr>
      <w:bookmarkStart w:id="73" w:name="_Ref133225713"/>
      <w:r>
        <w:t>Termination for n</w:t>
      </w:r>
      <w:r w:rsidR="00DC5ABE">
        <w:t>on-satisfaction of Condition Precedent</w:t>
      </w:r>
      <w:bookmarkEnd w:id="73"/>
    </w:p>
    <w:p w14:paraId="27CA6C9B" w14:textId="08344438" w:rsidR="002F0BC1" w:rsidRDefault="00791C57" w:rsidP="008841EE">
      <w:pPr>
        <w:spacing w:before="120" w:after="120"/>
        <w:ind w:left="709"/>
        <w:rPr>
          <w:rFonts w:ascii="Arial Narrow" w:hAnsi="Arial Narrow"/>
          <w:sz w:val="22"/>
          <w:szCs w:val="22"/>
        </w:rPr>
      </w:pPr>
      <w:r w:rsidRPr="008841EE">
        <w:rPr>
          <w:rFonts w:ascii="Arial Narrow" w:hAnsi="Arial Narrow"/>
          <w:sz w:val="22"/>
          <w:szCs w:val="22"/>
        </w:rPr>
        <w:t>AEMO may terminate t</w:t>
      </w:r>
      <w:r w:rsidR="008057F6" w:rsidRPr="008841EE">
        <w:rPr>
          <w:rFonts w:ascii="Arial Narrow" w:hAnsi="Arial Narrow"/>
          <w:sz w:val="22"/>
          <w:szCs w:val="22"/>
        </w:rPr>
        <w:t xml:space="preserve">his </w:t>
      </w:r>
      <w:r w:rsidR="00DC5ABE" w:rsidRPr="008841EE">
        <w:rPr>
          <w:rFonts w:ascii="Arial Narrow" w:hAnsi="Arial Narrow"/>
          <w:sz w:val="22"/>
          <w:szCs w:val="22"/>
        </w:rPr>
        <w:t xml:space="preserve">Contract </w:t>
      </w:r>
      <w:r w:rsidR="008057F6" w:rsidRPr="008841EE">
        <w:rPr>
          <w:rFonts w:ascii="Arial Narrow" w:hAnsi="Arial Narrow"/>
          <w:sz w:val="22"/>
          <w:szCs w:val="22"/>
        </w:rPr>
        <w:t xml:space="preserve">if </w:t>
      </w:r>
      <w:r w:rsidRPr="008841EE">
        <w:rPr>
          <w:rFonts w:ascii="Arial Narrow" w:hAnsi="Arial Narrow"/>
          <w:sz w:val="22"/>
          <w:szCs w:val="22"/>
        </w:rPr>
        <w:t xml:space="preserve">a </w:t>
      </w:r>
      <w:r w:rsidR="008057F6" w:rsidRPr="008841EE">
        <w:rPr>
          <w:rFonts w:ascii="Arial Narrow" w:hAnsi="Arial Narrow"/>
          <w:sz w:val="22"/>
          <w:szCs w:val="22"/>
        </w:rPr>
        <w:t xml:space="preserve">Condition Precedent </w:t>
      </w:r>
      <w:r w:rsidRPr="008841EE">
        <w:rPr>
          <w:rFonts w:ascii="Arial Narrow" w:hAnsi="Arial Narrow"/>
          <w:sz w:val="22"/>
          <w:szCs w:val="22"/>
        </w:rPr>
        <w:t xml:space="preserve">is not </w:t>
      </w:r>
      <w:r w:rsidR="008057F6" w:rsidRPr="008841EE">
        <w:rPr>
          <w:rFonts w:ascii="Arial Narrow" w:hAnsi="Arial Narrow"/>
          <w:sz w:val="22"/>
          <w:szCs w:val="22"/>
        </w:rPr>
        <w:t xml:space="preserve">satisfied </w:t>
      </w:r>
      <w:r w:rsidR="00383A1C">
        <w:rPr>
          <w:rFonts w:ascii="Arial Narrow" w:hAnsi="Arial Narrow"/>
          <w:sz w:val="22"/>
          <w:szCs w:val="22"/>
        </w:rPr>
        <w:t xml:space="preserve">by </w:t>
      </w:r>
      <w:r w:rsidR="00240BB7">
        <w:rPr>
          <w:rFonts w:ascii="Arial Narrow" w:hAnsi="Arial Narrow"/>
          <w:sz w:val="22"/>
          <w:szCs w:val="22"/>
        </w:rPr>
        <w:t xml:space="preserve">the </w:t>
      </w:r>
      <w:r w:rsidR="00240BB7" w:rsidRPr="00F56F2F">
        <w:rPr>
          <w:rFonts w:ascii="Arial Narrow" w:hAnsi="Arial Narrow"/>
          <w:sz w:val="22"/>
          <w:szCs w:val="22"/>
        </w:rPr>
        <w:t>Condition Precedent Satisfaction Date</w:t>
      </w:r>
      <w:r w:rsidR="00240BB7" w:rsidRPr="008841EE">
        <w:rPr>
          <w:rFonts w:ascii="Arial Narrow" w:hAnsi="Arial Narrow"/>
          <w:sz w:val="22"/>
          <w:szCs w:val="22"/>
        </w:rPr>
        <w:t xml:space="preserve"> </w:t>
      </w:r>
      <w:r w:rsidR="00A74F1B">
        <w:rPr>
          <w:rFonts w:ascii="Arial Narrow" w:hAnsi="Arial Narrow"/>
          <w:sz w:val="22"/>
          <w:szCs w:val="22"/>
        </w:rPr>
        <w:t xml:space="preserve">and AEMO </w:t>
      </w:r>
      <w:r w:rsidR="00CD2C2A">
        <w:rPr>
          <w:rFonts w:ascii="Arial Narrow" w:hAnsi="Arial Narrow"/>
          <w:sz w:val="22"/>
          <w:szCs w:val="22"/>
        </w:rPr>
        <w:t xml:space="preserve">(in its sole discretion) </w:t>
      </w:r>
      <w:r w:rsidR="00A74F1B">
        <w:rPr>
          <w:rFonts w:ascii="Arial Narrow" w:hAnsi="Arial Narrow"/>
          <w:sz w:val="22"/>
          <w:szCs w:val="22"/>
        </w:rPr>
        <w:t>does</w:t>
      </w:r>
      <w:r w:rsidR="002F0BC1">
        <w:rPr>
          <w:rFonts w:ascii="Arial Narrow" w:hAnsi="Arial Narrow"/>
          <w:sz w:val="22"/>
          <w:szCs w:val="22"/>
        </w:rPr>
        <w:t xml:space="preserve"> not:</w:t>
      </w:r>
    </w:p>
    <w:p w14:paraId="56A0071E" w14:textId="77777777" w:rsidR="002F0BC1" w:rsidRDefault="002F0BC1" w:rsidP="00094005">
      <w:pPr>
        <w:pStyle w:val="ListParagraph"/>
        <w:numPr>
          <w:ilvl w:val="2"/>
          <w:numId w:val="31"/>
        </w:numPr>
        <w:spacing w:before="120" w:after="120"/>
        <w:ind w:left="1418" w:hanging="709"/>
        <w:contextualSpacing w:val="0"/>
        <w:rPr>
          <w:rFonts w:ascii="Arial Narrow" w:hAnsi="Arial Narrow"/>
          <w:sz w:val="22"/>
          <w:szCs w:val="22"/>
        </w:rPr>
      </w:pPr>
      <w:r w:rsidRPr="007E66B9">
        <w:rPr>
          <w:rFonts w:ascii="Arial Narrow" w:hAnsi="Arial Narrow"/>
          <w:sz w:val="22"/>
          <w:szCs w:val="22"/>
        </w:rPr>
        <w:t xml:space="preserve">extend </w:t>
      </w:r>
      <w:r>
        <w:rPr>
          <w:rFonts w:ascii="Arial Narrow" w:hAnsi="Arial Narrow"/>
          <w:sz w:val="22"/>
          <w:szCs w:val="22"/>
        </w:rPr>
        <w:t>the</w:t>
      </w:r>
      <w:r w:rsidRPr="007E66B9">
        <w:rPr>
          <w:rFonts w:ascii="Arial Narrow" w:hAnsi="Arial Narrow"/>
          <w:sz w:val="22"/>
          <w:szCs w:val="22"/>
        </w:rPr>
        <w:t xml:space="preserve"> Condition Precedent Satisfaction Date</w:t>
      </w:r>
      <w:r>
        <w:rPr>
          <w:rFonts w:ascii="Arial Narrow" w:hAnsi="Arial Narrow"/>
          <w:sz w:val="22"/>
          <w:szCs w:val="22"/>
        </w:rPr>
        <w:t>; or</w:t>
      </w:r>
    </w:p>
    <w:p w14:paraId="28C63DCB" w14:textId="7FEC6768" w:rsidR="002F0BC1" w:rsidRDefault="00A74F1B" w:rsidP="00094005">
      <w:pPr>
        <w:pStyle w:val="ListParagraph"/>
        <w:numPr>
          <w:ilvl w:val="2"/>
          <w:numId w:val="31"/>
        </w:numPr>
        <w:spacing w:before="120" w:after="120"/>
        <w:ind w:left="1418" w:hanging="709"/>
        <w:contextualSpacing w:val="0"/>
        <w:rPr>
          <w:rFonts w:ascii="Arial Narrow" w:hAnsi="Arial Narrow"/>
          <w:sz w:val="22"/>
          <w:szCs w:val="22"/>
        </w:rPr>
      </w:pPr>
      <w:r w:rsidRPr="002F0BC1">
        <w:rPr>
          <w:rFonts w:ascii="Arial Narrow" w:hAnsi="Arial Narrow"/>
          <w:sz w:val="22"/>
          <w:szCs w:val="22"/>
        </w:rPr>
        <w:t>waive the non-satisfaction of th</w:t>
      </w:r>
      <w:r w:rsidR="002F0BC1" w:rsidRPr="002F0BC1">
        <w:rPr>
          <w:rFonts w:ascii="Arial Narrow" w:hAnsi="Arial Narrow"/>
          <w:sz w:val="22"/>
          <w:szCs w:val="22"/>
        </w:rPr>
        <w:t>e</w:t>
      </w:r>
      <w:r w:rsidRPr="002F0BC1">
        <w:rPr>
          <w:rFonts w:ascii="Arial Narrow" w:hAnsi="Arial Narrow"/>
          <w:sz w:val="22"/>
          <w:szCs w:val="22"/>
        </w:rPr>
        <w:t xml:space="preserve"> Condition Precedent under </w:t>
      </w:r>
      <w:r w:rsidR="008057F6" w:rsidRPr="002F0BC1">
        <w:rPr>
          <w:rFonts w:ascii="Arial Narrow" w:hAnsi="Arial Narrow"/>
          <w:b/>
          <w:bCs/>
          <w:sz w:val="22"/>
          <w:szCs w:val="22"/>
        </w:rPr>
        <w:t xml:space="preserve">clause </w:t>
      </w:r>
      <w:r w:rsidR="00DC5ABE" w:rsidRPr="002F0BC1">
        <w:rPr>
          <w:rFonts w:ascii="Arial Narrow" w:hAnsi="Arial Narrow"/>
          <w:b/>
          <w:bCs/>
          <w:sz w:val="22"/>
          <w:szCs w:val="22"/>
        </w:rPr>
        <w:fldChar w:fldCharType="begin"/>
      </w:r>
      <w:r w:rsidR="00DC5ABE" w:rsidRPr="002F0BC1">
        <w:rPr>
          <w:rFonts w:ascii="Arial Narrow" w:hAnsi="Arial Narrow"/>
          <w:b/>
          <w:bCs/>
          <w:sz w:val="22"/>
          <w:szCs w:val="22"/>
        </w:rPr>
        <w:instrText xml:space="preserve"> REF _Ref132917436 \r \h </w:instrText>
      </w:r>
      <w:r w:rsidR="006438B0" w:rsidRPr="002F0BC1">
        <w:rPr>
          <w:rFonts w:ascii="Arial Narrow" w:hAnsi="Arial Narrow"/>
          <w:b/>
          <w:bCs/>
          <w:sz w:val="22"/>
          <w:szCs w:val="22"/>
        </w:rPr>
        <w:instrText xml:space="preserve"> \* MERGEFORMAT </w:instrText>
      </w:r>
      <w:r w:rsidR="00DC5ABE" w:rsidRPr="002F0BC1">
        <w:rPr>
          <w:rFonts w:ascii="Arial Narrow" w:hAnsi="Arial Narrow"/>
          <w:b/>
          <w:bCs/>
          <w:sz w:val="22"/>
          <w:szCs w:val="22"/>
        </w:rPr>
      </w:r>
      <w:r w:rsidR="00DC5ABE" w:rsidRPr="002F0BC1">
        <w:rPr>
          <w:rFonts w:ascii="Arial Narrow" w:hAnsi="Arial Narrow"/>
          <w:b/>
          <w:bCs/>
          <w:sz w:val="22"/>
          <w:szCs w:val="22"/>
        </w:rPr>
        <w:fldChar w:fldCharType="separate"/>
      </w:r>
      <w:r w:rsidR="007560BB">
        <w:rPr>
          <w:rFonts w:ascii="Arial Narrow" w:hAnsi="Arial Narrow"/>
          <w:b/>
          <w:bCs/>
          <w:sz w:val="22"/>
          <w:szCs w:val="22"/>
        </w:rPr>
        <w:t>3.3</w:t>
      </w:r>
      <w:r w:rsidR="00DC5ABE" w:rsidRPr="002F0BC1">
        <w:rPr>
          <w:rFonts w:ascii="Arial Narrow" w:hAnsi="Arial Narrow"/>
          <w:b/>
          <w:bCs/>
          <w:sz w:val="22"/>
          <w:szCs w:val="22"/>
        </w:rPr>
        <w:fldChar w:fldCharType="end"/>
      </w:r>
      <w:r w:rsidR="008057F6" w:rsidRPr="002F0BC1">
        <w:rPr>
          <w:rFonts w:ascii="Arial Narrow" w:hAnsi="Arial Narrow"/>
          <w:sz w:val="22"/>
          <w:szCs w:val="22"/>
        </w:rPr>
        <w:t>.</w:t>
      </w:r>
    </w:p>
    <w:p w14:paraId="17442C9A" w14:textId="79A1D918" w:rsidR="00FC4625" w:rsidRPr="00B1694B" w:rsidRDefault="00FC4625" w:rsidP="00094005">
      <w:pPr>
        <w:pStyle w:val="Heading7"/>
        <w:keepNext/>
        <w:numPr>
          <w:ilvl w:val="1"/>
          <w:numId w:val="27"/>
        </w:numPr>
        <w:spacing w:before="120" w:after="120"/>
      </w:pPr>
      <w:r>
        <w:t>Consequences of termination</w:t>
      </w:r>
    </w:p>
    <w:p w14:paraId="42F2F3D3" w14:textId="024C8CE4" w:rsidR="00F10467" w:rsidRDefault="00F10467" w:rsidP="00F10467">
      <w:pPr>
        <w:spacing w:before="120" w:after="120"/>
        <w:ind w:left="709"/>
        <w:rPr>
          <w:rFonts w:ascii="Arial Narrow" w:hAnsi="Arial Narrow"/>
          <w:sz w:val="22"/>
          <w:szCs w:val="22"/>
        </w:rPr>
      </w:pPr>
      <w:r>
        <w:rPr>
          <w:rFonts w:ascii="Arial Narrow" w:hAnsi="Arial Narrow"/>
          <w:sz w:val="22"/>
          <w:szCs w:val="22"/>
        </w:rPr>
        <w:t xml:space="preserve">If AEMO terminates this Contract under </w:t>
      </w:r>
      <w:r w:rsidRPr="00325D9A">
        <w:rPr>
          <w:rFonts w:ascii="Arial Narrow" w:hAnsi="Arial Narrow"/>
          <w:b/>
          <w:bCs/>
          <w:sz w:val="22"/>
          <w:szCs w:val="22"/>
        </w:rPr>
        <w:t xml:space="preserve">clause </w:t>
      </w:r>
      <w:r w:rsidRPr="00325D9A">
        <w:rPr>
          <w:rFonts w:ascii="Arial Narrow" w:hAnsi="Arial Narrow"/>
          <w:b/>
          <w:bCs/>
          <w:sz w:val="22"/>
          <w:szCs w:val="22"/>
        </w:rPr>
        <w:fldChar w:fldCharType="begin"/>
      </w:r>
      <w:r w:rsidRPr="00325D9A">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325D9A">
        <w:rPr>
          <w:rFonts w:ascii="Arial Narrow" w:hAnsi="Arial Narrow"/>
          <w:b/>
          <w:bCs/>
          <w:sz w:val="22"/>
          <w:szCs w:val="22"/>
        </w:rPr>
      </w:r>
      <w:r w:rsidRPr="00325D9A">
        <w:rPr>
          <w:rFonts w:ascii="Arial Narrow" w:hAnsi="Arial Narrow"/>
          <w:b/>
          <w:bCs/>
          <w:sz w:val="22"/>
          <w:szCs w:val="22"/>
        </w:rPr>
        <w:fldChar w:fldCharType="separate"/>
      </w:r>
      <w:r w:rsidR="007560BB">
        <w:rPr>
          <w:rFonts w:ascii="Arial Narrow" w:hAnsi="Arial Narrow"/>
          <w:b/>
          <w:bCs/>
          <w:sz w:val="22"/>
          <w:szCs w:val="22"/>
        </w:rPr>
        <w:t>3.4</w:t>
      </w:r>
      <w:r w:rsidRPr="00325D9A">
        <w:rPr>
          <w:rFonts w:ascii="Arial Narrow" w:hAnsi="Arial Narrow"/>
          <w:b/>
          <w:bCs/>
          <w:sz w:val="22"/>
          <w:szCs w:val="22"/>
        </w:rPr>
        <w:fldChar w:fldCharType="end"/>
      </w:r>
      <w:r>
        <w:rPr>
          <w:rFonts w:ascii="Arial Narrow" w:hAnsi="Arial Narrow"/>
          <w:sz w:val="22"/>
          <w:szCs w:val="22"/>
        </w:rPr>
        <w:t>:</w:t>
      </w:r>
    </w:p>
    <w:p w14:paraId="7D80BA9E" w14:textId="3380CB6B" w:rsidR="00F10467" w:rsidRDefault="00F10467" w:rsidP="00094005">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sidRPr="0064498B">
        <w:rPr>
          <w:rFonts w:ascii="Arial Narrow" w:hAnsi="Arial Narrow"/>
          <w:b/>
          <w:bCs/>
          <w:sz w:val="22"/>
          <w:szCs w:val="22"/>
        </w:rPr>
        <w:fldChar w:fldCharType="begin"/>
      </w:r>
      <w:r w:rsidRPr="0064498B">
        <w:rPr>
          <w:rFonts w:ascii="Arial Narrow" w:hAnsi="Arial Narrow"/>
          <w:b/>
          <w:bCs/>
          <w:sz w:val="22"/>
          <w:szCs w:val="22"/>
        </w:rPr>
        <w:instrText xml:space="preserve"> REF _Ref133225970 \r \h  \* MERGEFORMAT </w:instrText>
      </w:r>
      <w:r w:rsidRPr="0064498B">
        <w:rPr>
          <w:rFonts w:ascii="Arial Narrow" w:hAnsi="Arial Narrow"/>
          <w:b/>
          <w:bCs/>
          <w:sz w:val="22"/>
          <w:szCs w:val="22"/>
        </w:rPr>
      </w:r>
      <w:r w:rsidRPr="0064498B">
        <w:rPr>
          <w:rFonts w:ascii="Arial Narrow" w:hAnsi="Arial Narrow"/>
          <w:b/>
          <w:bCs/>
          <w:sz w:val="22"/>
          <w:szCs w:val="22"/>
        </w:rPr>
        <w:fldChar w:fldCharType="separate"/>
      </w:r>
      <w:r w:rsidR="00C90283">
        <w:rPr>
          <w:rFonts w:ascii="Arial Narrow" w:hAnsi="Arial Narrow"/>
          <w:b/>
          <w:bCs/>
          <w:sz w:val="22"/>
          <w:szCs w:val="22"/>
        </w:rPr>
        <w:t>11</w:t>
      </w:r>
      <w:r w:rsidR="007560BB">
        <w:rPr>
          <w:rFonts w:ascii="Arial Narrow" w:hAnsi="Arial Narrow"/>
          <w:b/>
          <w:bCs/>
          <w:sz w:val="22"/>
          <w:szCs w:val="22"/>
        </w:rPr>
        <w:t>.4</w:t>
      </w:r>
      <w:r w:rsidRPr="0064498B">
        <w:rPr>
          <w:rFonts w:ascii="Arial Narrow" w:hAnsi="Arial Narrow"/>
          <w:b/>
          <w:bCs/>
          <w:sz w:val="22"/>
          <w:szCs w:val="22"/>
        </w:rPr>
        <w:fldChar w:fldCharType="end"/>
      </w:r>
      <w:r w:rsidRPr="008E3143">
        <w:rPr>
          <w:rFonts w:ascii="Arial Narrow" w:hAnsi="Arial Narrow"/>
          <w:sz w:val="22"/>
          <w:szCs w:val="22"/>
        </w:rPr>
        <w:t xml:space="preserve"> </w:t>
      </w:r>
      <w:r>
        <w:rPr>
          <w:rFonts w:ascii="Arial Narrow" w:hAnsi="Arial Narrow"/>
          <w:sz w:val="22"/>
          <w:szCs w:val="22"/>
        </w:rPr>
        <w:t>applies with respect to the Security; and</w:t>
      </w:r>
    </w:p>
    <w:p w14:paraId="4E843EDA" w14:textId="395E92B8" w:rsidR="00F10467" w:rsidRDefault="00F10467" w:rsidP="00094005">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sidRPr="0064498B">
        <w:rPr>
          <w:rFonts w:ascii="Arial Narrow" w:hAnsi="Arial Narrow"/>
          <w:b/>
          <w:bCs/>
          <w:sz w:val="22"/>
          <w:szCs w:val="22"/>
        </w:rPr>
        <w:fldChar w:fldCharType="begin"/>
      </w:r>
      <w:r w:rsidRPr="0064498B">
        <w:rPr>
          <w:rFonts w:ascii="Arial Narrow" w:hAnsi="Arial Narrow"/>
          <w:b/>
          <w:bCs/>
          <w:sz w:val="22"/>
          <w:szCs w:val="22"/>
        </w:rPr>
        <w:instrText xml:space="preserve"> REF _Ref133393405 \r \h </w:instrText>
      </w:r>
      <w:r>
        <w:rPr>
          <w:b/>
          <w:bCs/>
        </w:rPr>
        <w:instrText xml:space="preserve"> \* MERGEFORMA</w:instrText>
      </w:r>
      <w:r>
        <w:rPr>
          <w:b/>
        </w:rPr>
        <w:instrText xml:space="preserve">T </w:instrText>
      </w:r>
      <w:r w:rsidRPr="0064498B">
        <w:rPr>
          <w:rFonts w:ascii="Arial Narrow" w:hAnsi="Arial Narrow"/>
          <w:b/>
          <w:bCs/>
          <w:sz w:val="22"/>
          <w:szCs w:val="22"/>
        </w:rPr>
      </w:r>
      <w:r w:rsidRPr="0064498B">
        <w:rPr>
          <w:rFonts w:ascii="Arial Narrow" w:hAnsi="Arial Narrow"/>
          <w:b/>
          <w:bCs/>
          <w:sz w:val="22"/>
          <w:szCs w:val="22"/>
        </w:rPr>
        <w:fldChar w:fldCharType="separate"/>
      </w:r>
      <w:r w:rsidR="00C90283">
        <w:rPr>
          <w:rFonts w:ascii="Arial Narrow" w:hAnsi="Arial Narrow"/>
          <w:b/>
          <w:bCs/>
          <w:sz w:val="22"/>
          <w:szCs w:val="22"/>
        </w:rPr>
        <w:t>13</w:t>
      </w:r>
      <w:r w:rsidR="007560BB">
        <w:rPr>
          <w:rFonts w:ascii="Arial Narrow" w:hAnsi="Arial Narrow"/>
          <w:b/>
          <w:bCs/>
          <w:sz w:val="22"/>
          <w:szCs w:val="22"/>
        </w:rPr>
        <w:t>.3</w:t>
      </w:r>
      <w:r w:rsidRPr="0064498B">
        <w:rPr>
          <w:rFonts w:ascii="Arial Narrow" w:hAnsi="Arial Narrow"/>
          <w:b/>
          <w:bCs/>
          <w:sz w:val="22"/>
          <w:szCs w:val="22"/>
        </w:rPr>
        <w:fldChar w:fldCharType="end"/>
      </w:r>
      <w:r w:rsidRPr="0064498B">
        <w:rPr>
          <w:rFonts w:ascii="Arial Narrow" w:hAnsi="Arial Narrow"/>
          <w:sz w:val="22"/>
          <w:szCs w:val="22"/>
        </w:rPr>
        <w:t xml:space="preserve"> applies with respect to the termination.</w:t>
      </w:r>
    </w:p>
    <w:p w14:paraId="42BF786F" w14:textId="77777777" w:rsidR="00596945" w:rsidRPr="00AD22F6" w:rsidRDefault="00596945" w:rsidP="00094005">
      <w:pPr>
        <w:pStyle w:val="Heading7"/>
        <w:keepNext/>
        <w:numPr>
          <w:ilvl w:val="1"/>
          <w:numId w:val="27"/>
        </w:numPr>
        <w:tabs>
          <w:tab w:val="clear" w:pos="1701"/>
        </w:tabs>
        <w:spacing w:before="120" w:after="120"/>
      </w:pPr>
      <w:bookmarkStart w:id="74" w:name="_Ref133397983"/>
      <w:r>
        <w:t>Alternative to termination</w:t>
      </w:r>
      <w:bookmarkEnd w:id="74"/>
    </w:p>
    <w:p w14:paraId="41267B6B" w14:textId="68EC9052" w:rsidR="00242566" w:rsidRPr="00B75C00" w:rsidRDefault="00596945" w:rsidP="00596945">
      <w:pPr>
        <w:spacing w:before="120" w:after="120"/>
        <w:ind w:left="709"/>
        <w:rPr>
          <w:rFonts w:ascii="Arial Narrow" w:hAnsi="Arial Narrow"/>
          <w:sz w:val="22"/>
          <w:szCs w:val="22"/>
        </w:rPr>
      </w:pPr>
      <w:r>
        <w:rPr>
          <w:rFonts w:ascii="Arial Narrow" w:hAnsi="Arial Narrow"/>
          <w:sz w:val="22"/>
          <w:szCs w:val="22"/>
        </w:rPr>
        <w:t xml:space="preserve">AEMO (as an alternative to termination under </w:t>
      </w:r>
      <w:r w:rsidRPr="00EC1DCC">
        <w:rPr>
          <w:rFonts w:ascii="Arial Narrow" w:hAnsi="Arial Narrow"/>
          <w:b/>
          <w:bCs/>
          <w:sz w:val="22"/>
          <w:szCs w:val="22"/>
        </w:rPr>
        <w:t xml:space="preserve">clause </w:t>
      </w:r>
      <w:r w:rsidRPr="00EC1DCC">
        <w:rPr>
          <w:rFonts w:ascii="Arial Narrow" w:hAnsi="Arial Narrow"/>
          <w:b/>
          <w:bCs/>
          <w:sz w:val="22"/>
          <w:szCs w:val="22"/>
        </w:rPr>
        <w:fldChar w:fldCharType="begin"/>
      </w:r>
      <w:r w:rsidRPr="00EC1DCC">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EC1DCC">
        <w:rPr>
          <w:rFonts w:ascii="Arial Narrow" w:hAnsi="Arial Narrow"/>
          <w:b/>
          <w:bCs/>
          <w:sz w:val="22"/>
          <w:szCs w:val="22"/>
        </w:rPr>
      </w:r>
      <w:r w:rsidRPr="00EC1DCC">
        <w:rPr>
          <w:rFonts w:ascii="Arial Narrow" w:hAnsi="Arial Narrow"/>
          <w:b/>
          <w:bCs/>
          <w:sz w:val="22"/>
          <w:szCs w:val="22"/>
        </w:rPr>
        <w:fldChar w:fldCharType="separate"/>
      </w:r>
      <w:r w:rsidR="007560BB">
        <w:rPr>
          <w:rFonts w:ascii="Arial Narrow" w:hAnsi="Arial Narrow"/>
          <w:b/>
          <w:bCs/>
          <w:sz w:val="22"/>
          <w:szCs w:val="22"/>
        </w:rPr>
        <w:t>3.4</w:t>
      </w:r>
      <w:r w:rsidRPr="00EC1DCC">
        <w:rPr>
          <w:rFonts w:ascii="Arial Narrow" w:hAnsi="Arial Narrow"/>
          <w:b/>
          <w:bCs/>
          <w:sz w:val="22"/>
          <w:szCs w:val="22"/>
        </w:rPr>
        <w:fldChar w:fldCharType="end"/>
      </w:r>
      <w:r>
        <w:rPr>
          <w:rFonts w:ascii="Arial Narrow" w:hAnsi="Arial Narrow"/>
          <w:sz w:val="22"/>
          <w:szCs w:val="22"/>
        </w:rPr>
        <w:t xml:space="preserve">) may </w:t>
      </w:r>
      <w:r w:rsidRPr="004C10A8">
        <w:rPr>
          <w:rFonts w:ascii="Arial Narrow" w:hAnsi="Arial Narrow"/>
          <w:sz w:val="22"/>
          <w:szCs w:val="22"/>
        </w:rPr>
        <w:t xml:space="preserve">reduce the Maximum </w:t>
      </w:r>
      <w:r>
        <w:rPr>
          <w:rFonts w:ascii="Arial Narrow" w:hAnsi="Arial Narrow"/>
          <w:sz w:val="22"/>
          <w:szCs w:val="22"/>
        </w:rPr>
        <w:t xml:space="preserve">Service </w:t>
      </w:r>
      <w:r w:rsidRPr="004C10A8">
        <w:rPr>
          <w:rFonts w:ascii="Arial Narrow" w:hAnsi="Arial Narrow"/>
          <w:sz w:val="22"/>
          <w:szCs w:val="22"/>
        </w:rPr>
        <w:t xml:space="preserve">Quantity </w:t>
      </w:r>
      <w:r>
        <w:rPr>
          <w:rFonts w:ascii="Arial Narrow" w:hAnsi="Arial Narrow"/>
          <w:sz w:val="22"/>
          <w:szCs w:val="22"/>
        </w:rPr>
        <w:t xml:space="preserve">to a quantity AEMO </w:t>
      </w:r>
      <w:r w:rsidRPr="00B75C00">
        <w:rPr>
          <w:rFonts w:ascii="Arial Narrow" w:hAnsi="Arial Narrow"/>
          <w:sz w:val="22"/>
          <w:szCs w:val="22"/>
        </w:rPr>
        <w:t>reasonably expects the Service Provider to be capable of providing</w:t>
      </w:r>
      <w:r>
        <w:rPr>
          <w:rFonts w:ascii="Arial Narrow" w:hAnsi="Arial Narrow"/>
          <w:sz w:val="22"/>
          <w:szCs w:val="22"/>
        </w:rPr>
        <w:t>,</w:t>
      </w:r>
      <w:r w:rsidRPr="00B75C00">
        <w:rPr>
          <w:rFonts w:ascii="Arial Narrow" w:hAnsi="Arial Narrow"/>
          <w:sz w:val="22"/>
          <w:szCs w:val="22"/>
        </w:rPr>
        <w:t xml:space="preserve"> having regard to </w:t>
      </w:r>
      <w:r>
        <w:rPr>
          <w:rFonts w:ascii="Arial Narrow" w:hAnsi="Arial Narrow"/>
          <w:sz w:val="22"/>
          <w:szCs w:val="22"/>
        </w:rPr>
        <w:t xml:space="preserve">all relevant </w:t>
      </w:r>
      <w:r w:rsidRPr="00B75C00">
        <w:rPr>
          <w:rFonts w:ascii="Arial Narrow" w:hAnsi="Arial Narrow"/>
          <w:sz w:val="22"/>
          <w:szCs w:val="22"/>
        </w:rPr>
        <w:t xml:space="preserve">information available to AEMO, including information provided by the Service Provider </w:t>
      </w:r>
      <w:r w:rsidRPr="00E912AC">
        <w:rPr>
          <w:rFonts w:ascii="Arial Narrow" w:hAnsi="Arial Narrow"/>
          <w:sz w:val="22"/>
          <w:szCs w:val="22"/>
        </w:rPr>
        <w:t xml:space="preserve">in accordance with </w:t>
      </w:r>
      <w:r w:rsidR="00637498" w:rsidRPr="00637498">
        <w:rPr>
          <w:rFonts w:ascii="Arial Narrow" w:hAnsi="Arial Narrow"/>
          <w:b/>
          <w:bCs/>
          <w:sz w:val="22"/>
          <w:szCs w:val="22"/>
        </w:rPr>
        <w:fldChar w:fldCharType="begin"/>
      </w:r>
      <w:r w:rsidR="00637498" w:rsidRPr="00637498">
        <w:rPr>
          <w:rFonts w:ascii="Arial Narrow" w:hAnsi="Arial Narrow"/>
          <w:b/>
          <w:bCs/>
          <w:sz w:val="22"/>
          <w:szCs w:val="22"/>
        </w:rPr>
        <w:instrText xml:space="preserve"> REF _Ref133930344 \r \h </w:instrText>
      </w:r>
      <w:r w:rsidR="00637498">
        <w:rPr>
          <w:rFonts w:ascii="Arial Narrow" w:hAnsi="Arial Narrow"/>
          <w:b/>
          <w:bCs/>
          <w:sz w:val="22"/>
          <w:szCs w:val="22"/>
        </w:rPr>
        <w:instrText xml:space="preserve"> \* MERGEFORMAT </w:instrText>
      </w:r>
      <w:r w:rsidR="00637498" w:rsidRPr="00637498">
        <w:rPr>
          <w:rFonts w:ascii="Arial Narrow" w:hAnsi="Arial Narrow"/>
          <w:b/>
          <w:bCs/>
          <w:sz w:val="22"/>
          <w:szCs w:val="22"/>
        </w:rPr>
      </w:r>
      <w:r w:rsidR="00637498" w:rsidRPr="00637498">
        <w:rPr>
          <w:rFonts w:ascii="Arial Narrow" w:hAnsi="Arial Narrow"/>
          <w:b/>
          <w:bCs/>
          <w:sz w:val="22"/>
          <w:szCs w:val="22"/>
        </w:rPr>
        <w:fldChar w:fldCharType="separate"/>
      </w:r>
      <w:r w:rsidR="00C90283">
        <w:rPr>
          <w:rFonts w:ascii="Arial Narrow" w:hAnsi="Arial Narrow"/>
          <w:b/>
          <w:bCs/>
          <w:sz w:val="22"/>
          <w:szCs w:val="22"/>
        </w:rPr>
        <w:t>Schedule 2</w:t>
      </w:r>
      <w:r w:rsidR="00637498" w:rsidRPr="00637498">
        <w:rPr>
          <w:rFonts w:ascii="Arial Narrow" w:hAnsi="Arial Narrow"/>
          <w:b/>
          <w:bCs/>
          <w:sz w:val="22"/>
          <w:szCs w:val="22"/>
        </w:rPr>
        <w:fldChar w:fldCharType="end"/>
      </w:r>
      <w:r>
        <w:rPr>
          <w:rFonts w:ascii="Arial Narrow" w:hAnsi="Arial Narrow"/>
          <w:sz w:val="22"/>
          <w:szCs w:val="22"/>
        </w:rPr>
        <w:t>.</w:t>
      </w:r>
      <w:r w:rsidR="007061AE">
        <w:rPr>
          <w:rFonts w:ascii="Arial Narrow" w:hAnsi="Arial Narrow"/>
          <w:sz w:val="22"/>
          <w:szCs w:val="22"/>
        </w:rPr>
        <w:t xml:space="preserve"> </w:t>
      </w:r>
      <w:r w:rsidR="00D62B21">
        <w:rPr>
          <w:rFonts w:ascii="Arial Narrow" w:hAnsi="Arial Narrow"/>
          <w:b/>
          <w:bCs/>
          <w:sz w:val="22"/>
          <w:szCs w:val="22"/>
        </w:rPr>
        <w:t>Cl</w:t>
      </w:r>
      <w:r w:rsidR="007061AE" w:rsidRPr="0064498B">
        <w:rPr>
          <w:rFonts w:ascii="Arial Narrow" w:hAnsi="Arial Narrow"/>
          <w:b/>
          <w:bCs/>
          <w:sz w:val="22"/>
          <w:szCs w:val="22"/>
        </w:rPr>
        <w:t xml:space="preserve">ause </w:t>
      </w:r>
      <w:r w:rsidR="007061AE" w:rsidRPr="0064498B">
        <w:rPr>
          <w:rFonts w:ascii="Arial Narrow" w:hAnsi="Arial Narrow"/>
          <w:b/>
          <w:bCs/>
          <w:sz w:val="22"/>
          <w:szCs w:val="22"/>
        </w:rPr>
        <w:fldChar w:fldCharType="begin"/>
      </w:r>
      <w:r w:rsidR="007061AE" w:rsidRPr="0064498B">
        <w:rPr>
          <w:rFonts w:ascii="Arial Narrow" w:hAnsi="Arial Narrow"/>
          <w:b/>
          <w:bCs/>
          <w:sz w:val="22"/>
          <w:szCs w:val="22"/>
        </w:rPr>
        <w:instrText xml:space="preserve"> REF _Ref133225970 \r \h  \* MERGEFORMAT </w:instrText>
      </w:r>
      <w:r w:rsidR="007061AE" w:rsidRPr="0064498B">
        <w:rPr>
          <w:rFonts w:ascii="Arial Narrow" w:hAnsi="Arial Narrow"/>
          <w:b/>
          <w:bCs/>
          <w:sz w:val="22"/>
          <w:szCs w:val="22"/>
        </w:rPr>
      </w:r>
      <w:r w:rsidR="007061AE" w:rsidRPr="0064498B">
        <w:rPr>
          <w:rFonts w:ascii="Arial Narrow" w:hAnsi="Arial Narrow"/>
          <w:b/>
          <w:bCs/>
          <w:sz w:val="22"/>
          <w:szCs w:val="22"/>
        </w:rPr>
        <w:fldChar w:fldCharType="separate"/>
      </w:r>
      <w:r w:rsidR="00C90283">
        <w:rPr>
          <w:rFonts w:ascii="Arial Narrow" w:hAnsi="Arial Narrow"/>
          <w:b/>
          <w:bCs/>
          <w:sz w:val="22"/>
          <w:szCs w:val="22"/>
        </w:rPr>
        <w:t>11</w:t>
      </w:r>
      <w:r w:rsidR="007560BB">
        <w:rPr>
          <w:rFonts w:ascii="Arial Narrow" w:hAnsi="Arial Narrow"/>
          <w:b/>
          <w:bCs/>
          <w:sz w:val="22"/>
          <w:szCs w:val="22"/>
        </w:rPr>
        <w:t>.4</w:t>
      </w:r>
      <w:r w:rsidR="007061AE" w:rsidRPr="0064498B">
        <w:rPr>
          <w:rFonts w:ascii="Arial Narrow" w:hAnsi="Arial Narrow"/>
          <w:b/>
          <w:bCs/>
          <w:sz w:val="22"/>
          <w:szCs w:val="22"/>
        </w:rPr>
        <w:fldChar w:fldCharType="end"/>
      </w:r>
      <w:r w:rsidR="007061AE" w:rsidRPr="00DE0ADA">
        <w:rPr>
          <w:rFonts w:ascii="Arial Narrow" w:hAnsi="Arial Narrow"/>
          <w:sz w:val="22"/>
          <w:szCs w:val="22"/>
        </w:rPr>
        <w:t xml:space="preserve"> </w:t>
      </w:r>
      <w:r w:rsidR="00DE0ADA" w:rsidRPr="00DE0ADA">
        <w:rPr>
          <w:rFonts w:ascii="Arial Narrow" w:hAnsi="Arial Narrow"/>
          <w:sz w:val="22"/>
          <w:szCs w:val="22"/>
        </w:rPr>
        <w:t xml:space="preserve">applies </w:t>
      </w:r>
      <w:r w:rsidR="00E53B5A">
        <w:rPr>
          <w:rFonts w:ascii="Arial Narrow" w:hAnsi="Arial Narrow"/>
          <w:sz w:val="22"/>
          <w:szCs w:val="22"/>
        </w:rPr>
        <w:t xml:space="preserve">with respect to the </w:t>
      </w:r>
      <w:r w:rsidR="00D62B21">
        <w:rPr>
          <w:rFonts w:ascii="Arial Narrow" w:hAnsi="Arial Narrow"/>
          <w:sz w:val="22"/>
          <w:szCs w:val="22"/>
        </w:rPr>
        <w:t xml:space="preserve">Security to the extent of the </w:t>
      </w:r>
      <w:r w:rsidR="00E53B5A">
        <w:rPr>
          <w:rFonts w:ascii="Arial Narrow" w:hAnsi="Arial Narrow"/>
          <w:sz w:val="22"/>
          <w:szCs w:val="22"/>
        </w:rPr>
        <w:t>proportionate difference between the Maximum Service Quantity and the reduced Maximum Service Quantity</w:t>
      </w:r>
      <w:r w:rsidR="007061AE">
        <w:rPr>
          <w:rFonts w:ascii="Arial Narrow" w:hAnsi="Arial Narrow"/>
          <w:sz w:val="22"/>
          <w:szCs w:val="22"/>
        </w:rPr>
        <w:t>.</w:t>
      </w:r>
    </w:p>
    <w:p w14:paraId="5C7E8BE7" w14:textId="2DC25AD5" w:rsidR="00D14ED4" w:rsidRPr="004C10A8" w:rsidRDefault="002B0485" w:rsidP="00094005">
      <w:pPr>
        <w:pStyle w:val="Heading1"/>
        <w:keepLines/>
        <w:numPr>
          <w:ilvl w:val="0"/>
          <w:numId w:val="27"/>
        </w:numPr>
        <w:pBdr>
          <w:top w:val="none" w:sz="0" w:space="0" w:color="auto"/>
          <w:bottom w:val="single" w:sz="18" w:space="2" w:color="auto"/>
        </w:pBdr>
        <w:tabs>
          <w:tab w:val="num" w:pos="851"/>
        </w:tabs>
        <w:spacing w:before="120"/>
        <w:rPr>
          <w:rFonts w:ascii="Arial Narrow" w:eastAsia="PMingLiU" w:hAnsi="Arial Narrow"/>
          <w:kern w:val="28"/>
          <w:sz w:val="32"/>
        </w:rPr>
      </w:pPr>
      <w:bookmarkStart w:id="75" w:name="_Toc51750496"/>
      <w:bookmarkStart w:id="76" w:name="_Ref114502507"/>
      <w:bookmarkStart w:id="77" w:name="_Toc120048557"/>
      <w:bookmarkStart w:id="78" w:name="_Ref132793255"/>
      <w:bookmarkStart w:id="79" w:name="_Toc133228744"/>
      <w:bookmarkStart w:id="80" w:name="_Toc133479302"/>
      <w:bookmarkStart w:id="81" w:name="_Toc133939868"/>
      <w:bookmarkEnd w:id="58"/>
      <w:bookmarkEnd w:id="59"/>
      <w:bookmarkEnd w:id="60"/>
      <w:bookmarkEnd w:id="61"/>
      <w:bookmarkEnd w:id="62"/>
      <w:bookmarkEnd w:id="63"/>
      <w:bookmarkEnd w:id="64"/>
      <w:bookmarkEnd w:id="65"/>
      <w:bookmarkEnd w:id="66"/>
      <w:bookmarkEnd w:id="67"/>
      <w:bookmarkEnd w:id="75"/>
      <w:r w:rsidRPr="004C10A8">
        <w:rPr>
          <w:rFonts w:ascii="Arial Narrow" w:eastAsia="PMingLiU" w:hAnsi="Arial Narrow"/>
          <w:kern w:val="28"/>
          <w:sz w:val="32"/>
        </w:rPr>
        <w:t>Service</w:t>
      </w:r>
      <w:bookmarkEnd w:id="76"/>
      <w:bookmarkEnd w:id="77"/>
      <w:bookmarkEnd w:id="78"/>
      <w:bookmarkEnd w:id="79"/>
      <w:bookmarkEnd w:id="80"/>
      <w:bookmarkEnd w:id="81"/>
    </w:p>
    <w:p w14:paraId="2DA28801" w14:textId="77777777" w:rsidR="004E2411" w:rsidRPr="004C10A8" w:rsidRDefault="004E2411" w:rsidP="00094005">
      <w:pPr>
        <w:pStyle w:val="Heading7"/>
        <w:keepNext/>
        <w:keepLines/>
        <w:numPr>
          <w:ilvl w:val="1"/>
          <w:numId w:val="27"/>
        </w:numPr>
        <w:spacing w:before="120" w:after="120"/>
      </w:pPr>
      <w:bookmarkStart w:id="82" w:name="_Ref132953669"/>
      <w:bookmarkStart w:id="83" w:name="_Ref41558602"/>
      <w:r>
        <w:rPr>
          <w:sz w:val="24"/>
          <w:szCs w:val="24"/>
        </w:rPr>
        <w:t>Service obligations</w:t>
      </w:r>
      <w:bookmarkEnd w:id="82"/>
    </w:p>
    <w:p w14:paraId="5BAC9D51" w14:textId="2D4CECE6" w:rsidR="001409C9" w:rsidRDefault="00C25DE4" w:rsidP="002B252E">
      <w:pPr>
        <w:pStyle w:val="Heading7"/>
        <w:keepNext/>
        <w:keepLines/>
        <w:spacing w:before="120" w:after="120"/>
        <w:ind w:left="709"/>
        <w:rPr>
          <w:b w:val="0"/>
          <w:bCs/>
        </w:rPr>
      </w:pPr>
      <w:r>
        <w:rPr>
          <w:b w:val="0"/>
          <w:bCs/>
        </w:rPr>
        <w:t>On and from the Commencement Date, t</w:t>
      </w:r>
      <w:r w:rsidR="002B252E" w:rsidRPr="00BE25F4">
        <w:rPr>
          <w:b w:val="0"/>
          <w:bCs/>
        </w:rPr>
        <w:t xml:space="preserve">he </w:t>
      </w:r>
      <w:r w:rsidR="00366586" w:rsidRPr="00BE25F4">
        <w:rPr>
          <w:b w:val="0"/>
          <w:bCs/>
        </w:rPr>
        <w:t xml:space="preserve">Service Provider </w:t>
      </w:r>
      <w:r w:rsidR="00666CA7" w:rsidRPr="00BE25F4">
        <w:rPr>
          <w:b w:val="0"/>
          <w:bCs/>
        </w:rPr>
        <w:t>must</w:t>
      </w:r>
      <w:r w:rsidR="001409C9">
        <w:rPr>
          <w:b w:val="0"/>
          <w:bCs/>
        </w:rPr>
        <w:t>:</w:t>
      </w:r>
    </w:p>
    <w:p w14:paraId="04BA9F92" w14:textId="2A573208" w:rsidR="00545009" w:rsidRDefault="00BE25F4" w:rsidP="00094005">
      <w:pPr>
        <w:pStyle w:val="ListParagraph"/>
        <w:numPr>
          <w:ilvl w:val="2"/>
          <w:numId w:val="56"/>
        </w:numPr>
        <w:spacing w:before="120" w:after="120"/>
        <w:ind w:left="1418" w:hanging="709"/>
        <w:contextualSpacing w:val="0"/>
        <w:rPr>
          <w:rFonts w:ascii="Arial Narrow" w:hAnsi="Arial Narrow"/>
          <w:sz w:val="22"/>
          <w:szCs w:val="22"/>
        </w:rPr>
      </w:pPr>
      <w:r w:rsidRPr="00545009">
        <w:rPr>
          <w:rFonts w:ascii="Arial Narrow" w:hAnsi="Arial Narrow"/>
          <w:sz w:val="22"/>
          <w:szCs w:val="22"/>
        </w:rPr>
        <w:t xml:space="preserve">operate and maintain the </w:t>
      </w:r>
      <w:r w:rsidR="00F061B2">
        <w:rPr>
          <w:rFonts w:ascii="Arial Narrow" w:hAnsi="Arial Narrow"/>
          <w:sz w:val="22"/>
          <w:szCs w:val="22"/>
        </w:rPr>
        <w:t>Unregistered</w:t>
      </w:r>
      <w:r w:rsidRPr="00545009">
        <w:rPr>
          <w:rFonts w:ascii="Arial Narrow" w:hAnsi="Arial Narrow"/>
          <w:sz w:val="22"/>
          <w:szCs w:val="22"/>
        </w:rPr>
        <w:t xml:space="preserve"> Service Equipment in accordance with </w:t>
      </w:r>
      <w:r w:rsidR="00BC4B6C">
        <w:rPr>
          <w:rFonts w:ascii="Arial Narrow" w:hAnsi="Arial Narrow"/>
          <w:sz w:val="22"/>
          <w:szCs w:val="22"/>
        </w:rPr>
        <w:t>G</w:t>
      </w:r>
      <w:r w:rsidRPr="00545009">
        <w:rPr>
          <w:rFonts w:ascii="Arial Narrow" w:hAnsi="Arial Narrow"/>
          <w:sz w:val="22"/>
          <w:szCs w:val="22"/>
        </w:rPr>
        <w:t>ood Electricity Industry Practice</w:t>
      </w:r>
      <w:r w:rsidR="00545009">
        <w:rPr>
          <w:rFonts w:ascii="Arial Narrow" w:hAnsi="Arial Narrow"/>
          <w:sz w:val="22"/>
          <w:szCs w:val="22"/>
        </w:rPr>
        <w:t>; and</w:t>
      </w:r>
    </w:p>
    <w:p w14:paraId="377BA094" w14:textId="1E4F3DCC" w:rsidR="00247894" w:rsidRDefault="00247894" w:rsidP="00094005">
      <w:pPr>
        <w:pStyle w:val="ListParagraph"/>
        <w:numPr>
          <w:ilvl w:val="2"/>
          <w:numId w:val="56"/>
        </w:numPr>
        <w:spacing w:before="120" w:after="120"/>
        <w:ind w:left="1418" w:hanging="709"/>
        <w:contextualSpacing w:val="0"/>
        <w:rPr>
          <w:rFonts w:ascii="Arial Narrow" w:hAnsi="Arial Narrow" w:cs="Arial"/>
          <w:sz w:val="22"/>
          <w:szCs w:val="22"/>
        </w:rPr>
      </w:pPr>
      <w:r>
        <w:rPr>
          <w:rFonts w:ascii="Arial Narrow" w:hAnsi="Arial Narrow"/>
          <w:sz w:val="22"/>
          <w:szCs w:val="22"/>
        </w:rPr>
        <w:t>ensure e</w:t>
      </w:r>
      <w:r w:rsidRPr="00B023FC">
        <w:rPr>
          <w:rFonts w:ascii="Arial Narrow" w:hAnsi="Arial Narrow"/>
          <w:sz w:val="22"/>
          <w:szCs w:val="22"/>
        </w:rPr>
        <w:t xml:space="preserve">ach </w:t>
      </w:r>
      <w:r w:rsidRPr="00B023FC">
        <w:rPr>
          <w:rFonts w:ascii="Arial Narrow" w:hAnsi="Arial Narrow"/>
          <w:i/>
          <w:sz w:val="22"/>
          <w:szCs w:val="22"/>
        </w:rPr>
        <w:t>Load</w:t>
      </w:r>
      <w:r w:rsidRPr="00B023FC">
        <w:rPr>
          <w:rFonts w:ascii="Arial Narrow" w:hAnsi="Arial Narrow"/>
          <w:sz w:val="22"/>
          <w:szCs w:val="22"/>
        </w:rPr>
        <w:t xml:space="preserve"> associated with the Unregistered Service Equipment is not (and </w:t>
      </w:r>
      <w:r w:rsidR="0077776F">
        <w:rPr>
          <w:rFonts w:ascii="Arial Narrow" w:hAnsi="Arial Narrow"/>
          <w:sz w:val="22"/>
          <w:szCs w:val="22"/>
        </w:rPr>
        <w:t xml:space="preserve">has not </w:t>
      </w:r>
      <w:r w:rsidR="000074DA">
        <w:rPr>
          <w:rFonts w:ascii="Arial Narrow" w:hAnsi="Arial Narrow"/>
          <w:sz w:val="22"/>
          <w:szCs w:val="22"/>
        </w:rPr>
        <w:t xml:space="preserve">previously </w:t>
      </w:r>
      <w:r w:rsidRPr="00B023FC">
        <w:rPr>
          <w:rFonts w:ascii="Arial Narrow" w:hAnsi="Arial Narrow"/>
          <w:sz w:val="22"/>
          <w:szCs w:val="22"/>
        </w:rPr>
        <w:t xml:space="preserve">been) </w:t>
      </w:r>
      <w:r w:rsidRPr="00B023FC">
        <w:rPr>
          <w:rFonts w:ascii="Arial Narrow" w:hAnsi="Arial Narrow"/>
          <w:sz w:val="22"/>
          <w:szCs w:val="18"/>
        </w:rPr>
        <w:t xml:space="preserve">associated with any </w:t>
      </w:r>
      <w:r w:rsidRPr="00B023FC">
        <w:rPr>
          <w:rFonts w:ascii="Arial Narrow" w:hAnsi="Arial Narrow"/>
          <w:i/>
          <w:sz w:val="22"/>
          <w:szCs w:val="18"/>
        </w:rPr>
        <w:t>Demand Side Programme</w:t>
      </w:r>
      <w:r w:rsidRPr="00B023FC">
        <w:rPr>
          <w:rFonts w:ascii="Arial Narrow" w:hAnsi="Arial Narrow"/>
          <w:sz w:val="22"/>
          <w:szCs w:val="18"/>
        </w:rPr>
        <w:t xml:space="preserve"> during the 2022/23 or 2023/24 </w:t>
      </w:r>
      <w:r w:rsidRPr="00B023FC">
        <w:rPr>
          <w:rFonts w:ascii="Arial Narrow" w:hAnsi="Arial Narrow"/>
          <w:i/>
          <w:sz w:val="22"/>
          <w:szCs w:val="18"/>
        </w:rPr>
        <w:t>Capacity Year</w:t>
      </w:r>
      <w:r w:rsidR="003C3000">
        <w:rPr>
          <w:rFonts w:ascii="Arial Narrow" w:hAnsi="Arial Narrow"/>
          <w:iCs/>
          <w:sz w:val="22"/>
          <w:szCs w:val="18"/>
        </w:rPr>
        <w:t>;</w:t>
      </w:r>
    </w:p>
    <w:p w14:paraId="75D8D07D" w14:textId="4E32A076" w:rsidR="00682462" w:rsidRPr="00366586" w:rsidRDefault="0038626B" w:rsidP="00094005">
      <w:pPr>
        <w:pStyle w:val="ListParagraph"/>
        <w:numPr>
          <w:ilvl w:val="2"/>
          <w:numId w:val="56"/>
        </w:numPr>
        <w:spacing w:before="120" w:after="120"/>
        <w:ind w:left="1418" w:hanging="709"/>
        <w:contextualSpacing w:val="0"/>
        <w:rPr>
          <w:rFonts w:ascii="Arial Narrow" w:hAnsi="Arial Narrow" w:cs="Arial"/>
          <w:sz w:val="22"/>
          <w:szCs w:val="22"/>
        </w:rPr>
      </w:pPr>
      <w:r>
        <w:rPr>
          <w:rFonts w:ascii="Arial Narrow" w:hAnsi="Arial Narrow" w:cs="Arial"/>
          <w:sz w:val="22"/>
          <w:szCs w:val="22"/>
        </w:rPr>
        <w:t>(subject to this Contract)</w:t>
      </w:r>
      <w:r w:rsidR="007F5458">
        <w:rPr>
          <w:rFonts w:ascii="Arial Narrow" w:hAnsi="Arial Narrow" w:cs="Arial"/>
          <w:sz w:val="22"/>
          <w:szCs w:val="22"/>
        </w:rPr>
        <w:t xml:space="preserve"> </w:t>
      </w:r>
      <w:r w:rsidR="00C70E7F">
        <w:rPr>
          <w:rFonts w:ascii="Arial Narrow" w:hAnsi="Arial Narrow" w:cs="Arial"/>
          <w:sz w:val="22"/>
          <w:szCs w:val="22"/>
        </w:rPr>
        <w:t>ensure the Service is Available at all times during the Availability Period</w:t>
      </w:r>
      <w:r w:rsidR="0014376F">
        <w:rPr>
          <w:rFonts w:ascii="Arial Narrow" w:hAnsi="Arial Narrow" w:cs="Arial"/>
          <w:sz w:val="22"/>
          <w:szCs w:val="22"/>
        </w:rPr>
        <w:t>;</w:t>
      </w:r>
    </w:p>
    <w:p w14:paraId="46569443" w14:textId="0E556A67" w:rsidR="00284366" w:rsidRDefault="004D6DB2" w:rsidP="00094005">
      <w:pPr>
        <w:pStyle w:val="ListParagraph"/>
        <w:numPr>
          <w:ilvl w:val="2"/>
          <w:numId w:val="56"/>
        </w:numPr>
        <w:spacing w:before="120" w:after="120"/>
        <w:ind w:left="1418" w:hanging="709"/>
        <w:contextualSpacing w:val="0"/>
        <w:rPr>
          <w:rFonts w:ascii="Arial Narrow" w:hAnsi="Arial Narrow" w:cs="Arial"/>
          <w:sz w:val="22"/>
          <w:szCs w:val="22"/>
        </w:rPr>
      </w:pPr>
      <w:r>
        <w:rPr>
          <w:rFonts w:ascii="Arial Narrow" w:hAnsi="Arial Narrow"/>
          <w:sz w:val="22"/>
          <w:szCs w:val="22"/>
        </w:rPr>
        <w:t>e</w:t>
      </w:r>
      <w:r w:rsidR="00284366">
        <w:rPr>
          <w:rFonts w:ascii="Arial Narrow" w:hAnsi="Arial Narrow"/>
          <w:sz w:val="22"/>
          <w:szCs w:val="22"/>
        </w:rPr>
        <w:t xml:space="preserve">nsure the Unregistered Service Equipment </w:t>
      </w:r>
      <w:r w:rsidR="00CD6870">
        <w:rPr>
          <w:rFonts w:ascii="Arial Narrow" w:hAnsi="Arial Narrow"/>
          <w:sz w:val="22"/>
          <w:szCs w:val="22"/>
        </w:rPr>
        <w:t xml:space="preserve">satisfies </w:t>
      </w:r>
      <w:r w:rsidR="00284366">
        <w:rPr>
          <w:rFonts w:ascii="Arial Narrow" w:hAnsi="Arial Narrow"/>
          <w:sz w:val="22"/>
          <w:szCs w:val="22"/>
        </w:rPr>
        <w:t>the</w:t>
      </w:r>
      <w:r w:rsidR="00284366">
        <w:t xml:space="preserve"> </w:t>
      </w:r>
      <w:r w:rsidR="00284366">
        <w:rPr>
          <w:rFonts w:ascii="Arial Narrow" w:hAnsi="Arial Narrow"/>
          <w:sz w:val="22"/>
          <w:szCs w:val="22"/>
        </w:rPr>
        <w:t>c</w:t>
      </w:r>
      <w:r w:rsidR="00284366" w:rsidRPr="002B1588">
        <w:rPr>
          <w:rFonts w:ascii="Arial Narrow" w:hAnsi="Arial Narrow"/>
          <w:sz w:val="22"/>
          <w:szCs w:val="22"/>
        </w:rPr>
        <w:t>ontrol and communication requirements</w:t>
      </w:r>
      <w:r w:rsidR="00284366">
        <w:rPr>
          <w:rFonts w:ascii="Arial Narrow" w:hAnsi="Arial Narrow"/>
          <w:sz w:val="22"/>
          <w:szCs w:val="22"/>
        </w:rPr>
        <w:t xml:space="preserve"> specified in </w:t>
      </w:r>
      <w:r w:rsidR="00284366" w:rsidRPr="002B1588">
        <w:rPr>
          <w:rFonts w:ascii="Arial Narrow" w:hAnsi="Arial Narrow"/>
          <w:b/>
          <w:bCs/>
          <w:sz w:val="22"/>
          <w:szCs w:val="22"/>
        </w:rPr>
        <w:fldChar w:fldCharType="begin"/>
      </w:r>
      <w:r w:rsidR="00284366" w:rsidRPr="002B1588">
        <w:rPr>
          <w:rFonts w:ascii="Arial Narrow" w:hAnsi="Arial Narrow"/>
          <w:b/>
          <w:bCs/>
          <w:sz w:val="22"/>
          <w:szCs w:val="22"/>
        </w:rPr>
        <w:instrText xml:space="preserve"> REF _Ref133846683 \r \h </w:instrText>
      </w:r>
      <w:r w:rsidR="00284366">
        <w:rPr>
          <w:rFonts w:ascii="Arial Narrow" w:hAnsi="Arial Narrow"/>
          <w:b/>
          <w:bCs/>
          <w:sz w:val="22"/>
          <w:szCs w:val="22"/>
        </w:rPr>
        <w:instrText xml:space="preserve"> \* MERGEFORMAT </w:instrText>
      </w:r>
      <w:r w:rsidR="00284366" w:rsidRPr="002B1588">
        <w:rPr>
          <w:rFonts w:ascii="Arial Narrow" w:hAnsi="Arial Narrow"/>
          <w:b/>
          <w:bCs/>
          <w:sz w:val="22"/>
          <w:szCs w:val="22"/>
        </w:rPr>
      </w:r>
      <w:r w:rsidR="00284366" w:rsidRPr="002B1588">
        <w:rPr>
          <w:rFonts w:ascii="Arial Narrow" w:hAnsi="Arial Narrow"/>
          <w:b/>
          <w:bCs/>
          <w:sz w:val="22"/>
          <w:szCs w:val="22"/>
        </w:rPr>
        <w:fldChar w:fldCharType="separate"/>
      </w:r>
      <w:r w:rsidR="00284366">
        <w:rPr>
          <w:rFonts w:ascii="Arial Narrow" w:hAnsi="Arial Narrow"/>
          <w:b/>
          <w:bCs/>
          <w:sz w:val="22"/>
          <w:szCs w:val="22"/>
        </w:rPr>
        <w:t>Schedule 3</w:t>
      </w:r>
      <w:r w:rsidR="00284366" w:rsidRPr="002B1588">
        <w:rPr>
          <w:rFonts w:ascii="Arial Narrow" w:hAnsi="Arial Narrow"/>
          <w:b/>
          <w:bCs/>
          <w:sz w:val="22"/>
          <w:szCs w:val="22"/>
        </w:rPr>
        <w:fldChar w:fldCharType="end"/>
      </w:r>
      <w:r>
        <w:rPr>
          <w:rFonts w:ascii="Arial Narrow" w:hAnsi="Arial Narrow"/>
          <w:sz w:val="22"/>
          <w:szCs w:val="22"/>
        </w:rPr>
        <w:t>;</w:t>
      </w:r>
    </w:p>
    <w:p w14:paraId="32EC221F" w14:textId="1700CFC9" w:rsidR="0038626B" w:rsidRPr="00B1289B" w:rsidRDefault="0038626B" w:rsidP="00094005">
      <w:pPr>
        <w:pStyle w:val="ListParagraph"/>
        <w:numPr>
          <w:ilvl w:val="2"/>
          <w:numId w:val="56"/>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activate the </w:t>
      </w:r>
      <w:r w:rsidR="00DB64A7">
        <w:rPr>
          <w:rFonts w:ascii="Arial Narrow" w:hAnsi="Arial Narrow"/>
          <w:sz w:val="22"/>
          <w:szCs w:val="22"/>
        </w:rPr>
        <w:t xml:space="preserve">Unregistered </w:t>
      </w:r>
      <w:r w:rsidRPr="004C10A8">
        <w:rPr>
          <w:rFonts w:ascii="Arial Narrow" w:hAnsi="Arial Narrow"/>
          <w:sz w:val="22"/>
          <w:szCs w:val="22"/>
        </w:rPr>
        <w:t xml:space="preserve">Service Equipment </w:t>
      </w:r>
      <w:r w:rsidR="0072546B">
        <w:rPr>
          <w:rFonts w:ascii="Arial Narrow" w:hAnsi="Arial Narrow"/>
          <w:sz w:val="22"/>
          <w:szCs w:val="22"/>
        </w:rPr>
        <w:t xml:space="preserve">(or cause </w:t>
      </w:r>
      <w:r w:rsidR="008060A6">
        <w:rPr>
          <w:rFonts w:ascii="Arial Narrow" w:hAnsi="Arial Narrow"/>
          <w:sz w:val="22"/>
          <w:szCs w:val="22"/>
        </w:rPr>
        <w:t xml:space="preserve">third-party Unregistered Service Equipment to be activated) </w:t>
      </w:r>
      <w:r w:rsidRPr="004C10A8">
        <w:rPr>
          <w:rFonts w:ascii="Arial Narrow" w:hAnsi="Arial Narrow"/>
          <w:sz w:val="22"/>
          <w:szCs w:val="22"/>
        </w:rPr>
        <w:t xml:space="preserve">and provide the Service when required to do so by AEMO in </w:t>
      </w:r>
      <w:r w:rsidRPr="00B1289B">
        <w:rPr>
          <w:rFonts w:ascii="Arial Narrow" w:hAnsi="Arial Narrow"/>
          <w:sz w:val="22"/>
          <w:szCs w:val="22"/>
        </w:rPr>
        <w:t>compliance with the relevant Activation Notice and otherwise in accordance with this Agreement</w:t>
      </w:r>
      <w:r w:rsidR="00CF43DA" w:rsidRPr="00B1289B">
        <w:rPr>
          <w:rFonts w:ascii="Arial Narrow" w:hAnsi="Arial Narrow"/>
          <w:sz w:val="22"/>
          <w:szCs w:val="22"/>
        </w:rPr>
        <w:t>;</w:t>
      </w:r>
      <w:r w:rsidR="000D1E4F">
        <w:rPr>
          <w:rFonts w:ascii="Arial Narrow" w:hAnsi="Arial Narrow"/>
          <w:sz w:val="22"/>
          <w:szCs w:val="22"/>
        </w:rPr>
        <w:t xml:space="preserve"> and</w:t>
      </w:r>
    </w:p>
    <w:p w14:paraId="4C67C897" w14:textId="71496889" w:rsidR="000F57A4" w:rsidRPr="00B1289B" w:rsidRDefault="00295512" w:rsidP="00094005">
      <w:pPr>
        <w:pStyle w:val="ListParagraph"/>
        <w:numPr>
          <w:ilvl w:val="2"/>
          <w:numId w:val="56"/>
        </w:numPr>
        <w:spacing w:before="120" w:after="120"/>
        <w:ind w:left="1418" w:hanging="709"/>
        <w:contextualSpacing w:val="0"/>
        <w:rPr>
          <w:rFonts w:ascii="Arial Narrow" w:hAnsi="Arial Narrow" w:cs="Arial"/>
          <w:sz w:val="22"/>
          <w:szCs w:val="22"/>
        </w:rPr>
      </w:pPr>
      <w:r w:rsidRPr="00B1289B">
        <w:rPr>
          <w:rFonts w:ascii="Arial Narrow" w:hAnsi="Arial Narrow" w:cs="Arial"/>
          <w:sz w:val="22"/>
          <w:szCs w:val="22"/>
        </w:rPr>
        <w:t xml:space="preserve">not enter into or be a party to any </w:t>
      </w:r>
      <w:r w:rsidR="000F57A4" w:rsidRPr="00B1289B">
        <w:rPr>
          <w:rFonts w:ascii="Arial Narrow" w:hAnsi="Arial Narrow" w:cs="Arial"/>
          <w:sz w:val="22"/>
          <w:szCs w:val="22"/>
        </w:rPr>
        <w:t xml:space="preserve">contractual or legal arrangement relating to the </w:t>
      </w:r>
      <w:r w:rsidR="00A04060" w:rsidRPr="00B1289B">
        <w:rPr>
          <w:rFonts w:ascii="Arial Narrow" w:hAnsi="Arial Narrow" w:cs="Arial"/>
          <w:sz w:val="22"/>
          <w:szCs w:val="22"/>
        </w:rPr>
        <w:t xml:space="preserve">Unregistered Service Equipment (other than in the ordinary course of business) </w:t>
      </w:r>
      <w:r w:rsidR="000F57A4" w:rsidRPr="00B1289B">
        <w:rPr>
          <w:rFonts w:ascii="Arial Narrow" w:hAnsi="Arial Narrow" w:cs="Arial"/>
          <w:sz w:val="22"/>
          <w:szCs w:val="22"/>
        </w:rPr>
        <w:t xml:space="preserve">that may adversely affect </w:t>
      </w:r>
      <w:r w:rsidR="00B62352" w:rsidRPr="00B1289B">
        <w:rPr>
          <w:rFonts w:ascii="Arial Narrow" w:hAnsi="Arial Narrow" w:cs="Arial"/>
          <w:sz w:val="22"/>
          <w:szCs w:val="22"/>
        </w:rPr>
        <w:t>the Service Provider’s ability to provide the S</w:t>
      </w:r>
      <w:r w:rsidR="000F57A4" w:rsidRPr="00B1289B">
        <w:rPr>
          <w:rFonts w:ascii="Arial Narrow" w:hAnsi="Arial Narrow" w:cs="Arial"/>
          <w:sz w:val="22"/>
          <w:szCs w:val="22"/>
        </w:rPr>
        <w:t>ervice</w:t>
      </w:r>
      <w:r w:rsidR="000D1E4F">
        <w:rPr>
          <w:rFonts w:ascii="Arial Narrow" w:hAnsi="Arial Narrow" w:cs="Arial"/>
          <w:sz w:val="22"/>
          <w:szCs w:val="22"/>
        </w:rPr>
        <w:t>.</w:t>
      </w:r>
    </w:p>
    <w:p w14:paraId="5B6A378E" w14:textId="66C3B6EC" w:rsidR="0023376B" w:rsidRPr="0023376B" w:rsidRDefault="0023376B" w:rsidP="00094005">
      <w:pPr>
        <w:pStyle w:val="Heading7"/>
        <w:keepNext/>
        <w:keepLines/>
        <w:numPr>
          <w:ilvl w:val="1"/>
          <w:numId w:val="27"/>
        </w:numPr>
        <w:spacing w:before="120" w:after="120"/>
        <w:rPr>
          <w:sz w:val="24"/>
          <w:szCs w:val="24"/>
        </w:rPr>
      </w:pPr>
      <w:r>
        <w:rPr>
          <w:sz w:val="24"/>
          <w:szCs w:val="24"/>
        </w:rPr>
        <w:t>Changes in Unregistered Service Equipment or Designation Connection Point</w:t>
      </w:r>
    </w:p>
    <w:p w14:paraId="14E22306" w14:textId="0E7482C4" w:rsidR="0023376B" w:rsidRDefault="00601D3E" w:rsidP="0023376B">
      <w:pPr>
        <w:pStyle w:val="Heading7"/>
        <w:keepNext/>
        <w:keepLines/>
        <w:spacing w:before="120" w:after="120"/>
        <w:ind w:left="709"/>
        <w:rPr>
          <w:b w:val="0"/>
          <w:bCs/>
        </w:rPr>
      </w:pPr>
      <w:r>
        <w:rPr>
          <w:b w:val="0"/>
          <w:bCs/>
        </w:rPr>
        <w:t>T</w:t>
      </w:r>
      <w:r w:rsidR="0023376B" w:rsidRPr="00BE25F4">
        <w:rPr>
          <w:b w:val="0"/>
          <w:bCs/>
        </w:rPr>
        <w:t>he Service Provider m</w:t>
      </w:r>
      <w:r>
        <w:rPr>
          <w:b w:val="0"/>
          <w:bCs/>
        </w:rPr>
        <w:t>ay notify AEMO</w:t>
      </w:r>
      <w:r w:rsidR="00346BFD">
        <w:rPr>
          <w:b w:val="0"/>
          <w:bCs/>
        </w:rPr>
        <w:t>’s Operational Contact Person (by telephone and email)</w:t>
      </w:r>
      <w:r>
        <w:rPr>
          <w:b w:val="0"/>
          <w:bCs/>
        </w:rPr>
        <w:t xml:space="preserve"> of a proposed change in the Unregistered Service Equipment or a Designation Connection Point</w:t>
      </w:r>
      <w:r w:rsidR="00346BFD">
        <w:rPr>
          <w:b w:val="0"/>
          <w:bCs/>
        </w:rPr>
        <w:t xml:space="preserve">. AEMO </w:t>
      </w:r>
      <w:r w:rsidR="00184756">
        <w:rPr>
          <w:b w:val="0"/>
          <w:bCs/>
        </w:rPr>
        <w:t xml:space="preserve">may approve the proposed </w:t>
      </w:r>
      <w:r w:rsidR="00184756" w:rsidRPr="00184756">
        <w:rPr>
          <w:b w:val="0"/>
          <w:bCs/>
        </w:rPr>
        <w:t xml:space="preserve">change </w:t>
      </w:r>
      <w:r w:rsidR="000209DB">
        <w:rPr>
          <w:b w:val="0"/>
          <w:bCs/>
        </w:rPr>
        <w:t xml:space="preserve">with effect from a time determined by AEMO, </w:t>
      </w:r>
      <w:r w:rsidR="00184756" w:rsidRPr="00184756">
        <w:rPr>
          <w:b w:val="0"/>
          <w:bCs/>
        </w:rPr>
        <w:t xml:space="preserve">and (in its sole discretion) may require </w:t>
      </w:r>
      <w:r w:rsidR="00184756" w:rsidRPr="00184756">
        <w:rPr>
          <w:b w:val="0"/>
          <w:bCs/>
          <w:szCs w:val="22"/>
        </w:rPr>
        <w:t>the Service Provider to carry out a Service Test.</w:t>
      </w:r>
    </w:p>
    <w:p w14:paraId="6A778A6F" w14:textId="19736B16" w:rsidR="000843DA" w:rsidRPr="003A3BC2" w:rsidRDefault="000843DA" w:rsidP="00094005">
      <w:pPr>
        <w:pStyle w:val="Heading7"/>
        <w:keepNext/>
        <w:keepLines/>
        <w:numPr>
          <w:ilvl w:val="1"/>
          <w:numId w:val="27"/>
        </w:numPr>
        <w:spacing w:before="120" w:after="120"/>
        <w:rPr>
          <w:sz w:val="24"/>
          <w:szCs w:val="24"/>
        </w:rPr>
      </w:pPr>
      <w:r>
        <w:rPr>
          <w:sz w:val="24"/>
          <w:szCs w:val="24"/>
        </w:rPr>
        <w:t>Information request</w:t>
      </w:r>
    </w:p>
    <w:p w14:paraId="0706C009" w14:textId="308FA24F" w:rsidR="000843DA" w:rsidRPr="004C10A8" w:rsidRDefault="000843DA" w:rsidP="00094005">
      <w:pPr>
        <w:pStyle w:val="ListParagraph"/>
        <w:numPr>
          <w:ilvl w:val="2"/>
          <w:numId w:val="51"/>
        </w:numPr>
        <w:spacing w:before="120" w:after="120"/>
        <w:ind w:left="1418" w:hanging="709"/>
        <w:contextualSpacing w:val="0"/>
        <w:rPr>
          <w:rFonts w:ascii="Arial Narrow" w:hAnsi="Arial Narrow"/>
          <w:sz w:val="22"/>
          <w:szCs w:val="22"/>
        </w:rPr>
      </w:pPr>
      <w:r w:rsidRPr="003A3BC2">
        <w:rPr>
          <w:rFonts w:ascii="Arial Narrow" w:hAnsi="Arial Narrow"/>
          <w:sz w:val="22"/>
          <w:szCs w:val="22"/>
        </w:rPr>
        <w:t>AEMO (acting reasonably) may request information from the Service Provider’s Operational Contact Person</w:t>
      </w:r>
      <w:r w:rsidRPr="004C10A8">
        <w:rPr>
          <w:rFonts w:ascii="Arial Narrow" w:hAnsi="Arial Narrow"/>
          <w:sz w:val="22"/>
          <w:szCs w:val="22"/>
        </w:rPr>
        <w:t xml:space="preserve"> regarding the </w:t>
      </w:r>
      <w:r w:rsidR="00F061B2">
        <w:rPr>
          <w:rFonts w:ascii="Arial Narrow" w:hAnsi="Arial Narrow"/>
          <w:sz w:val="22"/>
          <w:szCs w:val="22"/>
        </w:rPr>
        <w:t>Unregistered</w:t>
      </w:r>
      <w:r>
        <w:rPr>
          <w:rFonts w:ascii="Arial Narrow" w:hAnsi="Arial Narrow"/>
          <w:sz w:val="22"/>
          <w:szCs w:val="22"/>
        </w:rPr>
        <w:t xml:space="preserve"> Service Equipment</w:t>
      </w:r>
      <w:r w:rsidRPr="004C10A8">
        <w:rPr>
          <w:rFonts w:ascii="Arial Narrow" w:hAnsi="Arial Narrow"/>
          <w:sz w:val="22"/>
          <w:szCs w:val="22"/>
        </w:rPr>
        <w:t xml:space="preserve"> or the Service</w:t>
      </w:r>
      <w:r w:rsidR="00184A73">
        <w:rPr>
          <w:rFonts w:ascii="Arial Narrow" w:hAnsi="Arial Narrow"/>
          <w:sz w:val="22"/>
          <w:szCs w:val="22"/>
        </w:rPr>
        <w:t xml:space="preserve"> at any time during the Contract Term</w:t>
      </w:r>
      <w:r w:rsidRPr="004C10A8">
        <w:rPr>
          <w:rFonts w:ascii="Arial Narrow" w:hAnsi="Arial Narrow"/>
          <w:sz w:val="22"/>
          <w:szCs w:val="22"/>
        </w:rPr>
        <w:t>.</w:t>
      </w:r>
    </w:p>
    <w:p w14:paraId="68218E18" w14:textId="5B4C61BD" w:rsidR="00184A73" w:rsidRPr="004C10A8" w:rsidRDefault="00184A73" w:rsidP="00094005">
      <w:pPr>
        <w:pStyle w:val="ListParagraph"/>
        <w:numPr>
          <w:ilvl w:val="2"/>
          <w:numId w:val="51"/>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Pr>
          <w:rFonts w:ascii="Arial Narrow" w:hAnsi="Arial Narrow"/>
          <w:sz w:val="22"/>
          <w:szCs w:val="22"/>
        </w:rPr>
        <w:t xml:space="preserve">Service Provider must provide </w:t>
      </w:r>
      <w:r w:rsidRPr="004C10A8">
        <w:rPr>
          <w:rFonts w:ascii="Arial Narrow" w:hAnsi="Arial Narrow"/>
          <w:sz w:val="22"/>
          <w:szCs w:val="22"/>
        </w:rPr>
        <w:t xml:space="preserve">requested information </w:t>
      </w:r>
      <w:r>
        <w:rPr>
          <w:rFonts w:ascii="Arial Narrow" w:hAnsi="Arial Narrow"/>
          <w:sz w:val="22"/>
          <w:szCs w:val="22"/>
        </w:rPr>
        <w:t>without undue delay.</w:t>
      </w:r>
    </w:p>
    <w:p w14:paraId="770A726D" w14:textId="01DBD017" w:rsidR="00307736" w:rsidRPr="004F0A76" w:rsidRDefault="00382087" w:rsidP="00094005">
      <w:pPr>
        <w:pStyle w:val="Heading7"/>
        <w:keepNext/>
        <w:keepLines/>
        <w:numPr>
          <w:ilvl w:val="1"/>
          <w:numId w:val="27"/>
        </w:numPr>
        <w:spacing w:before="120" w:after="120"/>
        <w:rPr>
          <w:sz w:val="24"/>
          <w:szCs w:val="24"/>
        </w:rPr>
      </w:pPr>
      <w:bookmarkStart w:id="84" w:name="_Ref133241405"/>
      <w:r>
        <w:rPr>
          <w:sz w:val="24"/>
          <w:szCs w:val="24"/>
        </w:rPr>
        <w:t>Ava</w:t>
      </w:r>
      <w:r w:rsidR="00F96674">
        <w:rPr>
          <w:sz w:val="24"/>
          <w:szCs w:val="24"/>
        </w:rPr>
        <w:t>ilability Period</w:t>
      </w:r>
      <w:bookmarkEnd w:id="84"/>
    </w:p>
    <w:p w14:paraId="545C054E" w14:textId="060D5E21" w:rsidR="00967F10" w:rsidRPr="00967F10" w:rsidRDefault="00967F10" w:rsidP="00094005">
      <w:pPr>
        <w:pStyle w:val="ListParagraph"/>
        <w:numPr>
          <w:ilvl w:val="2"/>
          <w:numId w:val="27"/>
        </w:numPr>
        <w:spacing w:before="120" w:after="120"/>
        <w:ind w:left="1418" w:hanging="709"/>
        <w:contextualSpacing w:val="0"/>
        <w:rPr>
          <w:rFonts w:ascii="Arial Narrow" w:hAnsi="Arial Narrow"/>
          <w:sz w:val="22"/>
          <w:szCs w:val="22"/>
        </w:rPr>
      </w:pPr>
      <w:bookmarkStart w:id="85" w:name="_Ref133241312"/>
      <w:r>
        <w:rPr>
          <w:rFonts w:ascii="Arial Narrow" w:hAnsi="Arial Narrow"/>
          <w:sz w:val="22"/>
          <w:szCs w:val="22"/>
        </w:rPr>
        <w:t xml:space="preserve">The Availability Period </w:t>
      </w:r>
      <w:r w:rsidRPr="003C5B74">
        <w:rPr>
          <w:rFonts w:ascii="Arial Narrow" w:hAnsi="Arial Narrow"/>
          <w:sz w:val="22"/>
          <w:szCs w:val="22"/>
        </w:rPr>
        <w:t xml:space="preserve">for the Peak Demand Service </w:t>
      </w:r>
      <w:r>
        <w:rPr>
          <w:rFonts w:ascii="Arial Narrow" w:hAnsi="Arial Narrow"/>
          <w:sz w:val="22"/>
          <w:szCs w:val="22"/>
        </w:rPr>
        <w:t xml:space="preserve">is each </w:t>
      </w:r>
      <w:r w:rsidR="003E0C62">
        <w:rPr>
          <w:rFonts w:ascii="Arial Narrow" w:hAnsi="Arial Narrow"/>
          <w:i/>
          <w:iCs/>
          <w:sz w:val="22"/>
          <w:szCs w:val="22"/>
        </w:rPr>
        <w:t>Trading</w:t>
      </w:r>
      <w:r w:rsidR="003E0C62" w:rsidRPr="00A75821">
        <w:rPr>
          <w:rFonts w:ascii="Arial Narrow" w:hAnsi="Arial Narrow"/>
          <w:i/>
          <w:iCs/>
          <w:sz w:val="22"/>
          <w:szCs w:val="22"/>
        </w:rPr>
        <w:t xml:space="preserve"> </w:t>
      </w:r>
      <w:r w:rsidRPr="00A75821">
        <w:rPr>
          <w:rFonts w:ascii="Arial Narrow" w:hAnsi="Arial Narrow"/>
          <w:i/>
          <w:iCs/>
          <w:sz w:val="22"/>
          <w:szCs w:val="22"/>
        </w:rPr>
        <w:t>Interval</w:t>
      </w:r>
      <w:r>
        <w:rPr>
          <w:rFonts w:ascii="Arial Narrow" w:hAnsi="Arial Narrow"/>
          <w:sz w:val="22"/>
          <w:szCs w:val="22"/>
        </w:rPr>
        <w:t xml:space="preserve"> in each </w:t>
      </w:r>
      <w:r w:rsidRPr="00A75821">
        <w:rPr>
          <w:rFonts w:ascii="Arial Narrow" w:hAnsi="Arial Narrow"/>
          <w:i/>
          <w:iCs/>
          <w:sz w:val="22"/>
          <w:szCs w:val="22"/>
        </w:rPr>
        <w:t>Electric Storage Resource Obligation Interval</w:t>
      </w:r>
      <w:r>
        <w:rPr>
          <w:rFonts w:ascii="Arial Narrow" w:hAnsi="Arial Narrow"/>
          <w:sz w:val="22"/>
          <w:szCs w:val="22"/>
        </w:rPr>
        <w:t>.</w:t>
      </w:r>
      <w:bookmarkEnd w:id="85"/>
    </w:p>
    <w:p w14:paraId="4775B083" w14:textId="25ADD2E4" w:rsidR="00A00815" w:rsidRPr="004C10A8" w:rsidRDefault="005969C1" w:rsidP="00094005">
      <w:pPr>
        <w:pStyle w:val="Heading7"/>
        <w:keepNext/>
        <w:keepLines/>
        <w:numPr>
          <w:ilvl w:val="1"/>
          <w:numId w:val="27"/>
        </w:numPr>
        <w:spacing w:before="120" w:after="120"/>
        <w:rPr>
          <w:sz w:val="24"/>
          <w:szCs w:val="24"/>
        </w:rPr>
      </w:pPr>
      <w:bookmarkStart w:id="86" w:name="_Ref41551999"/>
      <w:bookmarkEnd w:id="83"/>
      <w:r w:rsidRPr="004C10A8">
        <w:rPr>
          <w:sz w:val="24"/>
          <w:szCs w:val="24"/>
        </w:rPr>
        <w:t>Material change notification by Service Provider</w:t>
      </w:r>
      <w:bookmarkEnd w:id="86"/>
    </w:p>
    <w:p w14:paraId="6FF85DA3" w14:textId="395A3980" w:rsidR="00C948C6" w:rsidRPr="004C10A8" w:rsidRDefault="00C948C6" w:rsidP="0079030B">
      <w:pPr>
        <w:spacing w:before="120" w:after="120"/>
        <w:ind w:left="709"/>
        <w:rPr>
          <w:rFonts w:ascii="Arial Narrow" w:hAnsi="Arial Narrow"/>
          <w:sz w:val="22"/>
          <w:szCs w:val="22"/>
        </w:rPr>
      </w:pPr>
      <w:r w:rsidRPr="004C10A8">
        <w:rPr>
          <w:rFonts w:ascii="Arial Narrow" w:hAnsi="Arial Narrow"/>
          <w:sz w:val="22"/>
          <w:szCs w:val="22"/>
        </w:rPr>
        <w:t>The Service Provider must notify AEMO</w:t>
      </w:r>
      <w:r w:rsidR="00E532D9" w:rsidRPr="004C10A8">
        <w:rPr>
          <w:rFonts w:ascii="Arial Narrow" w:hAnsi="Arial Narrow"/>
          <w:sz w:val="22"/>
          <w:szCs w:val="22"/>
        </w:rPr>
        <w:t>’s Operational Contact</w:t>
      </w:r>
      <w:r w:rsidRPr="004C10A8">
        <w:rPr>
          <w:rFonts w:ascii="Arial Narrow" w:hAnsi="Arial Narrow"/>
          <w:sz w:val="22"/>
          <w:szCs w:val="22"/>
        </w:rPr>
        <w:t xml:space="preserve"> </w:t>
      </w:r>
      <w:r w:rsidR="008B2C1C">
        <w:rPr>
          <w:rFonts w:ascii="Arial Narrow" w:hAnsi="Arial Narrow"/>
          <w:sz w:val="22"/>
          <w:szCs w:val="22"/>
        </w:rPr>
        <w:t xml:space="preserve">Person </w:t>
      </w:r>
      <w:r w:rsidRPr="004C10A8">
        <w:rPr>
          <w:rFonts w:ascii="Arial Narrow" w:hAnsi="Arial Narrow"/>
          <w:sz w:val="22"/>
          <w:szCs w:val="22"/>
        </w:rPr>
        <w:t xml:space="preserve">without undue delay if there are any material changes </w:t>
      </w:r>
      <w:r w:rsidR="00960F35" w:rsidRPr="004C10A8">
        <w:rPr>
          <w:rFonts w:ascii="Arial Narrow" w:hAnsi="Arial Narrow"/>
          <w:sz w:val="22"/>
          <w:szCs w:val="22"/>
        </w:rPr>
        <w:t xml:space="preserve">during the Contract Term </w:t>
      </w:r>
      <w:r w:rsidRPr="004C10A8">
        <w:rPr>
          <w:rFonts w:ascii="Arial Narrow" w:hAnsi="Arial Narrow"/>
          <w:sz w:val="22"/>
          <w:szCs w:val="22"/>
        </w:rPr>
        <w:t>with respect to:</w:t>
      </w:r>
    </w:p>
    <w:p w14:paraId="5F302D08" w14:textId="00DECDF0" w:rsidR="00C948C6" w:rsidRPr="004C10A8" w:rsidRDefault="00960F35" w:rsidP="00094005">
      <w:pPr>
        <w:pStyle w:val="ListParagraph"/>
        <w:numPr>
          <w:ilvl w:val="2"/>
          <w:numId w:val="48"/>
        </w:numPr>
        <w:spacing w:before="120" w:after="120"/>
        <w:contextualSpacing w:val="0"/>
        <w:rPr>
          <w:rFonts w:ascii="Arial Narrow" w:hAnsi="Arial Narrow"/>
          <w:sz w:val="22"/>
          <w:szCs w:val="22"/>
        </w:rPr>
      </w:pPr>
      <w:r w:rsidRPr="004C10A8">
        <w:rPr>
          <w:rFonts w:ascii="Arial Narrow" w:hAnsi="Arial Narrow"/>
          <w:sz w:val="22"/>
          <w:szCs w:val="22"/>
        </w:rPr>
        <w:t>t</w:t>
      </w:r>
      <w:r w:rsidR="00C948C6" w:rsidRPr="004C10A8">
        <w:rPr>
          <w:rFonts w:ascii="Arial Narrow" w:hAnsi="Arial Narrow"/>
          <w:sz w:val="22"/>
          <w:szCs w:val="22"/>
        </w:rPr>
        <w:t xml:space="preserve">he </w:t>
      </w:r>
      <w:r w:rsidR="00F061B2">
        <w:rPr>
          <w:rFonts w:ascii="Arial Narrow" w:hAnsi="Arial Narrow"/>
          <w:sz w:val="22"/>
          <w:szCs w:val="22"/>
        </w:rPr>
        <w:t>Unregistered</w:t>
      </w:r>
      <w:r w:rsidR="00C74D04">
        <w:rPr>
          <w:rFonts w:ascii="Arial Narrow" w:hAnsi="Arial Narrow"/>
          <w:sz w:val="22"/>
          <w:szCs w:val="22"/>
        </w:rPr>
        <w:t xml:space="preserve"> Service Equipment</w:t>
      </w:r>
      <w:r w:rsidRPr="004C10A8">
        <w:rPr>
          <w:rFonts w:ascii="Arial Narrow" w:hAnsi="Arial Narrow"/>
          <w:sz w:val="22"/>
          <w:szCs w:val="22"/>
        </w:rPr>
        <w:t>; or</w:t>
      </w:r>
    </w:p>
    <w:p w14:paraId="5D1F7421" w14:textId="39F2DD75" w:rsidR="003B3295" w:rsidRPr="002347F5" w:rsidRDefault="00FE3E28" w:rsidP="00094005">
      <w:pPr>
        <w:pStyle w:val="ListParagraph"/>
        <w:numPr>
          <w:ilvl w:val="2"/>
          <w:numId w:val="48"/>
        </w:numPr>
        <w:spacing w:before="120" w:after="120"/>
        <w:ind w:left="1418" w:hanging="709"/>
        <w:contextualSpacing w:val="0"/>
        <w:rPr>
          <w:rFonts w:ascii="Arial Narrow" w:hAnsi="Arial Narrow"/>
          <w:sz w:val="22"/>
          <w:szCs w:val="22"/>
        </w:rPr>
      </w:pPr>
      <w:r>
        <w:rPr>
          <w:rFonts w:ascii="Arial Narrow" w:hAnsi="Arial Narrow"/>
          <w:sz w:val="22"/>
          <w:szCs w:val="22"/>
        </w:rPr>
        <w:t>a</w:t>
      </w:r>
      <w:r w:rsidR="00C948C6" w:rsidRPr="004C10A8">
        <w:rPr>
          <w:rFonts w:ascii="Arial Narrow" w:hAnsi="Arial Narrow"/>
          <w:sz w:val="22"/>
          <w:szCs w:val="22"/>
        </w:rPr>
        <w:t xml:space="preserve"> Designated Connection Point (including NMI details)</w:t>
      </w:r>
      <w:r w:rsidR="005969C1" w:rsidRPr="004C10A8">
        <w:rPr>
          <w:rFonts w:ascii="Arial Narrow" w:hAnsi="Arial Narrow"/>
          <w:sz w:val="22"/>
          <w:szCs w:val="22"/>
        </w:rPr>
        <w:t>.</w:t>
      </w:r>
    </w:p>
    <w:p w14:paraId="4DD598F8" w14:textId="60367508" w:rsidR="003F1E1C" w:rsidRDefault="003F1E1C" w:rsidP="00094005">
      <w:pPr>
        <w:pStyle w:val="Heading1"/>
        <w:keepLines/>
        <w:numPr>
          <w:ilvl w:val="0"/>
          <w:numId w:val="27"/>
        </w:numPr>
        <w:pBdr>
          <w:top w:val="none" w:sz="0" w:space="0" w:color="auto"/>
          <w:bottom w:val="single" w:sz="18" w:space="2" w:color="auto"/>
        </w:pBdr>
        <w:tabs>
          <w:tab w:val="num" w:pos="851"/>
        </w:tabs>
        <w:spacing w:before="120"/>
        <w:rPr>
          <w:rFonts w:ascii="Arial Narrow" w:eastAsia="PMingLiU" w:hAnsi="Arial Narrow"/>
          <w:kern w:val="28"/>
          <w:sz w:val="32"/>
        </w:rPr>
      </w:pPr>
      <w:bookmarkStart w:id="87" w:name="_Toc133939869"/>
      <w:bookmarkStart w:id="88" w:name="_Toc120048558"/>
      <w:bookmarkStart w:id="89" w:name="_Toc133228745"/>
      <w:bookmarkStart w:id="90" w:name="_Toc133479303"/>
      <w:commentRangeStart w:id="91"/>
      <w:r>
        <w:rPr>
          <w:rFonts w:ascii="Arial Narrow" w:eastAsia="PMingLiU" w:hAnsi="Arial Narrow"/>
          <w:kern w:val="28"/>
          <w:sz w:val="32"/>
        </w:rPr>
        <w:t>Activation</w:t>
      </w:r>
      <w:bookmarkEnd w:id="87"/>
      <w:commentRangeEnd w:id="91"/>
      <w:r w:rsidR="00E107DD">
        <w:rPr>
          <w:rStyle w:val="CommentReference"/>
          <w:rFonts w:ascii="Times New Roman" w:hAnsi="Times New Roman"/>
          <w:b w:val="0"/>
        </w:rPr>
        <w:commentReference w:id="91"/>
      </w:r>
    </w:p>
    <w:p w14:paraId="12AAC60B" w14:textId="2E2F853E" w:rsidR="000B0FF5" w:rsidRPr="004C10A8" w:rsidRDefault="000B0FF5" w:rsidP="00094005">
      <w:pPr>
        <w:pStyle w:val="Heading7"/>
        <w:numPr>
          <w:ilvl w:val="1"/>
          <w:numId w:val="27"/>
        </w:numPr>
        <w:tabs>
          <w:tab w:val="clear" w:pos="1701"/>
          <w:tab w:val="num" w:pos="2220"/>
        </w:tabs>
        <w:spacing w:before="120" w:after="120"/>
        <w:rPr>
          <w:szCs w:val="22"/>
        </w:rPr>
      </w:pPr>
      <w:bookmarkStart w:id="92" w:name="_Ref119978848"/>
      <w:bookmarkStart w:id="93" w:name="_Ref138041857"/>
      <w:r w:rsidRPr="004C10A8">
        <w:t>Activation Notice</w:t>
      </w:r>
      <w:bookmarkEnd w:id="92"/>
    </w:p>
    <w:p w14:paraId="3C7C56FC" w14:textId="79FC92B5" w:rsidR="000B0FF5" w:rsidRPr="003A3BC2" w:rsidRDefault="000B0FF5" w:rsidP="00094005">
      <w:pPr>
        <w:pStyle w:val="ListParagraph"/>
        <w:numPr>
          <w:ilvl w:val="2"/>
          <w:numId w:val="6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AEMO (in its sole </w:t>
      </w:r>
      <w:r w:rsidRPr="003A3BC2">
        <w:rPr>
          <w:rFonts w:ascii="Arial Narrow" w:hAnsi="Arial Narrow"/>
          <w:sz w:val="22"/>
          <w:szCs w:val="22"/>
        </w:rPr>
        <w:t>discretion) may issue an Activation Notice to the Service Provider’s Operational Contact Person (by telephone and email) during the Contract Term.</w:t>
      </w:r>
    </w:p>
    <w:p w14:paraId="0921C3DD" w14:textId="77777777" w:rsidR="000B0FF5" w:rsidRPr="003A3BC2" w:rsidRDefault="000B0FF5" w:rsidP="00094005">
      <w:pPr>
        <w:pStyle w:val="ListParagraph"/>
        <w:numPr>
          <w:ilvl w:val="2"/>
          <w:numId w:val="63"/>
        </w:numPr>
        <w:spacing w:before="120" w:after="120"/>
        <w:ind w:left="1418" w:hanging="709"/>
        <w:contextualSpacing w:val="0"/>
        <w:rPr>
          <w:rFonts w:ascii="Arial Narrow" w:hAnsi="Arial Narrow"/>
          <w:sz w:val="22"/>
          <w:szCs w:val="22"/>
        </w:rPr>
      </w:pPr>
      <w:bookmarkStart w:id="94" w:name="_Ref119978892"/>
      <w:r w:rsidRPr="003A3BC2">
        <w:rPr>
          <w:rFonts w:ascii="Arial Narrow" w:hAnsi="Arial Narrow"/>
          <w:sz w:val="22"/>
          <w:szCs w:val="22"/>
        </w:rPr>
        <w:t>An Activation Notice must specify:</w:t>
      </w:r>
      <w:bookmarkEnd w:id="94"/>
    </w:p>
    <w:p w14:paraId="76D7226A" w14:textId="07284B73" w:rsidR="00206841" w:rsidRPr="003A3BC2" w:rsidRDefault="00206841" w:rsidP="00094005">
      <w:pPr>
        <w:pStyle w:val="ListParagraph"/>
        <w:numPr>
          <w:ilvl w:val="3"/>
          <w:numId w:val="63"/>
        </w:numPr>
        <w:spacing w:before="120" w:after="120"/>
        <w:ind w:left="2127" w:hanging="709"/>
        <w:contextualSpacing w:val="0"/>
        <w:rPr>
          <w:rFonts w:ascii="Arial Narrow" w:hAnsi="Arial Narrow"/>
          <w:sz w:val="22"/>
          <w:szCs w:val="22"/>
        </w:rPr>
      </w:pPr>
      <w:bookmarkStart w:id="95" w:name="_Ref120070092"/>
      <w:bookmarkStart w:id="96" w:name="_Ref120152051"/>
      <w:bookmarkStart w:id="97" w:name="_Ref119978893"/>
      <w:r w:rsidRPr="003A3BC2">
        <w:rPr>
          <w:rFonts w:ascii="Arial Narrow" w:hAnsi="Arial Narrow"/>
          <w:sz w:val="22"/>
          <w:szCs w:val="22"/>
        </w:rPr>
        <w:t xml:space="preserve">the MW quantity of </w:t>
      </w:r>
      <w:r>
        <w:rPr>
          <w:rFonts w:ascii="Arial Narrow" w:hAnsi="Arial Narrow"/>
          <w:sz w:val="22"/>
          <w:szCs w:val="22"/>
        </w:rPr>
        <w:t xml:space="preserve">reduced </w:t>
      </w:r>
      <w:r w:rsidRPr="000B0FF5">
        <w:rPr>
          <w:rFonts w:ascii="Arial Narrow" w:hAnsi="Arial Narrow"/>
          <w:i/>
          <w:iCs/>
          <w:sz w:val="22"/>
          <w:szCs w:val="22"/>
        </w:rPr>
        <w:t>Withdrawal</w:t>
      </w:r>
      <w:r w:rsidRPr="003A3BC2">
        <w:rPr>
          <w:rFonts w:ascii="Arial Narrow" w:hAnsi="Arial Narrow"/>
          <w:sz w:val="22"/>
          <w:szCs w:val="22"/>
        </w:rPr>
        <w:t xml:space="preserve">, relative to the </w:t>
      </w:r>
      <w:r>
        <w:rPr>
          <w:rFonts w:ascii="Arial Narrow" w:hAnsi="Arial Narrow"/>
          <w:sz w:val="22"/>
          <w:szCs w:val="22"/>
        </w:rPr>
        <w:t>Baseline</w:t>
      </w:r>
      <w:r w:rsidRPr="003A3BC2">
        <w:rPr>
          <w:rFonts w:ascii="Arial Narrow" w:hAnsi="Arial Narrow"/>
          <w:sz w:val="22"/>
          <w:szCs w:val="22"/>
        </w:rPr>
        <w:t xml:space="preserve"> Quantity, that is required to be provided during each relevant </w:t>
      </w:r>
      <w:r w:rsidRPr="003A3BC2">
        <w:rPr>
          <w:rFonts w:ascii="Arial Narrow" w:hAnsi="Arial Narrow"/>
          <w:i/>
          <w:iCs/>
          <w:sz w:val="22"/>
          <w:szCs w:val="22"/>
        </w:rPr>
        <w:t>Trading Interval</w:t>
      </w:r>
      <w:r w:rsidRPr="003A3BC2">
        <w:rPr>
          <w:rFonts w:ascii="Arial Narrow" w:hAnsi="Arial Narrow"/>
          <w:sz w:val="22"/>
          <w:szCs w:val="22"/>
        </w:rPr>
        <w:t xml:space="preserve"> (which must </w:t>
      </w:r>
      <w:r>
        <w:rPr>
          <w:rFonts w:ascii="Arial Narrow" w:hAnsi="Arial Narrow"/>
          <w:sz w:val="22"/>
          <w:szCs w:val="22"/>
        </w:rPr>
        <w:t>not exceed</w:t>
      </w:r>
      <w:r w:rsidRPr="003A3BC2">
        <w:rPr>
          <w:rFonts w:ascii="Arial Narrow" w:hAnsi="Arial Narrow"/>
          <w:sz w:val="22"/>
          <w:szCs w:val="22"/>
        </w:rPr>
        <w:t xml:space="preserve"> the Maximum </w:t>
      </w:r>
      <w:r>
        <w:rPr>
          <w:rFonts w:ascii="Arial Narrow" w:hAnsi="Arial Narrow"/>
          <w:sz w:val="22"/>
          <w:szCs w:val="22"/>
        </w:rPr>
        <w:t>Service</w:t>
      </w:r>
      <w:r w:rsidRPr="003A3BC2">
        <w:rPr>
          <w:rFonts w:ascii="Arial Narrow" w:hAnsi="Arial Narrow"/>
          <w:sz w:val="22"/>
          <w:szCs w:val="22"/>
        </w:rPr>
        <w:t xml:space="preserve"> Quantity);</w:t>
      </w:r>
      <w:bookmarkEnd w:id="95"/>
      <w:bookmarkEnd w:id="96"/>
    </w:p>
    <w:p w14:paraId="6F639F3E" w14:textId="20B65936" w:rsidR="000B0FF5" w:rsidRPr="003A3BC2" w:rsidRDefault="000B0FF5" w:rsidP="00094005">
      <w:pPr>
        <w:pStyle w:val="ListParagraph"/>
        <w:numPr>
          <w:ilvl w:val="3"/>
          <w:numId w:val="63"/>
        </w:numPr>
        <w:spacing w:before="120" w:after="120"/>
        <w:ind w:left="2127" w:hanging="709"/>
        <w:contextualSpacing w:val="0"/>
        <w:rPr>
          <w:rFonts w:ascii="Arial Narrow" w:hAnsi="Arial Narrow"/>
          <w:sz w:val="22"/>
          <w:szCs w:val="22"/>
        </w:rPr>
      </w:pPr>
      <w:bookmarkStart w:id="98" w:name="_Ref133938602"/>
      <w:r w:rsidRPr="003A3BC2">
        <w:rPr>
          <w:rFonts w:ascii="Arial Narrow" w:hAnsi="Arial Narrow"/>
          <w:sz w:val="22"/>
          <w:szCs w:val="22"/>
        </w:rPr>
        <w:t xml:space="preserve">the time by when the </w:t>
      </w:r>
      <w:r w:rsidR="00D54714">
        <w:rPr>
          <w:rFonts w:ascii="Arial Narrow" w:hAnsi="Arial Narrow"/>
          <w:sz w:val="22"/>
          <w:szCs w:val="22"/>
        </w:rPr>
        <w:t>Unregistered Service Equipment</w:t>
      </w:r>
      <w:r w:rsidR="00D54714" w:rsidRPr="003A3BC2">
        <w:rPr>
          <w:rFonts w:ascii="Arial Narrow" w:hAnsi="Arial Narrow"/>
          <w:sz w:val="22"/>
          <w:szCs w:val="22"/>
        </w:rPr>
        <w:t xml:space="preserve"> </w:t>
      </w:r>
      <w:r w:rsidRPr="003A3BC2">
        <w:rPr>
          <w:rFonts w:ascii="Arial Narrow" w:hAnsi="Arial Narrow"/>
          <w:sz w:val="22"/>
          <w:szCs w:val="22"/>
        </w:rPr>
        <w:t xml:space="preserve">is required to have reduced </w:t>
      </w:r>
      <w:r w:rsidRPr="000B0FF5">
        <w:rPr>
          <w:rFonts w:ascii="Arial Narrow" w:hAnsi="Arial Narrow"/>
          <w:i/>
          <w:iCs/>
          <w:sz w:val="22"/>
          <w:szCs w:val="22"/>
        </w:rPr>
        <w:t>Withdrawal</w:t>
      </w:r>
      <w:r>
        <w:rPr>
          <w:rFonts w:ascii="Arial Narrow" w:hAnsi="Arial Narrow"/>
          <w:sz w:val="22"/>
          <w:szCs w:val="22"/>
        </w:rPr>
        <w:t xml:space="preserve"> </w:t>
      </w:r>
      <w:r w:rsidRPr="003A3BC2">
        <w:rPr>
          <w:rFonts w:ascii="Arial Narrow" w:hAnsi="Arial Narrow"/>
          <w:sz w:val="22"/>
          <w:szCs w:val="22"/>
        </w:rPr>
        <w:t xml:space="preserve">relative to the </w:t>
      </w:r>
      <w:r>
        <w:rPr>
          <w:rFonts w:ascii="Arial Narrow" w:hAnsi="Arial Narrow"/>
          <w:sz w:val="22"/>
          <w:szCs w:val="22"/>
        </w:rPr>
        <w:t>Baseline</w:t>
      </w:r>
      <w:r w:rsidRPr="003A3BC2">
        <w:rPr>
          <w:rFonts w:ascii="Arial Narrow" w:hAnsi="Arial Narrow"/>
          <w:sz w:val="22"/>
          <w:szCs w:val="22"/>
        </w:rPr>
        <w:t xml:space="preserve"> Quantity</w:t>
      </w:r>
      <w:bookmarkEnd w:id="97"/>
      <w:r w:rsidRPr="003A3BC2">
        <w:rPr>
          <w:rFonts w:ascii="Arial Narrow" w:hAnsi="Arial Narrow"/>
          <w:sz w:val="22"/>
          <w:szCs w:val="22"/>
        </w:rPr>
        <w:t xml:space="preserve"> (which must be consistent with the </w:t>
      </w:r>
      <w:r w:rsidR="00E06836">
        <w:rPr>
          <w:rFonts w:ascii="Arial Narrow" w:hAnsi="Arial Narrow"/>
          <w:sz w:val="22"/>
          <w:szCs w:val="22"/>
        </w:rPr>
        <w:t>Service Limitations</w:t>
      </w:r>
      <w:r w:rsidRPr="003A3BC2">
        <w:rPr>
          <w:rFonts w:ascii="Arial Narrow" w:hAnsi="Arial Narrow"/>
          <w:sz w:val="22"/>
          <w:szCs w:val="22"/>
        </w:rPr>
        <w:t>);</w:t>
      </w:r>
      <w:bookmarkEnd w:id="98"/>
      <w:r w:rsidR="00F94256">
        <w:rPr>
          <w:rFonts w:ascii="Arial Narrow" w:hAnsi="Arial Narrow"/>
          <w:sz w:val="22"/>
          <w:szCs w:val="22"/>
        </w:rPr>
        <w:t xml:space="preserve"> and</w:t>
      </w:r>
    </w:p>
    <w:p w14:paraId="57FB380E" w14:textId="514C1903" w:rsidR="00BC3789" w:rsidRPr="00BC3789" w:rsidRDefault="000B0FF5" w:rsidP="00094005">
      <w:pPr>
        <w:pStyle w:val="ListParagraph"/>
        <w:numPr>
          <w:ilvl w:val="3"/>
          <w:numId w:val="63"/>
        </w:numPr>
        <w:spacing w:before="120" w:after="120"/>
        <w:ind w:left="2127" w:hanging="709"/>
        <w:contextualSpacing w:val="0"/>
        <w:rPr>
          <w:rFonts w:ascii="Arial Narrow" w:hAnsi="Arial Narrow"/>
          <w:sz w:val="22"/>
          <w:szCs w:val="22"/>
        </w:rPr>
      </w:pPr>
      <w:bookmarkStart w:id="99" w:name="_Ref119984528"/>
      <w:r w:rsidRPr="00B16586">
        <w:rPr>
          <w:rFonts w:ascii="Arial Narrow" w:hAnsi="Arial Narrow"/>
          <w:sz w:val="22"/>
          <w:szCs w:val="22"/>
        </w:rPr>
        <w:t xml:space="preserve">the time when the </w:t>
      </w:r>
      <w:r w:rsidR="00D54714">
        <w:rPr>
          <w:rFonts w:ascii="Arial Narrow" w:hAnsi="Arial Narrow"/>
          <w:sz w:val="22"/>
          <w:szCs w:val="22"/>
        </w:rPr>
        <w:t>Unregistered Service Equipment</w:t>
      </w:r>
      <w:r w:rsidR="00D54714" w:rsidRPr="00B16586">
        <w:rPr>
          <w:rFonts w:ascii="Arial Narrow" w:hAnsi="Arial Narrow"/>
          <w:sz w:val="22"/>
          <w:szCs w:val="22"/>
        </w:rPr>
        <w:t xml:space="preserve"> </w:t>
      </w:r>
      <w:r w:rsidRPr="00B16586">
        <w:rPr>
          <w:rFonts w:ascii="Arial Narrow" w:hAnsi="Arial Narrow"/>
          <w:sz w:val="22"/>
          <w:szCs w:val="22"/>
        </w:rPr>
        <w:t>is no</w:t>
      </w:r>
      <w:r>
        <w:rPr>
          <w:rFonts w:ascii="Arial Narrow" w:hAnsi="Arial Narrow"/>
          <w:sz w:val="22"/>
          <w:szCs w:val="22"/>
        </w:rPr>
        <w:t xml:space="preserve"> longer </w:t>
      </w:r>
      <w:r w:rsidRPr="00B16586">
        <w:rPr>
          <w:rFonts w:ascii="Arial Narrow" w:hAnsi="Arial Narrow"/>
          <w:sz w:val="22"/>
          <w:szCs w:val="22"/>
        </w:rPr>
        <w:t xml:space="preserve">required to maintain the MW quantity specified in </w:t>
      </w:r>
      <w:r w:rsidRPr="00884925">
        <w:rPr>
          <w:rFonts w:ascii="Arial Narrow" w:hAnsi="Arial Narrow"/>
          <w:b/>
          <w:bCs/>
          <w:sz w:val="22"/>
          <w:szCs w:val="22"/>
        </w:rPr>
        <w:t xml:space="preserve">clause </w:t>
      </w:r>
      <w:r w:rsidRPr="00884925">
        <w:rPr>
          <w:rFonts w:ascii="Arial Narrow" w:hAnsi="Arial Narrow"/>
          <w:b/>
          <w:bCs/>
          <w:sz w:val="22"/>
          <w:szCs w:val="22"/>
        </w:rPr>
        <w:fldChar w:fldCharType="begin"/>
      </w:r>
      <w:r w:rsidRPr="00884925">
        <w:rPr>
          <w:rFonts w:ascii="Arial Narrow" w:hAnsi="Arial Narrow"/>
          <w:b/>
          <w:bCs/>
          <w:sz w:val="22"/>
          <w:szCs w:val="22"/>
        </w:rPr>
        <w:instrText xml:space="preserve"> REF _Ref119978848 \r \h  \* MERGEFORMAT </w:instrText>
      </w:r>
      <w:r w:rsidRPr="00884925">
        <w:rPr>
          <w:rFonts w:ascii="Arial Narrow" w:hAnsi="Arial Narrow"/>
          <w:b/>
          <w:bCs/>
          <w:sz w:val="22"/>
          <w:szCs w:val="22"/>
        </w:rPr>
      </w:r>
      <w:r w:rsidRPr="00884925">
        <w:rPr>
          <w:rFonts w:ascii="Arial Narrow" w:hAnsi="Arial Narrow"/>
          <w:b/>
          <w:bCs/>
          <w:sz w:val="22"/>
          <w:szCs w:val="22"/>
        </w:rPr>
        <w:fldChar w:fldCharType="separate"/>
      </w:r>
      <w:r w:rsidR="00C90283">
        <w:rPr>
          <w:rFonts w:ascii="Arial Narrow" w:hAnsi="Arial Narrow"/>
          <w:b/>
          <w:bCs/>
          <w:sz w:val="22"/>
          <w:szCs w:val="22"/>
        </w:rPr>
        <w:t>5.1</w:t>
      </w:r>
      <w:r w:rsidRPr="00884925">
        <w:rPr>
          <w:rFonts w:ascii="Arial Narrow" w:hAnsi="Arial Narrow"/>
          <w:b/>
          <w:bCs/>
          <w:sz w:val="22"/>
          <w:szCs w:val="22"/>
        </w:rPr>
        <w:fldChar w:fldCharType="end"/>
      </w:r>
      <w:r w:rsidRPr="00884925">
        <w:rPr>
          <w:rFonts w:ascii="Arial Narrow" w:hAnsi="Arial Narrow"/>
          <w:b/>
          <w:bCs/>
          <w:sz w:val="22"/>
          <w:szCs w:val="22"/>
        </w:rPr>
        <w:fldChar w:fldCharType="begin"/>
      </w:r>
      <w:r w:rsidRPr="00884925">
        <w:rPr>
          <w:rFonts w:ascii="Arial Narrow" w:hAnsi="Arial Narrow"/>
          <w:b/>
          <w:bCs/>
          <w:sz w:val="22"/>
          <w:szCs w:val="22"/>
        </w:rPr>
        <w:instrText xml:space="preserve"> REF _Ref119978892 \r \h  \* MERGEFORMAT </w:instrText>
      </w:r>
      <w:r w:rsidRPr="00884925">
        <w:rPr>
          <w:rFonts w:ascii="Arial Narrow" w:hAnsi="Arial Narrow"/>
          <w:b/>
          <w:bCs/>
          <w:sz w:val="22"/>
          <w:szCs w:val="22"/>
        </w:rPr>
      </w:r>
      <w:r w:rsidRPr="00884925">
        <w:rPr>
          <w:rFonts w:ascii="Arial Narrow" w:hAnsi="Arial Narrow"/>
          <w:b/>
          <w:bCs/>
          <w:sz w:val="22"/>
          <w:szCs w:val="22"/>
        </w:rPr>
        <w:fldChar w:fldCharType="separate"/>
      </w:r>
      <w:r w:rsidR="00C90283">
        <w:rPr>
          <w:rFonts w:ascii="Arial Narrow" w:hAnsi="Arial Narrow"/>
          <w:b/>
          <w:bCs/>
          <w:sz w:val="22"/>
          <w:szCs w:val="22"/>
        </w:rPr>
        <w:t>(b)</w:t>
      </w:r>
      <w:r w:rsidRPr="00884925">
        <w:rPr>
          <w:rFonts w:ascii="Arial Narrow" w:hAnsi="Arial Narrow"/>
          <w:b/>
          <w:bCs/>
          <w:sz w:val="22"/>
          <w:szCs w:val="22"/>
        </w:rPr>
        <w:fldChar w:fldCharType="end"/>
      </w:r>
      <w:r w:rsidRPr="00884925">
        <w:rPr>
          <w:rFonts w:ascii="Arial Narrow" w:hAnsi="Arial Narrow"/>
          <w:b/>
          <w:bCs/>
          <w:sz w:val="22"/>
          <w:szCs w:val="22"/>
        </w:rPr>
        <w:fldChar w:fldCharType="begin"/>
      </w:r>
      <w:r w:rsidRPr="00884925">
        <w:rPr>
          <w:rFonts w:ascii="Arial Narrow" w:hAnsi="Arial Narrow"/>
          <w:b/>
          <w:bCs/>
          <w:sz w:val="22"/>
          <w:szCs w:val="22"/>
        </w:rPr>
        <w:instrText xml:space="preserve"> REF _Ref120152051 \r \h  \* MERGEFORMAT </w:instrText>
      </w:r>
      <w:r w:rsidRPr="00884925">
        <w:rPr>
          <w:rFonts w:ascii="Arial Narrow" w:hAnsi="Arial Narrow"/>
          <w:b/>
          <w:bCs/>
          <w:sz w:val="22"/>
          <w:szCs w:val="22"/>
        </w:rPr>
      </w:r>
      <w:r w:rsidRPr="00884925">
        <w:rPr>
          <w:rFonts w:ascii="Arial Narrow" w:hAnsi="Arial Narrow"/>
          <w:b/>
          <w:bCs/>
          <w:sz w:val="22"/>
          <w:szCs w:val="22"/>
        </w:rPr>
        <w:fldChar w:fldCharType="separate"/>
      </w:r>
      <w:r w:rsidR="00C90283">
        <w:rPr>
          <w:rFonts w:ascii="Arial Narrow" w:hAnsi="Arial Narrow"/>
          <w:b/>
          <w:bCs/>
          <w:sz w:val="22"/>
          <w:szCs w:val="22"/>
        </w:rPr>
        <w:t>(i)</w:t>
      </w:r>
      <w:r w:rsidRPr="00884925">
        <w:rPr>
          <w:rFonts w:ascii="Arial Narrow" w:hAnsi="Arial Narrow"/>
          <w:b/>
          <w:bCs/>
          <w:sz w:val="22"/>
          <w:szCs w:val="22"/>
        </w:rPr>
        <w:fldChar w:fldCharType="end"/>
      </w:r>
      <w:r>
        <w:rPr>
          <w:rFonts w:ascii="Arial Narrow" w:hAnsi="Arial Narrow"/>
          <w:sz w:val="22"/>
          <w:szCs w:val="22"/>
        </w:rPr>
        <w:t xml:space="preserve"> </w:t>
      </w:r>
      <w:r w:rsidRPr="00B16586">
        <w:rPr>
          <w:rFonts w:ascii="Arial Narrow" w:hAnsi="Arial Narrow"/>
          <w:sz w:val="22"/>
          <w:szCs w:val="22"/>
        </w:rPr>
        <w:t>(which must be</w:t>
      </w:r>
      <w:r w:rsidRPr="00884925">
        <w:rPr>
          <w:rFonts w:ascii="Arial Narrow" w:hAnsi="Arial Narrow"/>
          <w:sz w:val="22"/>
          <w:szCs w:val="22"/>
        </w:rPr>
        <w:t xml:space="preserve"> </w:t>
      </w:r>
      <w:r w:rsidR="003F0C9E" w:rsidRPr="003F0C9E">
        <w:rPr>
          <w:rFonts w:ascii="Arial Narrow" w:hAnsi="Arial Narrow"/>
          <w:sz w:val="22"/>
          <w:szCs w:val="22"/>
        </w:rPr>
        <w:t>consistent</w:t>
      </w:r>
      <w:r w:rsidR="003F0C9E" w:rsidRPr="00884925">
        <w:rPr>
          <w:rFonts w:ascii="Arial Narrow" w:hAnsi="Arial Narrow"/>
          <w:sz w:val="22"/>
          <w:szCs w:val="22"/>
        </w:rPr>
        <w:t xml:space="preserve"> </w:t>
      </w:r>
      <w:r w:rsidR="00915ECB" w:rsidRPr="00915ECB">
        <w:rPr>
          <w:rFonts w:ascii="Arial Narrow" w:hAnsi="Arial Narrow"/>
          <w:sz w:val="22"/>
          <w:szCs w:val="22"/>
        </w:rPr>
        <w:t>with</w:t>
      </w:r>
      <w:r w:rsidR="00656BD4" w:rsidRPr="00915ECB">
        <w:rPr>
          <w:rFonts w:ascii="Arial Narrow" w:hAnsi="Arial Narrow"/>
          <w:sz w:val="22"/>
          <w:szCs w:val="22"/>
        </w:rPr>
        <w:t xml:space="preserve"> the </w:t>
      </w:r>
      <w:r w:rsidR="00F94256">
        <w:rPr>
          <w:rFonts w:ascii="Arial Narrow" w:hAnsi="Arial Narrow"/>
          <w:sz w:val="22"/>
          <w:szCs w:val="22"/>
        </w:rPr>
        <w:t>Service Limitations</w:t>
      </w:r>
      <w:r w:rsidR="00B8761F">
        <w:rPr>
          <w:rFonts w:ascii="Arial Narrow" w:hAnsi="Arial Narrow"/>
          <w:sz w:val="22"/>
          <w:szCs w:val="22"/>
        </w:rPr>
        <w:t>)</w:t>
      </w:r>
      <w:r w:rsidR="00F94256">
        <w:rPr>
          <w:rFonts w:ascii="Arial Narrow" w:hAnsi="Arial Narrow"/>
          <w:sz w:val="22"/>
          <w:szCs w:val="22"/>
        </w:rPr>
        <w:t>.</w:t>
      </w:r>
    </w:p>
    <w:p w14:paraId="78D7F586" w14:textId="77777777" w:rsidR="000B0FF5" w:rsidRPr="003A3BC2" w:rsidRDefault="000B0FF5" w:rsidP="00094005">
      <w:pPr>
        <w:pStyle w:val="ListParagraph"/>
        <w:numPr>
          <w:ilvl w:val="2"/>
          <w:numId w:val="63"/>
        </w:numPr>
        <w:spacing w:before="120" w:after="120"/>
        <w:ind w:left="1418" w:hanging="709"/>
        <w:contextualSpacing w:val="0"/>
        <w:rPr>
          <w:rFonts w:ascii="Arial Narrow" w:hAnsi="Arial Narrow"/>
          <w:sz w:val="22"/>
          <w:szCs w:val="22"/>
        </w:rPr>
      </w:pPr>
      <w:bookmarkStart w:id="100" w:name="_Ref138044964"/>
      <w:bookmarkEnd w:id="93"/>
      <w:bookmarkEnd w:id="99"/>
      <w:r w:rsidRPr="003A3BC2">
        <w:rPr>
          <w:rFonts w:ascii="Arial Narrow" w:hAnsi="Arial Narrow"/>
          <w:sz w:val="22"/>
          <w:szCs w:val="22"/>
        </w:rPr>
        <w:t>To avoid doubt, when an Activation Notice is issued, the Service Provider is required to:</w:t>
      </w:r>
    </w:p>
    <w:p w14:paraId="0FF31CEE" w14:textId="79683DC3" w:rsidR="000B0FF5" w:rsidRPr="003A3BC2" w:rsidRDefault="000B0FF5" w:rsidP="00094005">
      <w:pPr>
        <w:pStyle w:val="ListParagraph"/>
        <w:numPr>
          <w:ilvl w:val="3"/>
          <w:numId w:val="63"/>
        </w:numPr>
        <w:spacing w:before="120" w:after="120"/>
        <w:ind w:left="2127" w:hanging="709"/>
        <w:contextualSpacing w:val="0"/>
        <w:rPr>
          <w:rFonts w:ascii="Arial Narrow" w:hAnsi="Arial Narrow"/>
          <w:sz w:val="22"/>
          <w:szCs w:val="22"/>
        </w:rPr>
      </w:pPr>
      <w:r w:rsidRPr="00A556A4">
        <w:rPr>
          <w:rFonts w:ascii="Arial Narrow" w:hAnsi="Arial Narrow"/>
          <w:sz w:val="22"/>
          <w:szCs w:val="22"/>
        </w:rPr>
        <w:t xml:space="preserve">reduce </w:t>
      </w:r>
      <w:r w:rsidRPr="005E5408">
        <w:rPr>
          <w:rFonts w:ascii="Arial Narrow" w:hAnsi="Arial Narrow"/>
          <w:i/>
          <w:iCs/>
          <w:sz w:val="22"/>
          <w:szCs w:val="22"/>
        </w:rPr>
        <w:t>Withdrawal</w:t>
      </w:r>
      <w:r w:rsidRPr="00A556A4">
        <w:rPr>
          <w:rFonts w:ascii="Arial Narrow" w:hAnsi="Arial Narrow"/>
          <w:sz w:val="22"/>
          <w:szCs w:val="22"/>
        </w:rPr>
        <w:t xml:space="preserve">, as applicable, before the time specified for the purposes of </w:t>
      </w:r>
      <w:r w:rsidRPr="00A556A4">
        <w:rPr>
          <w:rFonts w:ascii="Arial Narrow" w:hAnsi="Arial Narrow"/>
          <w:b/>
          <w:bCs/>
          <w:sz w:val="22"/>
          <w:szCs w:val="22"/>
        </w:rPr>
        <w:t xml:space="preserve">clause </w:t>
      </w:r>
      <w:r w:rsidR="0065200E">
        <w:rPr>
          <w:rFonts w:ascii="Arial Narrow" w:hAnsi="Arial Narrow"/>
          <w:b/>
          <w:bCs/>
          <w:sz w:val="22"/>
          <w:szCs w:val="22"/>
        </w:rPr>
        <w:fldChar w:fldCharType="begin"/>
      </w:r>
      <w:r w:rsidR="0065200E">
        <w:rPr>
          <w:rFonts w:ascii="Arial Narrow" w:hAnsi="Arial Narrow"/>
          <w:b/>
          <w:bCs/>
          <w:sz w:val="22"/>
          <w:szCs w:val="22"/>
        </w:rPr>
        <w:instrText xml:space="preserve"> REF _Ref119978848 \r \h </w:instrText>
      </w:r>
      <w:r w:rsidR="0065200E">
        <w:rPr>
          <w:rFonts w:ascii="Arial Narrow" w:hAnsi="Arial Narrow"/>
          <w:b/>
          <w:bCs/>
          <w:sz w:val="22"/>
          <w:szCs w:val="22"/>
        </w:rPr>
      </w:r>
      <w:r w:rsidR="0065200E">
        <w:rPr>
          <w:rFonts w:ascii="Arial Narrow" w:hAnsi="Arial Narrow"/>
          <w:b/>
          <w:bCs/>
          <w:sz w:val="22"/>
          <w:szCs w:val="22"/>
        </w:rPr>
        <w:fldChar w:fldCharType="separate"/>
      </w:r>
      <w:r w:rsidR="00C90283">
        <w:rPr>
          <w:rFonts w:ascii="Arial Narrow" w:hAnsi="Arial Narrow"/>
          <w:b/>
          <w:bCs/>
          <w:sz w:val="22"/>
          <w:szCs w:val="22"/>
        </w:rPr>
        <w:t>5.1</w:t>
      </w:r>
      <w:r w:rsidR="0065200E">
        <w:rPr>
          <w:rFonts w:ascii="Arial Narrow" w:hAnsi="Arial Narrow"/>
          <w:b/>
          <w:bCs/>
          <w:sz w:val="22"/>
          <w:szCs w:val="22"/>
        </w:rPr>
        <w:fldChar w:fldCharType="end"/>
      </w:r>
      <w:r w:rsidR="0065200E">
        <w:rPr>
          <w:rFonts w:ascii="Arial Narrow" w:hAnsi="Arial Narrow"/>
          <w:b/>
          <w:bCs/>
          <w:sz w:val="22"/>
          <w:szCs w:val="22"/>
        </w:rPr>
        <w:fldChar w:fldCharType="begin"/>
      </w:r>
      <w:r w:rsidR="0065200E">
        <w:rPr>
          <w:rFonts w:ascii="Arial Narrow" w:hAnsi="Arial Narrow"/>
          <w:b/>
          <w:bCs/>
          <w:sz w:val="22"/>
          <w:szCs w:val="22"/>
        </w:rPr>
        <w:instrText xml:space="preserve"> REF _Ref133938602 \r \h </w:instrText>
      </w:r>
      <w:r w:rsidR="0065200E">
        <w:rPr>
          <w:rFonts w:ascii="Arial Narrow" w:hAnsi="Arial Narrow"/>
          <w:b/>
          <w:bCs/>
          <w:sz w:val="22"/>
          <w:szCs w:val="22"/>
        </w:rPr>
      </w:r>
      <w:r w:rsidR="0065200E">
        <w:rPr>
          <w:rFonts w:ascii="Arial Narrow" w:hAnsi="Arial Narrow"/>
          <w:b/>
          <w:bCs/>
          <w:sz w:val="22"/>
          <w:szCs w:val="22"/>
        </w:rPr>
        <w:fldChar w:fldCharType="separate"/>
      </w:r>
      <w:r w:rsidR="00C90283">
        <w:rPr>
          <w:rFonts w:ascii="Arial Narrow" w:hAnsi="Arial Narrow"/>
          <w:b/>
          <w:bCs/>
          <w:sz w:val="22"/>
          <w:szCs w:val="22"/>
        </w:rPr>
        <w:t>(b)(ii)</w:t>
      </w:r>
      <w:r w:rsidR="0065200E">
        <w:rPr>
          <w:rFonts w:ascii="Arial Narrow" w:hAnsi="Arial Narrow"/>
          <w:b/>
          <w:bCs/>
          <w:sz w:val="22"/>
          <w:szCs w:val="22"/>
        </w:rPr>
        <w:fldChar w:fldCharType="end"/>
      </w:r>
      <w:r w:rsidRPr="00A556A4">
        <w:rPr>
          <w:rFonts w:ascii="Arial Narrow" w:hAnsi="Arial Narrow"/>
          <w:sz w:val="22"/>
          <w:szCs w:val="22"/>
        </w:rPr>
        <w:t>, at a rate approximating the service ramp rate (where the service ramp rate is the rate (in MW</w:t>
      </w:r>
      <w:r w:rsidRPr="003A3BC2">
        <w:rPr>
          <w:rFonts w:ascii="Arial Narrow" w:hAnsi="Arial Narrow"/>
          <w:sz w:val="22"/>
          <w:szCs w:val="22"/>
        </w:rPr>
        <w:t xml:space="preserve"> per minute on a linear basis) at which the </w:t>
      </w:r>
      <w:r w:rsidR="00D54714">
        <w:rPr>
          <w:rFonts w:ascii="Arial Narrow" w:hAnsi="Arial Narrow"/>
          <w:sz w:val="22"/>
          <w:szCs w:val="22"/>
        </w:rPr>
        <w:t>Unregistered Service Equipment</w:t>
      </w:r>
      <w:r w:rsidR="00D54714" w:rsidRPr="003A3BC2">
        <w:rPr>
          <w:rFonts w:ascii="Arial Narrow" w:hAnsi="Arial Narrow"/>
          <w:sz w:val="22"/>
          <w:szCs w:val="22"/>
        </w:rPr>
        <w:t xml:space="preserve"> </w:t>
      </w:r>
      <w:r w:rsidRPr="003A3BC2">
        <w:rPr>
          <w:rFonts w:ascii="Arial Narrow" w:hAnsi="Arial Narrow"/>
          <w:sz w:val="22"/>
          <w:szCs w:val="22"/>
        </w:rPr>
        <w:t xml:space="preserve">is required to reduce </w:t>
      </w:r>
      <w:r w:rsidR="00D54714" w:rsidRPr="00EF39BF">
        <w:rPr>
          <w:rFonts w:ascii="Arial Narrow" w:hAnsi="Arial Narrow"/>
          <w:i/>
          <w:sz w:val="22"/>
          <w:szCs w:val="22"/>
        </w:rPr>
        <w:t>Withdrawal</w:t>
      </w:r>
      <w:r>
        <w:rPr>
          <w:rFonts w:ascii="Arial Narrow" w:hAnsi="Arial Narrow"/>
          <w:sz w:val="22"/>
          <w:szCs w:val="22"/>
        </w:rPr>
        <w:t>)</w:t>
      </w:r>
      <w:r w:rsidRPr="003A3BC2">
        <w:rPr>
          <w:rFonts w:ascii="Arial Narrow" w:hAnsi="Arial Narrow"/>
          <w:sz w:val="22"/>
          <w:szCs w:val="22"/>
        </w:rPr>
        <w:t>; and</w:t>
      </w:r>
    </w:p>
    <w:p w14:paraId="7CA984B0" w14:textId="07917098" w:rsidR="000B0FF5" w:rsidRPr="003A3BC2" w:rsidRDefault="000B0FF5" w:rsidP="00094005">
      <w:pPr>
        <w:pStyle w:val="ListParagraph"/>
        <w:numPr>
          <w:ilvl w:val="3"/>
          <w:numId w:val="63"/>
        </w:numPr>
        <w:spacing w:before="120" w:after="120"/>
        <w:ind w:left="2127" w:hanging="709"/>
        <w:contextualSpacing w:val="0"/>
        <w:rPr>
          <w:rFonts w:ascii="Arial Narrow" w:hAnsi="Arial Narrow"/>
          <w:sz w:val="22"/>
          <w:szCs w:val="22"/>
        </w:rPr>
      </w:pPr>
      <w:r w:rsidRPr="00A556A4">
        <w:rPr>
          <w:rFonts w:ascii="Arial Narrow" w:hAnsi="Arial Narrow"/>
          <w:sz w:val="22"/>
          <w:szCs w:val="22"/>
        </w:rPr>
        <w:t xml:space="preserve">increase </w:t>
      </w:r>
      <w:r w:rsidR="00D54714" w:rsidRPr="00A556A4">
        <w:rPr>
          <w:rFonts w:ascii="Arial Narrow" w:hAnsi="Arial Narrow"/>
          <w:i/>
          <w:iCs/>
          <w:sz w:val="22"/>
          <w:szCs w:val="22"/>
        </w:rPr>
        <w:t>Withdrawal</w:t>
      </w:r>
      <w:r w:rsidRPr="00A556A4">
        <w:rPr>
          <w:rFonts w:ascii="Arial Narrow" w:hAnsi="Arial Narrow"/>
          <w:sz w:val="22"/>
          <w:szCs w:val="22"/>
        </w:rPr>
        <w:t xml:space="preserve">, as applicable, after the time specified for the purposes of </w:t>
      </w:r>
      <w:r w:rsidRPr="00A556A4">
        <w:rPr>
          <w:rFonts w:ascii="Arial Narrow" w:hAnsi="Arial Narrow"/>
          <w:b/>
          <w:bCs/>
          <w:sz w:val="22"/>
          <w:szCs w:val="22"/>
        </w:rPr>
        <w:t xml:space="preserve">clause </w:t>
      </w:r>
      <w:r w:rsidRPr="00A556A4">
        <w:rPr>
          <w:rFonts w:ascii="Arial Narrow" w:hAnsi="Arial Narrow"/>
          <w:b/>
          <w:bCs/>
          <w:sz w:val="22"/>
          <w:szCs w:val="22"/>
        </w:rPr>
        <w:fldChar w:fldCharType="begin"/>
      </w:r>
      <w:r w:rsidRPr="00A556A4">
        <w:rPr>
          <w:rFonts w:ascii="Arial Narrow" w:hAnsi="Arial Narrow"/>
          <w:b/>
          <w:bCs/>
          <w:sz w:val="22"/>
          <w:szCs w:val="22"/>
        </w:rPr>
        <w:instrText xml:space="preserve"> REF _Ref119978848 \r \h  \* MERGEFORMAT </w:instrText>
      </w:r>
      <w:r w:rsidRPr="00A556A4">
        <w:rPr>
          <w:rFonts w:ascii="Arial Narrow" w:hAnsi="Arial Narrow"/>
          <w:b/>
          <w:bCs/>
          <w:sz w:val="22"/>
          <w:szCs w:val="22"/>
        </w:rPr>
      </w:r>
      <w:r w:rsidRPr="00A556A4">
        <w:rPr>
          <w:rFonts w:ascii="Arial Narrow" w:hAnsi="Arial Narrow"/>
          <w:b/>
          <w:bCs/>
          <w:sz w:val="22"/>
          <w:szCs w:val="22"/>
        </w:rPr>
        <w:fldChar w:fldCharType="separate"/>
      </w:r>
      <w:r w:rsidR="00C90283">
        <w:rPr>
          <w:rFonts w:ascii="Arial Narrow" w:hAnsi="Arial Narrow"/>
          <w:b/>
          <w:bCs/>
          <w:sz w:val="22"/>
          <w:szCs w:val="22"/>
        </w:rPr>
        <w:t>5.1</w:t>
      </w:r>
      <w:r w:rsidRPr="00A556A4">
        <w:rPr>
          <w:rFonts w:ascii="Arial Narrow" w:hAnsi="Arial Narrow"/>
          <w:b/>
          <w:bCs/>
          <w:sz w:val="22"/>
          <w:szCs w:val="22"/>
        </w:rPr>
        <w:fldChar w:fldCharType="end"/>
      </w:r>
      <w:r w:rsidRPr="00A556A4">
        <w:rPr>
          <w:rFonts w:ascii="Arial Narrow" w:hAnsi="Arial Narrow"/>
          <w:b/>
          <w:sz w:val="22"/>
          <w:szCs w:val="22"/>
        </w:rPr>
        <w:fldChar w:fldCharType="begin"/>
      </w:r>
      <w:r w:rsidRPr="00A556A4">
        <w:rPr>
          <w:rFonts w:ascii="Arial Narrow" w:hAnsi="Arial Narrow"/>
          <w:b/>
          <w:sz w:val="22"/>
          <w:szCs w:val="22"/>
        </w:rPr>
        <w:instrText xml:space="preserve"> REF _Ref119984528 \r \h  \* MERGEFORMAT </w:instrText>
      </w:r>
      <w:r w:rsidRPr="00A556A4">
        <w:rPr>
          <w:rFonts w:ascii="Arial Narrow" w:hAnsi="Arial Narrow"/>
          <w:b/>
          <w:sz w:val="22"/>
          <w:szCs w:val="22"/>
        </w:rPr>
      </w:r>
      <w:r w:rsidRPr="00A556A4">
        <w:rPr>
          <w:rFonts w:ascii="Arial Narrow" w:hAnsi="Arial Narrow"/>
          <w:b/>
          <w:sz w:val="22"/>
          <w:szCs w:val="22"/>
        </w:rPr>
        <w:fldChar w:fldCharType="separate"/>
      </w:r>
      <w:r w:rsidR="00C90283">
        <w:rPr>
          <w:rFonts w:ascii="Arial Narrow" w:hAnsi="Arial Narrow"/>
          <w:b/>
          <w:sz w:val="22"/>
          <w:szCs w:val="22"/>
        </w:rPr>
        <w:t>(b)(iii)</w:t>
      </w:r>
      <w:r w:rsidRPr="00A556A4">
        <w:rPr>
          <w:rFonts w:ascii="Arial Narrow" w:hAnsi="Arial Narrow"/>
          <w:b/>
          <w:sz w:val="22"/>
          <w:szCs w:val="22"/>
        </w:rPr>
        <w:fldChar w:fldCharType="end"/>
      </w:r>
      <w:r w:rsidRPr="00A556A4">
        <w:rPr>
          <w:rFonts w:ascii="Arial Narrow" w:hAnsi="Arial Narrow"/>
          <w:sz w:val="22"/>
          <w:szCs w:val="22"/>
        </w:rPr>
        <w:t xml:space="preserve"> to a</w:t>
      </w:r>
      <w:r w:rsidRPr="003C6960">
        <w:rPr>
          <w:rFonts w:ascii="Arial Narrow" w:hAnsi="Arial Narrow"/>
          <w:sz w:val="22"/>
          <w:szCs w:val="22"/>
        </w:rPr>
        <w:t xml:space="preserve"> level </w:t>
      </w:r>
      <w:r>
        <w:rPr>
          <w:rFonts w:ascii="Arial Narrow" w:hAnsi="Arial Narrow"/>
          <w:sz w:val="22"/>
          <w:szCs w:val="22"/>
        </w:rPr>
        <w:t>that the Service Provider considers appropriate.</w:t>
      </w:r>
    </w:p>
    <w:p w14:paraId="0E5456EA" w14:textId="25BC714C" w:rsidR="000B0FF5" w:rsidRPr="003A3BC2" w:rsidRDefault="00F52056" w:rsidP="00094005">
      <w:pPr>
        <w:pStyle w:val="ListParagraph"/>
        <w:numPr>
          <w:ilvl w:val="2"/>
          <w:numId w:val="63"/>
        </w:numPr>
        <w:spacing w:before="120" w:after="120"/>
        <w:ind w:left="1418" w:hanging="709"/>
        <w:contextualSpacing w:val="0"/>
        <w:rPr>
          <w:rFonts w:ascii="Arial Narrow" w:hAnsi="Arial Narrow"/>
          <w:sz w:val="22"/>
          <w:szCs w:val="22"/>
        </w:rPr>
      </w:pPr>
      <w:r>
        <w:rPr>
          <w:rFonts w:ascii="Arial Narrow" w:hAnsi="Arial Narrow"/>
          <w:sz w:val="22"/>
          <w:szCs w:val="22"/>
        </w:rPr>
        <w:t>T</w:t>
      </w:r>
      <w:r w:rsidR="000B0FF5" w:rsidRPr="003A3BC2">
        <w:rPr>
          <w:rFonts w:ascii="Arial Narrow" w:hAnsi="Arial Narrow"/>
          <w:sz w:val="22"/>
          <w:szCs w:val="22"/>
        </w:rPr>
        <w:t>he Service Provider must comply with an Activation Notice.</w:t>
      </w:r>
    </w:p>
    <w:p w14:paraId="71309898" w14:textId="268A3204" w:rsidR="001A6E0A" w:rsidRPr="004C10A8" w:rsidRDefault="004F0A76" w:rsidP="00094005">
      <w:pPr>
        <w:pStyle w:val="Heading1"/>
        <w:keepLines/>
        <w:numPr>
          <w:ilvl w:val="0"/>
          <w:numId w:val="27"/>
        </w:numPr>
        <w:pBdr>
          <w:top w:val="none" w:sz="0" w:space="0" w:color="auto"/>
          <w:bottom w:val="single" w:sz="18" w:space="2" w:color="auto"/>
        </w:pBdr>
        <w:tabs>
          <w:tab w:val="num" w:pos="851"/>
        </w:tabs>
        <w:spacing w:before="120"/>
        <w:rPr>
          <w:rFonts w:ascii="Arial Narrow" w:eastAsia="PMingLiU" w:hAnsi="Arial Narrow"/>
          <w:kern w:val="28"/>
          <w:sz w:val="32"/>
        </w:rPr>
      </w:pPr>
      <w:bookmarkStart w:id="101" w:name="_Toc133939870"/>
      <w:bookmarkEnd w:id="100"/>
      <w:r>
        <w:rPr>
          <w:rFonts w:ascii="Arial Narrow" w:eastAsia="PMingLiU" w:hAnsi="Arial Narrow"/>
          <w:kern w:val="28"/>
          <w:sz w:val="32"/>
        </w:rPr>
        <w:t>Availability</w:t>
      </w:r>
      <w:bookmarkEnd w:id="88"/>
      <w:bookmarkEnd w:id="89"/>
      <w:bookmarkEnd w:id="90"/>
      <w:bookmarkEnd w:id="101"/>
    </w:p>
    <w:p w14:paraId="14FFD6AA" w14:textId="22BEDAAC" w:rsidR="005D0BC9" w:rsidRPr="004C10A8" w:rsidRDefault="005D0BC9" w:rsidP="00094005">
      <w:pPr>
        <w:pStyle w:val="Heading7"/>
        <w:keepNext/>
        <w:keepLines/>
        <w:numPr>
          <w:ilvl w:val="1"/>
          <w:numId w:val="27"/>
        </w:numPr>
        <w:spacing w:before="120" w:after="120"/>
      </w:pPr>
      <w:bookmarkStart w:id="102" w:name="_Ref119825426"/>
      <w:r w:rsidRPr="004C10A8">
        <w:rPr>
          <w:sz w:val="24"/>
          <w:szCs w:val="24"/>
        </w:rPr>
        <w:t xml:space="preserve">Determining </w:t>
      </w:r>
      <w:r w:rsidR="00F74DCB" w:rsidRPr="004C10A8">
        <w:rPr>
          <w:sz w:val="24"/>
          <w:szCs w:val="24"/>
        </w:rPr>
        <w:t>A</w:t>
      </w:r>
      <w:r w:rsidRPr="004C10A8">
        <w:rPr>
          <w:sz w:val="24"/>
          <w:szCs w:val="24"/>
        </w:rPr>
        <w:t>vailability</w:t>
      </w:r>
      <w:bookmarkEnd w:id="102"/>
    </w:p>
    <w:p w14:paraId="00713849" w14:textId="1CA5D93A" w:rsidR="005D0BC9" w:rsidRDefault="005D0BC9" w:rsidP="00E11C32">
      <w:pPr>
        <w:spacing w:before="120" w:after="120"/>
        <w:ind w:left="709"/>
        <w:rPr>
          <w:rFonts w:ascii="Arial Narrow" w:hAnsi="Arial Narrow"/>
          <w:sz w:val="22"/>
          <w:szCs w:val="22"/>
        </w:rPr>
      </w:pPr>
      <w:r w:rsidRPr="000256BE">
        <w:rPr>
          <w:rFonts w:ascii="Arial Narrow" w:hAnsi="Arial Narrow"/>
          <w:sz w:val="22"/>
          <w:szCs w:val="22"/>
        </w:rPr>
        <w:t xml:space="preserve">The Service is taken to be Available </w:t>
      </w:r>
      <w:r w:rsidR="003F1D62" w:rsidRPr="00E32A0C">
        <w:rPr>
          <w:rFonts w:ascii="Arial Narrow" w:hAnsi="Arial Narrow"/>
          <w:sz w:val="22"/>
          <w:szCs w:val="22"/>
        </w:rPr>
        <w:t xml:space="preserve">in any </w:t>
      </w:r>
      <w:r w:rsidR="00535969">
        <w:rPr>
          <w:rFonts w:ascii="Arial Narrow" w:hAnsi="Arial Narrow"/>
          <w:i/>
          <w:iCs/>
          <w:sz w:val="22"/>
          <w:szCs w:val="22"/>
        </w:rPr>
        <w:t>Trading</w:t>
      </w:r>
      <w:r w:rsidR="003F1D62" w:rsidRPr="002C0949">
        <w:rPr>
          <w:rFonts w:ascii="Arial Narrow" w:hAnsi="Arial Narrow"/>
          <w:i/>
          <w:iCs/>
          <w:sz w:val="22"/>
          <w:szCs w:val="22"/>
        </w:rPr>
        <w:t xml:space="preserve"> Interval</w:t>
      </w:r>
      <w:r w:rsidR="003F1D62" w:rsidRPr="00E32A0C">
        <w:rPr>
          <w:rFonts w:ascii="Arial Narrow" w:hAnsi="Arial Narrow"/>
          <w:sz w:val="22"/>
          <w:szCs w:val="22"/>
        </w:rPr>
        <w:t xml:space="preserve"> during the Availability Period</w:t>
      </w:r>
      <w:r w:rsidR="003F1D62" w:rsidRPr="000256BE">
        <w:rPr>
          <w:rFonts w:ascii="Arial Narrow" w:hAnsi="Arial Narrow"/>
          <w:sz w:val="22"/>
          <w:szCs w:val="22"/>
        </w:rPr>
        <w:t xml:space="preserve"> </w:t>
      </w:r>
      <w:r w:rsidR="00E11C32">
        <w:rPr>
          <w:rFonts w:ascii="Arial Narrow" w:hAnsi="Arial Narrow"/>
          <w:sz w:val="22"/>
          <w:szCs w:val="22"/>
        </w:rPr>
        <w:t xml:space="preserve">unless it is Unavailable under </w:t>
      </w:r>
      <w:r w:rsidR="00771B94" w:rsidRPr="00E11C32">
        <w:rPr>
          <w:rFonts w:ascii="Arial Narrow" w:hAnsi="Arial Narrow"/>
          <w:b/>
          <w:bCs/>
          <w:sz w:val="22"/>
          <w:szCs w:val="22"/>
        </w:rPr>
        <w:t xml:space="preserve">clause </w:t>
      </w:r>
      <w:r w:rsidR="00771B94" w:rsidRPr="00E11C32">
        <w:rPr>
          <w:rFonts w:ascii="Arial Narrow" w:hAnsi="Arial Narrow"/>
          <w:b/>
          <w:bCs/>
          <w:sz w:val="22"/>
          <w:szCs w:val="22"/>
          <w:highlight w:val="yellow"/>
        </w:rPr>
        <w:fldChar w:fldCharType="begin"/>
      </w:r>
      <w:r w:rsidR="00771B94" w:rsidRPr="00E11C32">
        <w:rPr>
          <w:rFonts w:ascii="Arial Narrow" w:hAnsi="Arial Narrow"/>
          <w:b/>
          <w:bCs/>
          <w:sz w:val="22"/>
          <w:szCs w:val="22"/>
        </w:rPr>
        <w:instrText xml:space="preserve"> REF _Ref132953307 \r \h </w:instrText>
      </w:r>
      <w:r w:rsidR="00771B94" w:rsidRPr="00E11C32">
        <w:rPr>
          <w:rFonts w:ascii="Arial Narrow" w:hAnsi="Arial Narrow"/>
          <w:b/>
          <w:bCs/>
          <w:sz w:val="22"/>
          <w:szCs w:val="22"/>
          <w:highlight w:val="yellow"/>
        </w:rPr>
      </w:r>
      <w:r w:rsidR="00771B94" w:rsidRPr="00E11C32">
        <w:rPr>
          <w:rFonts w:ascii="Arial Narrow" w:hAnsi="Arial Narrow"/>
          <w:b/>
          <w:bCs/>
          <w:sz w:val="22"/>
          <w:szCs w:val="22"/>
          <w:highlight w:val="yellow"/>
        </w:rPr>
        <w:fldChar w:fldCharType="separate"/>
      </w:r>
      <w:r w:rsidR="00C90283">
        <w:rPr>
          <w:rFonts w:ascii="Arial Narrow" w:hAnsi="Arial Narrow"/>
          <w:b/>
          <w:bCs/>
          <w:sz w:val="22"/>
          <w:szCs w:val="22"/>
        </w:rPr>
        <w:t>6.3</w:t>
      </w:r>
      <w:r w:rsidR="00771B94" w:rsidRPr="00E11C32">
        <w:rPr>
          <w:rFonts w:ascii="Arial Narrow" w:hAnsi="Arial Narrow"/>
          <w:b/>
          <w:bCs/>
          <w:sz w:val="22"/>
          <w:szCs w:val="22"/>
          <w:highlight w:val="yellow"/>
        </w:rPr>
        <w:fldChar w:fldCharType="end"/>
      </w:r>
      <w:r w:rsidRPr="00E11C32">
        <w:rPr>
          <w:rFonts w:ascii="Arial Narrow" w:hAnsi="Arial Narrow"/>
          <w:sz w:val="22"/>
          <w:szCs w:val="22"/>
        </w:rPr>
        <w:t>.</w:t>
      </w:r>
    </w:p>
    <w:p w14:paraId="2943223A" w14:textId="77777777" w:rsidR="006D6F9A" w:rsidRPr="005E62BC" w:rsidRDefault="006D6F9A" w:rsidP="00094005">
      <w:pPr>
        <w:pStyle w:val="Heading7"/>
        <w:keepNext/>
        <w:keepLines/>
        <w:numPr>
          <w:ilvl w:val="1"/>
          <w:numId w:val="27"/>
        </w:numPr>
        <w:tabs>
          <w:tab w:val="clear" w:pos="1701"/>
          <w:tab w:val="num" w:pos="2220"/>
        </w:tabs>
        <w:spacing w:before="120" w:after="120"/>
      </w:pPr>
      <w:bookmarkStart w:id="103" w:name="_Ref119826350"/>
      <w:r w:rsidRPr="005E62BC">
        <w:rPr>
          <w:sz w:val="24"/>
          <w:szCs w:val="24"/>
        </w:rPr>
        <w:t>Unavailability notification by Service Provider</w:t>
      </w:r>
      <w:bookmarkEnd w:id="103"/>
    </w:p>
    <w:p w14:paraId="0F84D328" w14:textId="77777777" w:rsidR="006D6F9A" w:rsidRPr="005E62BC" w:rsidRDefault="006D6F9A" w:rsidP="00094005">
      <w:pPr>
        <w:pStyle w:val="ListParagraph"/>
        <w:numPr>
          <w:ilvl w:val="2"/>
          <w:numId w:val="27"/>
        </w:numPr>
        <w:tabs>
          <w:tab w:val="clear" w:pos="5670"/>
        </w:tabs>
        <w:spacing w:before="120" w:after="120"/>
        <w:ind w:left="1418" w:hanging="709"/>
        <w:contextualSpacing w:val="0"/>
        <w:rPr>
          <w:rFonts w:ascii="Arial Narrow" w:hAnsi="Arial Narrow"/>
          <w:sz w:val="22"/>
          <w:szCs w:val="22"/>
        </w:rPr>
      </w:pPr>
      <w:bookmarkStart w:id="104" w:name="_Ref119826351"/>
      <w:bookmarkStart w:id="105" w:name="_Ref491149883"/>
      <w:r w:rsidRPr="005E62BC">
        <w:rPr>
          <w:rFonts w:ascii="Arial Narrow" w:hAnsi="Arial Narrow"/>
          <w:sz w:val="22"/>
          <w:szCs w:val="22"/>
        </w:rPr>
        <w:t>The Service Provider must notify AEMO’s Operational Contact Person without undue delay (by telephone and email) if it considers that:</w:t>
      </w:r>
      <w:bookmarkEnd w:id="104"/>
    </w:p>
    <w:p w14:paraId="75A54EF7" w14:textId="053F5953" w:rsidR="006D6F9A" w:rsidRPr="005E62BC" w:rsidRDefault="006D6F9A" w:rsidP="00094005">
      <w:pPr>
        <w:pStyle w:val="ListParagraph"/>
        <w:numPr>
          <w:ilvl w:val="3"/>
          <w:numId w:val="65"/>
        </w:numPr>
        <w:spacing w:before="120" w:after="120"/>
        <w:ind w:left="2127" w:hanging="709"/>
        <w:contextualSpacing w:val="0"/>
        <w:rPr>
          <w:rFonts w:ascii="Arial Narrow" w:hAnsi="Arial Narrow"/>
          <w:sz w:val="22"/>
          <w:szCs w:val="22"/>
        </w:rPr>
      </w:pPr>
      <w:r w:rsidRPr="005E62BC">
        <w:rPr>
          <w:rFonts w:ascii="Arial Narrow" w:hAnsi="Arial Narrow"/>
          <w:sz w:val="22"/>
          <w:szCs w:val="22"/>
        </w:rPr>
        <w:t xml:space="preserve">the </w:t>
      </w:r>
      <w:r w:rsidR="00E07324" w:rsidRPr="005E62BC">
        <w:rPr>
          <w:rFonts w:ascii="Arial Narrow" w:hAnsi="Arial Narrow"/>
          <w:sz w:val="22"/>
          <w:szCs w:val="22"/>
        </w:rPr>
        <w:t xml:space="preserve">Unregistered </w:t>
      </w:r>
      <w:r w:rsidRPr="005E62BC">
        <w:rPr>
          <w:rFonts w:ascii="Arial Narrow" w:hAnsi="Arial Narrow"/>
          <w:sz w:val="22"/>
          <w:szCs w:val="22"/>
        </w:rPr>
        <w:t xml:space="preserve">Service Equipment is or will become incapable of reducing </w:t>
      </w:r>
      <w:r w:rsidR="00E07324" w:rsidRPr="005E62BC">
        <w:rPr>
          <w:rFonts w:ascii="Arial Narrow" w:hAnsi="Arial Narrow"/>
          <w:i/>
          <w:iCs/>
          <w:sz w:val="22"/>
          <w:szCs w:val="22"/>
        </w:rPr>
        <w:t>Withdrawal</w:t>
      </w:r>
      <w:r w:rsidR="00E07324" w:rsidRPr="005E62BC">
        <w:rPr>
          <w:rFonts w:ascii="Arial Narrow" w:hAnsi="Arial Narrow"/>
          <w:sz w:val="22"/>
          <w:szCs w:val="22"/>
        </w:rPr>
        <w:t xml:space="preserve"> </w:t>
      </w:r>
      <w:r w:rsidRPr="005E62BC">
        <w:rPr>
          <w:rFonts w:ascii="Arial Narrow" w:hAnsi="Arial Narrow"/>
          <w:sz w:val="22"/>
          <w:szCs w:val="22"/>
        </w:rPr>
        <w:t xml:space="preserve">from the </w:t>
      </w:r>
      <w:r w:rsidR="00E07324" w:rsidRPr="005E62BC">
        <w:rPr>
          <w:rFonts w:ascii="Arial Narrow" w:hAnsi="Arial Narrow"/>
          <w:sz w:val="22"/>
          <w:szCs w:val="22"/>
        </w:rPr>
        <w:t xml:space="preserve">Baseline </w:t>
      </w:r>
      <w:r w:rsidRPr="005E62BC">
        <w:rPr>
          <w:rFonts w:ascii="Arial Narrow" w:hAnsi="Arial Narrow"/>
          <w:sz w:val="22"/>
          <w:szCs w:val="22"/>
        </w:rPr>
        <w:t>Quantity; or</w:t>
      </w:r>
    </w:p>
    <w:p w14:paraId="61D344BA" w14:textId="77777777" w:rsidR="006D6F9A" w:rsidRPr="005E62BC" w:rsidRDefault="006D6F9A" w:rsidP="00094005">
      <w:pPr>
        <w:pStyle w:val="ListParagraph"/>
        <w:numPr>
          <w:ilvl w:val="3"/>
          <w:numId w:val="65"/>
        </w:numPr>
        <w:spacing w:before="120" w:after="120"/>
        <w:ind w:left="2127" w:hanging="709"/>
        <w:contextualSpacing w:val="0"/>
        <w:rPr>
          <w:rFonts w:ascii="Arial Narrow" w:hAnsi="Arial Narrow"/>
          <w:sz w:val="22"/>
          <w:szCs w:val="22"/>
        </w:rPr>
      </w:pPr>
      <w:r w:rsidRPr="005E62BC">
        <w:rPr>
          <w:rFonts w:ascii="Arial Narrow" w:hAnsi="Arial Narrow"/>
          <w:sz w:val="22"/>
          <w:szCs w:val="22"/>
        </w:rPr>
        <w:t>the Service is or will become Unavailable for any other reason.</w:t>
      </w:r>
    </w:p>
    <w:p w14:paraId="01007C19" w14:textId="77777777" w:rsidR="006D6F9A" w:rsidRPr="005E62BC" w:rsidRDefault="006D6F9A" w:rsidP="00094005">
      <w:pPr>
        <w:pStyle w:val="ListParagraph"/>
        <w:numPr>
          <w:ilvl w:val="2"/>
          <w:numId w:val="64"/>
        </w:numPr>
        <w:spacing w:before="120" w:after="120"/>
        <w:ind w:left="1418" w:hanging="709"/>
        <w:contextualSpacing w:val="0"/>
        <w:rPr>
          <w:rFonts w:ascii="Arial Narrow" w:hAnsi="Arial Narrow"/>
          <w:sz w:val="22"/>
          <w:szCs w:val="22"/>
        </w:rPr>
      </w:pPr>
      <w:bookmarkStart w:id="106" w:name="_Ref119826702"/>
      <w:r w:rsidRPr="005E62BC">
        <w:rPr>
          <w:rFonts w:ascii="Arial Narrow" w:hAnsi="Arial Narrow"/>
          <w:sz w:val="22"/>
          <w:szCs w:val="22"/>
        </w:rPr>
        <w:t>The notice must specify:</w:t>
      </w:r>
      <w:bookmarkEnd w:id="106"/>
    </w:p>
    <w:bookmarkEnd w:id="105"/>
    <w:p w14:paraId="0AA58D79" w14:textId="77777777" w:rsidR="006D6F9A" w:rsidRPr="005E62BC" w:rsidRDefault="006D6F9A" w:rsidP="00094005">
      <w:pPr>
        <w:pStyle w:val="ListParagraph"/>
        <w:numPr>
          <w:ilvl w:val="3"/>
          <w:numId w:val="64"/>
        </w:numPr>
        <w:spacing w:before="120" w:after="120"/>
        <w:ind w:left="2127" w:hanging="709"/>
        <w:contextualSpacing w:val="0"/>
        <w:rPr>
          <w:rFonts w:ascii="Arial Narrow" w:hAnsi="Arial Narrow"/>
          <w:sz w:val="22"/>
          <w:szCs w:val="22"/>
        </w:rPr>
      </w:pPr>
      <w:r w:rsidRPr="005E62BC">
        <w:rPr>
          <w:rFonts w:ascii="Arial Narrow" w:hAnsi="Arial Narrow"/>
          <w:sz w:val="22"/>
          <w:szCs w:val="22"/>
        </w:rPr>
        <w:t>when the Service became or will become Unavailable;</w:t>
      </w:r>
    </w:p>
    <w:p w14:paraId="0C310BE4" w14:textId="77777777" w:rsidR="006D6F9A" w:rsidRPr="005E62BC" w:rsidRDefault="006D6F9A" w:rsidP="00094005">
      <w:pPr>
        <w:pStyle w:val="ListParagraph"/>
        <w:numPr>
          <w:ilvl w:val="3"/>
          <w:numId w:val="64"/>
        </w:numPr>
        <w:spacing w:before="120" w:after="120"/>
        <w:ind w:left="2127" w:hanging="709"/>
        <w:contextualSpacing w:val="0"/>
        <w:rPr>
          <w:rFonts w:ascii="Arial Narrow" w:hAnsi="Arial Narrow"/>
          <w:sz w:val="22"/>
          <w:szCs w:val="22"/>
        </w:rPr>
      </w:pPr>
      <w:r w:rsidRPr="005E62BC">
        <w:rPr>
          <w:rFonts w:ascii="Arial Narrow" w:hAnsi="Arial Narrow"/>
          <w:sz w:val="22"/>
          <w:szCs w:val="22"/>
        </w:rPr>
        <w:t>the expected period of Unavailability; and</w:t>
      </w:r>
    </w:p>
    <w:p w14:paraId="50A1D9E5" w14:textId="77777777" w:rsidR="006D6F9A" w:rsidRPr="005E62BC" w:rsidRDefault="006D6F9A" w:rsidP="00094005">
      <w:pPr>
        <w:pStyle w:val="ListParagraph"/>
        <w:numPr>
          <w:ilvl w:val="3"/>
          <w:numId w:val="64"/>
        </w:numPr>
        <w:spacing w:before="120" w:after="120"/>
        <w:ind w:left="2127" w:hanging="709"/>
        <w:contextualSpacing w:val="0"/>
        <w:rPr>
          <w:rFonts w:ascii="Arial Narrow" w:hAnsi="Arial Narrow"/>
          <w:sz w:val="22"/>
          <w:szCs w:val="22"/>
        </w:rPr>
      </w:pPr>
      <w:r w:rsidRPr="005E62BC">
        <w:rPr>
          <w:rFonts w:ascii="Arial Narrow" w:hAnsi="Arial Narrow"/>
          <w:sz w:val="22"/>
          <w:szCs w:val="22"/>
        </w:rPr>
        <w:t>the cause of the Unavailability.</w:t>
      </w:r>
    </w:p>
    <w:p w14:paraId="5145536A" w14:textId="6C3100E4" w:rsidR="006D6F9A" w:rsidRPr="005E62BC" w:rsidRDefault="006D6F9A" w:rsidP="00094005">
      <w:pPr>
        <w:pStyle w:val="ListParagraph"/>
        <w:numPr>
          <w:ilvl w:val="2"/>
          <w:numId w:val="64"/>
        </w:numPr>
        <w:spacing w:before="120" w:after="120"/>
        <w:ind w:left="1418" w:hanging="709"/>
        <w:contextualSpacing w:val="0"/>
        <w:rPr>
          <w:rFonts w:ascii="Arial Narrow" w:hAnsi="Arial Narrow"/>
          <w:sz w:val="22"/>
          <w:szCs w:val="22"/>
        </w:rPr>
      </w:pPr>
      <w:r w:rsidRPr="005E62BC">
        <w:rPr>
          <w:rFonts w:ascii="Arial Narrow" w:hAnsi="Arial Narrow"/>
          <w:sz w:val="22"/>
          <w:szCs w:val="22"/>
        </w:rPr>
        <w:t>The Service Provider must notify AEMO’s Operational Contact Person without undue delay (by telephone and email) when the Service becomes Available after a period of Unavailability.</w:t>
      </w:r>
    </w:p>
    <w:p w14:paraId="4725E251" w14:textId="19A15C4D" w:rsidR="004E6007" w:rsidRPr="004E6007" w:rsidRDefault="004E6007" w:rsidP="00094005">
      <w:pPr>
        <w:pStyle w:val="Heading7"/>
        <w:keepNext/>
        <w:keepLines/>
        <w:numPr>
          <w:ilvl w:val="1"/>
          <w:numId w:val="27"/>
        </w:numPr>
        <w:spacing w:before="120" w:after="120"/>
        <w:rPr>
          <w:sz w:val="24"/>
          <w:szCs w:val="24"/>
        </w:rPr>
      </w:pPr>
      <w:bookmarkStart w:id="107" w:name="_Ref132953307"/>
      <w:bookmarkStart w:id="108" w:name="_Ref119840481"/>
      <w:bookmarkStart w:id="109" w:name="_Ref68596400"/>
      <w:commentRangeStart w:id="110"/>
      <w:commentRangeStart w:id="111"/>
      <w:r w:rsidRPr="004C10A8">
        <w:rPr>
          <w:sz w:val="24"/>
          <w:szCs w:val="24"/>
        </w:rPr>
        <w:t>Unavailabl</w:t>
      </w:r>
      <w:r w:rsidR="0091543C">
        <w:rPr>
          <w:sz w:val="24"/>
          <w:szCs w:val="24"/>
        </w:rPr>
        <w:t>e</w:t>
      </w:r>
      <w:bookmarkEnd w:id="107"/>
      <w:commentRangeEnd w:id="110"/>
      <w:r w:rsidR="00143DA9">
        <w:rPr>
          <w:rStyle w:val="CommentReference"/>
          <w:rFonts w:ascii="Times New Roman" w:hAnsi="Times New Roman"/>
          <w:b w:val="0"/>
        </w:rPr>
        <w:commentReference w:id="110"/>
      </w:r>
      <w:commentRangeEnd w:id="111"/>
      <w:r w:rsidR="004C41B2">
        <w:rPr>
          <w:rStyle w:val="CommentReference"/>
          <w:rFonts w:ascii="Times New Roman" w:hAnsi="Times New Roman"/>
          <w:b w:val="0"/>
        </w:rPr>
        <w:commentReference w:id="111"/>
      </w:r>
    </w:p>
    <w:p w14:paraId="5D735C5E" w14:textId="3E1D730C" w:rsidR="00AD6BE0" w:rsidRPr="00E32A0C" w:rsidRDefault="00AD6BE0" w:rsidP="00E32A0C">
      <w:pPr>
        <w:spacing w:before="120" w:after="120"/>
        <w:ind w:firstLine="709"/>
        <w:rPr>
          <w:rFonts w:ascii="Arial Narrow" w:hAnsi="Arial Narrow"/>
          <w:sz w:val="22"/>
          <w:szCs w:val="22"/>
        </w:rPr>
      </w:pPr>
      <w:r w:rsidRPr="00E32A0C">
        <w:rPr>
          <w:rFonts w:ascii="Arial Narrow" w:hAnsi="Arial Narrow"/>
          <w:sz w:val="22"/>
          <w:szCs w:val="22"/>
        </w:rPr>
        <w:t xml:space="preserve">The </w:t>
      </w:r>
      <w:r w:rsidR="00E710E3" w:rsidRPr="00E32A0C">
        <w:rPr>
          <w:rFonts w:ascii="Arial Narrow" w:hAnsi="Arial Narrow"/>
          <w:sz w:val="22"/>
          <w:szCs w:val="22"/>
        </w:rPr>
        <w:t>S</w:t>
      </w:r>
      <w:r w:rsidRPr="00E32A0C">
        <w:rPr>
          <w:rFonts w:ascii="Arial Narrow" w:hAnsi="Arial Narrow"/>
          <w:sz w:val="22"/>
          <w:szCs w:val="22"/>
        </w:rPr>
        <w:t xml:space="preserve">ervice </w:t>
      </w:r>
      <w:r w:rsidR="00E710E3" w:rsidRPr="00E32A0C">
        <w:rPr>
          <w:rFonts w:ascii="Arial Narrow" w:hAnsi="Arial Narrow"/>
          <w:sz w:val="22"/>
          <w:szCs w:val="22"/>
        </w:rPr>
        <w:t>is U</w:t>
      </w:r>
      <w:r w:rsidRPr="00E32A0C">
        <w:rPr>
          <w:rFonts w:ascii="Arial Narrow" w:hAnsi="Arial Narrow"/>
          <w:sz w:val="22"/>
          <w:szCs w:val="22"/>
        </w:rPr>
        <w:t xml:space="preserve">navailable in any </w:t>
      </w:r>
      <w:r w:rsidR="00535969">
        <w:rPr>
          <w:rFonts w:ascii="Arial Narrow" w:hAnsi="Arial Narrow"/>
          <w:i/>
          <w:iCs/>
          <w:sz w:val="22"/>
          <w:szCs w:val="22"/>
        </w:rPr>
        <w:t>Trading</w:t>
      </w:r>
      <w:r w:rsidRPr="002C0949">
        <w:rPr>
          <w:rFonts w:ascii="Arial Narrow" w:hAnsi="Arial Narrow"/>
          <w:i/>
          <w:iCs/>
          <w:sz w:val="22"/>
          <w:szCs w:val="22"/>
        </w:rPr>
        <w:t xml:space="preserve"> Interval</w:t>
      </w:r>
      <w:r w:rsidRPr="00E32A0C">
        <w:rPr>
          <w:rFonts w:ascii="Arial Narrow" w:hAnsi="Arial Narrow"/>
          <w:sz w:val="22"/>
          <w:szCs w:val="22"/>
        </w:rPr>
        <w:t xml:space="preserve"> </w:t>
      </w:r>
      <w:r w:rsidR="00E710E3" w:rsidRPr="00E32A0C">
        <w:rPr>
          <w:rFonts w:ascii="Arial Narrow" w:hAnsi="Arial Narrow"/>
          <w:sz w:val="22"/>
          <w:szCs w:val="22"/>
        </w:rPr>
        <w:t xml:space="preserve">during </w:t>
      </w:r>
      <w:r w:rsidR="004A3621" w:rsidRPr="00E32A0C">
        <w:rPr>
          <w:rFonts w:ascii="Arial Narrow" w:hAnsi="Arial Narrow"/>
          <w:sz w:val="22"/>
          <w:szCs w:val="22"/>
        </w:rPr>
        <w:t xml:space="preserve">the Availability Period </w:t>
      </w:r>
      <w:r w:rsidR="00516017" w:rsidRPr="00E32A0C">
        <w:rPr>
          <w:rFonts w:ascii="Arial Narrow" w:hAnsi="Arial Narrow"/>
          <w:sz w:val="22"/>
          <w:szCs w:val="22"/>
        </w:rPr>
        <w:t>if:</w:t>
      </w:r>
    </w:p>
    <w:p w14:paraId="2DAB66EE" w14:textId="75A43C19" w:rsidR="00AD6BE0" w:rsidRPr="0023194A" w:rsidRDefault="00A74A20" w:rsidP="00094005">
      <w:pPr>
        <w:pStyle w:val="ListParagraph"/>
        <w:numPr>
          <w:ilvl w:val="2"/>
          <w:numId w:val="27"/>
        </w:numPr>
        <w:spacing w:before="120" w:after="120"/>
        <w:ind w:left="1418" w:hanging="709"/>
        <w:contextualSpacing w:val="0"/>
        <w:rPr>
          <w:rFonts w:ascii="Arial Narrow" w:hAnsi="Arial Narrow"/>
          <w:sz w:val="22"/>
          <w:szCs w:val="22"/>
        </w:rPr>
      </w:pPr>
      <w:r>
        <w:rPr>
          <w:rFonts w:ascii="Arial Narrow" w:hAnsi="Arial Narrow"/>
          <w:sz w:val="22"/>
          <w:szCs w:val="22"/>
        </w:rPr>
        <w:t>a C</w:t>
      </w:r>
      <w:r w:rsidR="00AD6BE0" w:rsidRPr="0023194A">
        <w:rPr>
          <w:rFonts w:ascii="Arial Narrow" w:hAnsi="Arial Narrow"/>
          <w:sz w:val="22"/>
          <w:szCs w:val="22"/>
        </w:rPr>
        <w:t xml:space="preserve">ondition </w:t>
      </w:r>
      <w:r>
        <w:rPr>
          <w:rFonts w:ascii="Arial Narrow" w:hAnsi="Arial Narrow"/>
          <w:sz w:val="22"/>
          <w:szCs w:val="22"/>
        </w:rPr>
        <w:t>P</w:t>
      </w:r>
      <w:r w:rsidR="00AD6BE0" w:rsidRPr="0023194A">
        <w:rPr>
          <w:rFonts w:ascii="Arial Narrow" w:hAnsi="Arial Narrow"/>
          <w:sz w:val="22"/>
          <w:szCs w:val="22"/>
        </w:rPr>
        <w:t xml:space="preserve">recedent </w:t>
      </w:r>
      <w:r w:rsidR="00FB7FF5">
        <w:rPr>
          <w:rFonts w:ascii="Arial Narrow" w:hAnsi="Arial Narrow"/>
          <w:sz w:val="22"/>
          <w:szCs w:val="22"/>
        </w:rPr>
        <w:t xml:space="preserve">is </w:t>
      </w:r>
      <w:r>
        <w:rPr>
          <w:rFonts w:ascii="Arial Narrow" w:hAnsi="Arial Narrow"/>
          <w:sz w:val="22"/>
          <w:szCs w:val="22"/>
        </w:rPr>
        <w:t>not satisfied</w:t>
      </w:r>
      <w:r w:rsidR="007215BE">
        <w:rPr>
          <w:rFonts w:ascii="Arial Narrow" w:hAnsi="Arial Narrow"/>
          <w:sz w:val="22"/>
          <w:szCs w:val="22"/>
        </w:rPr>
        <w:t xml:space="preserve"> and AEMO (in its sole discretion) does not </w:t>
      </w:r>
      <w:r w:rsidR="007215BE" w:rsidRPr="002F0BC1">
        <w:rPr>
          <w:rFonts w:ascii="Arial Narrow" w:hAnsi="Arial Narrow"/>
          <w:sz w:val="22"/>
          <w:szCs w:val="22"/>
        </w:rPr>
        <w:t xml:space="preserve">waive non-satisfaction of </w:t>
      </w:r>
      <w:r w:rsidR="00DC540F">
        <w:rPr>
          <w:rFonts w:ascii="Arial Narrow" w:hAnsi="Arial Narrow"/>
          <w:sz w:val="22"/>
          <w:szCs w:val="22"/>
        </w:rPr>
        <w:t>the</w:t>
      </w:r>
      <w:r w:rsidR="007215BE">
        <w:rPr>
          <w:rFonts w:ascii="Arial Narrow" w:hAnsi="Arial Narrow"/>
          <w:sz w:val="22"/>
          <w:szCs w:val="22"/>
        </w:rPr>
        <w:t xml:space="preserve"> </w:t>
      </w:r>
      <w:r w:rsidR="007215BE" w:rsidRPr="002F0BC1">
        <w:rPr>
          <w:rFonts w:ascii="Arial Narrow" w:hAnsi="Arial Narrow"/>
          <w:sz w:val="22"/>
          <w:szCs w:val="22"/>
        </w:rPr>
        <w:t xml:space="preserve">Condition Precedent under </w:t>
      </w:r>
      <w:r w:rsidR="007215BE" w:rsidRPr="002F0BC1">
        <w:rPr>
          <w:rFonts w:ascii="Arial Narrow" w:hAnsi="Arial Narrow"/>
          <w:b/>
          <w:bCs/>
          <w:sz w:val="22"/>
          <w:szCs w:val="22"/>
        </w:rPr>
        <w:t xml:space="preserve">clause </w:t>
      </w:r>
      <w:r w:rsidR="007215BE" w:rsidRPr="002F0BC1">
        <w:rPr>
          <w:rFonts w:ascii="Arial Narrow" w:hAnsi="Arial Narrow"/>
          <w:b/>
          <w:bCs/>
          <w:sz w:val="22"/>
          <w:szCs w:val="22"/>
        </w:rPr>
        <w:fldChar w:fldCharType="begin"/>
      </w:r>
      <w:r w:rsidR="007215BE" w:rsidRPr="002F0BC1">
        <w:rPr>
          <w:rFonts w:ascii="Arial Narrow" w:hAnsi="Arial Narrow"/>
          <w:b/>
          <w:bCs/>
          <w:sz w:val="22"/>
          <w:szCs w:val="22"/>
        </w:rPr>
        <w:instrText xml:space="preserve"> REF _Ref132917436 \r \h  \* MERGEFORMAT </w:instrText>
      </w:r>
      <w:r w:rsidR="007215BE" w:rsidRPr="002F0BC1">
        <w:rPr>
          <w:rFonts w:ascii="Arial Narrow" w:hAnsi="Arial Narrow"/>
          <w:b/>
          <w:bCs/>
          <w:sz w:val="22"/>
          <w:szCs w:val="22"/>
        </w:rPr>
      </w:r>
      <w:r w:rsidR="007215BE" w:rsidRPr="002F0BC1">
        <w:rPr>
          <w:rFonts w:ascii="Arial Narrow" w:hAnsi="Arial Narrow"/>
          <w:b/>
          <w:bCs/>
          <w:sz w:val="22"/>
          <w:szCs w:val="22"/>
        </w:rPr>
        <w:fldChar w:fldCharType="separate"/>
      </w:r>
      <w:r w:rsidR="007560BB">
        <w:rPr>
          <w:rFonts w:ascii="Arial Narrow" w:hAnsi="Arial Narrow"/>
          <w:b/>
          <w:bCs/>
          <w:sz w:val="22"/>
          <w:szCs w:val="22"/>
        </w:rPr>
        <w:t>3.3</w:t>
      </w:r>
      <w:r w:rsidR="007215BE" w:rsidRPr="002F0BC1">
        <w:rPr>
          <w:rFonts w:ascii="Arial Narrow" w:hAnsi="Arial Narrow"/>
          <w:b/>
          <w:bCs/>
          <w:sz w:val="22"/>
          <w:szCs w:val="22"/>
        </w:rPr>
        <w:fldChar w:fldCharType="end"/>
      </w:r>
      <w:r w:rsidR="00AD6BE0" w:rsidRPr="0023194A">
        <w:rPr>
          <w:rFonts w:ascii="Arial Narrow" w:hAnsi="Arial Narrow"/>
          <w:sz w:val="22"/>
          <w:szCs w:val="22"/>
        </w:rPr>
        <w:t>;</w:t>
      </w:r>
    </w:p>
    <w:p w14:paraId="1EEA23CD" w14:textId="529762D5" w:rsidR="000B0FF5" w:rsidRPr="000B0FF5" w:rsidRDefault="000B0FF5" w:rsidP="00094005">
      <w:pPr>
        <w:pStyle w:val="ListParagraph"/>
        <w:numPr>
          <w:ilvl w:val="2"/>
          <w:numId w:val="27"/>
        </w:numPr>
        <w:spacing w:before="120" w:after="120"/>
        <w:ind w:left="1418" w:hanging="709"/>
        <w:contextualSpacing w:val="0"/>
        <w:rPr>
          <w:rFonts w:ascii="Arial Narrow" w:hAnsi="Arial Narrow"/>
          <w:sz w:val="22"/>
          <w:szCs w:val="22"/>
        </w:rPr>
      </w:pPr>
      <w:bookmarkStart w:id="112" w:name="_Ref120084188"/>
      <w:bookmarkStart w:id="113" w:name="_Ref51614705"/>
      <w:bookmarkStart w:id="114" w:name="_Hlk120106005"/>
      <w:r w:rsidRPr="000B0FF5">
        <w:rPr>
          <w:rFonts w:ascii="Arial Narrow" w:hAnsi="Arial Narrow"/>
          <w:sz w:val="22"/>
          <w:szCs w:val="22"/>
        </w:rPr>
        <w:t>either of the following applies:</w:t>
      </w:r>
      <w:bookmarkEnd w:id="112"/>
    </w:p>
    <w:p w14:paraId="176C3E4D" w14:textId="30FDAA5B" w:rsidR="000B0FF5" w:rsidRPr="000B0FF5" w:rsidRDefault="000B0FF5" w:rsidP="00094005">
      <w:pPr>
        <w:pStyle w:val="ListParagraph"/>
        <w:numPr>
          <w:ilvl w:val="4"/>
          <w:numId w:val="59"/>
        </w:numPr>
        <w:spacing w:before="120" w:after="120"/>
        <w:ind w:left="2127" w:hanging="709"/>
        <w:contextualSpacing w:val="0"/>
        <w:rPr>
          <w:rFonts w:ascii="Arial Narrow" w:hAnsi="Arial Narrow" w:cs="Arial"/>
          <w:sz w:val="22"/>
          <w:szCs w:val="22"/>
        </w:rPr>
      </w:pPr>
      <w:bookmarkStart w:id="115" w:name="_Ref120154577"/>
      <w:r w:rsidRPr="000B0FF5">
        <w:rPr>
          <w:rFonts w:ascii="Arial Narrow" w:hAnsi="Arial Narrow" w:cs="Arial"/>
          <w:sz w:val="22"/>
          <w:szCs w:val="22"/>
        </w:rPr>
        <w:t xml:space="preserve">the Service Provider does not activate the </w:t>
      </w:r>
      <w:r w:rsidR="00105829">
        <w:rPr>
          <w:rFonts w:ascii="Arial Narrow" w:hAnsi="Arial Narrow" w:cs="Arial"/>
          <w:sz w:val="22"/>
          <w:szCs w:val="22"/>
        </w:rPr>
        <w:t xml:space="preserve">Unregistered </w:t>
      </w:r>
      <w:r w:rsidRPr="000B0FF5">
        <w:rPr>
          <w:rFonts w:ascii="Arial Narrow" w:hAnsi="Arial Narrow" w:cs="Arial"/>
          <w:sz w:val="22"/>
          <w:szCs w:val="22"/>
        </w:rPr>
        <w:t>Service Equipment</w:t>
      </w:r>
      <w:bookmarkEnd w:id="113"/>
      <w:r w:rsidRPr="000B0FF5">
        <w:rPr>
          <w:rFonts w:ascii="Arial Narrow" w:hAnsi="Arial Narrow" w:cs="Arial"/>
          <w:sz w:val="22"/>
          <w:szCs w:val="22"/>
        </w:rPr>
        <w:t xml:space="preserve"> in compliance with an Activation Notice and otherwise in accordance with this Agreement; or</w:t>
      </w:r>
      <w:bookmarkEnd w:id="115"/>
    </w:p>
    <w:p w14:paraId="2E9EC6BF" w14:textId="4BC3E3ED" w:rsidR="000B0FF5" w:rsidRPr="000B0FF5" w:rsidRDefault="000B0FF5" w:rsidP="00094005">
      <w:pPr>
        <w:pStyle w:val="ListParagraph"/>
        <w:numPr>
          <w:ilvl w:val="4"/>
          <w:numId w:val="59"/>
        </w:numPr>
        <w:spacing w:before="120" w:after="120"/>
        <w:ind w:left="2127" w:hanging="709"/>
        <w:contextualSpacing w:val="0"/>
        <w:rPr>
          <w:rFonts w:ascii="Arial Narrow" w:hAnsi="Arial Narrow" w:cs="Arial"/>
          <w:sz w:val="22"/>
          <w:szCs w:val="22"/>
        </w:rPr>
      </w:pPr>
      <w:r w:rsidRPr="005A6E6B">
        <w:rPr>
          <w:rFonts w:ascii="Arial Narrow" w:hAnsi="Arial Narrow" w:cs="Arial"/>
          <w:sz w:val="22"/>
          <w:szCs w:val="22"/>
          <w:highlight w:val="yellow"/>
        </w:rPr>
        <w:t xml:space="preserve">the Service Provider activates the </w:t>
      </w:r>
      <w:r w:rsidR="000F57A4" w:rsidRPr="005A6E6B">
        <w:rPr>
          <w:rFonts w:ascii="Arial Narrow" w:hAnsi="Arial Narrow"/>
          <w:sz w:val="22"/>
          <w:szCs w:val="22"/>
          <w:highlight w:val="yellow"/>
        </w:rPr>
        <w:t>Unregistered Service Equipment</w:t>
      </w:r>
      <w:r w:rsidRPr="005A6E6B">
        <w:rPr>
          <w:rFonts w:ascii="Arial Narrow" w:hAnsi="Arial Narrow" w:cs="Arial"/>
          <w:sz w:val="22"/>
          <w:szCs w:val="22"/>
          <w:highlight w:val="yellow"/>
        </w:rPr>
        <w:t xml:space="preserve">, but the quantity of reduced </w:t>
      </w:r>
      <w:r w:rsidR="000F57A4" w:rsidRPr="005A6E6B">
        <w:rPr>
          <w:rFonts w:ascii="Arial Narrow" w:hAnsi="Arial Narrow" w:cs="Arial"/>
          <w:i/>
          <w:iCs/>
          <w:sz w:val="22"/>
          <w:szCs w:val="22"/>
          <w:highlight w:val="yellow"/>
        </w:rPr>
        <w:t>Withdrawal</w:t>
      </w:r>
      <w:r w:rsidRPr="005A6E6B">
        <w:rPr>
          <w:rFonts w:ascii="Arial Narrow" w:hAnsi="Arial Narrow" w:cs="Arial"/>
          <w:sz w:val="22"/>
          <w:szCs w:val="22"/>
          <w:highlight w:val="yellow"/>
        </w:rPr>
        <w:t xml:space="preserve"> relative to the Baseline Quantity, as measured in accordance with </w:t>
      </w:r>
      <w:r w:rsidRPr="005A6E6B">
        <w:rPr>
          <w:rFonts w:ascii="Arial Narrow" w:hAnsi="Arial Narrow" w:cs="Arial"/>
          <w:b/>
          <w:bCs/>
          <w:sz w:val="22"/>
          <w:szCs w:val="22"/>
          <w:highlight w:val="yellow"/>
        </w:rPr>
        <w:t xml:space="preserve">clause </w:t>
      </w:r>
      <w:r w:rsidRPr="005A6E6B">
        <w:rPr>
          <w:rFonts w:ascii="Arial Narrow" w:hAnsi="Arial Narrow" w:cs="Arial"/>
          <w:b/>
          <w:bCs/>
          <w:sz w:val="22"/>
          <w:szCs w:val="22"/>
          <w:highlight w:val="yellow"/>
        </w:rPr>
        <w:fldChar w:fldCharType="begin"/>
      </w:r>
      <w:r w:rsidRPr="005A6E6B">
        <w:rPr>
          <w:rFonts w:ascii="Arial Narrow" w:hAnsi="Arial Narrow" w:cs="Arial"/>
          <w:b/>
          <w:bCs/>
          <w:sz w:val="22"/>
          <w:szCs w:val="22"/>
          <w:highlight w:val="yellow"/>
        </w:rPr>
        <w:instrText xml:space="preserve"> REF _Ref113526966 \r \h  \* MERGEFORMAT </w:instrText>
      </w:r>
      <w:r w:rsidRPr="005A6E6B">
        <w:rPr>
          <w:rFonts w:ascii="Arial Narrow" w:hAnsi="Arial Narrow" w:cs="Arial"/>
          <w:b/>
          <w:bCs/>
          <w:sz w:val="22"/>
          <w:szCs w:val="22"/>
          <w:highlight w:val="yellow"/>
        </w:rPr>
      </w:r>
      <w:r w:rsidRPr="005A6E6B">
        <w:rPr>
          <w:rFonts w:ascii="Arial Narrow" w:hAnsi="Arial Narrow" w:cs="Arial"/>
          <w:b/>
          <w:bCs/>
          <w:sz w:val="22"/>
          <w:szCs w:val="22"/>
          <w:highlight w:val="yellow"/>
        </w:rPr>
        <w:fldChar w:fldCharType="separate"/>
      </w:r>
      <w:r w:rsidR="00C90283">
        <w:rPr>
          <w:rFonts w:ascii="Arial Narrow" w:hAnsi="Arial Narrow" w:cs="Arial"/>
          <w:b/>
          <w:bCs/>
          <w:sz w:val="22"/>
          <w:szCs w:val="22"/>
          <w:highlight w:val="yellow"/>
        </w:rPr>
        <w:t>7.1</w:t>
      </w:r>
      <w:r w:rsidRPr="005A6E6B">
        <w:rPr>
          <w:rFonts w:ascii="Arial Narrow" w:hAnsi="Arial Narrow" w:cs="Arial"/>
          <w:b/>
          <w:bCs/>
          <w:sz w:val="22"/>
          <w:szCs w:val="22"/>
          <w:highlight w:val="yellow"/>
        </w:rPr>
        <w:fldChar w:fldCharType="end"/>
      </w:r>
      <w:r w:rsidRPr="005A6E6B">
        <w:rPr>
          <w:rFonts w:ascii="Arial Narrow" w:hAnsi="Arial Narrow" w:cs="Arial"/>
          <w:sz w:val="22"/>
          <w:szCs w:val="22"/>
          <w:highlight w:val="yellow"/>
        </w:rPr>
        <w:t xml:space="preserve">, is less than </w:t>
      </w:r>
      <w:r w:rsidR="007F5C96" w:rsidRPr="005A6E6B">
        <w:rPr>
          <w:rFonts w:ascii="Arial Narrow" w:hAnsi="Arial Narrow" w:cs="Arial"/>
          <w:sz w:val="22"/>
          <w:szCs w:val="22"/>
          <w:highlight w:val="yellow"/>
        </w:rPr>
        <w:t>9</w:t>
      </w:r>
      <w:r w:rsidRPr="005A6E6B">
        <w:rPr>
          <w:rFonts w:ascii="Arial Narrow" w:hAnsi="Arial Narrow" w:cs="Arial"/>
          <w:sz w:val="22"/>
          <w:szCs w:val="22"/>
          <w:highlight w:val="yellow"/>
        </w:rPr>
        <w:t xml:space="preserve">0% of the required quantity for each relevant </w:t>
      </w:r>
      <w:r w:rsidRPr="005A6E6B">
        <w:rPr>
          <w:rFonts w:ascii="Arial Narrow" w:hAnsi="Arial Narrow" w:cs="Arial"/>
          <w:i/>
          <w:iCs/>
          <w:sz w:val="22"/>
          <w:szCs w:val="22"/>
          <w:highlight w:val="yellow"/>
        </w:rPr>
        <w:t>Trading Interval</w:t>
      </w:r>
      <w:r w:rsidRPr="000B0FF5">
        <w:rPr>
          <w:rFonts w:ascii="Arial Narrow" w:hAnsi="Arial Narrow" w:cs="Arial"/>
          <w:sz w:val="22"/>
          <w:szCs w:val="22"/>
        </w:rPr>
        <w:t>;</w:t>
      </w:r>
    </w:p>
    <w:bookmarkEnd w:id="114"/>
    <w:p w14:paraId="02B9DCBD" w14:textId="21B86F94" w:rsidR="006F3A9F" w:rsidRDefault="00EA75F8" w:rsidP="00094005">
      <w:pPr>
        <w:pStyle w:val="ListParagraph"/>
        <w:numPr>
          <w:ilvl w:val="2"/>
          <w:numId w:val="27"/>
        </w:numPr>
        <w:spacing w:before="120" w:after="120"/>
        <w:ind w:left="1418" w:hanging="709"/>
        <w:contextualSpacing w:val="0"/>
        <w:rPr>
          <w:rFonts w:ascii="Arial Narrow" w:hAnsi="Arial Narrow"/>
          <w:sz w:val="22"/>
          <w:szCs w:val="22"/>
        </w:rPr>
      </w:pPr>
      <w:r>
        <w:rPr>
          <w:rFonts w:ascii="Arial Narrow" w:hAnsi="Arial Narrow"/>
          <w:sz w:val="22"/>
          <w:szCs w:val="22"/>
        </w:rPr>
        <w:t xml:space="preserve">the </w:t>
      </w:r>
      <w:r w:rsidRPr="00D81B17">
        <w:rPr>
          <w:rFonts w:ascii="Arial Narrow" w:hAnsi="Arial Narrow"/>
          <w:i/>
          <w:iCs/>
          <w:sz w:val="22"/>
          <w:szCs w:val="22"/>
        </w:rPr>
        <w:t>Trading Interval</w:t>
      </w:r>
      <w:r w:rsidR="00DC785D">
        <w:rPr>
          <w:rFonts w:ascii="Arial Narrow" w:hAnsi="Arial Narrow"/>
          <w:sz w:val="22"/>
          <w:szCs w:val="22"/>
        </w:rPr>
        <w:t xml:space="preserve"> </w:t>
      </w:r>
      <w:r w:rsidR="008171FB">
        <w:rPr>
          <w:rFonts w:ascii="Arial Narrow" w:hAnsi="Arial Narrow"/>
          <w:sz w:val="22"/>
          <w:szCs w:val="22"/>
        </w:rPr>
        <w:t xml:space="preserve">is </w:t>
      </w:r>
      <w:r w:rsidR="00FF6364">
        <w:rPr>
          <w:rFonts w:ascii="Arial Narrow" w:hAnsi="Arial Narrow"/>
          <w:sz w:val="22"/>
          <w:szCs w:val="22"/>
        </w:rPr>
        <w:t xml:space="preserve">within a period notified </w:t>
      </w:r>
      <w:r w:rsidR="006F3A9F">
        <w:rPr>
          <w:rFonts w:ascii="Arial Narrow" w:hAnsi="Arial Narrow"/>
          <w:sz w:val="22"/>
          <w:szCs w:val="22"/>
        </w:rPr>
        <w:t xml:space="preserve">under </w:t>
      </w:r>
      <w:r w:rsidR="006F3A9F" w:rsidRPr="005E62BC">
        <w:rPr>
          <w:rFonts w:ascii="Arial Narrow" w:hAnsi="Arial Narrow"/>
          <w:b/>
          <w:bCs/>
          <w:sz w:val="22"/>
          <w:szCs w:val="22"/>
        </w:rPr>
        <w:t xml:space="preserve">clause </w:t>
      </w:r>
      <w:r w:rsidR="005E62BC" w:rsidRPr="005E62BC">
        <w:rPr>
          <w:rFonts w:ascii="Arial Narrow" w:hAnsi="Arial Narrow"/>
          <w:b/>
          <w:bCs/>
          <w:sz w:val="22"/>
          <w:szCs w:val="22"/>
        </w:rPr>
        <w:fldChar w:fldCharType="begin"/>
      </w:r>
      <w:r w:rsidR="005E62BC" w:rsidRPr="005E62BC">
        <w:rPr>
          <w:rFonts w:ascii="Arial Narrow" w:hAnsi="Arial Narrow"/>
          <w:b/>
          <w:bCs/>
          <w:sz w:val="22"/>
          <w:szCs w:val="22"/>
        </w:rPr>
        <w:instrText xml:space="preserve"> REF _Ref119826350 \r \h </w:instrText>
      </w:r>
      <w:r w:rsidR="005E62BC">
        <w:rPr>
          <w:rFonts w:ascii="Arial Narrow" w:hAnsi="Arial Narrow"/>
          <w:b/>
          <w:bCs/>
          <w:sz w:val="22"/>
          <w:szCs w:val="22"/>
        </w:rPr>
        <w:instrText xml:space="preserve"> \* MERGEFORMAT </w:instrText>
      </w:r>
      <w:r w:rsidR="005E62BC" w:rsidRPr="005E62BC">
        <w:rPr>
          <w:rFonts w:ascii="Arial Narrow" w:hAnsi="Arial Narrow"/>
          <w:b/>
          <w:bCs/>
          <w:sz w:val="22"/>
          <w:szCs w:val="22"/>
        </w:rPr>
      </w:r>
      <w:r w:rsidR="005E62BC" w:rsidRPr="005E62BC">
        <w:rPr>
          <w:rFonts w:ascii="Arial Narrow" w:hAnsi="Arial Narrow"/>
          <w:b/>
          <w:bCs/>
          <w:sz w:val="22"/>
          <w:szCs w:val="22"/>
        </w:rPr>
        <w:fldChar w:fldCharType="separate"/>
      </w:r>
      <w:r w:rsidR="00C90283">
        <w:rPr>
          <w:rFonts w:ascii="Arial Narrow" w:hAnsi="Arial Narrow"/>
          <w:b/>
          <w:bCs/>
          <w:sz w:val="22"/>
          <w:szCs w:val="22"/>
        </w:rPr>
        <w:t>6.2</w:t>
      </w:r>
      <w:r w:rsidR="005E62BC" w:rsidRPr="005E62BC">
        <w:rPr>
          <w:rFonts w:ascii="Arial Narrow" w:hAnsi="Arial Narrow"/>
          <w:b/>
          <w:bCs/>
          <w:sz w:val="22"/>
          <w:szCs w:val="22"/>
        </w:rPr>
        <w:fldChar w:fldCharType="end"/>
      </w:r>
      <w:r w:rsidR="005E62BC">
        <w:rPr>
          <w:rFonts w:ascii="Arial Narrow" w:hAnsi="Arial Narrow"/>
          <w:sz w:val="22"/>
          <w:szCs w:val="22"/>
        </w:rPr>
        <w:t>;</w:t>
      </w:r>
    </w:p>
    <w:p w14:paraId="4CD26AEF" w14:textId="2352928F" w:rsidR="00AD6BE0" w:rsidRDefault="00AD6BE0" w:rsidP="00094005">
      <w:pPr>
        <w:pStyle w:val="ListParagraph"/>
        <w:numPr>
          <w:ilvl w:val="2"/>
          <w:numId w:val="27"/>
        </w:numPr>
        <w:spacing w:before="120" w:after="120"/>
        <w:ind w:left="1418" w:hanging="709"/>
        <w:contextualSpacing w:val="0"/>
        <w:rPr>
          <w:rFonts w:ascii="Arial Narrow" w:hAnsi="Arial Narrow"/>
          <w:sz w:val="22"/>
          <w:szCs w:val="22"/>
        </w:rPr>
      </w:pPr>
      <w:r w:rsidRPr="007D5C61">
        <w:rPr>
          <w:rFonts w:ascii="Arial Narrow" w:hAnsi="Arial Narrow"/>
          <w:sz w:val="22"/>
          <w:szCs w:val="22"/>
        </w:rPr>
        <w:t>AEMO loses communication with, or visibility of</w:t>
      </w:r>
      <w:r w:rsidR="00862B82">
        <w:rPr>
          <w:rFonts w:ascii="Arial Narrow" w:hAnsi="Arial Narrow"/>
          <w:sz w:val="22"/>
          <w:szCs w:val="22"/>
        </w:rPr>
        <w:t>,</w:t>
      </w:r>
      <w:r w:rsidRPr="007D5C61">
        <w:rPr>
          <w:rFonts w:ascii="Arial Narrow" w:hAnsi="Arial Narrow"/>
          <w:sz w:val="22"/>
          <w:szCs w:val="22"/>
        </w:rPr>
        <w:t xml:space="preserve"> the </w:t>
      </w:r>
      <w:r w:rsidR="00F061B2">
        <w:rPr>
          <w:rFonts w:ascii="Arial Narrow" w:hAnsi="Arial Narrow"/>
          <w:sz w:val="22"/>
          <w:szCs w:val="22"/>
        </w:rPr>
        <w:t>Unregistered</w:t>
      </w:r>
      <w:r w:rsidR="00862B82">
        <w:rPr>
          <w:rFonts w:ascii="Arial Narrow" w:hAnsi="Arial Narrow"/>
          <w:sz w:val="22"/>
          <w:szCs w:val="22"/>
        </w:rPr>
        <w:t xml:space="preserve"> Service Equipment </w:t>
      </w:r>
      <w:r w:rsidRPr="007D5C61">
        <w:rPr>
          <w:rFonts w:ascii="Arial Narrow" w:hAnsi="Arial Narrow"/>
          <w:sz w:val="22"/>
          <w:szCs w:val="22"/>
        </w:rPr>
        <w:t>for the</w:t>
      </w:r>
      <w:r w:rsidR="007D5C61" w:rsidRPr="007D5C61">
        <w:rPr>
          <w:rFonts w:ascii="Arial Narrow" w:hAnsi="Arial Narrow"/>
          <w:sz w:val="22"/>
          <w:szCs w:val="22"/>
        </w:rPr>
        <w:t xml:space="preserve"> </w:t>
      </w:r>
      <w:r w:rsidRPr="007D5C61">
        <w:rPr>
          <w:rFonts w:ascii="Arial Narrow" w:hAnsi="Arial Narrow"/>
          <w:sz w:val="22"/>
          <w:szCs w:val="22"/>
        </w:rPr>
        <w:t xml:space="preserve">entire </w:t>
      </w:r>
      <w:r w:rsidR="005954A0">
        <w:rPr>
          <w:rFonts w:ascii="Arial Narrow" w:hAnsi="Arial Narrow"/>
          <w:i/>
          <w:iCs/>
          <w:sz w:val="22"/>
          <w:szCs w:val="22"/>
        </w:rPr>
        <w:t>Trading</w:t>
      </w:r>
      <w:r w:rsidRPr="007D5C61">
        <w:rPr>
          <w:rFonts w:ascii="Arial Narrow" w:hAnsi="Arial Narrow"/>
          <w:i/>
          <w:iCs/>
          <w:sz w:val="22"/>
          <w:szCs w:val="22"/>
        </w:rPr>
        <w:t xml:space="preserve"> Interval</w:t>
      </w:r>
      <w:r w:rsidRPr="007D5C61">
        <w:rPr>
          <w:rFonts w:ascii="Arial Narrow" w:hAnsi="Arial Narrow"/>
          <w:sz w:val="22"/>
          <w:szCs w:val="22"/>
        </w:rPr>
        <w:t>;</w:t>
      </w:r>
      <w:r w:rsidR="007D2054">
        <w:rPr>
          <w:rFonts w:ascii="Arial Narrow" w:hAnsi="Arial Narrow"/>
          <w:sz w:val="22"/>
          <w:szCs w:val="22"/>
        </w:rPr>
        <w:t xml:space="preserve"> </w:t>
      </w:r>
      <w:r w:rsidR="00014159">
        <w:rPr>
          <w:rFonts w:ascii="Arial Narrow" w:hAnsi="Arial Narrow"/>
          <w:sz w:val="22"/>
          <w:szCs w:val="22"/>
        </w:rPr>
        <w:t>or</w:t>
      </w:r>
    </w:p>
    <w:p w14:paraId="1BCCEA89" w14:textId="591E3733" w:rsidR="00AD6BE0" w:rsidRDefault="00AD6BE0" w:rsidP="00094005">
      <w:pPr>
        <w:pStyle w:val="ListParagraph"/>
        <w:numPr>
          <w:ilvl w:val="2"/>
          <w:numId w:val="27"/>
        </w:numPr>
        <w:spacing w:before="120" w:after="120"/>
        <w:ind w:left="1418" w:hanging="709"/>
        <w:contextualSpacing w:val="0"/>
        <w:rPr>
          <w:rFonts w:ascii="Arial Narrow" w:hAnsi="Arial Narrow"/>
          <w:sz w:val="22"/>
          <w:szCs w:val="22"/>
        </w:rPr>
      </w:pPr>
      <w:r w:rsidRPr="00656FA6">
        <w:rPr>
          <w:rFonts w:ascii="Arial Narrow" w:hAnsi="Arial Narrow"/>
          <w:sz w:val="22"/>
          <w:szCs w:val="22"/>
        </w:rPr>
        <w:t>AEMO otherwise reasonably determines</w:t>
      </w:r>
      <w:r w:rsidR="00696E7A">
        <w:rPr>
          <w:rFonts w:ascii="Arial Narrow" w:hAnsi="Arial Narrow"/>
          <w:sz w:val="22"/>
          <w:szCs w:val="22"/>
        </w:rPr>
        <w:t xml:space="preserve"> </w:t>
      </w:r>
      <w:r w:rsidRPr="00656FA6">
        <w:rPr>
          <w:rFonts w:ascii="Arial Narrow" w:hAnsi="Arial Narrow"/>
          <w:sz w:val="22"/>
          <w:szCs w:val="22"/>
        </w:rPr>
        <w:t xml:space="preserve">that the </w:t>
      </w:r>
      <w:r w:rsidR="00F061B2">
        <w:rPr>
          <w:rFonts w:ascii="Arial Narrow" w:hAnsi="Arial Narrow"/>
          <w:sz w:val="22"/>
          <w:szCs w:val="22"/>
        </w:rPr>
        <w:t>Unregistered</w:t>
      </w:r>
      <w:r w:rsidR="00656FA6">
        <w:rPr>
          <w:rFonts w:ascii="Arial Narrow" w:hAnsi="Arial Narrow"/>
          <w:sz w:val="22"/>
          <w:szCs w:val="22"/>
        </w:rPr>
        <w:t xml:space="preserve"> Service E</w:t>
      </w:r>
      <w:r w:rsidR="00656FA6" w:rsidRPr="0023194A">
        <w:rPr>
          <w:rFonts w:ascii="Arial Narrow" w:hAnsi="Arial Narrow"/>
          <w:sz w:val="22"/>
          <w:szCs w:val="22"/>
        </w:rPr>
        <w:t>quipment</w:t>
      </w:r>
      <w:r w:rsidRPr="00656FA6">
        <w:rPr>
          <w:rFonts w:ascii="Arial Narrow" w:hAnsi="Arial Narrow"/>
          <w:sz w:val="22"/>
          <w:szCs w:val="22"/>
        </w:rPr>
        <w:t xml:space="preserve"> is unable to provide the </w:t>
      </w:r>
      <w:r w:rsidR="00F54740">
        <w:rPr>
          <w:rFonts w:ascii="Arial Narrow" w:hAnsi="Arial Narrow"/>
          <w:sz w:val="22"/>
          <w:szCs w:val="22"/>
        </w:rPr>
        <w:t xml:space="preserve">Maximum </w:t>
      </w:r>
      <w:r w:rsidRPr="00656FA6">
        <w:rPr>
          <w:rFonts w:ascii="Arial Narrow" w:hAnsi="Arial Narrow"/>
          <w:sz w:val="22"/>
          <w:szCs w:val="22"/>
        </w:rPr>
        <w:t>Service Quantity</w:t>
      </w:r>
      <w:r w:rsidR="0060105B">
        <w:rPr>
          <w:rFonts w:ascii="Arial Narrow" w:hAnsi="Arial Narrow"/>
          <w:sz w:val="22"/>
          <w:szCs w:val="22"/>
        </w:rPr>
        <w:t xml:space="preserve"> </w:t>
      </w:r>
      <w:r w:rsidR="007B27CA">
        <w:rPr>
          <w:rFonts w:ascii="Arial Narrow" w:hAnsi="Arial Narrow"/>
          <w:sz w:val="22"/>
          <w:szCs w:val="22"/>
        </w:rPr>
        <w:t xml:space="preserve">in </w:t>
      </w:r>
      <w:r w:rsidR="0060105B">
        <w:rPr>
          <w:rFonts w:ascii="Arial Narrow" w:hAnsi="Arial Narrow"/>
          <w:sz w:val="22"/>
          <w:szCs w:val="22"/>
        </w:rPr>
        <w:t xml:space="preserve">the </w:t>
      </w:r>
      <w:r w:rsidR="005954A0">
        <w:rPr>
          <w:rFonts w:ascii="Arial Narrow" w:hAnsi="Arial Narrow"/>
          <w:i/>
          <w:iCs/>
          <w:sz w:val="22"/>
          <w:szCs w:val="22"/>
        </w:rPr>
        <w:t>Trading</w:t>
      </w:r>
      <w:r w:rsidR="0060105B" w:rsidRPr="0060105B">
        <w:rPr>
          <w:rFonts w:ascii="Arial Narrow" w:hAnsi="Arial Narrow"/>
          <w:i/>
          <w:iCs/>
          <w:sz w:val="22"/>
          <w:szCs w:val="22"/>
        </w:rPr>
        <w:t xml:space="preserve"> Interval</w:t>
      </w:r>
      <w:r w:rsidRPr="00656FA6">
        <w:rPr>
          <w:rFonts w:ascii="Arial Narrow" w:hAnsi="Arial Narrow"/>
          <w:sz w:val="22"/>
          <w:szCs w:val="22"/>
        </w:rPr>
        <w:t>.</w:t>
      </w:r>
    </w:p>
    <w:p w14:paraId="61DFF0BB" w14:textId="473B213F" w:rsidR="00081C9F" w:rsidRPr="003A3BC2" w:rsidRDefault="00081C9F"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116" w:name="_Ref119843580"/>
      <w:bookmarkStart w:id="117" w:name="_Toc120048560"/>
      <w:bookmarkStart w:id="118" w:name="_Toc133228746"/>
      <w:bookmarkStart w:id="119" w:name="_Toc133479304"/>
      <w:bookmarkStart w:id="120" w:name="_Toc133939871"/>
      <w:bookmarkStart w:id="121" w:name="_Toc138153924"/>
      <w:bookmarkStart w:id="122" w:name="_Ref138045427"/>
      <w:bookmarkStart w:id="123" w:name="_Ref138043073"/>
      <w:bookmarkStart w:id="124" w:name="_Ref138042975"/>
      <w:bookmarkStart w:id="125" w:name="_Toc425322529"/>
      <w:bookmarkStart w:id="126" w:name="_Toc419023429"/>
      <w:bookmarkStart w:id="127" w:name="_Toc419003420"/>
      <w:bookmarkStart w:id="128" w:name="_Toc419001372"/>
      <w:bookmarkStart w:id="129" w:name="_Toc417895917"/>
      <w:bookmarkStart w:id="130" w:name="_Toc417894779"/>
      <w:bookmarkStart w:id="131" w:name="_Toc414705579"/>
      <w:bookmarkStart w:id="132" w:name="_Toc405958465"/>
      <w:bookmarkEnd w:id="108"/>
      <w:bookmarkEnd w:id="109"/>
      <w:r w:rsidRPr="003A3BC2">
        <w:rPr>
          <w:rFonts w:ascii="Arial Narrow" w:eastAsia="PMingLiU" w:hAnsi="Arial Narrow"/>
          <w:kern w:val="28"/>
          <w:sz w:val="32"/>
        </w:rPr>
        <w:t>Measurement</w:t>
      </w:r>
      <w:r w:rsidR="00B60CAE" w:rsidRPr="003A3BC2">
        <w:rPr>
          <w:rFonts w:ascii="Arial Narrow" w:eastAsia="PMingLiU" w:hAnsi="Arial Narrow"/>
          <w:kern w:val="28"/>
          <w:sz w:val="32"/>
        </w:rPr>
        <w:t xml:space="preserve"> and </w:t>
      </w:r>
      <w:r w:rsidRPr="003A3BC2">
        <w:rPr>
          <w:rFonts w:ascii="Arial Narrow" w:eastAsia="PMingLiU" w:hAnsi="Arial Narrow"/>
          <w:kern w:val="28"/>
          <w:sz w:val="32"/>
        </w:rPr>
        <w:t>verification</w:t>
      </w:r>
      <w:bookmarkEnd w:id="116"/>
      <w:bookmarkEnd w:id="117"/>
      <w:bookmarkEnd w:id="118"/>
      <w:bookmarkEnd w:id="119"/>
      <w:bookmarkEnd w:id="120"/>
    </w:p>
    <w:p w14:paraId="672326C6" w14:textId="7BEB0CE4" w:rsidR="00081C9F" w:rsidRPr="003A3BC2" w:rsidRDefault="00081C9F" w:rsidP="00094005">
      <w:pPr>
        <w:pStyle w:val="Heading7"/>
        <w:numPr>
          <w:ilvl w:val="1"/>
          <w:numId w:val="27"/>
        </w:numPr>
        <w:spacing w:before="120" w:after="120"/>
      </w:pPr>
      <w:bookmarkStart w:id="133" w:name="_Ref113526966"/>
      <w:bookmarkStart w:id="134" w:name="_Ref113535005"/>
      <w:bookmarkStart w:id="135" w:name="_Ref113535039"/>
      <w:bookmarkStart w:id="136" w:name="_Ref113535475"/>
      <w:bookmarkStart w:id="137" w:name="_Ref113535757"/>
      <w:bookmarkStart w:id="138" w:name="_Ref129347614"/>
      <w:r w:rsidRPr="003A3BC2">
        <w:t>Measurement</w:t>
      </w:r>
      <w:bookmarkEnd w:id="133"/>
      <w:bookmarkEnd w:id="134"/>
      <w:bookmarkEnd w:id="135"/>
      <w:bookmarkEnd w:id="136"/>
      <w:bookmarkEnd w:id="137"/>
      <w:bookmarkEnd w:id="138"/>
    </w:p>
    <w:p w14:paraId="097CCE19" w14:textId="1E9279D6" w:rsidR="000B39FA" w:rsidRPr="009E139F" w:rsidRDefault="00703CD8" w:rsidP="009E139F">
      <w:pPr>
        <w:spacing w:before="120" w:after="120"/>
        <w:ind w:left="709"/>
        <w:rPr>
          <w:rFonts w:ascii="Arial Narrow" w:hAnsi="Arial Narrow"/>
          <w:sz w:val="22"/>
          <w:szCs w:val="22"/>
        </w:rPr>
      </w:pPr>
      <w:bookmarkStart w:id="139" w:name="_Ref113542307"/>
      <w:r w:rsidRPr="009E139F">
        <w:rPr>
          <w:rFonts w:ascii="Arial Narrow" w:hAnsi="Arial Narrow"/>
          <w:sz w:val="22"/>
          <w:szCs w:val="22"/>
        </w:rPr>
        <w:t>AEMO must use Interval Meter Data to determine</w:t>
      </w:r>
      <w:r w:rsidR="00CE42E3" w:rsidRPr="009E139F">
        <w:rPr>
          <w:rFonts w:ascii="Arial Narrow" w:hAnsi="Arial Narrow"/>
          <w:sz w:val="22"/>
          <w:szCs w:val="22"/>
        </w:rPr>
        <w:t xml:space="preserve"> </w:t>
      </w:r>
      <w:r w:rsidRPr="009E139F">
        <w:rPr>
          <w:rFonts w:ascii="Arial Narrow" w:hAnsi="Arial Narrow"/>
          <w:sz w:val="22"/>
          <w:szCs w:val="22"/>
        </w:rPr>
        <w:t xml:space="preserve">the </w:t>
      </w:r>
      <w:r w:rsidR="000D6B3D" w:rsidRPr="009E139F">
        <w:rPr>
          <w:rFonts w:ascii="Arial Narrow" w:hAnsi="Arial Narrow"/>
          <w:sz w:val="22"/>
          <w:szCs w:val="22"/>
        </w:rPr>
        <w:t xml:space="preserve">MWh </w:t>
      </w:r>
      <w:r w:rsidRPr="009E139F">
        <w:rPr>
          <w:rFonts w:ascii="Arial Narrow" w:hAnsi="Arial Narrow"/>
          <w:sz w:val="22"/>
          <w:szCs w:val="22"/>
        </w:rPr>
        <w:t xml:space="preserve">quantity of </w:t>
      </w:r>
      <w:r w:rsidR="00BC4DF4" w:rsidRPr="009E139F">
        <w:rPr>
          <w:rFonts w:ascii="Arial Narrow" w:hAnsi="Arial Narrow"/>
          <w:sz w:val="22"/>
          <w:szCs w:val="22"/>
        </w:rPr>
        <w:t xml:space="preserve">adjusted </w:t>
      </w:r>
      <w:r w:rsidR="00BC4DF4" w:rsidRPr="009E139F">
        <w:rPr>
          <w:rFonts w:ascii="Arial Narrow" w:hAnsi="Arial Narrow"/>
          <w:i/>
          <w:iCs/>
          <w:sz w:val="22"/>
          <w:szCs w:val="22"/>
        </w:rPr>
        <w:t>Withdrawal</w:t>
      </w:r>
      <w:r w:rsidR="000D6B3D" w:rsidRPr="009E139F">
        <w:rPr>
          <w:rFonts w:ascii="Arial Narrow" w:hAnsi="Arial Narrow"/>
          <w:sz w:val="22"/>
          <w:szCs w:val="22"/>
        </w:rPr>
        <w:t xml:space="preserve"> </w:t>
      </w:r>
      <w:r w:rsidR="000B39FA" w:rsidRPr="009E139F">
        <w:rPr>
          <w:rFonts w:ascii="Arial Narrow" w:hAnsi="Arial Narrow"/>
          <w:sz w:val="22"/>
          <w:szCs w:val="22"/>
        </w:rPr>
        <w:t xml:space="preserve">at </w:t>
      </w:r>
      <w:r w:rsidR="00923375">
        <w:rPr>
          <w:rFonts w:ascii="Arial Narrow" w:hAnsi="Arial Narrow"/>
          <w:sz w:val="22"/>
          <w:szCs w:val="22"/>
        </w:rPr>
        <w:t>each</w:t>
      </w:r>
      <w:r w:rsidR="000B39FA" w:rsidRPr="009E139F">
        <w:rPr>
          <w:rFonts w:ascii="Arial Narrow" w:hAnsi="Arial Narrow"/>
          <w:sz w:val="22"/>
          <w:szCs w:val="22"/>
        </w:rPr>
        <w:t xml:space="preserve"> Designated Connection Point relative to the </w:t>
      </w:r>
      <w:r w:rsidR="001462A7" w:rsidRPr="009E139F">
        <w:rPr>
          <w:rFonts w:ascii="Arial Narrow" w:hAnsi="Arial Narrow"/>
          <w:sz w:val="22"/>
          <w:szCs w:val="22"/>
        </w:rPr>
        <w:t>Baseline</w:t>
      </w:r>
      <w:r w:rsidR="000B39FA" w:rsidRPr="009E139F">
        <w:rPr>
          <w:rFonts w:ascii="Arial Narrow" w:hAnsi="Arial Narrow"/>
          <w:sz w:val="22"/>
          <w:szCs w:val="22"/>
        </w:rPr>
        <w:t xml:space="preserve"> Quantity</w:t>
      </w:r>
      <w:r w:rsidR="00CE42E3" w:rsidRPr="009E139F">
        <w:rPr>
          <w:rFonts w:ascii="Arial Narrow" w:hAnsi="Arial Narrow"/>
          <w:sz w:val="22"/>
          <w:szCs w:val="22"/>
        </w:rPr>
        <w:t xml:space="preserve"> for each </w:t>
      </w:r>
      <w:r w:rsidR="008F0B08">
        <w:rPr>
          <w:rFonts w:ascii="Arial Narrow" w:hAnsi="Arial Narrow"/>
          <w:i/>
          <w:iCs/>
          <w:sz w:val="22"/>
          <w:szCs w:val="22"/>
        </w:rPr>
        <w:t>Trading</w:t>
      </w:r>
      <w:r w:rsidR="004017EF" w:rsidRPr="009E139F">
        <w:rPr>
          <w:rFonts w:ascii="Arial Narrow" w:hAnsi="Arial Narrow"/>
          <w:i/>
          <w:iCs/>
          <w:sz w:val="22"/>
          <w:szCs w:val="22"/>
        </w:rPr>
        <w:t xml:space="preserve"> Interval</w:t>
      </w:r>
      <w:r w:rsidR="004017EF" w:rsidRPr="009E139F">
        <w:rPr>
          <w:rFonts w:ascii="Arial Narrow" w:hAnsi="Arial Narrow"/>
          <w:sz w:val="22"/>
          <w:szCs w:val="22"/>
        </w:rPr>
        <w:t>.</w:t>
      </w:r>
      <w:r w:rsidR="000B39FA" w:rsidRPr="009E139F">
        <w:rPr>
          <w:rFonts w:ascii="Arial Narrow" w:hAnsi="Arial Narrow"/>
          <w:sz w:val="22"/>
          <w:szCs w:val="22"/>
        </w:rPr>
        <w:t xml:space="preserve"> </w:t>
      </w:r>
    </w:p>
    <w:p w14:paraId="142C19C5" w14:textId="7DD3FBCF" w:rsidR="00081C9F" w:rsidRPr="004C10A8" w:rsidRDefault="00081C9F" w:rsidP="00094005">
      <w:pPr>
        <w:pStyle w:val="Heading7"/>
        <w:numPr>
          <w:ilvl w:val="1"/>
          <w:numId w:val="27"/>
        </w:numPr>
        <w:spacing w:before="120" w:after="120"/>
      </w:pPr>
      <w:bookmarkStart w:id="140" w:name="_Ref113535102"/>
      <w:bookmarkEnd w:id="139"/>
      <w:r w:rsidRPr="004C10A8">
        <w:t>Verification</w:t>
      </w:r>
      <w:bookmarkEnd w:id="140"/>
      <w:r w:rsidR="000801E2">
        <w:t xml:space="preserve"> </w:t>
      </w:r>
    </w:p>
    <w:p w14:paraId="209851F3" w14:textId="2B4AE482" w:rsidR="001D597D" w:rsidRDefault="00F60323" w:rsidP="00722562">
      <w:pPr>
        <w:spacing w:before="120" w:after="120"/>
        <w:ind w:left="709"/>
        <w:rPr>
          <w:rFonts w:ascii="Arial Narrow" w:hAnsi="Arial Narrow"/>
          <w:sz w:val="22"/>
          <w:szCs w:val="22"/>
        </w:rPr>
      </w:pPr>
      <w:bookmarkStart w:id="141" w:name="_Toc205805117"/>
      <w:bookmarkStart w:id="142" w:name="_Toc205947315"/>
      <w:bookmarkStart w:id="143" w:name="_Toc205968602"/>
      <w:commentRangeStart w:id="144"/>
      <w:commentRangeStart w:id="145"/>
      <w:commentRangeStart w:id="146"/>
      <w:commentRangeStart w:id="147"/>
      <w:r w:rsidRPr="00722562">
        <w:rPr>
          <w:rFonts w:ascii="Arial Narrow" w:hAnsi="Arial Narrow"/>
          <w:sz w:val="22"/>
          <w:szCs w:val="22"/>
        </w:rPr>
        <w:t>AEMO m</w:t>
      </w:r>
      <w:r w:rsidR="00B81FF0">
        <w:rPr>
          <w:rFonts w:ascii="Arial Narrow" w:hAnsi="Arial Narrow"/>
          <w:sz w:val="22"/>
          <w:szCs w:val="22"/>
        </w:rPr>
        <w:t>ust</w:t>
      </w:r>
      <w:r w:rsidRPr="00722562">
        <w:rPr>
          <w:rFonts w:ascii="Arial Narrow" w:hAnsi="Arial Narrow"/>
          <w:sz w:val="22"/>
          <w:szCs w:val="22"/>
        </w:rPr>
        <w:t xml:space="preserve"> use Interval Meter Data to verify quantities </w:t>
      </w:r>
      <w:bookmarkEnd w:id="141"/>
      <w:bookmarkEnd w:id="142"/>
      <w:bookmarkEnd w:id="143"/>
      <w:r w:rsidR="003E4F1C" w:rsidRPr="00722562">
        <w:rPr>
          <w:rFonts w:ascii="Arial Narrow" w:hAnsi="Arial Narrow"/>
          <w:sz w:val="22"/>
          <w:szCs w:val="22"/>
        </w:rPr>
        <w:t xml:space="preserve">provided </w:t>
      </w:r>
      <w:r w:rsidR="001D597D" w:rsidRPr="00722562">
        <w:rPr>
          <w:rFonts w:ascii="Arial Narrow" w:hAnsi="Arial Narrow"/>
          <w:sz w:val="22"/>
          <w:szCs w:val="22"/>
        </w:rPr>
        <w:t xml:space="preserve">under </w:t>
      </w:r>
      <w:r w:rsidR="00FF34AE" w:rsidRPr="00722562">
        <w:rPr>
          <w:rFonts w:ascii="Arial Narrow" w:hAnsi="Arial Narrow"/>
          <w:sz w:val="22"/>
          <w:szCs w:val="22"/>
        </w:rPr>
        <w:t>this Contract</w:t>
      </w:r>
      <w:r w:rsidR="003E4F1C" w:rsidRPr="00722562">
        <w:rPr>
          <w:rFonts w:ascii="Arial Narrow" w:hAnsi="Arial Narrow"/>
          <w:sz w:val="22"/>
          <w:szCs w:val="22"/>
        </w:rPr>
        <w:t>.</w:t>
      </w:r>
      <w:commentRangeEnd w:id="144"/>
      <w:r w:rsidR="00B423F1">
        <w:rPr>
          <w:rStyle w:val="CommentReference"/>
        </w:rPr>
        <w:commentReference w:id="144"/>
      </w:r>
      <w:commentRangeEnd w:id="145"/>
      <w:r w:rsidR="009172C8">
        <w:rPr>
          <w:rStyle w:val="CommentReference"/>
        </w:rPr>
        <w:commentReference w:id="145"/>
      </w:r>
      <w:commentRangeEnd w:id="146"/>
      <w:r w:rsidR="00E63105">
        <w:rPr>
          <w:rStyle w:val="CommentReference"/>
        </w:rPr>
        <w:commentReference w:id="146"/>
      </w:r>
      <w:commentRangeEnd w:id="147"/>
      <w:r w:rsidR="007632F3">
        <w:rPr>
          <w:rStyle w:val="CommentReference"/>
        </w:rPr>
        <w:commentReference w:id="147"/>
      </w:r>
    </w:p>
    <w:p w14:paraId="578B2D5E" w14:textId="5ACB52FD" w:rsidR="00081C9F" w:rsidRPr="004C10A8" w:rsidRDefault="0077028B"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148" w:name="_Toc133228747"/>
      <w:bookmarkStart w:id="149" w:name="_Toc133479305"/>
      <w:bookmarkStart w:id="150" w:name="_Toc133939872"/>
      <w:bookmarkEnd w:id="121"/>
      <w:bookmarkEnd w:id="122"/>
      <w:bookmarkEnd w:id="123"/>
      <w:bookmarkEnd w:id="124"/>
      <w:bookmarkEnd w:id="125"/>
      <w:bookmarkEnd w:id="126"/>
      <w:bookmarkEnd w:id="127"/>
      <w:bookmarkEnd w:id="128"/>
      <w:bookmarkEnd w:id="129"/>
      <w:bookmarkEnd w:id="130"/>
      <w:bookmarkEnd w:id="131"/>
      <w:bookmarkEnd w:id="132"/>
      <w:r>
        <w:rPr>
          <w:rFonts w:ascii="Arial Narrow" w:eastAsia="PMingLiU" w:hAnsi="Arial Narrow"/>
          <w:kern w:val="28"/>
          <w:sz w:val="32"/>
        </w:rPr>
        <w:t xml:space="preserve">Modifications to </w:t>
      </w:r>
      <w:r w:rsidR="00F061B2">
        <w:rPr>
          <w:rFonts w:ascii="Arial Narrow" w:eastAsia="PMingLiU" w:hAnsi="Arial Narrow"/>
          <w:kern w:val="28"/>
          <w:sz w:val="32"/>
        </w:rPr>
        <w:t>Unregistered</w:t>
      </w:r>
      <w:r>
        <w:rPr>
          <w:rFonts w:ascii="Arial Narrow" w:eastAsia="PMingLiU" w:hAnsi="Arial Narrow"/>
          <w:kern w:val="28"/>
          <w:sz w:val="32"/>
        </w:rPr>
        <w:t xml:space="preserve"> Service Equipment</w:t>
      </w:r>
      <w:bookmarkEnd w:id="148"/>
      <w:bookmarkEnd w:id="149"/>
      <w:bookmarkEnd w:id="150"/>
    </w:p>
    <w:p w14:paraId="34D1BB85" w14:textId="77263DFC" w:rsidR="002E1026" w:rsidRPr="004C10A8" w:rsidRDefault="002E1026" w:rsidP="00094005">
      <w:pPr>
        <w:pStyle w:val="Heading7"/>
        <w:numPr>
          <w:ilvl w:val="1"/>
          <w:numId w:val="27"/>
        </w:numPr>
        <w:spacing w:before="120" w:after="120"/>
      </w:pPr>
      <w:bookmarkStart w:id="151" w:name="_bookmark32"/>
      <w:bookmarkEnd w:id="151"/>
      <w:r>
        <w:t xml:space="preserve">Service Provider </w:t>
      </w:r>
      <w:r w:rsidR="00F061B2">
        <w:rPr>
          <w:szCs w:val="22"/>
        </w:rPr>
        <w:t>Unregistered</w:t>
      </w:r>
      <w:r w:rsidR="001C4721" w:rsidRPr="002E1026">
        <w:rPr>
          <w:szCs w:val="22"/>
        </w:rPr>
        <w:t xml:space="preserve"> Service Equipment</w:t>
      </w:r>
    </w:p>
    <w:p w14:paraId="14BD73B1" w14:textId="3EB48A22" w:rsidR="00081C9F" w:rsidRPr="002E1026" w:rsidRDefault="00985231" w:rsidP="002E1026">
      <w:pPr>
        <w:spacing w:before="120" w:after="120"/>
        <w:ind w:left="709"/>
        <w:rPr>
          <w:rFonts w:ascii="Arial Narrow" w:hAnsi="Arial Narrow"/>
          <w:sz w:val="22"/>
          <w:szCs w:val="22"/>
        </w:rPr>
      </w:pPr>
      <w:r w:rsidRPr="002E1026">
        <w:rPr>
          <w:rFonts w:ascii="Arial Narrow" w:hAnsi="Arial Narrow"/>
          <w:sz w:val="22"/>
          <w:szCs w:val="22"/>
        </w:rPr>
        <w:t>T</w:t>
      </w:r>
      <w:r w:rsidR="00081C9F" w:rsidRPr="002E1026">
        <w:rPr>
          <w:rFonts w:ascii="Arial Narrow" w:hAnsi="Arial Narrow"/>
          <w:sz w:val="22"/>
          <w:szCs w:val="22"/>
        </w:rPr>
        <w:t xml:space="preserve">he </w:t>
      </w:r>
      <w:r w:rsidR="005959FD" w:rsidRPr="002E1026">
        <w:rPr>
          <w:rFonts w:ascii="Arial Narrow" w:hAnsi="Arial Narrow"/>
          <w:sz w:val="22"/>
          <w:szCs w:val="22"/>
        </w:rPr>
        <w:t>Service Provider</w:t>
      </w:r>
      <w:r w:rsidR="00081C9F" w:rsidRPr="002E1026">
        <w:rPr>
          <w:rFonts w:ascii="Arial Narrow" w:hAnsi="Arial Narrow"/>
          <w:sz w:val="22"/>
          <w:szCs w:val="22"/>
        </w:rPr>
        <w:t xml:space="preserve"> must notify </w:t>
      </w:r>
      <w:r w:rsidR="00B75B8C" w:rsidRPr="002E1026">
        <w:rPr>
          <w:rFonts w:ascii="Arial Narrow" w:hAnsi="Arial Narrow"/>
          <w:sz w:val="22"/>
          <w:szCs w:val="22"/>
        </w:rPr>
        <w:t>AEMO</w:t>
      </w:r>
      <w:r w:rsidR="00081C9F" w:rsidRPr="002E1026">
        <w:rPr>
          <w:rFonts w:ascii="Arial Narrow" w:hAnsi="Arial Narrow"/>
          <w:sz w:val="22"/>
          <w:szCs w:val="22"/>
        </w:rPr>
        <w:t xml:space="preserve"> promptly after changing or modifying </w:t>
      </w:r>
      <w:r w:rsidR="00AB4765" w:rsidRPr="002E1026">
        <w:rPr>
          <w:rFonts w:ascii="Arial Narrow" w:hAnsi="Arial Narrow"/>
          <w:sz w:val="22"/>
          <w:szCs w:val="22"/>
        </w:rPr>
        <w:t xml:space="preserve">any </w:t>
      </w:r>
      <w:r w:rsidR="00F061B2">
        <w:rPr>
          <w:rFonts w:ascii="Arial Narrow" w:hAnsi="Arial Narrow"/>
          <w:sz w:val="22"/>
          <w:szCs w:val="22"/>
        </w:rPr>
        <w:t>Unregistered</w:t>
      </w:r>
      <w:r w:rsidR="00C74D04" w:rsidRPr="002E1026">
        <w:rPr>
          <w:rFonts w:ascii="Arial Narrow" w:hAnsi="Arial Narrow"/>
          <w:sz w:val="22"/>
          <w:szCs w:val="22"/>
        </w:rPr>
        <w:t xml:space="preserve"> Service Equipment</w:t>
      </w:r>
      <w:r w:rsidR="00081C9F" w:rsidRPr="002E1026">
        <w:rPr>
          <w:rFonts w:ascii="Arial Narrow" w:hAnsi="Arial Narrow"/>
          <w:sz w:val="22"/>
          <w:szCs w:val="22"/>
        </w:rPr>
        <w:t xml:space="preserve"> </w:t>
      </w:r>
      <w:r w:rsidR="00AE6BE7" w:rsidRPr="002E1026">
        <w:rPr>
          <w:rFonts w:ascii="Arial Narrow" w:hAnsi="Arial Narrow"/>
          <w:sz w:val="22"/>
          <w:szCs w:val="22"/>
        </w:rPr>
        <w:t>that it owns operates or controls</w:t>
      </w:r>
      <w:r w:rsidR="00B91A19" w:rsidRPr="002E1026">
        <w:rPr>
          <w:rFonts w:ascii="Arial Narrow" w:hAnsi="Arial Narrow"/>
          <w:sz w:val="22"/>
          <w:szCs w:val="22"/>
        </w:rPr>
        <w:t xml:space="preserve"> </w:t>
      </w:r>
      <w:r w:rsidR="00081C9F" w:rsidRPr="002E1026">
        <w:rPr>
          <w:rFonts w:ascii="Arial Narrow" w:hAnsi="Arial Narrow"/>
          <w:sz w:val="22"/>
          <w:szCs w:val="22"/>
        </w:rPr>
        <w:t xml:space="preserve">in a </w:t>
      </w:r>
      <w:r w:rsidR="000E6748" w:rsidRPr="002E1026">
        <w:rPr>
          <w:rFonts w:ascii="Arial Narrow" w:hAnsi="Arial Narrow"/>
          <w:sz w:val="22"/>
          <w:szCs w:val="22"/>
        </w:rPr>
        <w:t xml:space="preserve">manner </w:t>
      </w:r>
      <w:r w:rsidR="00081C9F" w:rsidRPr="002E1026">
        <w:rPr>
          <w:rFonts w:ascii="Arial Narrow" w:hAnsi="Arial Narrow"/>
          <w:sz w:val="22"/>
          <w:szCs w:val="22"/>
        </w:rPr>
        <w:t xml:space="preserve">that affects or could reasonably be expected to affect </w:t>
      </w:r>
      <w:r w:rsidR="00E35B15" w:rsidRPr="00294C1E">
        <w:rPr>
          <w:rFonts w:ascii="Arial Narrow" w:hAnsi="Arial Narrow"/>
          <w:sz w:val="22"/>
          <w:szCs w:val="22"/>
        </w:rPr>
        <w:t xml:space="preserve">its </w:t>
      </w:r>
      <w:r w:rsidR="00E35B15" w:rsidRPr="00EF338F">
        <w:rPr>
          <w:rFonts w:ascii="Arial Narrow" w:hAnsi="Arial Narrow"/>
          <w:sz w:val="22"/>
          <w:szCs w:val="22"/>
        </w:rPr>
        <w:t>ability to provide the Service</w:t>
      </w:r>
      <w:r w:rsidR="00081C9F" w:rsidRPr="007C7C8F">
        <w:rPr>
          <w:rFonts w:ascii="Arial Narrow" w:hAnsi="Arial Narrow"/>
          <w:sz w:val="22"/>
          <w:szCs w:val="22"/>
        </w:rPr>
        <w:t>.</w:t>
      </w:r>
    </w:p>
    <w:p w14:paraId="089E560C" w14:textId="2F240A00" w:rsidR="002E1026" w:rsidRPr="004C10A8" w:rsidRDefault="002E1026" w:rsidP="00094005">
      <w:pPr>
        <w:pStyle w:val="Heading7"/>
        <w:numPr>
          <w:ilvl w:val="1"/>
          <w:numId w:val="27"/>
        </w:numPr>
        <w:spacing w:before="120" w:after="120"/>
      </w:pPr>
      <w:r>
        <w:t>Third-Party</w:t>
      </w:r>
      <w:r w:rsidR="001C4721" w:rsidRPr="001C4721">
        <w:rPr>
          <w:szCs w:val="22"/>
        </w:rPr>
        <w:t xml:space="preserve"> </w:t>
      </w:r>
      <w:r w:rsidR="00F061B2">
        <w:rPr>
          <w:szCs w:val="22"/>
        </w:rPr>
        <w:t>Unregistered</w:t>
      </w:r>
      <w:r w:rsidR="001C4721" w:rsidRPr="002E1026">
        <w:rPr>
          <w:szCs w:val="22"/>
        </w:rPr>
        <w:t xml:space="preserve"> Service Equipment</w:t>
      </w:r>
    </w:p>
    <w:p w14:paraId="1C801B91" w14:textId="14A07F10" w:rsidR="002577B2" w:rsidRPr="002E1026" w:rsidRDefault="00A62DCD" w:rsidP="002E1026">
      <w:pPr>
        <w:spacing w:before="120" w:after="120"/>
        <w:ind w:left="709"/>
        <w:rPr>
          <w:rFonts w:ascii="Arial Narrow" w:hAnsi="Arial Narrow"/>
          <w:sz w:val="22"/>
          <w:szCs w:val="22"/>
        </w:rPr>
      </w:pPr>
      <w:r>
        <w:rPr>
          <w:rFonts w:ascii="Arial Narrow" w:hAnsi="Arial Narrow"/>
          <w:sz w:val="22"/>
          <w:szCs w:val="22"/>
        </w:rPr>
        <w:t>T</w:t>
      </w:r>
      <w:r w:rsidR="00E31A68" w:rsidRPr="002E1026">
        <w:rPr>
          <w:rFonts w:ascii="Arial Narrow" w:hAnsi="Arial Narrow"/>
          <w:sz w:val="22"/>
          <w:szCs w:val="22"/>
        </w:rPr>
        <w:t xml:space="preserve">he </w:t>
      </w:r>
      <w:r w:rsidR="005959FD" w:rsidRPr="002E1026">
        <w:rPr>
          <w:rFonts w:ascii="Arial Narrow" w:hAnsi="Arial Narrow"/>
          <w:sz w:val="22"/>
          <w:szCs w:val="22"/>
        </w:rPr>
        <w:t>Service Provider</w:t>
      </w:r>
      <w:r w:rsidR="00E31A68" w:rsidRPr="002E1026">
        <w:rPr>
          <w:rFonts w:ascii="Arial Narrow" w:hAnsi="Arial Narrow"/>
          <w:sz w:val="22"/>
          <w:szCs w:val="22"/>
        </w:rPr>
        <w:t xml:space="preserve"> must </w:t>
      </w:r>
      <w:r w:rsidR="00737275" w:rsidRPr="002E1026">
        <w:rPr>
          <w:rFonts w:ascii="Arial Narrow" w:hAnsi="Arial Narrow"/>
          <w:sz w:val="22"/>
          <w:szCs w:val="22"/>
        </w:rPr>
        <w:t xml:space="preserve">use reasonable endeavours to </w:t>
      </w:r>
      <w:r w:rsidR="00E31A68" w:rsidRPr="002E1026">
        <w:rPr>
          <w:rFonts w:ascii="Arial Narrow" w:hAnsi="Arial Narrow"/>
          <w:sz w:val="22"/>
          <w:szCs w:val="22"/>
        </w:rPr>
        <w:t xml:space="preserve">ensure that </w:t>
      </w:r>
      <w:r w:rsidR="00A10140" w:rsidRPr="002E1026">
        <w:rPr>
          <w:rFonts w:ascii="Arial Narrow" w:hAnsi="Arial Narrow"/>
          <w:sz w:val="22"/>
          <w:szCs w:val="22"/>
        </w:rPr>
        <w:t>any third</w:t>
      </w:r>
      <w:r w:rsidR="00E8132A">
        <w:rPr>
          <w:rFonts w:ascii="Arial Narrow" w:hAnsi="Arial Narrow"/>
          <w:sz w:val="22"/>
          <w:szCs w:val="22"/>
        </w:rPr>
        <w:t>-</w:t>
      </w:r>
      <w:r w:rsidR="00A10140" w:rsidRPr="002E1026">
        <w:rPr>
          <w:rFonts w:ascii="Arial Narrow" w:hAnsi="Arial Narrow"/>
          <w:sz w:val="22"/>
          <w:szCs w:val="22"/>
        </w:rPr>
        <w:t xml:space="preserve">party with whom the </w:t>
      </w:r>
      <w:r w:rsidR="005959FD" w:rsidRPr="002E1026">
        <w:rPr>
          <w:rFonts w:ascii="Arial Narrow" w:hAnsi="Arial Narrow"/>
          <w:sz w:val="22"/>
          <w:szCs w:val="22"/>
        </w:rPr>
        <w:t>Service Provider</w:t>
      </w:r>
      <w:r w:rsidR="00E31A68" w:rsidRPr="002E1026">
        <w:rPr>
          <w:rFonts w:ascii="Arial Narrow" w:hAnsi="Arial Narrow"/>
          <w:sz w:val="22"/>
          <w:szCs w:val="22"/>
        </w:rPr>
        <w:t xml:space="preserve"> </w:t>
      </w:r>
      <w:r w:rsidR="00A10140" w:rsidRPr="002E1026">
        <w:rPr>
          <w:rFonts w:ascii="Arial Narrow" w:hAnsi="Arial Narrow"/>
          <w:sz w:val="22"/>
          <w:szCs w:val="22"/>
        </w:rPr>
        <w:t xml:space="preserve">enters into </w:t>
      </w:r>
      <w:r w:rsidR="00916FF3" w:rsidRPr="002E1026">
        <w:rPr>
          <w:rFonts w:ascii="Arial Narrow" w:hAnsi="Arial Narrow"/>
          <w:sz w:val="22"/>
          <w:szCs w:val="22"/>
        </w:rPr>
        <w:t xml:space="preserve">a contract or </w:t>
      </w:r>
      <w:r w:rsidR="00A10140" w:rsidRPr="002E1026">
        <w:rPr>
          <w:rFonts w:ascii="Arial Narrow" w:hAnsi="Arial Narrow"/>
          <w:sz w:val="22"/>
          <w:szCs w:val="22"/>
        </w:rPr>
        <w:t xml:space="preserve">an arrangement </w:t>
      </w:r>
      <w:r w:rsidR="00E31A68" w:rsidRPr="002E1026">
        <w:rPr>
          <w:rFonts w:ascii="Arial Narrow" w:hAnsi="Arial Narrow"/>
          <w:sz w:val="22"/>
          <w:szCs w:val="22"/>
        </w:rPr>
        <w:t xml:space="preserve">for the purposes of providing </w:t>
      </w:r>
      <w:r w:rsidR="005F5E11" w:rsidRPr="002E1026">
        <w:rPr>
          <w:rFonts w:ascii="Arial Narrow" w:hAnsi="Arial Narrow"/>
          <w:sz w:val="22"/>
          <w:szCs w:val="22"/>
        </w:rPr>
        <w:t xml:space="preserve">the </w:t>
      </w:r>
      <w:r w:rsidR="00CC75E8" w:rsidRPr="002E1026">
        <w:rPr>
          <w:rFonts w:ascii="Arial Narrow" w:hAnsi="Arial Narrow"/>
          <w:sz w:val="22"/>
          <w:szCs w:val="22"/>
        </w:rPr>
        <w:t>S</w:t>
      </w:r>
      <w:r w:rsidR="004A1C62" w:rsidRPr="002E1026">
        <w:rPr>
          <w:rFonts w:ascii="Arial Narrow" w:hAnsi="Arial Narrow"/>
          <w:sz w:val="22"/>
          <w:szCs w:val="22"/>
        </w:rPr>
        <w:t>ervice</w:t>
      </w:r>
      <w:r w:rsidR="00E31A68" w:rsidRPr="002E1026">
        <w:rPr>
          <w:rFonts w:ascii="Arial Narrow" w:hAnsi="Arial Narrow"/>
          <w:sz w:val="22"/>
          <w:szCs w:val="22"/>
        </w:rPr>
        <w:t xml:space="preserve"> notifies the </w:t>
      </w:r>
      <w:r w:rsidR="005959FD" w:rsidRPr="002E1026">
        <w:rPr>
          <w:rFonts w:ascii="Arial Narrow" w:hAnsi="Arial Narrow"/>
          <w:sz w:val="22"/>
          <w:szCs w:val="22"/>
        </w:rPr>
        <w:t>Service Provider</w:t>
      </w:r>
      <w:r w:rsidR="00E31A68" w:rsidRPr="002E1026">
        <w:rPr>
          <w:rFonts w:ascii="Arial Narrow" w:hAnsi="Arial Narrow"/>
          <w:sz w:val="22"/>
          <w:szCs w:val="22"/>
        </w:rPr>
        <w:t xml:space="preserve"> as soon as </w:t>
      </w:r>
      <w:r w:rsidR="00AB526D" w:rsidRPr="002E1026">
        <w:rPr>
          <w:rFonts w:ascii="Arial Narrow" w:hAnsi="Arial Narrow"/>
          <w:sz w:val="22"/>
          <w:szCs w:val="22"/>
        </w:rPr>
        <w:t xml:space="preserve">any </w:t>
      </w:r>
      <w:r w:rsidR="00F061B2">
        <w:rPr>
          <w:rFonts w:ascii="Arial Narrow" w:hAnsi="Arial Narrow"/>
          <w:sz w:val="22"/>
          <w:szCs w:val="22"/>
        </w:rPr>
        <w:t>Unregistered</w:t>
      </w:r>
      <w:r w:rsidR="00C74D04" w:rsidRPr="002E1026">
        <w:rPr>
          <w:rFonts w:ascii="Arial Narrow" w:hAnsi="Arial Narrow"/>
          <w:sz w:val="22"/>
          <w:szCs w:val="22"/>
        </w:rPr>
        <w:t xml:space="preserve"> Service Equipment</w:t>
      </w:r>
      <w:r w:rsidR="00E31A68" w:rsidRPr="002E1026">
        <w:rPr>
          <w:rFonts w:ascii="Arial Narrow" w:hAnsi="Arial Narrow"/>
          <w:sz w:val="22"/>
          <w:szCs w:val="22"/>
        </w:rPr>
        <w:t xml:space="preserve"> applicable to that third</w:t>
      </w:r>
      <w:r w:rsidR="005F5E11" w:rsidRPr="002E1026">
        <w:rPr>
          <w:rFonts w:ascii="Arial Narrow" w:hAnsi="Arial Narrow"/>
          <w:sz w:val="22"/>
          <w:szCs w:val="22"/>
        </w:rPr>
        <w:t>-p</w:t>
      </w:r>
      <w:r w:rsidR="00E31A68" w:rsidRPr="002E1026">
        <w:rPr>
          <w:rFonts w:ascii="Arial Narrow" w:hAnsi="Arial Narrow"/>
          <w:sz w:val="22"/>
          <w:szCs w:val="22"/>
        </w:rPr>
        <w:t xml:space="preserve">arty is, or will become, incapable </w:t>
      </w:r>
      <w:r w:rsidR="00E31A68" w:rsidRPr="007C7C8F">
        <w:rPr>
          <w:rFonts w:ascii="Arial Narrow" w:hAnsi="Arial Narrow"/>
          <w:sz w:val="22"/>
          <w:szCs w:val="22"/>
        </w:rPr>
        <w:t xml:space="preserve">of providing </w:t>
      </w:r>
      <w:r w:rsidR="00E35B15" w:rsidRPr="007C7C8F">
        <w:rPr>
          <w:rFonts w:ascii="Arial Narrow" w:hAnsi="Arial Narrow"/>
          <w:sz w:val="22"/>
          <w:szCs w:val="22"/>
        </w:rPr>
        <w:t>the Service</w:t>
      </w:r>
      <w:r w:rsidR="00E31A68" w:rsidRPr="007C7C8F">
        <w:rPr>
          <w:rFonts w:ascii="Arial Narrow" w:hAnsi="Arial Narrow"/>
          <w:sz w:val="22"/>
          <w:szCs w:val="22"/>
        </w:rPr>
        <w:t>.</w:t>
      </w:r>
    </w:p>
    <w:p w14:paraId="13467887" w14:textId="3E797EC6" w:rsidR="003130EB" w:rsidRPr="004C10A8" w:rsidRDefault="00D0397A"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152" w:name="_Toc120048563"/>
      <w:bookmarkStart w:id="153" w:name="_Toc133228748"/>
      <w:bookmarkStart w:id="154" w:name="_Toc133479306"/>
      <w:bookmarkStart w:id="155" w:name="_Toc133939873"/>
      <w:r>
        <w:rPr>
          <w:rFonts w:ascii="Arial Narrow" w:eastAsia="PMingLiU" w:hAnsi="Arial Narrow"/>
          <w:kern w:val="28"/>
          <w:sz w:val="32"/>
        </w:rPr>
        <w:t xml:space="preserve">Service </w:t>
      </w:r>
      <w:r w:rsidR="003130EB" w:rsidRPr="004C10A8">
        <w:rPr>
          <w:rFonts w:ascii="Arial Narrow" w:eastAsia="PMingLiU" w:hAnsi="Arial Narrow"/>
          <w:kern w:val="28"/>
          <w:sz w:val="32"/>
        </w:rPr>
        <w:t>Test</w:t>
      </w:r>
      <w:bookmarkEnd w:id="152"/>
      <w:bookmarkEnd w:id="153"/>
      <w:bookmarkEnd w:id="154"/>
      <w:bookmarkEnd w:id="155"/>
    </w:p>
    <w:p w14:paraId="5DFEF3DA" w14:textId="3BADCA71" w:rsidR="005F5E11" w:rsidRPr="004C10A8" w:rsidRDefault="00D0397A" w:rsidP="00094005">
      <w:pPr>
        <w:pStyle w:val="Heading7"/>
        <w:keepNext/>
        <w:keepLines/>
        <w:numPr>
          <w:ilvl w:val="1"/>
          <w:numId w:val="27"/>
        </w:numPr>
        <w:spacing w:before="120" w:after="120"/>
      </w:pPr>
      <w:bookmarkStart w:id="156" w:name="_Ref112311903"/>
      <w:r>
        <w:t xml:space="preserve">Service </w:t>
      </w:r>
      <w:r w:rsidR="005F5E11" w:rsidRPr="004C10A8">
        <w:t>Test</w:t>
      </w:r>
      <w:bookmarkEnd w:id="156"/>
    </w:p>
    <w:p w14:paraId="3E205F2F" w14:textId="68BAB1A5" w:rsidR="00664653" w:rsidRDefault="0030236D" w:rsidP="0066540E">
      <w:pPr>
        <w:spacing w:before="120" w:after="120"/>
        <w:ind w:left="709"/>
        <w:rPr>
          <w:rFonts w:ascii="Arial Narrow" w:hAnsi="Arial Narrow"/>
          <w:sz w:val="22"/>
          <w:szCs w:val="22"/>
        </w:rPr>
      </w:pPr>
      <w:r>
        <w:rPr>
          <w:rFonts w:ascii="Arial Narrow" w:hAnsi="Arial Narrow"/>
          <w:sz w:val="22"/>
          <w:szCs w:val="22"/>
        </w:rPr>
        <w:t xml:space="preserve">AEMO may </w:t>
      </w:r>
      <w:r w:rsidR="00E25FAF">
        <w:rPr>
          <w:rFonts w:ascii="Arial Narrow" w:hAnsi="Arial Narrow"/>
          <w:sz w:val="22"/>
          <w:szCs w:val="22"/>
        </w:rPr>
        <w:t>require</w:t>
      </w:r>
      <w:r w:rsidR="00F10DAC">
        <w:rPr>
          <w:rFonts w:ascii="Arial Narrow" w:hAnsi="Arial Narrow"/>
          <w:sz w:val="22"/>
          <w:szCs w:val="22"/>
        </w:rPr>
        <w:t xml:space="preserve"> the Service Provider to carry out a </w:t>
      </w:r>
      <w:r w:rsidR="00D0397A">
        <w:rPr>
          <w:rFonts w:ascii="Arial Narrow" w:hAnsi="Arial Narrow"/>
          <w:sz w:val="22"/>
          <w:szCs w:val="22"/>
        </w:rPr>
        <w:t xml:space="preserve">Service </w:t>
      </w:r>
      <w:r w:rsidR="00044DC7">
        <w:rPr>
          <w:rFonts w:ascii="Arial Narrow" w:hAnsi="Arial Narrow"/>
          <w:sz w:val="22"/>
          <w:szCs w:val="22"/>
        </w:rPr>
        <w:t>T</w:t>
      </w:r>
      <w:r w:rsidR="00206606">
        <w:rPr>
          <w:rFonts w:ascii="Arial Narrow" w:hAnsi="Arial Narrow"/>
          <w:sz w:val="22"/>
          <w:szCs w:val="22"/>
        </w:rPr>
        <w:t>e</w:t>
      </w:r>
      <w:r w:rsidR="00597FDE">
        <w:rPr>
          <w:rFonts w:ascii="Arial Narrow" w:hAnsi="Arial Narrow"/>
          <w:sz w:val="22"/>
          <w:szCs w:val="22"/>
        </w:rPr>
        <w:t>s</w:t>
      </w:r>
      <w:r w:rsidR="00206606">
        <w:rPr>
          <w:rFonts w:ascii="Arial Narrow" w:hAnsi="Arial Narrow"/>
          <w:sz w:val="22"/>
          <w:szCs w:val="22"/>
        </w:rPr>
        <w:t>t</w:t>
      </w:r>
      <w:r w:rsidR="00597FDE">
        <w:rPr>
          <w:rFonts w:ascii="Arial Narrow" w:hAnsi="Arial Narrow"/>
          <w:sz w:val="22"/>
          <w:szCs w:val="22"/>
        </w:rPr>
        <w:t xml:space="preserve"> </w:t>
      </w:r>
      <w:r w:rsidR="00EC6A78">
        <w:rPr>
          <w:rFonts w:ascii="Arial Narrow" w:hAnsi="Arial Narrow"/>
          <w:sz w:val="22"/>
          <w:szCs w:val="22"/>
        </w:rPr>
        <w:t xml:space="preserve">if the </w:t>
      </w:r>
      <w:r w:rsidR="00F061B2">
        <w:rPr>
          <w:rFonts w:ascii="Arial Narrow" w:hAnsi="Arial Narrow"/>
          <w:sz w:val="22"/>
          <w:szCs w:val="22"/>
        </w:rPr>
        <w:t>Unregistered</w:t>
      </w:r>
      <w:r w:rsidR="00EC6A78">
        <w:rPr>
          <w:rFonts w:ascii="Arial Narrow" w:hAnsi="Arial Narrow"/>
          <w:sz w:val="22"/>
          <w:szCs w:val="22"/>
        </w:rPr>
        <w:t xml:space="preserve"> Service Equipment does not operate at a level </w:t>
      </w:r>
      <w:r w:rsidR="007408E0">
        <w:rPr>
          <w:rFonts w:ascii="Arial Narrow" w:hAnsi="Arial Narrow"/>
          <w:sz w:val="22"/>
          <w:szCs w:val="22"/>
        </w:rPr>
        <w:t xml:space="preserve">equal to or greater than </w:t>
      </w:r>
      <w:r w:rsidR="00EC6A78">
        <w:rPr>
          <w:rFonts w:ascii="Arial Narrow" w:hAnsi="Arial Narrow"/>
          <w:sz w:val="22"/>
          <w:szCs w:val="22"/>
        </w:rPr>
        <w:t xml:space="preserve">the Maximum Service Quantity </w:t>
      </w:r>
      <w:r w:rsidR="00715ABB">
        <w:rPr>
          <w:rFonts w:ascii="Arial Narrow" w:hAnsi="Arial Narrow"/>
          <w:sz w:val="22"/>
          <w:szCs w:val="22"/>
        </w:rPr>
        <w:t xml:space="preserve">at any time </w:t>
      </w:r>
      <w:r w:rsidR="00EC6A78">
        <w:rPr>
          <w:rFonts w:ascii="Arial Narrow" w:hAnsi="Arial Narrow"/>
          <w:sz w:val="22"/>
          <w:szCs w:val="22"/>
        </w:rPr>
        <w:t>in a 6-month period</w:t>
      </w:r>
      <w:r w:rsidR="001C4C60">
        <w:rPr>
          <w:rFonts w:ascii="Arial Narrow" w:hAnsi="Arial Narrow"/>
          <w:sz w:val="22"/>
          <w:szCs w:val="22"/>
        </w:rPr>
        <w:t>.</w:t>
      </w:r>
    </w:p>
    <w:p w14:paraId="03AD268B" w14:textId="15E4A528" w:rsidR="007A3F79" w:rsidRPr="004C10A8" w:rsidRDefault="007A3F79" w:rsidP="00094005">
      <w:pPr>
        <w:pStyle w:val="Heading7"/>
        <w:keepNext/>
        <w:keepLines/>
        <w:numPr>
          <w:ilvl w:val="1"/>
          <w:numId w:val="27"/>
        </w:numPr>
        <w:spacing w:before="120" w:after="120"/>
      </w:pPr>
      <w:bookmarkStart w:id="157" w:name="_Toc138153936"/>
      <w:bookmarkStart w:id="158" w:name="_Ref138045432"/>
      <w:bookmarkStart w:id="159" w:name="_Toc425322531"/>
      <w:bookmarkStart w:id="160" w:name="_Toc419023431"/>
      <w:bookmarkStart w:id="161" w:name="_Toc419003422"/>
      <w:bookmarkStart w:id="162" w:name="_Toc419001374"/>
      <w:bookmarkStart w:id="163" w:name="_Toc417895929"/>
      <w:bookmarkStart w:id="164" w:name="_Toc417894781"/>
      <w:bookmarkStart w:id="165" w:name="_Toc414705591"/>
      <w:bookmarkStart w:id="166" w:name="_Toc405958477"/>
      <w:bookmarkStart w:id="167" w:name="_Ref112838033"/>
      <w:bookmarkStart w:id="168" w:name="_Ref119987853"/>
      <w:bookmarkStart w:id="169" w:name="_Toc120048564"/>
      <w:r>
        <w:t>Deemed Unavailability</w:t>
      </w:r>
    </w:p>
    <w:p w14:paraId="4C46ADEE" w14:textId="3061757E" w:rsidR="002A16BE" w:rsidRDefault="004F1F0A" w:rsidP="0066540E">
      <w:pPr>
        <w:ind w:left="709"/>
        <w:rPr>
          <w:rFonts w:ascii="Arial Narrow" w:eastAsia="PMingLiU" w:hAnsi="Arial Narrow"/>
          <w:b/>
          <w:kern w:val="28"/>
          <w:sz w:val="32"/>
        </w:rPr>
      </w:pPr>
      <w:r>
        <w:rPr>
          <w:rFonts w:ascii="Arial Narrow" w:hAnsi="Arial Narrow"/>
          <w:sz w:val="22"/>
          <w:szCs w:val="22"/>
        </w:rPr>
        <w:t xml:space="preserve">If the </w:t>
      </w:r>
      <w:r w:rsidR="00F061B2">
        <w:rPr>
          <w:rFonts w:ascii="Arial Narrow" w:hAnsi="Arial Narrow"/>
          <w:sz w:val="22"/>
          <w:szCs w:val="22"/>
        </w:rPr>
        <w:t>Unregistered</w:t>
      </w:r>
      <w:r w:rsidR="007A3F79">
        <w:rPr>
          <w:rFonts w:ascii="Arial Narrow" w:hAnsi="Arial Narrow"/>
          <w:sz w:val="22"/>
          <w:szCs w:val="22"/>
        </w:rPr>
        <w:t xml:space="preserve"> Service Equipment fails a </w:t>
      </w:r>
      <w:r w:rsidR="00D0397A">
        <w:rPr>
          <w:rFonts w:ascii="Arial Narrow" w:hAnsi="Arial Narrow"/>
          <w:sz w:val="22"/>
          <w:szCs w:val="22"/>
        </w:rPr>
        <w:t xml:space="preserve">Service </w:t>
      </w:r>
      <w:r w:rsidR="00F42DB1">
        <w:rPr>
          <w:rFonts w:ascii="Arial Narrow" w:hAnsi="Arial Narrow"/>
          <w:sz w:val="22"/>
          <w:szCs w:val="22"/>
        </w:rPr>
        <w:t>T</w:t>
      </w:r>
      <w:r w:rsidR="007A3F79">
        <w:rPr>
          <w:rFonts w:ascii="Arial Narrow" w:hAnsi="Arial Narrow"/>
          <w:sz w:val="22"/>
          <w:szCs w:val="22"/>
        </w:rPr>
        <w:t xml:space="preserve">est, the </w:t>
      </w:r>
      <w:r>
        <w:rPr>
          <w:rFonts w:ascii="Arial Narrow" w:hAnsi="Arial Narrow"/>
          <w:sz w:val="22"/>
          <w:szCs w:val="22"/>
        </w:rPr>
        <w:t xml:space="preserve">Service </w:t>
      </w:r>
      <w:r w:rsidR="00DF6CCA">
        <w:rPr>
          <w:rFonts w:ascii="Arial Narrow" w:hAnsi="Arial Narrow"/>
          <w:sz w:val="22"/>
          <w:szCs w:val="22"/>
        </w:rPr>
        <w:t xml:space="preserve">is </w:t>
      </w:r>
      <w:r w:rsidR="00F03675" w:rsidRPr="00BF0E2F">
        <w:rPr>
          <w:rFonts w:ascii="Arial Narrow" w:hAnsi="Arial Narrow"/>
          <w:sz w:val="22"/>
          <w:szCs w:val="22"/>
        </w:rPr>
        <w:t>U</w:t>
      </w:r>
      <w:r w:rsidR="007A3F79" w:rsidRPr="00BF0E2F">
        <w:rPr>
          <w:rFonts w:ascii="Arial Narrow" w:hAnsi="Arial Narrow"/>
          <w:sz w:val="22"/>
          <w:szCs w:val="22"/>
        </w:rPr>
        <w:t xml:space="preserve">navailable from the </w:t>
      </w:r>
      <w:r w:rsidR="00994FE0" w:rsidRPr="00BF0E2F">
        <w:rPr>
          <w:rFonts w:ascii="Arial Narrow" w:hAnsi="Arial Narrow"/>
          <w:i/>
          <w:iCs/>
          <w:sz w:val="22"/>
          <w:szCs w:val="22"/>
        </w:rPr>
        <w:t xml:space="preserve">Trading Interval </w:t>
      </w:r>
      <w:r w:rsidR="00994FE0" w:rsidRPr="00BF0E2F">
        <w:rPr>
          <w:rFonts w:ascii="Arial Narrow" w:hAnsi="Arial Narrow"/>
          <w:sz w:val="22"/>
          <w:szCs w:val="22"/>
        </w:rPr>
        <w:t xml:space="preserve">in which </w:t>
      </w:r>
      <w:r w:rsidR="00541336" w:rsidRPr="00BF0E2F">
        <w:rPr>
          <w:rFonts w:ascii="Arial Narrow" w:hAnsi="Arial Narrow"/>
          <w:sz w:val="22"/>
          <w:szCs w:val="22"/>
        </w:rPr>
        <w:t xml:space="preserve">AEMO reasonably considers it failed the </w:t>
      </w:r>
      <w:r w:rsidR="00D0397A">
        <w:rPr>
          <w:rFonts w:ascii="Arial Narrow" w:hAnsi="Arial Narrow"/>
          <w:sz w:val="22"/>
          <w:szCs w:val="22"/>
        </w:rPr>
        <w:t xml:space="preserve">Service </w:t>
      </w:r>
      <w:r w:rsidR="007A3F79" w:rsidRPr="00BF0E2F">
        <w:rPr>
          <w:rFonts w:ascii="Arial Narrow" w:hAnsi="Arial Narrow"/>
          <w:sz w:val="22"/>
          <w:szCs w:val="22"/>
        </w:rPr>
        <w:t>Test</w:t>
      </w:r>
      <w:r w:rsidR="003A22F4">
        <w:rPr>
          <w:rFonts w:ascii="Arial Narrow" w:hAnsi="Arial Narrow"/>
          <w:sz w:val="22"/>
          <w:szCs w:val="22"/>
        </w:rPr>
        <w:t xml:space="preserve"> </w:t>
      </w:r>
      <w:r w:rsidR="002F1D1C" w:rsidRPr="00BF0E2F">
        <w:rPr>
          <w:rFonts w:ascii="Arial Narrow" w:hAnsi="Arial Narrow"/>
          <w:sz w:val="22"/>
          <w:szCs w:val="22"/>
        </w:rPr>
        <w:t xml:space="preserve">until </w:t>
      </w:r>
      <w:r w:rsidR="00F42DB1" w:rsidRPr="00BF0E2F">
        <w:rPr>
          <w:rFonts w:ascii="Arial Narrow" w:hAnsi="Arial Narrow"/>
          <w:sz w:val="22"/>
          <w:szCs w:val="22"/>
        </w:rPr>
        <w:t xml:space="preserve">the </w:t>
      </w:r>
      <w:r w:rsidR="00F061B2">
        <w:rPr>
          <w:rFonts w:ascii="Arial Narrow" w:hAnsi="Arial Narrow"/>
          <w:sz w:val="22"/>
          <w:szCs w:val="22"/>
        </w:rPr>
        <w:t>Unregistered</w:t>
      </w:r>
      <w:r w:rsidR="00F42DB1" w:rsidRPr="00BF0E2F">
        <w:rPr>
          <w:rFonts w:ascii="Arial Narrow" w:hAnsi="Arial Narrow"/>
          <w:sz w:val="22"/>
          <w:szCs w:val="22"/>
        </w:rPr>
        <w:t xml:space="preserve"> Service Equipment passes a </w:t>
      </w:r>
      <w:r w:rsidR="00D0397A">
        <w:rPr>
          <w:rFonts w:ascii="Arial Narrow" w:hAnsi="Arial Narrow"/>
          <w:sz w:val="22"/>
          <w:szCs w:val="22"/>
        </w:rPr>
        <w:t xml:space="preserve">Service </w:t>
      </w:r>
      <w:r w:rsidR="00F42DB1" w:rsidRPr="00BF0E2F">
        <w:rPr>
          <w:rFonts w:ascii="Arial Narrow" w:hAnsi="Arial Narrow"/>
          <w:sz w:val="22"/>
          <w:szCs w:val="22"/>
        </w:rPr>
        <w:t>Test or AEMO otherwise reasonably considers the Service</w:t>
      </w:r>
      <w:r w:rsidR="00F42DB1">
        <w:rPr>
          <w:rFonts w:ascii="Arial Narrow" w:hAnsi="Arial Narrow"/>
          <w:sz w:val="22"/>
          <w:szCs w:val="22"/>
        </w:rPr>
        <w:t xml:space="preserve"> is Available</w:t>
      </w:r>
      <w:r w:rsidR="007A3F79">
        <w:rPr>
          <w:rFonts w:ascii="Arial Narrow" w:hAnsi="Arial Narrow"/>
          <w:sz w:val="22"/>
          <w:szCs w:val="22"/>
        </w:rPr>
        <w:t xml:space="preserve">. </w:t>
      </w:r>
    </w:p>
    <w:p w14:paraId="7AB7F539" w14:textId="310BF98E" w:rsidR="00081C9F" w:rsidRPr="004C10A8" w:rsidRDefault="00081C9F"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170" w:name="_Toc133228749"/>
      <w:bookmarkStart w:id="171" w:name="_Ref133405912"/>
      <w:bookmarkStart w:id="172" w:name="_Toc133479307"/>
      <w:bookmarkStart w:id="173" w:name="_Toc133939874"/>
      <w:r w:rsidRPr="004C10A8">
        <w:rPr>
          <w:rFonts w:ascii="Arial Narrow" w:eastAsia="PMingLiU" w:hAnsi="Arial Narrow"/>
          <w:kern w:val="28"/>
          <w:sz w:val="32"/>
        </w:rPr>
        <w:t>Payment</w:t>
      </w:r>
      <w:r w:rsidR="00D54726" w:rsidRPr="004C10A8">
        <w:rPr>
          <w:rFonts w:ascii="Arial Narrow" w:eastAsia="PMingLiU" w:hAnsi="Arial Narrow"/>
          <w:kern w:val="28"/>
          <w:sz w:val="32"/>
        </w:rPr>
        <w:t xml:space="preserve"> and settlement</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7E4790ED" w14:textId="02BEC74F" w:rsidR="00081C9F" w:rsidRPr="004C10A8" w:rsidRDefault="0066540E" w:rsidP="00094005">
      <w:pPr>
        <w:pStyle w:val="Heading7"/>
        <w:keepNext/>
        <w:keepLines/>
        <w:numPr>
          <w:ilvl w:val="1"/>
          <w:numId w:val="27"/>
        </w:numPr>
        <w:spacing w:before="120" w:after="120"/>
      </w:pPr>
      <w:bookmarkStart w:id="174" w:name="_Toc138153937"/>
      <w:bookmarkStart w:id="175" w:name="_Toc417895930"/>
      <w:bookmarkStart w:id="176" w:name="_Toc414705592"/>
      <w:bookmarkStart w:id="177" w:name="_Toc405958478"/>
      <w:bookmarkStart w:id="178" w:name="_Ref138520272"/>
      <w:bookmarkStart w:id="179" w:name="_Ref112333941"/>
      <w:bookmarkStart w:id="180" w:name="_Ref120082461"/>
      <w:bookmarkStart w:id="181" w:name="_Ref133394665"/>
      <w:r>
        <w:t xml:space="preserve">NCESS </w:t>
      </w:r>
      <w:r w:rsidR="00081C9F" w:rsidRPr="004C10A8">
        <w:t>Payment</w:t>
      </w:r>
      <w:bookmarkEnd w:id="174"/>
      <w:bookmarkEnd w:id="175"/>
      <w:bookmarkEnd w:id="176"/>
      <w:bookmarkEnd w:id="177"/>
      <w:bookmarkEnd w:id="178"/>
      <w:bookmarkEnd w:id="179"/>
      <w:bookmarkEnd w:id="180"/>
      <w:bookmarkEnd w:id="181"/>
    </w:p>
    <w:p w14:paraId="6A97B211" w14:textId="77777777" w:rsidR="0029564D" w:rsidRDefault="0029564D" w:rsidP="00E21979">
      <w:pPr>
        <w:pStyle w:val="ListParagraph"/>
        <w:numPr>
          <w:ilvl w:val="2"/>
          <w:numId w:val="16"/>
        </w:numPr>
        <w:spacing w:before="120" w:after="120"/>
        <w:ind w:left="1418" w:hanging="709"/>
        <w:contextualSpacing w:val="0"/>
        <w:rPr>
          <w:rFonts w:ascii="Arial Narrow" w:hAnsi="Arial Narrow"/>
          <w:sz w:val="22"/>
          <w:szCs w:val="22"/>
        </w:rPr>
      </w:pPr>
      <w:bookmarkStart w:id="182" w:name="_Ref112333946"/>
      <w:r>
        <w:rPr>
          <w:rFonts w:ascii="Arial Narrow" w:hAnsi="Arial Narrow"/>
          <w:sz w:val="22"/>
          <w:szCs w:val="22"/>
        </w:rPr>
        <w:t>AEMO must calculate the NCESS Payment for each Settlement Period.</w:t>
      </w:r>
    </w:p>
    <w:p w14:paraId="53125EC9" w14:textId="2374B49B" w:rsidR="0069461D" w:rsidRDefault="00081C9F" w:rsidP="00E21979">
      <w:pPr>
        <w:pStyle w:val="ListParagraph"/>
        <w:numPr>
          <w:ilvl w:val="2"/>
          <w:numId w:val="16"/>
        </w:numPr>
        <w:spacing w:before="120" w:after="120"/>
        <w:ind w:left="1418" w:hanging="709"/>
        <w:contextualSpacing w:val="0"/>
        <w:rPr>
          <w:rFonts w:ascii="Arial Narrow" w:hAnsi="Arial Narrow"/>
          <w:sz w:val="22"/>
          <w:szCs w:val="22"/>
        </w:rPr>
      </w:pPr>
      <w:bookmarkStart w:id="183" w:name="_Ref133394666"/>
      <w:r w:rsidRPr="004C10A8">
        <w:rPr>
          <w:rFonts w:ascii="Arial Narrow" w:hAnsi="Arial Narrow"/>
          <w:sz w:val="22"/>
          <w:szCs w:val="22"/>
        </w:rPr>
        <w:t xml:space="preserve">The </w:t>
      </w:r>
      <w:r w:rsidR="0029564D">
        <w:rPr>
          <w:rFonts w:ascii="Arial Narrow" w:hAnsi="Arial Narrow"/>
          <w:sz w:val="22"/>
          <w:szCs w:val="22"/>
        </w:rPr>
        <w:t>NCESS Payment is</w:t>
      </w:r>
      <w:bookmarkEnd w:id="182"/>
      <w:r w:rsidR="004D778F">
        <w:rPr>
          <w:rFonts w:ascii="Arial Narrow" w:hAnsi="Arial Narrow"/>
          <w:sz w:val="22"/>
          <w:szCs w:val="22"/>
        </w:rPr>
        <w:t xml:space="preserve"> the </w:t>
      </w:r>
      <w:r w:rsidR="007070A1">
        <w:rPr>
          <w:rFonts w:ascii="Arial Narrow" w:hAnsi="Arial Narrow"/>
          <w:sz w:val="22"/>
          <w:szCs w:val="22"/>
        </w:rPr>
        <w:t xml:space="preserve">sum </w:t>
      </w:r>
      <w:r w:rsidR="004D778F">
        <w:rPr>
          <w:rFonts w:ascii="Arial Narrow" w:hAnsi="Arial Narrow"/>
          <w:sz w:val="22"/>
          <w:szCs w:val="22"/>
        </w:rPr>
        <w:t>of</w:t>
      </w:r>
      <w:r w:rsidR="00343496">
        <w:rPr>
          <w:rFonts w:ascii="Arial Narrow" w:hAnsi="Arial Narrow"/>
          <w:sz w:val="22"/>
          <w:szCs w:val="22"/>
        </w:rPr>
        <w:t xml:space="preserve"> </w:t>
      </w:r>
      <w:r w:rsidR="00E7160A">
        <w:rPr>
          <w:rFonts w:ascii="Arial Narrow" w:hAnsi="Arial Narrow"/>
          <w:sz w:val="22"/>
          <w:szCs w:val="22"/>
        </w:rPr>
        <w:t xml:space="preserve">the </w:t>
      </w:r>
      <w:r w:rsidR="00343496">
        <w:rPr>
          <w:rFonts w:ascii="Arial Narrow" w:hAnsi="Arial Narrow"/>
          <w:sz w:val="22"/>
          <w:szCs w:val="22"/>
        </w:rPr>
        <w:t>Availabi</w:t>
      </w:r>
      <w:r w:rsidR="004F1B93">
        <w:rPr>
          <w:rFonts w:ascii="Arial Narrow" w:hAnsi="Arial Narrow"/>
          <w:sz w:val="22"/>
          <w:szCs w:val="22"/>
        </w:rPr>
        <w:t>lity Payment</w:t>
      </w:r>
      <w:r w:rsidR="008A7EDF">
        <w:rPr>
          <w:rFonts w:ascii="Arial Narrow" w:hAnsi="Arial Narrow"/>
          <w:sz w:val="22"/>
          <w:szCs w:val="22"/>
        </w:rPr>
        <w:t>s</w:t>
      </w:r>
      <w:r w:rsidR="004F1B93">
        <w:rPr>
          <w:rFonts w:ascii="Arial Narrow" w:hAnsi="Arial Narrow"/>
          <w:sz w:val="22"/>
          <w:szCs w:val="22"/>
        </w:rPr>
        <w:t xml:space="preserve"> </w:t>
      </w:r>
      <w:r w:rsidR="00FC341D">
        <w:rPr>
          <w:rFonts w:ascii="Arial Narrow" w:hAnsi="Arial Narrow"/>
          <w:sz w:val="22"/>
          <w:szCs w:val="22"/>
        </w:rPr>
        <w:t xml:space="preserve">and Activation Payments </w:t>
      </w:r>
      <w:r w:rsidR="004F1B93">
        <w:rPr>
          <w:rFonts w:ascii="Arial Narrow" w:hAnsi="Arial Narrow"/>
          <w:sz w:val="22"/>
          <w:szCs w:val="22"/>
        </w:rPr>
        <w:t>for the Peak Demand Service</w:t>
      </w:r>
      <w:bookmarkEnd w:id="183"/>
      <w:r w:rsidR="004F1B93">
        <w:rPr>
          <w:rFonts w:ascii="Arial Narrow" w:hAnsi="Arial Narrow"/>
          <w:sz w:val="22"/>
          <w:szCs w:val="22"/>
        </w:rPr>
        <w:t>.</w:t>
      </w:r>
    </w:p>
    <w:p w14:paraId="250DB03E" w14:textId="04CD0B60" w:rsidR="00284AAB" w:rsidRPr="004C10A8" w:rsidRDefault="00284AAB" w:rsidP="00094005">
      <w:pPr>
        <w:pStyle w:val="Heading7"/>
        <w:keepNext/>
        <w:keepLines/>
        <w:numPr>
          <w:ilvl w:val="1"/>
          <w:numId w:val="27"/>
        </w:numPr>
        <w:spacing w:before="120" w:after="120"/>
      </w:pPr>
      <w:bookmarkStart w:id="184" w:name="_Ref133241142"/>
      <w:bookmarkStart w:id="185" w:name="_Ref112831102"/>
      <w:bookmarkStart w:id="186" w:name="_Ref113567008"/>
      <w:bookmarkStart w:id="187" w:name="_Ref113567670"/>
      <w:r>
        <w:t>Availability Payment for Peak Demand Service</w:t>
      </w:r>
      <w:bookmarkEnd w:id="184"/>
    </w:p>
    <w:p w14:paraId="192F006F" w14:textId="63A0ECB0" w:rsidR="00284AAB" w:rsidRPr="00284AAB" w:rsidRDefault="00284AAB" w:rsidP="00284AAB">
      <w:pPr>
        <w:spacing w:before="120" w:after="120"/>
        <w:ind w:left="709"/>
        <w:rPr>
          <w:rFonts w:ascii="Arial Narrow" w:hAnsi="Arial Narrow"/>
          <w:sz w:val="22"/>
          <w:szCs w:val="22"/>
        </w:rPr>
      </w:pPr>
      <w:r w:rsidRPr="00284AAB">
        <w:rPr>
          <w:rFonts w:ascii="Arial Narrow" w:hAnsi="Arial Narrow"/>
          <w:sz w:val="22"/>
          <w:szCs w:val="22"/>
        </w:rPr>
        <w:t xml:space="preserve">The Availability Payment for the </w:t>
      </w:r>
      <w:r>
        <w:rPr>
          <w:rFonts w:ascii="Arial Narrow" w:hAnsi="Arial Narrow"/>
          <w:sz w:val="22"/>
          <w:szCs w:val="22"/>
        </w:rPr>
        <w:t xml:space="preserve">Peak </w:t>
      </w:r>
      <w:r w:rsidRPr="00284AAB">
        <w:rPr>
          <w:rFonts w:ascii="Arial Narrow" w:hAnsi="Arial Narrow"/>
          <w:sz w:val="22"/>
          <w:szCs w:val="22"/>
        </w:rPr>
        <w:t>Demand Service in a Settlement Period is determined as follows:</w:t>
      </w:r>
    </w:p>
    <w:p w14:paraId="55BE5D09" w14:textId="46FAE599" w:rsidR="0000436B" w:rsidRPr="001C467A" w:rsidRDefault="00284AAB" w:rsidP="0000436B">
      <w:pPr>
        <w:pStyle w:val="ListParagraph"/>
        <w:spacing w:before="120" w:after="120"/>
        <w:ind w:left="1418"/>
        <w:contextualSpacing w:val="0"/>
        <w:rPr>
          <w:rFonts w:ascii="Arial Narrow" w:hAnsi="Arial Narrow"/>
          <w:b/>
          <w:bCs/>
        </w:rPr>
      </w:pPr>
      <w:r w:rsidRPr="001C467A">
        <w:rPr>
          <w:rFonts w:ascii="Arial Narrow" w:hAnsi="Arial Narrow"/>
          <w:b/>
          <w:bCs/>
          <w:sz w:val="22"/>
          <w:szCs w:val="22"/>
        </w:rPr>
        <w:t xml:space="preserve">Availability Payment </w:t>
      </w:r>
      <w:r w:rsidR="0000436B" w:rsidRPr="001C467A">
        <w:rPr>
          <w:rFonts w:ascii="Arial Narrow" w:hAnsi="Arial Narrow"/>
          <w:b/>
          <w:bCs/>
          <w:sz w:val="22"/>
          <w:szCs w:val="22"/>
        </w:rPr>
        <w:t xml:space="preserve">= </w:t>
      </w:r>
      <m:oMath>
        <m:nary>
          <m:naryPr>
            <m:chr m:val="∑"/>
            <m:limLoc m:val="undOvr"/>
            <m:supHide m:val="1"/>
            <m:ctrlPr>
              <w:rPr>
                <w:rFonts w:ascii="Cambria Math" w:eastAsia="Arial Unicode MS" w:hAnsi="Cambria Math"/>
                <w:b/>
                <w:bCs/>
                <w:i/>
              </w:rPr>
            </m:ctrlPr>
          </m:naryPr>
          <m:sub>
            <m:r>
              <m:rPr>
                <m:nor/>
              </m:rPr>
              <w:rPr>
                <w:b/>
                <w:bCs/>
              </w:rPr>
              <m:t>t</m:t>
            </m:r>
            <m:r>
              <m:rPr>
                <m:nor/>
              </m:rPr>
              <w:rPr>
                <w:rFonts w:ascii="Cambria Math" w:hAnsi="Cambria Math" w:cs="Cambria Math"/>
                <w:b/>
                <w:bCs/>
              </w:rPr>
              <m:t>∈</m:t>
            </m:r>
            <m:r>
              <m:rPr>
                <m:nor/>
              </m:rPr>
              <w:rPr>
                <w:b/>
                <w:bCs/>
              </w:rPr>
              <m:t>DI</m:t>
            </m:r>
          </m:sub>
          <m:sup/>
          <m:e>
            <m:r>
              <m:rPr>
                <m:nor/>
              </m:rPr>
              <w:rPr>
                <w:rFonts w:ascii="Cambria Math"/>
                <w:b/>
                <w:bCs/>
              </w:rPr>
              <m:t>AP x MSQ</m:t>
            </m:r>
          </m:e>
        </m:nary>
      </m:oMath>
    </w:p>
    <w:p w14:paraId="4B0D2BFA" w14:textId="77777777" w:rsidR="00284AAB" w:rsidRPr="004C10A8" w:rsidRDefault="00284AAB" w:rsidP="00284AAB">
      <w:pPr>
        <w:pStyle w:val="ListParagraph"/>
        <w:spacing w:before="120" w:after="120"/>
        <w:ind w:left="709"/>
        <w:contextualSpacing w:val="0"/>
        <w:rPr>
          <w:rFonts w:ascii="Arial Narrow" w:hAnsi="Arial Narrow"/>
          <w:sz w:val="22"/>
          <w:szCs w:val="22"/>
        </w:rPr>
      </w:pPr>
      <w:r>
        <w:rPr>
          <w:rFonts w:ascii="Arial Narrow" w:hAnsi="Arial Narrow"/>
          <w:sz w:val="22"/>
          <w:szCs w:val="22"/>
        </w:rPr>
        <w:t>w</w:t>
      </w:r>
      <w:r w:rsidRPr="004C10A8">
        <w:rPr>
          <w:rFonts w:ascii="Arial Narrow" w:hAnsi="Arial Narrow"/>
          <w:sz w:val="22"/>
          <w:szCs w:val="22"/>
        </w:rPr>
        <w:t>here:</w:t>
      </w:r>
    </w:p>
    <w:p w14:paraId="535CF37B" w14:textId="26592C27" w:rsidR="00284AAB" w:rsidRPr="004C10A8" w:rsidRDefault="00284AAB" w:rsidP="00284AAB">
      <w:pPr>
        <w:pStyle w:val="ListParagraph"/>
        <w:spacing w:before="120" w:after="120"/>
        <w:ind w:left="1418"/>
        <w:contextualSpacing w:val="0"/>
        <w:rPr>
          <w:rFonts w:ascii="Arial Narrow" w:hAnsi="Arial Narrow"/>
          <w:sz w:val="22"/>
          <w:szCs w:val="22"/>
        </w:rPr>
      </w:pPr>
      <w:r w:rsidRPr="00E53CF0">
        <w:rPr>
          <w:rFonts w:ascii="Arial Narrow" w:hAnsi="Arial Narrow"/>
          <w:b/>
          <w:bCs/>
          <w:sz w:val="22"/>
          <w:szCs w:val="22"/>
        </w:rPr>
        <w:t>AP</w:t>
      </w:r>
      <w:r>
        <w:rPr>
          <w:rFonts w:ascii="Arial Narrow" w:hAnsi="Arial Narrow"/>
          <w:sz w:val="22"/>
          <w:szCs w:val="22"/>
        </w:rPr>
        <w:t xml:space="preserve"> is </w:t>
      </w:r>
      <w:r w:rsidRPr="004C10A8">
        <w:rPr>
          <w:rFonts w:ascii="Arial Narrow" w:hAnsi="Arial Narrow"/>
          <w:sz w:val="22"/>
          <w:szCs w:val="22"/>
        </w:rPr>
        <w:t>the Availability Price</w:t>
      </w:r>
      <w:r w:rsidR="007E578E" w:rsidRPr="007E578E">
        <w:rPr>
          <w:rFonts w:ascii="Arial Narrow" w:hAnsi="Arial Narrow"/>
          <w:sz w:val="22"/>
          <w:szCs w:val="22"/>
        </w:rPr>
        <w:t xml:space="preserve"> </w:t>
      </w:r>
      <w:r w:rsidR="007E578E">
        <w:rPr>
          <w:rFonts w:ascii="Arial Narrow" w:hAnsi="Arial Narrow"/>
          <w:sz w:val="22"/>
          <w:szCs w:val="22"/>
        </w:rPr>
        <w:t>for the relevant</w:t>
      </w:r>
      <w:r w:rsidR="007E578E" w:rsidRPr="004C10A8">
        <w:rPr>
          <w:rFonts w:ascii="Arial Narrow" w:hAnsi="Arial Narrow"/>
          <w:sz w:val="22"/>
          <w:szCs w:val="22"/>
        </w:rPr>
        <w:t xml:space="preserve"> </w:t>
      </w:r>
      <w:r w:rsidR="00B711C9">
        <w:rPr>
          <w:rFonts w:ascii="Arial Narrow" w:hAnsi="Arial Narrow"/>
          <w:i/>
          <w:iCs/>
          <w:sz w:val="22"/>
          <w:szCs w:val="22"/>
        </w:rPr>
        <w:t>Trading</w:t>
      </w:r>
      <w:r w:rsidR="007E578E" w:rsidRPr="00F5533B">
        <w:rPr>
          <w:rFonts w:ascii="Arial Narrow" w:hAnsi="Arial Narrow"/>
          <w:i/>
          <w:iCs/>
          <w:sz w:val="22"/>
          <w:szCs w:val="22"/>
        </w:rPr>
        <w:t xml:space="preserve"> Interval</w:t>
      </w:r>
      <w:r w:rsidRPr="004C10A8">
        <w:rPr>
          <w:rFonts w:ascii="Arial Narrow" w:hAnsi="Arial Narrow"/>
          <w:sz w:val="22"/>
          <w:szCs w:val="22"/>
        </w:rPr>
        <w:t xml:space="preserve"> (in $ per MW per </w:t>
      </w:r>
      <w:r w:rsidRPr="00277354">
        <w:rPr>
          <w:rFonts w:ascii="Arial Narrow" w:hAnsi="Arial Narrow"/>
          <w:i/>
          <w:iCs/>
          <w:sz w:val="22"/>
          <w:szCs w:val="22"/>
        </w:rPr>
        <w:t xml:space="preserve">Trading </w:t>
      </w:r>
      <w:r w:rsidR="001D0FBE">
        <w:rPr>
          <w:rFonts w:ascii="Arial Narrow" w:hAnsi="Arial Narrow"/>
          <w:i/>
          <w:iCs/>
          <w:sz w:val="22"/>
          <w:szCs w:val="22"/>
        </w:rPr>
        <w:t>Interval</w:t>
      </w:r>
      <w:r w:rsidRPr="004C10A8">
        <w:rPr>
          <w:rFonts w:ascii="Arial Narrow" w:hAnsi="Arial Narrow"/>
          <w:sz w:val="22"/>
          <w:szCs w:val="22"/>
        </w:rPr>
        <w:t>)</w:t>
      </w:r>
      <w:r>
        <w:rPr>
          <w:rFonts w:ascii="Arial Narrow" w:hAnsi="Arial Narrow"/>
          <w:sz w:val="22"/>
          <w:szCs w:val="22"/>
        </w:rPr>
        <w:t>;</w:t>
      </w:r>
    </w:p>
    <w:p w14:paraId="7ADA95FC" w14:textId="33B55623" w:rsidR="00284AAB" w:rsidRPr="004C10A8" w:rsidRDefault="00284AAB" w:rsidP="00284AAB">
      <w:pPr>
        <w:pStyle w:val="ListParagraph"/>
        <w:spacing w:before="120" w:after="120"/>
        <w:ind w:left="1418"/>
        <w:contextualSpacing w:val="0"/>
        <w:rPr>
          <w:rFonts w:ascii="Arial Narrow" w:hAnsi="Arial Narrow"/>
          <w:sz w:val="22"/>
          <w:szCs w:val="22"/>
        </w:rPr>
      </w:pPr>
      <w:r w:rsidRPr="00E53CF0">
        <w:rPr>
          <w:rFonts w:ascii="Arial Narrow" w:hAnsi="Arial Narrow"/>
          <w:b/>
          <w:bCs/>
          <w:sz w:val="22"/>
          <w:szCs w:val="22"/>
        </w:rPr>
        <w:t>M</w:t>
      </w:r>
      <w:r w:rsidR="0086796E">
        <w:rPr>
          <w:rFonts w:ascii="Arial Narrow" w:hAnsi="Arial Narrow"/>
          <w:b/>
          <w:bCs/>
          <w:sz w:val="22"/>
          <w:szCs w:val="22"/>
        </w:rPr>
        <w:t>S</w:t>
      </w:r>
      <w:r w:rsidRPr="00E53CF0">
        <w:rPr>
          <w:rFonts w:ascii="Arial Narrow" w:hAnsi="Arial Narrow"/>
          <w:b/>
          <w:bCs/>
          <w:sz w:val="22"/>
          <w:szCs w:val="22"/>
        </w:rPr>
        <w:t>Q</w:t>
      </w:r>
      <w:r>
        <w:rPr>
          <w:rFonts w:ascii="Arial Narrow" w:hAnsi="Arial Narrow"/>
          <w:sz w:val="22"/>
          <w:szCs w:val="22"/>
        </w:rPr>
        <w:t xml:space="preserve"> is </w:t>
      </w:r>
      <w:r w:rsidRPr="004C10A8">
        <w:rPr>
          <w:rFonts w:ascii="Arial Narrow" w:hAnsi="Arial Narrow"/>
          <w:sz w:val="22"/>
          <w:szCs w:val="22"/>
        </w:rPr>
        <w:t xml:space="preserve">the Maximum </w:t>
      </w:r>
      <w:r>
        <w:rPr>
          <w:rFonts w:ascii="Arial Narrow" w:hAnsi="Arial Narrow"/>
          <w:sz w:val="22"/>
          <w:szCs w:val="22"/>
        </w:rPr>
        <w:t xml:space="preserve">Service </w:t>
      </w:r>
      <w:r w:rsidRPr="004C10A8">
        <w:rPr>
          <w:rFonts w:ascii="Arial Narrow" w:hAnsi="Arial Narrow"/>
          <w:sz w:val="22"/>
          <w:szCs w:val="22"/>
        </w:rPr>
        <w:t>Quantity</w:t>
      </w:r>
      <w:r w:rsidR="00C140DD">
        <w:rPr>
          <w:rFonts w:ascii="Arial Narrow" w:hAnsi="Arial Narrow"/>
          <w:sz w:val="22"/>
          <w:szCs w:val="22"/>
        </w:rPr>
        <w:t>; and</w:t>
      </w:r>
    </w:p>
    <w:p w14:paraId="6D7CA7F5" w14:textId="5638AFB3" w:rsidR="0000436B" w:rsidRDefault="0000436B" w:rsidP="00284AAB">
      <w:pPr>
        <w:pStyle w:val="ListParagraph"/>
        <w:spacing w:before="120" w:after="120"/>
        <w:ind w:left="1418"/>
        <w:contextualSpacing w:val="0"/>
        <w:rPr>
          <w:rFonts w:ascii="Arial Narrow" w:hAnsi="Arial Narrow"/>
          <w:sz w:val="22"/>
          <w:szCs w:val="22"/>
        </w:rPr>
      </w:pPr>
      <w:r w:rsidRPr="00C140DD">
        <w:rPr>
          <w:rFonts w:ascii="Arial Narrow" w:hAnsi="Arial Narrow"/>
          <w:b/>
          <w:bCs/>
          <w:sz w:val="22"/>
          <w:szCs w:val="22"/>
        </w:rPr>
        <w:t>t</w:t>
      </w:r>
      <w:r w:rsidRPr="00C140DD">
        <w:rPr>
          <w:rFonts w:ascii="Cambria Math" w:hAnsi="Cambria Math" w:cs="Cambria Math"/>
          <w:b/>
          <w:bCs/>
          <w:sz w:val="22"/>
          <w:szCs w:val="22"/>
        </w:rPr>
        <w:t>∈</w:t>
      </w:r>
      <w:r w:rsidRPr="00C140DD">
        <w:rPr>
          <w:rFonts w:ascii="Arial Narrow" w:hAnsi="Arial Narrow"/>
          <w:b/>
          <w:bCs/>
          <w:sz w:val="22"/>
          <w:szCs w:val="22"/>
        </w:rPr>
        <w:t>DI</w:t>
      </w:r>
      <w:r w:rsidRPr="00C140DD">
        <w:rPr>
          <w:rFonts w:ascii="Arial Narrow" w:hAnsi="Arial Narrow"/>
          <w:sz w:val="22"/>
          <w:szCs w:val="22"/>
        </w:rPr>
        <w:t xml:space="preserve"> denotes all </w:t>
      </w:r>
      <w:r w:rsidR="002464A1">
        <w:rPr>
          <w:rFonts w:ascii="Arial Narrow" w:hAnsi="Arial Narrow"/>
          <w:i/>
          <w:iCs/>
          <w:sz w:val="22"/>
          <w:szCs w:val="22"/>
        </w:rPr>
        <w:t>Trading</w:t>
      </w:r>
      <w:r w:rsidR="00C140DD" w:rsidRPr="001C467A">
        <w:rPr>
          <w:rFonts w:ascii="Arial Narrow" w:hAnsi="Arial Narrow"/>
          <w:i/>
          <w:iCs/>
          <w:sz w:val="22"/>
          <w:szCs w:val="22"/>
        </w:rPr>
        <w:t xml:space="preserve"> Intervals</w:t>
      </w:r>
      <w:r w:rsidR="00C140DD" w:rsidRPr="00C140DD">
        <w:rPr>
          <w:rFonts w:ascii="Arial Narrow" w:hAnsi="Arial Narrow"/>
          <w:sz w:val="22"/>
          <w:szCs w:val="22"/>
        </w:rPr>
        <w:t xml:space="preserve"> in the Settlement Period (excluding </w:t>
      </w:r>
      <w:r w:rsidR="009141C2">
        <w:rPr>
          <w:rFonts w:ascii="Arial Narrow" w:hAnsi="Arial Narrow"/>
          <w:i/>
          <w:iCs/>
          <w:sz w:val="22"/>
          <w:szCs w:val="22"/>
        </w:rPr>
        <w:t>Trading</w:t>
      </w:r>
      <w:r w:rsidR="00C140DD" w:rsidRPr="001C467A">
        <w:rPr>
          <w:rFonts w:ascii="Arial Narrow" w:hAnsi="Arial Narrow"/>
          <w:i/>
          <w:iCs/>
          <w:sz w:val="22"/>
          <w:szCs w:val="22"/>
        </w:rPr>
        <w:t xml:space="preserve"> Intervals</w:t>
      </w:r>
      <w:r w:rsidR="00C140DD" w:rsidRPr="00C140DD">
        <w:rPr>
          <w:rFonts w:ascii="Arial Narrow" w:hAnsi="Arial Narrow"/>
          <w:sz w:val="22"/>
          <w:szCs w:val="22"/>
        </w:rPr>
        <w:t xml:space="preserve"> when the Service is Unavailable).</w:t>
      </w:r>
    </w:p>
    <w:p w14:paraId="35D1A383" w14:textId="76E16046" w:rsidR="00F63E63" w:rsidRPr="004C10A8" w:rsidRDefault="00F63E63" w:rsidP="00094005">
      <w:pPr>
        <w:pStyle w:val="Heading7"/>
        <w:keepNext/>
        <w:keepLines/>
        <w:numPr>
          <w:ilvl w:val="1"/>
          <w:numId w:val="27"/>
        </w:numPr>
        <w:spacing w:before="120" w:after="120"/>
      </w:pPr>
      <w:bookmarkStart w:id="188" w:name="_Ref133847672"/>
      <w:r>
        <w:t>Activation Payment for Peak Demand Service</w:t>
      </w:r>
      <w:bookmarkEnd w:id="188"/>
    </w:p>
    <w:p w14:paraId="46B5DD05" w14:textId="77777777" w:rsidR="0077123D" w:rsidRDefault="0077123D" w:rsidP="00094005">
      <w:pPr>
        <w:pStyle w:val="ListParagraph"/>
        <w:numPr>
          <w:ilvl w:val="2"/>
          <w:numId w:val="66"/>
        </w:numPr>
        <w:spacing w:before="120" w:after="120"/>
        <w:ind w:left="1412" w:hanging="703"/>
        <w:contextualSpacing w:val="0"/>
        <w:rPr>
          <w:rFonts w:ascii="Arial Narrow" w:hAnsi="Arial Narrow"/>
          <w:sz w:val="22"/>
          <w:szCs w:val="22"/>
        </w:rPr>
      </w:pPr>
      <w:r w:rsidRPr="00067C51">
        <w:rPr>
          <w:rFonts w:ascii="Arial Narrow" w:hAnsi="Arial Narrow"/>
          <w:sz w:val="22"/>
          <w:szCs w:val="22"/>
        </w:rPr>
        <w:t xml:space="preserve">The Activation Payment for </w:t>
      </w:r>
      <w:r>
        <w:rPr>
          <w:rFonts w:ascii="Arial Narrow" w:hAnsi="Arial Narrow"/>
          <w:sz w:val="22"/>
          <w:szCs w:val="22"/>
        </w:rPr>
        <w:t xml:space="preserve">each </w:t>
      </w:r>
      <w:r w:rsidRPr="00067C51">
        <w:rPr>
          <w:rFonts w:ascii="Arial Narrow" w:hAnsi="Arial Narrow"/>
          <w:sz w:val="22"/>
          <w:szCs w:val="22"/>
        </w:rPr>
        <w:t xml:space="preserve">Billing Period is determined as follows: </w:t>
      </w:r>
    </w:p>
    <w:p w14:paraId="49ECD0E6" w14:textId="77777777" w:rsidR="0077123D" w:rsidRDefault="0077123D" w:rsidP="0077123D">
      <w:pPr>
        <w:spacing w:before="120" w:after="120"/>
        <w:ind w:left="2127"/>
        <w:rPr>
          <w:rFonts w:ascii="Arial Narrow" w:hAnsi="Arial Narrow"/>
          <w:sz w:val="22"/>
          <w:szCs w:val="22"/>
        </w:rPr>
      </w:pPr>
      <w:r>
        <w:rPr>
          <w:rFonts w:ascii="Arial Narrow" w:hAnsi="Arial Narrow"/>
          <w:iCs/>
          <w:sz w:val="22"/>
          <w:szCs w:val="22"/>
        </w:rPr>
        <w:t xml:space="preserve">Activation Payment </w:t>
      </w:r>
      <m:oMath>
        <m:r>
          <m:rPr>
            <m:sty m:val="p"/>
          </m:rPr>
          <w:rPr>
            <w:rFonts w:ascii="Cambria Math" w:hAnsi="Cambria Math"/>
            <w:sz w:val="22"/>
            <w:szCs w:val="22"/>
          </w:rPr>
          <m:t>=</m:t>
        </m:r>
        <m:r>
          <m:rPr>
            <m:sty m:val="b"/>
          </m:rPr>
          <w:rPr>
            <w:rFonts w:ascii="Cambria Math" w:hAnsi="Cambria Math"/>
            <w:sz w:val="22"/>
            <w:szCs w:val="22"/>
          </w:rPr>
          <m:t xml:space="preserve">Σ </m:t>
        </m:r>
        <m:d>
          <m:dPr>
            <m:ctrlPr>
              <w:rPr>
                <w:rFonts w:ascii="Cambria Math" w:hAnsi="Cambria Math"/>
                <w:b/>
                <w:bCs/>
                <w:iCs/>
                <w:sz w:val="22"/>
                <w:szCs w:val="22"/>
              </w:rPr>
            </m:ctrlPr>
          </m:dPr>
          <m:e>
            <m:r>
              <m:rPr>
                <m:sty m:val="b"/>
              </m:rPr>
              <w:rPr>
                <w:rFonts w:ascii="Cambria Math" w:hAnsi="Cambria Math"/>
                <w:sz w:val="22"/>
                <w:szCs w:val="22"/>
              </w:rPr>
              <m:t>AP x AQ</m:t>
            </m:r>
          </m:e>
        </m:d>
      </m:oMath>
      <w:r>
        <w:rPr>
          <w:rFonts w:ascii="Arial Narrow" w:hAnsi="Arial Narrow"/>
          <w:iCs/>
          <w:sz w:val="22"/>
          <w:szCs w:val="22"/>
        </w:rPr>
        <w:t xml:space="preserve"> for each </w:t>
      </w:r>
      <w:r w:rsidRPr="0006391E">
        <w:rPr>
          <w:rFonts w:ascii="Arial Narrow" w:hAnsi="Arial Narrow"/>
          <w:i/>
          <w:sz w:val="22"/>
          <w:szCs w:val="22"/>
        </w:rPr>
        <w:t>Trading Interval</w:t>
      </w:r>
      <w:r>
        <w:rPr>
          <w:rFonts w:ascii="Arial Narrow" w:hAnsi="Arial Narrow"/>
          <w:iCs/>
          <w:sz w:val="22"/>
          <w:szCs w:val="22"/>
        </w:rPr>
        <w:t xml:space="preserve"> in the </w:t>
      </w:r>
      <w:r>
        <w:rPr>
          <w:rFonts w:ascii="Arial Narrow" w:hAnsi="Arial Narrow"/>
          <w:sz w:val="22"/>
          <w:szCs w:val="22"/>
        </w:rPr>
        <w:t>Billing Period</w:t>
      </w:r>
    </w:p>
    <w:p w14:paraId="1D16D75B" w14:textId="77777777" w:rsidR="0077123D" w:rsidRPr="00067C51" w:rsidRDefault="0077123D" w:rsidP="0077123D">
      <w:pPr>
        <w:spacing w:before="120" w:after="120"/>
        <w:ind w:left="1418"/>
        <w:rPr>
          <w:rFonts w:ascii="Arial Narrow" w:hAnsi="Arial Narrow"/>
          <w:sz w:val="22"/>
          <w:szCs w:val="22"/>
        </w:rPr>
      </w:pPr>
      <w:r>
        <w:rPr>
          <w:rFonts w:ascii="Arial Narrow" w:hAnsi="Arial Narrow"/>
          <w:sz w:val="22"/>
          <w:szCs w:val="22"/>
        </w:rPr>
        <w:t>where:</w:t>
      </w:r>
    </w:p>
    <w:p w14:paraId="105082B2" w14:textId="77777777" w:rsidR="0077123D" w:rsidRDefault="0077123D" w:rsidP="0077123D">
      <w:pPr>
        <w:pStyle w:val="ListParagraph"/>
        <w:spacing w:before="120" w:after="120"/>
        <w:ind w:left="2127"/>
        <w:contextualSpacing w:val="0"/>
        <w:rPr>
          <w:rFonts w:ascii="Arial Narrow" w:hAnsi="Arial Narrow"/>
          <w:sz w:val="22"/>
          <w:szCs w:val="22"/>
        </w:rPr>
      </w:pPr>
      <w:r w:rsidRPr="0006391E">
        <w:rPr>
          <w:rFonts w:ascii="Arial Narrow" w:hAnsi="Arial Narrow"/>
          <w:b/>
          <w:bCs/>
          <w:sz w:val="22"/>
          <w:szCs w:val="22"/>
        </w:rPr>
        <w:t>AP</w:t>
      </w:r>
      <w:r>
        <w:rPr>
          <w:rFonts w:ascii="Arial Narrow" w:hAnsi="Arial Narrow"/>
          <w:sz w:val="22"/>
          <w:szCs w:val="22"/>
        </w:rPr>
        <w:t xml:space="preserve"> is the Activation Price ($ per MWh); and</w:t>
      </w:r>
    </w:p>
    <w:p w14:paraId="7BB2A8D3" w14:textId="77777777" w:rsidR="0077123D" w:rsidRDefault="0077123D" w:rsidP="0077123D">
      <w:pPr>
        <w:pStyle w:val="ListParagraph"/>
        <w:spacing w:before="120" w:after="120"/>
        <w:ind w:left="2127"/>
        <w:contextualSpacing w:val="0"/>
        <w:rPr>
          <w:rFonts w:ascii="Arial Narrow" w:hAnsi="Arial Narrow"/>
          <w:sz w:val="22"/>
          <w:szCs w:val="22"/>
        </w:rPr>
      </w:pPr>
      <w:r w:rsidRPr="0006391E">
        <w:rPr>
          <w:rFonts w:ascii="Arial Narrow" w:hAnsi="Arial Narrow"/>
          <w:b/>
          <w:bCs/>
          <w:sz w:val="22"/>
          <w:szCs w:val="22"/>
        </w:rPr>
        <w:t>AQ</w:t>
      </w:r>
      <w:r>
        <w:rPr>
          <w:rFonts w:ascii="Arial Narrow" w:hAnsi="Arial Narrow"/>
          <w:sz w:val="22"/>
          <w:szCs w:val="22"/>
        </w:rPr>
        <w:t xml:space="preserve"> is the Activation Quantity (MWh) determined as follows:</w:t>
      </w:r>
    </w:p>
    <w:p w14:paraId="10038F68" w14:textId="5F4EF8D7" w:rsidR="0077123D" w:rsidRPr="00622C8B" w:rsidRDefault="0077123D" w:rsidP="00094005">
      <w:pPr>
        <w:pStyle w:val="ListParagraph"/>
        <w:numPr>
          <w:ilvl w:val="3"/>
          <w:numId w:val="67"/>
        </w:numPr>
        <w:spacing w:before="120" w:after="120"/>
        <w:ind w:left="2846" w:hanging="720"/>
        <w:contextualSpacing w:val="0"/>
        <w:rPr>
          <w:rFonts w:ascii="Arial Narrow" w:hAnsi="Arial Narrow"/>
          <w:sz w:val="22"/>
          <w:szCs w:val="22"/>
        </w:rPr>
      </w:pPr>
      <w:commentRangeStart w:id="189"/>
      <w:commentRangeStart w:id="190"/>
      <w:commentRangeStart w:id="191"/>
      <w:r w:rsidRPr="00622C8B">
        <w:rPr>
          <w:rFonts w:ascii="Arial Narrow" w:hAnsi="Arial Narrow"/>
          <w:sz w:val="22"/>
          <w:szCs w:val="22"/>
        </w:rPr>
        <w:t xml:space="preserve">0 if the </w:t>
      </w:r>
      <w:r w:rsidR="00B10DD0">
        <w:rPr>
          <w:rFonts w:ascii="Arial Narrow" w:hAnsi="Arial Narrow"/>
          <w:sz w:val="22"/>
          <w:szCs w:val="22"/>
        </w:rPr>
        <w:t xml:space="preserve">Service is Unavailable in the </w:t>
      </w:r>
      <w:r w:rsidRPr="00622C8B">
        <w:rPr>
          <w:rFonts w:ascii="Arial Narrow" w:hAnsi="Arial Narrow"/>
          <w:i/>
          <w:iCs/>
          <w:sz w:val="22"/>
          <w:szCs w:val="22"/>
        </w:rPr>
        <w:t xml:space="preserve">Trading </w:t>
      </w:r>
      <w:r>
        <w:rPr>
          <w:rFonts w:ascii="Arial Narrow" w:hAnsi="Arial Narrow"/>
          <w:i/>
          <w:iCs/>
          <w:sz w:val="22"/>
          <w:szCs w:val="22"/>
        </w:rPr>
        <w:t>Interval</w:t>
      </w:r>
      <w:r w:rsidR="00B10DD0">
        <w:rPr>
          <w:rFonts w:ascii="Arial Narrow" w:hAnsi="Arial Narrow"/>
          <w:sz w:val="22"/>
          <w:szCs w:val="22"/>
        </w:rPr>
        <w:t>;</w:t>
      </w:r>
      <w:r w:rsidRPr="00622C8B">
        <w:rPr>
          <w:rFonts w:ascii="Arial Narrow" w:hAnsi="Arial Narrow"/>
          <w:sz w:val="22"/>
          <w:szCs w:val="22"/>
        </w:rPr>
        <w:t xml:space="preserve"> </w:t>
      </w:r>
      <w:r>
        <w:rPr>
          <w:rFonts w:ascii="Arial Narrow" w:hAnsi="Arial Narrow"/>
          <w:sz w:val="22"/>
          <w:szCs w:val="22"/>
        </w:rPr>
        <w:t>and</w:t>
      </w:r>
      <w:commentRangeEnd w:id="189"/>
      <w:r w:rsidR="00FB48F7">
        <w:rPr>
          <w:rStyle w:val="CommentReference"/>
        </w:rPr>
        <w:commentReference w:id="189"/>
      </w:r>
      <w:commentRangeEnd w:id="190"/>
      <w:r w:rsidR="004F35F9">
        <w:rPr>
          <w:rStyle w:val="CommentReference"/>
        </w:rPr>
        <w:commentReference w:id="190"/>
      </w:r>
      <w:commentRangeEnd w:id="191"/>
      <w:r w:rsidR="00A43FB0">
        <w:rPr>
          <w:rStyle w:val="CommentReference"/>
        </w:rPr>
        <w:commentReference w:id="191"/>
      </w:r>
    </w:p>
    <w:p w14:paraId="73A139DB" w14:textId="1A515008" w:rsidR="0077123D" w:rsidRPr="00622C8B" w:rsidRDefault="0077123D" w:rsidP="00094005">
      <w:pPr>
        <w:pStyle w:val="ListParagraph"/>
        <w:numPr>
          <w:ilvl w:val="3"/>
          <w:numId w:val="67"/>
        </w:numPr>
        <w:spacing w:before="120" w:after="120"/>
        <w:ind w:left="2846" w:hanging="720"/>
        <w:contextualSpacing w:val="0"/>
        <w:rPr>
          <w:rFonts w:ascii="Arial Narrow" w:hAnsi="Arial Narrow"/>
          <w:sz w:val="22"/>
          <w:szCs w:val="22"/>
        </w:rPr>
      </w:pPr>
      <w:r>
        <w:rPr>
          <w:rFonts w:ascii="Arial Narrow" w:hAnsi="Arial Narrow"/>
          <w:sz w:val="22"/>
          <w:szCs w:val="22"/>
        </w:rPr>
        <w:t>otherwise t</w:t>
      </w:r>
      <w:r w:rsidRPr="00622C8B">
        <w:rPr>
          <w:rFonts w:ascii="Arial Narrow" w:hAnsi="Arial Narrow"/>
          <w:sz w:val="22"/>
          <w:szCs w:val="22"/>
        </w:rPr>
        <w:t>he M</w:t>
      </w:r>
      <w:r>
        <w:rPr>
          <w:rFonts w:ascii="Arial Narrow" w:hAnsi="Arial Narrow"/>
          <w:sz w:val="22"/>
          <w:szCs w:val="22"/>
        </w:rPr>
        <w:t>W</w:t>
      </w:r>
      <w:r w:rsidRPr="00622C8B">
        <w:rPr>
          <w:rFonts w:ascii="Arial Narrow" w:hAnsi="Arial Narrow"/>
          <w:sz w:val="22"/>
          <w:szCs w:val="22"/>
        </w:rPr>
        <w:t xml:space="preserve">h quantity </w:t>
      </w:r>
      <w:r>
        <w:rPr>
          <w:rFonts w:ascii="Arial Narrow" w:hAnsi="Arial Narrow"/>
          <w:sz w:val="22"/>
          <w:szCs w:val="22"/>
        </w:rPr>
        <w:t xml:space="preserve">provided </w:t>
      </w:r>
      <w:r w:rsidRPr="00622C8B">
        <w:rPr>
          <w:rFonts w:ascii="Arial Narrow" w:hAnsi="Arial Narrow"/>
          <w:sz w:val="22"/>
          <w:szCs w:val="22"/>
        </w:rPr>
        <w:t xml:space="preserve">for the relevant </w:t>
      </w:r>
      <w:r w:rsidRPr="00622C8B">
        <w:rPr>
          <w:rFonts w:ascii="Arial Narrow" w:hAnsi="Arial Narrow"/>
          <w:i/>
          <w:iCs/>
          <w:sz w:val="22"/>
          <w:szCs w:val="22"/>
        </w:rPr>
        <w:t>Trading Interval</w:t>
      </w:r>
      <w:r w:rsidRPr="00622C8B">
        <w:rPr>
          <w:rFonts w:ascii="Arial Narrow" w:hAnsi="Arial Narrow"/>
          <w:sz w:val="22"/>
          <w:szCs w:val="22"/>
        </w:rPr>
        <w:t xml:space="preserve">, </w:t>
      </w:r>
      <w:r w:rsidR="00041F90">
        <w:rPr>
          <w:rFonts w:ascii="Arial Narrow" w:hAnsi="Arial Narrow"/>
          <w:sz w:val="22"/>
          <w:szCs w:val="22"/>
        </w:rPr>
        <w:t xml:space="preserve">up to but not exceeding the </w:t>
      </w:r>
      <w:r w:rsidR="005425EF" w:rsidRPr="00B16586">
        <w:rPr>
          <w:rFonts w:ascii="Arial Narrow" w:hAnsi="Arial Narrow"/>
          <w:sz w:val="22"/>
          <w:szCs w:val="22"/>
        </w:rPr>
        <w:t xml:space="preserve">MW quantity specified </w:t>
      </w:r>
      <w:r w:rsidR="005425EF">
        <w:rPr>
          <w:rFonts w:ascii="Arial Narrow" w:hAnsi="Arial Narrow"/>
          <w:sz w:val="22"/>
          <w:szCs w:val="22"/>
        </w:rPr>
        <w:t xml:space="preserve">in an Activation Notice, </w:t>
      </w:r>
      <w:r w:rsidRPr="00622C8B">
        <w:rPr>
          <w:rFonts w:ascii="Arial Narrow" w:hAnsi="Arial Narrow"/>
          <w:sz w:val="22"/>
          <w:szCs w:val="22"/>
        </w:rPr>
        <w:t xml:space="preserve">as determined in accordance with </w:t>
      </w:r>
      <w:r w:rsidRPr="00622C8B">
        <w:rPr>
          <w:rFonts w:ascii="Arial Narrow" w:hAnsi="Arial Narrow"/>
          <w:b/>
          <w:bCs/>
          <w:sz w:val="22"/>
          <w:szCs w:val="22"/>
        </w:rPr>
        <w:t xml:space="preserve">clause </w:t>
      </w:r>
      <w:r w:rsidRPr="00622C8B">
        <w:rPr>
          <w:rFonts w:ascii="Arial Narrow" w:hAnsi="Arial Narrow"/>
          <w:b/>
          <w:bCs/>
          <w:sz w:val="22"/>
          <w:szCs w:val="22"/>
        </w:rPr>
        <w:fldChar w:fldCharType="begin"/>
      </w:r>
      <w:r w:rsidRPr="00622C8B">
        <w:rPr>
          <w:rFonts w:ascii="Arial Narrow" w:hAnsi="Arial Narrow"/>
          <w:b/>
          <w:bCs/>
          <w:sz w:val="22"/>
          <w:szCs w:val="22"/>
        </w:rPr>
        <w:instrText xml:space="preserve"> REF _Ref113526966 \r \h  \* MERGEFORMAT </w:instrText>
      </w:r>
      <w:r w:rsidRPr="00622C8B">
        <w:rPr>
          <w:rFonts w:ascii="Arial Narrow" w:hAnsi="Arial Narrow"/>
          <w:b/>
          <w:bCs/>
          <w:sz w:val="22"/>
          <w:szCs w:val="22"/>
        </w:rPr>
      </w:r>
      <w:r w:rsidRPr="00622C8B">
        <w:rPr>
          <w:rFonts w:ascii="Arial Narrow" w:hAnsi="Arial Narrow"/>
          <w:b/>
          <w:bCs/>
          <w:sz w:val="22"/>
          <w:szCs w:val="22"/>
        </w:rPr>
        <w:fldChar w:fldCharType="separate"/>
      </w:r>
      <w:r w:rsidR="00C90283">
        <w:rPr>
          <w:rFonts w:ascii="Arial Narrow" w:hAnsi="Arial Narrow"/>
          <w:b/>
          <w:bCs/>
          <w:sz w:val="22"/>
          <w:szCs w:val="22"/>
        </w:rPr>
        <w:t>7.1</w:t>
      </w:r>
      <w:r w:rsidRPr="00622C8B">
        <w:rPr>
          <w:rFonts w:ascii="Arial Narrow" w:hAnsi="Arial Narrow"/>
          <w:b/>
          <w:bCs/>
          <w:sz w:val="22"/>
          <w:szCs w:val="22"/>
        </w:rPr>
        <w:fldChar w:fldCharType="end"/>
      </w:r>
      <w:r w:rsidRPr="00622C8B">
        <w:rPr>
          <w:rFonts w:ascii="Arial Narrow" w:hAnsi="Arial Narrow"/>
          <w:sz w:val="22"/>
          <w:szCs w:val="22"/>
        </w:rPr>
        <w:t>.</w:t>
      </w:r>
    </w:p>
    <w:p w14:paraId="525B2571" w14:textId="32B68726" w:rsidR="00ED48A7" w:rsidRPr="004C10A8" w:rsidRDefault="00ED48A7" w:rsidP="00094005">
      <w:pPr>
        <w:pStyle w:val="Heading7"/>
        <w:keepNext/>
        <w:keepLines/>
        <w:numPr>
          <w:ilvl w:val="1"/>
          <w:numId w:val="27"/>
        </w:numPr>
        <w:spacing w:before="120" w:after="120"/>
      </w:pPr>
      <w:r w:rsidRPr="004C10A8">
        <w:t>Se</w:t>
      </w:r>
      <w:r w:rsidR="00FC322E">
        <w:t>ttlement</w:t>
      </w:r>
      <w:r w:rsidR="00E42EFA">
        <w:t xml:space="preserve"> process</w:t>
      </w:r>
    </w:p>
    <w:p w14:paraId="0DB836F9" w14:textId="73BD36C1" w:rsidR="00ED48A7" w:rsidRPr="00ED48A7" w:rsidRDefault="00B12155" w:rsidP="00ED48A7">
      <w:pPr>
        <w:spacing w:before="120" w:after="120"/>
        <w:ind w:left="709"/>
        <w:rPr>
          <w:rFonts w:ascii="Arial Narrow" w:hAnsi="Arial Narrow"/>
          <w:sz w:val="22"/>
          <w:szCs w:val="22"/>
        </w:rPr>
      </w:pPr>
      <w:r>
        <w:rPr>
          <w:rFonts w:ascii="Arial Narrow" w:hAnsi="Arial Narrow"/>
          <w:sz w:val="22"/>
          <w:szCs w:val="22"/>
        </w:rPr>
        <w:t>Section 9 of the WEM Rules applies with respect to NCESS Payments</w:t>
      </w:r>
      <w:r w:rsidR="00ED48A7" w:rsidRPr="00ED48A7">
        <w:rPr>
          <w:rFonts w:ascii="Arial Narrow" w:hAnsi="Arial Narrow"/>
          <w:sz w:val="22"/>
          <w:szCs w:val="22"/>
        </w:rPr>
        <w:t>.</w:t>
      </w:r>
    </w:p>
    <w:p w14:paraId="7F47E43F" w14:textId="28BAF66A" w:rsidR="00081C9F" w:rsidRPr="004C10A8" w:rsidRDefault="00081C9F" w:rsidP="00094005">
      <w:pPr>
        <w:pStyle w:val="Heading7"/>
        <w:keepNext/>
        <w:keepLines/>
        <w:numPr>
          <w:ilvl w:val="1"/>
          <w:numId w:val="27"/>
        </w:numPr>
        <w:spacing w:before="120" w:after="120"/>
      </w:pPr>
      <w:bookmarkStart w:id="192" w:name="_Toc138153949"/>
      <w:bookmarkStart w:id="193" w:name="_Ref490742550"/>
      <w:bookmarkStart w:id="194" w:name="_Ref113567168"/>
      <w:bookmarkEnd w:id="185"/>
      <w:bookmarkEnd w:id="186"/>
      <w:bookmarkEnd w:id="187"/>
      <w:r w:rsidRPr="004C10A8">
        <w:t>GST</w:t>
      </w:r>
      <w:bookmarkEnd w:id="192"/>
      <w:bookmarkEnd w:id="193"/>
      <w:bookmarkEnd w:id="194"/>
    </w:p>
    <w:p w14:paraId="2641FAF1" w14:textId="5AEB2642" w:rsidR="006B6E15" w:rsidRPr="006B6E15" w:rsidRDefault="006B6E15" w:rsidP="006B6E15">
      <w:pPr>
        <w:spacing w:before="120" w:after="120"/>
        <w:ind w:left="709"/>
        <w:rPr>
          <w:rFonts w:ascii="Arial Narrow" w:hAnsi="Arial Narrow"/>
          <w:sz w:val="22"/>
          <w:szCs w:val="22"/>
        </w:rPr>
      </w:pPr>
      <w:bookmarkStart w:id="195" w:name="_Ref138044338"/>
      <w:r w:rsidRPr="006B6E15">
        <w:rPr>
          <w:rFonts w:ascii="Arial Narrow" w:hAnsi="Arial Narrow"/>
          <w:sz w:val="22"/>
          <w:szCs w:val="22"/>
        </w:rPr>
        <w:t xml:space="preserve">Clause 9.1.3 of the </w:t>
      </w:r>
      <w:r w:rsidRPr="00DA49D5">
        <w:rPr>
          <w:rFonts w:ascii="Arial Narrow" w:hAnsi="Arial Narrow"/>
          <w:i/>
          <w:iCs/>
          <w:sz w:val="22"/>
          <w:szCs w:val="22"/>
        </w:rPr>
        <w:t>WEM Rules</w:t>
      </w:r>
      <w:r w:rsidRPr="006B6E15">
        <w:rPr>
          <w:rFonts w:ascii="Arial Narrow" w:hAnsi="Arial Narrow"/>
          <w:sz w:val="22"/>
          <w:szCs w:val="22"/>
        </w:rPr>
        <w:t xml:space="preserve"> applies with respect to amounts payable under this Contract.</w:t>
      </w:r>
    </w:p>
    <w:p w14:paraId="25B4B020" w14:textId="69915E51" w:rsidR="003F358F" w:rsidRDefault="003F358F"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196" w:name="_Toc51750529"/>
      <w:bookmarkStart w:id="197" w:name="_Ref132828470"/>
      <w:bookmarkStart w:id="198" w:name="_Ref133225192"/>
      <w:bookmarkStart w:id="199" w:name="_Toc133228750"/>
      <w:bookmarkStart w:id="200" w:name="_Toc133479308"/>
      <w:bookmarkStart w:id="201" w:name="_Toc133939875"/>
      <w:bookmarkStart w:id="202" w:name="_Ref138045440"/>
      <w:bookmarkStart w:id="203" w:name="_Ref138045363"/>
      <w:bookmarkStart w:id="204" w:name="_Toc425322532"/>
      <w:bookmarkStart w:id="205" w:name="_Toc419023432"/>
      <w:bookmarkStart w:id="206" w:name="_Toc419003423"/>
      <w:bookmarkStart w:id="207" w:name="_Toc419001375"/>
      <w:bookmarkStart w:id="208" w:name="_Toc417895941"/>
      <w:bookmarkStart w:id="209" w:name="_Toc417894782"/>
      <w:bookmarkStart w:id="210" w:name="_Toc414705603"/>
      <w:bookmarkStart w:id="211" w:name="_Toc405958490"/>
      <w:bookmarkStart w:id="212" w:name="_Toc138153951"/>
      <w:bookmarkStart w:id="213" w:name="_Ref119987861"/>
      <w:bookmarkStart w:id="214" w:name="_Toc120048565"/>
      <w:bookmarkEnd w:id="195"/>
      <w:bookmarkEnd w:id="196"/>
      <w:r>
        <w:rPr>
          <w:rFonts w:ascii="Arial Narrow" w:eastAsia="PMingLiU" w:hAnsi="Arial Narrow"/>
          <w:kern w:val="28"/>
          <w:sz w:val="32"/>
        </w:rPr>
        <w:t>Security</w:t>
      </w:r>
      <w:bookmarkEnd w:id="197"/>
      <w:bookmarkEnd w:id="198"/>
      <w:bookmarkEnd w:id="199"/>
      <w:bookmarkEnd w:id="200"/>
      <w:bookmarkEnd w:id="201"/>
    </w:p>
    <w:p w14:paraId="41405F4E" w14:textId="790D2272" w:rsidR="00BF3B26" w:rsidRPr="004C10A8" w:rsidRDefault="00BF3B26" w:rsidP="00094005">
      <w:pPr>
        <w:pStyle w:val="Heading7"/>
        <w:keepNext/>
        <w:keepLines/>
        <w:numPr>
          <w:ilvl w:val="1"/>
          <w:numId w:val="27"/>
        </w:numPr>
        <w:spacing w:before="120" w:after="120"/>
      </w:pPr>
      <w:r>
        <w:t>Application</w:t>
      </w:r>
    </w:p>
    <w:p w14:paraId="720DE7CD" w14:textId="646CDA28" w:rsidR="00BF3B26" w:rsidRPr="00BF3B26" w:rsidRDefault="00BF3B26" w:rsidP="00BF3B26">
      <w:pPr>
        <w:pStyle w:val="ListParagraph"/>
        <w:spacing w:before="120" w:after="120"/>
        <w:ind w:left="360" w:firstLine="349"/>
        <w:rPr>
          <w:rFonts w:ascii="Arial Narrow" w:hAnsi="Arial Narrow"/>
          <w:sz w:val="22"/>
          <w:szCs w:val="22"/>
        </w:rPr>
      </w:pPr>
      <w:r>
        <w:rPr>
          <w:rFonts w:ascii="Arial Narrow" w:hAnsi="Arial Narrow"/>
          <w:sz w:val="22"/>
          <w:szCs w:val="22"/>
        </w:rPr>
        <w:t xml:space="preserve">This clause </w:t>
      </w:r>
      <w:r>
        <w:rPr>
          <w:rFonts w:ascii="Arial Narrow" w:hAnsi="Arial Narrow"/>
          <w:sz w:val="22"/>
          <w:szCs w:val="22"/>
        </w:rPr>
        <w:fldChar w:fldCharType="begin"/>
      </w:r>
      <w:r>
        <w:rPr>
          <w:rFonts w:ascii="Arial Narrow" w:hAnsi="Arial Narrow"/>
          <w:sz w:val="22"/>
          <w:szCs w:val="22"/>
        </w:rPr>
        <w:instrText xml:space="preserve"> REF _Ref132828470 \r \h </w:instrText>
      </w:r>
      <w:r>
        <w:rPr>
          <w:rFonts w:ascii="Arial Narrow" w:hAnsi="Arial Narrow"/>
          <w:sz w:val="22"/>
          <w:szCs w:val="22"/>
        </w:rPr>
      </w:r>
      <w:r>
        <w:rPr>
          <w:rFonts w:ascii="Arial Narrow" w:hAnsi="Arial Narrow"/>
          <w:sz w:val="22"/>
          <w:szCs w:val="22"/>
        </w:rPr>
        <w:fldChar w:fldCharType="separate"/>
      </w:r>
      <w:r w:rsidR="00C90283">
        <w:rPr>
          <w:rFonts w:ascii="Arial Narrow" w:hAnsi="Arial Narrow"/>
          <w:sz w:val="22"/>
          <w:szCs w:val="22"/>
        </w:rPr>
        <w:t>11</w:t>
      </w:r>
      <w:r>
        <w:rPr>
          <w:rFonts w:ascii="Arial Narrow" w:hAnsi="Arial Narrow"/>
          <w:sz w:val="22"/>
          <w:szCs w:val="22"/>
        </w:rPr>
        <w:fldChar w:fldCharType="end"/>
      </w:r>
      <w:r>
        <w:rPr>
          <w:rFonts w:ascii="Arial Narrow" w:hAnsi="Arial Narrow"/>
          <w:sz w:val="22"/>
          <w:szCs w:val="22"/>
        </w:rPr>
        <w:t xml:space="preserve"> </w:t>
      </w:r>
      <w:r w:rsidRPr="00BF3B26">
        <w:rPr>
          <w:rFonts w:ascii="Arial Narrow" w:hAnsi="Arial Narrow"/>
          <w:sz w:val="22"/>
          <w:szCs w:val="22"/>
        </w:rPr>
        <w:t xml:space="preserve">applies </w:t>
      </w:r>
      <w:r>
        <w:rPr>
          <w:rFonts w:ascii="Arial Narrow" w:hAnsi="Arial Narrow"/>
          <w:sz w:val="22"/>
          <w:szCs w:val="22"/>
        </w:rPr>
        <w:t xml:space="preserve">if the </w:t>
      </w:r>
      <w:r w:rsidR="0000770C" w:rsidRPr="00C94582">
        <w:rPr>
          <w:rFonts w:ascii="Arial Narrow" w:hAnsi="Arial Narrow" w:cs="Arial"/>
          <w:b/>
          <w:bCs/>
          <w:sz w:val="22"/>
          <w:szCs w:val="22"/>
        </w:rPr>
        <w:t>Contract</w:t>
      </w:r>
      <w:r w:rsidR="0000770C">
        <w:rPr>
          <w:rFonts w:ascii="Arial Narrow" w:hAnsi="Arial Narrow" w:cs="Arial"/>
          <w:sz w:val="22"/>
          <w:szCs w:val="22"/>
        </w:rPr>
        <w:t xml:space="preserve"> </w:t>
      </w:r>
      <w:r w:rsidR="0000770C" w:rsidRPr="004C10A8">
        <w:rPr>
          <w:rFonts w:ascii="Arial Narrow" w:hAnsi="Arial Narrow" w:cs="Arial"/>
          <w:b/>
          <w:bCs/>
          <w:sz w:val="22"/>
          <w:szCs w:val="22"/>
        </w:rPr>
        <w:t>Details</w:t>
      </w:r>
      <w:r w:rsidR="0000770C">
        <w:rPr>
          <w:rFonts w:ascii="Arial Narrow" w:hAnsi="Arial Narrow"/>
          <w:sz w:val="22"/>
          <w:szCs w:val="22"/>
        </w:rPr>
        <w:t xml:space="preserve"> </w:t>
      </w:r>
      <w:r>
        <w:rPr>
          <w:rFonts w:ascii="Arial Narrow" w:hAnsi="Arial Narrow"/>
          <w:sz w:val="22"/>
          <w:szCs w:val="22"/>
        </w:rPr>
        <w:t>specify that Security is required.</w:t>
      </w:r>
    </w:p>
    <w:p w14:paraId="0A4BE7C9" w14:textId="25582F59" w:rsidR="002A16BE" w:rsidRPr="002A16BE" w:rsidRDefault="002A16BE" w:rsidP="00094005">
      <w:pPr>
        <w:pStyle w:val="Heading7"/>
        <w:keepNext/>
        <w:keepLines/>
        <w:numPr>
          <w:ilvl w:val="1"/>
          <w:numId w:val="27"/>
        </w:numPr>
        <w:spacing w:before="120" w:after="120"/>
      </w:pPr>
      <w:r w:rsidRPr="002A16BE">
        <w:t>Obligation to provide Security</w:t>
      </w:r>
    </w:p>
    <w:p w14:paraId="6EAC57D7" w14:textId="5A32F155" w:rsidR="003F358F" w:rsidRPr="00643C0E" w:rsidRDefault="002A16BE" w:rsidP="00643C0E">
      <w:pPr>
        <w:spacing w:before="120" w:after="120"/>
        <w:ind w:left="709"/>
      </w:pPr>
      <w:r w:rsidRPr="002A16BE">
        <w:rPr>
          <w:rFonts w:ascii="Arial Narrow" w:hAnsi="Arial Narrow"/>
          <w:sz w:val="22"/>
          <w:szCs w:val="22"/>
        </w:rPr>
        <w:t>The Service Provider</w:t>
      </w:r>
      <w:r w:rsidR="006140FC">
        <w:rPr>
          <w:rFonts w:ascii="Arial Narrow" w:hAnsi="Arial Narrow"/>
          <w:sz w:val="22"/>
          <w:szCs w:val="22"/>
        </w:rPr>
        <w:t xml:space="preserve"> must </w:t>
      </w:r>
      <w:r w:rsidR="006140FC" w:rsidRPr="00441916">
        <w:rPr>
          <w:rFonts w:ascii="Arial Narrow" w:hAnsi="Arial Narrow"/>
          <w:sz w:val="22"/>
          <w:szCs w:val="22"/>
        </w:rPr>
        <w:t xml:space="preserve">ensure that </w:t>
      </w:r>
      <w:r w:rsidR="003F358F" w:rsidRPr="00441916">
        <w:rPr>
          <w:rFonts w:ascii="Arial Narrow" w:hAnsi="Arial Narrow"/>
          <w:sz w:val="22"/>
          <w:szCs w:val="22"/>
        </w:rPr>
        <w:t>AEMO holds the</w:t>
      </w:r>
      <w:r w:rsidR="006140FC" w:rsidRPr="00441916">
        <w:rPr>
          <w:rFonts w:ascii="Arial Narrow" w:hAnsi="Arial Narrow"/>
          <w:sz w:val="22"/>
          <w:szCs w:val="22"/>
        </w:rPr>
        <w:t xml:space="preserve"> </w:t>
      </w:r>
      <w:r w:rsidR="003F358F" w:rsidRPr="00441916">
        <w:rPr>
          <w:rFonts w:ascii="Arial Narrow" w:hAnsi="Arial Narrow"/>
          <w:sz w:val="22"/>
          <w:szCs w:val="22"/>
        </w:rPr>
        <w:t xml:space="preserve">benefit of </w:t>
      </w:r>
      <w:r w:rsidR="00643C0E" w:rsidRPr="00441916">
        <w:rPr>
          <w:rFonts w:ascii="Arial Narrow" w:hAnsi="Arial Narrow"/>
          <w:sz w:val="22"/>
          <w:szCs w:val="22"/>
        </w:rPr>
        <w:t xml:space="preserve">the specified </w:t>
      </w:r>
      <w:r w:rsidR="00023E8D" w:rsidRPr="00441916">
        <w:rPr>
          <w:rFonts w:ascii="Arial Narrow" w:hAnsi="Arial Narrow"/>
          <w:sz w:val="22"/>
          <w:szCs w:val="22"/>
        </w:rPr>
        <w:t>S</w:t>
      </w:r>
      <w:r w:rsidR="003F358F" w:rsidRPr="00441916">
        <w:rPr>
          <w:rFonts w:ascii="Arial Narrow" w:hAnsi="Arial Narrow"/>
          <w:sz w:val="22"/>
          <w:szCs w:val="22"/>
        </w:rPr>
        <w:t xml:space="preserve">ecurity </w:t>
      </w:r>
      <w:r w:rsidR="00643C0E" w:rsidRPr="00441916">
        <w:rPr>
          <w:rFonts w:ascii="Arial Narrow" w:hAnsi="Arial Narrow"/>
          <w:sz w:val="22"/>
          <w:szCs w:val="22"/>
        </w:rPr>
        <w:t xml:space="preserve">amount </w:t>
      </w:r>
      <w:r w:rsidR="0088775C" w:rsidRPr="00441916">
        <w:rPr>
          <w:rFonts w:ascii="Arial Narrow" w:hAnsi="Arial Narrow"/>
          <w:sz w:val="22"/>
          <w:szCs w:val="22"/>
        </w:rPr>
        <w:t xml:space="preserve">by </w:t>
      </w:r>
      <w:commentRangeStart w:id="215"/>
      <w:commentRangeStart w:id="216"/>
      <w:r w:rsidR="0088775C" w:rsidRPr="00441916">
        <w:rPr>
          <w:rFonts w:ascii="Arial Narrow" w:hAnsi="Arial Narrow"/>
          <w:sz w:val="22"/>
          <w:szCs w:val="22"/>
        </w:rPr>
        <w:t>1 October 2023</w:t>
      </w:r>
      <w:commentRangeEnd w:id="215"/>
      <w:r w:rsidR="00EA18E9">
        <w:rPr>
          <w:rStyle w:val="CommentReference"/>
        </w:rPr>
        <w:commentReference w:id="215"/>
      </w:r>
      <w:commentRangeEnd w:id="216"/>
      <w:r w:rsidR="00675109">
        <w:rPr>
          <w:rStyle w:val="CommentReference"/>
        </w:rPr>
        <w:commentReference w:id="216"/>
      </w:r>
      <w:r w:rsidR="0088775C" w:rsidRPr="00441916">
        <w:rPr>
          <w:rFonts w:ascii="Arial Narrow" w:hAnsi="Arial Narrow"/>
          <w:sz w:val="22"/>
          <w:szCs w:val="22"/>
        </w:rPr>
        <w:t xml:space="preserve">. </w:t>
      </w:r>
      <w:bookmarkStart w:id="217" w:name="_bookmark48"/>
      <w:bookmarkEnd w:id="217"/>
      <w:r w:rsidR="003F358F" w:rsidRPr="00441916">
        <w:rPr>
          <w:rFonts w:ascii="Arial Narrow" w:hAnsi="Arial Narrow"/>
          <w:sz w:val="22"/>
          <w:szCs w:val="22"/>
        </w:rPr>
        <w:t>The security must be</w:t>
      </w:r>
      <w:r w:rsidR="003F358F" w:rsidRPr="00B5179D">
        <w:rPr>
          <w:rFonts w:ascii="Arial Narrow" w:hAnsi="Arial Narrow"/>
          <w:sz w:val="22"/>
          <w:szCs w:val="22"/>
        </w:rPr>
        <w:t xml:space="preserve"> an obligation in writing that:</w:t>
      </w:r>
    </w:p>
    <w:p w14:paraId="64B2CF42" w14:textId="5B2224C8" w:rsidR="003F358F" w:rsidRPr="00B5179D" w:rsidRDefault="003F358F" w:rsidP="00094005">
      <w:pPr>
        <w:pStyle w:val="ListParagraph"/>
        <w:numPr>
          <w:ilvl w:val="2"/>
          <w:numId w:val="49"/>
        </w:numPr>
        <w:spacing w:before="120" w:after="120"/>
        <w:ind w:left="1418" w:hanging="709"/>
        <w:contextualSpacing w:val="0"/>
        <w:rPr>
          <w:rFonts w:ascii="Arial Narrow" w:hAnsi="Arial Narrow"/>
          <w:sz w:val="22"/>
          <w:szCs w:val="22"/>
        </w:rPr>
      </w:pPr>
      <w:commentRangeStart w:id="218"/>
      <w:r w:rsidRPr="00B5179D">
        <w:rPr>
          <w:rFonts w:ascii="Arial Narrow" w:hAnsi="Arial Narrow"/>
          <w:sz w:val="22"/>
          <w:szCs w:val="22"/>
        </w:rPr>
        <w:t xml:space="preserve">is from a </w:t>
      </w:r>
      <w:r w:rsidRPr="006F67A9">
        <w:rPr>
          <w:rFonts w:ascii="Arial Narrow" w:hAnsi="Arial Narrow"/>
          <w:i/>
          <w:iCs/>
          <w:sz w:val="22"/>
          <w:szCs w:val="22"/>
        </w:rPr>
        <w:t>Security Provider</w:t>
      </w:r>
      <w:r w:rsidRPr="00B5179D">
        <w:rPr>
          <w:rFonts w:ascii="Arial Narrow" w:hAnsi="Arial Narrow"/>
          <w:sz w:val="22"/>
          <w:szCs w:val="22"/>
        </w:rPr>
        <w:t>;</w:t>
      </w:r>
      <w:commentRangeEnd w:id="218"/>
      <w:r w:rsidR="001E56CB">
        <w:rPr>
          <w:rStyle w:val="CommentReference"/>
        </w:rPr>
        <w:commentReference w:id="218"/>
      </w:r>
    </w:p>
    <w:p w14:paraId="3AC6166E" w14:textId="77777777" w:rsidR="003F358F" w:rsidRPr="00B5179D" w:rsidRDefault="003F358F" w:rsidP="00094005">
      <w:pPr>
        <w:pStyle w:val="ListParagraph"/>
        <w:numPr>
          <w:ilvl w:val="2"/>
          <w:numId w:val="49"/>
        </w:numPr>
        <w:spacing w:before="120" w:after="120"/>
        <w:ind w:left="1418" w:hanging="709"/>
        <w:contextualSpacing w:val="0"/>
        <w:rPr>
          <w:rFonts w:ascii="Arial Narrow" w:hAnsi="Arial Narrow"/>
          <w:sz w:val="22"/>
          <w:szCs w:val="22"/>
        </w:rPr>
      </w:pPr>
      <w:r w:rsidRPr="00B5179D">
        <w:rPr>
          <w:rFonts w:ascii="Arial Narrow" w:hAnsi="Arial Narrow"/>
          <w:sz w:val="22"/>
          <w:szCs w:val="22"/>
        </w:rPr>
        <w:t>is a guarantee or bank undertaking in a form prescribed by AEMO;</w:t>
      </w:r>
    </w:p>
    <w:p w14:paraId="5C5752AD" w14:textId="77777777" w:rsidR="003F358F" w:rsidRPr="00B5179D" w:rsidRDefault="003F358F" w:rsidP="00094005">
      <w:pPr>
        <w:pStyle w:val="ListParagraph"/>
        <w:numPr>
          <w:ilvl w:val="2"/>
          <w:numId w:val="49"/>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duly executed by the </w:t>
      </w:r>
      <w:r w:rsidRPr="006F67A9">
        <w:rPr>
          <w:rFonts w:ascii="Arial Narrow" w:hAnsi="Arial Narrow"/>
          <w:i/>
          <w:iCs/>
          <w:sz w:val="22"/>
          <w:szCs w:val="22"/>
        </w:rPr>
        <w:t>Security Provider</w:t>
      </w:r>
      <w:r w:rsidRPr="00B5179D">
        <w:rPr>
          <w:rFonts w:ascii="Arial Narrow" w:hAnsi="Arial Narrow"/>
          <w:sz w:val="22"/>
          <w:szCs w:val="22"/>
        </w:rPr>
        <w:t xml:space="preserve"> and delivered unconditionally to AEMO;</w:t>
      </w:r>
    </w:p>
    <w:p w14:paraId="1D0B9316" w14:textId="77777777" w:rsidR="003F358F" w:rsidRPr="00B5179D" w:rsidRDefault="003F358F" w:rsidP="00094005">
      <w:pPr>
        <w:pStyle w:val="ListParagraph"/>
        <w:numPr>
          <w:ilvl w:val="2"/>
          <w:numId w:val="49"/>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constitutes valid and binding unsubordinated obligations of the </w:t>
      </w:r>
      <w:r w:rsidRPr="008F504A">
        <w:rPr>
          <w:rFonts w:ascii="Arial Narrow" w:hAnsi="Arial Narrow"/>
          <w:i/>
          <w:iCs/>
          <w:sz w:val="22"/>
          <w:szCs w:val="22"/>
        </w:rPr>
        <w:t>Security Provider</w:t>
      </w:r>
      <w:r w:rsidRPr="00B5179D">
        <w:rPr>
          <w:rFonts w:ascii="Arial Narrow" w:hAnsi="Arial Narrow"/>
          <w:sz w:val="22"/>
          <w:szCs w:val="22"/>
        </w:rPr>
        <w:t xml:space="preserve"> to pay to AEMO amounts in accordance with its terms; and</w:t>
      </w:r>
    </w:p>
    <w:p w14:paraId="60167D78" w14:textId="77777777" w:rsidR="003F358F" w:rsidRDefault="003F358F" w:rsidP="00094005">
      <w:pPr>
        <w:pStyle w:val="ListParagraph"/>
        <w:numPr>
          <w:ilvl w:val="2"/>
          <w:numId w:val="49"/>
        </w:numPr>
        <w:spacing w:before="120" w:after="120"/>
        <w:ind w:left="1418" w:hanging="709"/>
        <w:contextualSpacing w:val="0"/>
        <w:rPr>
          <w:rFonts w:ascii="Arial Narrow" w:hAnsi="Arial Narrow"/>
          <w:sz w:val="22"/>
          <w:szCs w:val="22"/>
        </w:rPr>
      </w:pPr>
      <w:r w:rsidRPr="00B5179D">
        <w:rPr>
          <w:rFonts w:ascii="Arial Narrow" w:hAnsi="Arial Narrow"/>
          <w:sz w:val="22"/>
          <w:szCs w:val="22"/>
        </w:rPr>
        <w:t>permits drawings or claims by AEMO up to a stated amount.</w:t>
      </w:r>
    </w:p>
    <w:p w14:paraId="7FC9AF75" w14:textId="02C471C2" w:rsidR="002E1B4C" w:rsidRPr="002A16BE" w:rsidRDefault="00254791" w:rsidP="00094005">
      <w:pPr>
        <w:pStyle w:val="Heading7"/>
        <w:keepNext/>
        <w:keepLines/>
        <w:numPr>
          <w:ilvl w:val="1"/>
          <w:numId w:val="27"/>
        </w:numPr>
        <w:spacing w:before="120" w:after="120"/>
      </w:pPr>
      <w:r>
        <w:t xml:space="preserve">Return of </w:t>
      </w:r>
      <w:r w:rsidR="002E1B4C">
        <w:t>Security</w:t>
      </w:r>
    </w:p>
    <w:p w14:paraId="7427D427" w14:textId="1A5585B6" w:rsidR="00281561" w:rsidRDefault="00A84A25" w:rsidP="005C070F">
      <w:pPr>
        <w:spacing w:before="120" w:after="120"/>
        <w:ind w:left="709"/>
        <w:rPr>
          <w:rFonts w:ascii="Arial Narrow" w:hAnsi="Arial Narrow"/>
          <w:sz w:val="22"/>
          <w:szCs w:val="22"/>
        </w:rPr>
      </w:pPr>
      <w:r w:rsidRPr="005C070F">
        <w:rPr>
          <w:rFonts w:ascii="Arial Narrow" w:hAnsi="Arial Narrow"/>
          <w:sz w:val="22"/>
          <w:szCs w:val="22"/>
        </w:rPr>
        <w:t xml:space="preserve">AEMO </w:t>
      </w:r>
      <w:r>
        <w:rPr>
          <w:rFonts w:ascii="Arial Narrow" w:hAnsi="Arial Narrow"/>
          <w:sz w:val="22"/>
          <w:szCs w:val="22"/>
        </w:rPr>
        <w:t xml:space="preserve">must </w:t>
      </w:r>
      <w:r w:rsidRPr="005C070F">
        <w:rPr>
          <w:rFonts w:ascii="Arial Narrow" w:hAnsi="Arial Narrow"/>
          <w:sz w:val="22"/>
          <w:szCs w:val="22"/>
        </w:rPr>
        <w:t xml:space="preserve">return the security to the </w:t>
      </w:r>
      <w:r>
        <w:rPr>
          <w:rFonts w:ascii="Arial Narrow" w:hAnsi="Arial Narrow"/>
          <w:sz w:val="22"/>
          <w:szCs w:val="22"/>
        </w:rPr>
        <w:t>Service P</w:t>
      </w:r>
      <w:r w:rsidRPr="005C070F">
        <w:rPr>
          <w:rFonts w:ascii="Arial Narrow" w:hAnsi="Arial Narrow"/>
          <w:sz w:val="22"/>
          <w:szCs w:val="22"/>
        </w:rPr>
        <w:t xml:space="preserve">rovider as soon as practicable </w:t>
      </w:r>
      <w:r w:rsidR="00CA1DDD">
        <w:rPr>
          <w:rFonts w:ascii="Arial Narrow" w:hAnsi="Arial Narrow"/>
          <w:sz w:val="22"/>
          <w:szCs w:val="22"/>
        </w:rPr>
        <w:t>i</w:t>
      </w:r>
      <w:r w:rsidR="003F358F" w:rsidRPr="005C070F">
        <w:rPr>
          <w:rFonts w:ascii="Arial Narrow" w:hAnsi="Arial Narrow"/>
          <w:sz w:val="22"/>
          <w:szCs w:val="22"/>
        </w:rPr>
        <w:t>f</w:t>
      </w:r>
      <w:r w:rsidR="009A4D31">
        <w:rPr>
          <w:rFonts w:ascii="Arial Narrow" w:hAnsi="Arial Narrow"/>
          <w:sz w:val="22"/>
          <w:szCs w:val="22"/>
        </w:rPr>
        <w:t xml:space="preserve"> </w:t>
      </w:r>
      <w:r w:rsidR="000429B0">
        <w:rPr>
          <w:rFonts w:ascii="Arial Narrow" w:hAnsi="Arial Narrow"/>
          <w:sz w:val="22"/>
          <w:szCs w:val="22"/>
        </w:rPr>
        <w:t xml:space="preserve">the Service Provider </w:t>
      </w:r>
      <w:r w:rsidR="00C937AD">
        <w:rPr>
          <w:rFonts w:ascii="Arial Narrow" w:hAnsi="Arial Narrow"/>
          <w:sz w:val="22"/>
          <w:szCs w:val="22"/>
        </w:rPr>
        <w:t xml:space="preserve">satisfies each </w:t>
      </w:r>
      <w:r w:rsidR="000429B0">
        <w:rPr>
          <w:rFonts w:ascii="Arial Narrow" w:hAnsi="Arial Narrow"/>
          <w:sz w:val="22"/>
          <w:szCs w:val="22"/>
        </w:rPr>
        <w:t>C</w:t>
      </w:r>
      <w:r w:rsidR="003F358F" w:rsidRPr="005C070F">
        <w:rPr>
          <w:rFonts w:ascii="Arial Narrow" w:hAnsi="Arial Narrow"/>
          <w:sz w:val="22"/>
          <w:szCs w:val="22"/>
        </w:rPr>
        <w:t xml:space="preserve">ondition </w:t>
      </w:r>
      <w:r w:rsidR="000429B0">
        <w:rPr>
          <w:rFonts w:ascii="Arial Narrow" w:hAnsi="Arial Narrow"/>
          <w:sz w:val="22"/>
          <w:szCs w:val="22"/>
        </w:rPr>
        <w:t>P</w:t>
      </w:r>
      <w:r w:rsidR="003F358F" w:rsidRPr="005C070F">
        <w:rPr>
          <w:rFonts w:ascii="Arial Narrow" w:hAnsi="Arial Narrow"/>
          <w:sz w:val="22"/>
          <w:szCs w:val="22"/>
        </w:rPr>
        <w:t>recedent</w:t>
      </w:r>
      <w:r w:rsidR="00C937AD">
        <w:rPr>
          <w:rFonts w:ascii="Arial Narrow" w:hAnsi="Arial Narrow"/>
          <w:sz w:val="22"/>
          <w:szCs w:val="22"/>
        </w:rPr>
        <w:t xml:space="preserve"> by the Condition Precede</w:t>
      </w:r>
      <w:r w:rsidR="00C87025">
        <w:rPr>
          <w:rFonts w:ascii="Arial Narrow" w:hAnsi="Arial Narrow"/>
          <w:sz w:val="22"/>
          <w:szCs w:val="22"/>
        </w:rPr>
        <w:t>n</w:t>
      </w:r>
      <w:r w:rsidR="00C937AD">
        <w:rPr>
          <w:rFonts w:ascii="Arial Narrow" w:hAnsi="Arial Narrow"/>
          <w:sz w:val="22"/>
          <w:szCs w:val="22"/>
        </w:rPr>
        <w:t>t</w:t>
      </w:r>
      <w:r w:rsidR="00C87025">
        <w:rPr>
          <w:rFonts w:ascii="Arial Narrow" w:hAnsi="Arial Narrow"/>
          <w:sz w:val="22"/>
          <w:szCs w:val="22"/>
        </w:rPr>
        <w:t xml:space="preserve"> Satisfaction Date</w:t>
      </w:r>
      <w:r w:rsidR="009A4D31">
        <w:rPr>
          <w:rFonts w:ascii="Arial Narrow" w:hAnsi="Arial Narrow"/>
          <w:sz w:val="22"/>
          <w:szCs w:val="22"/>
        </w:rPr>
        <w:t xml:space="preserve"> (or AEMO </w:t>
      </w:r>
      <w:r w:rsidR="00281561" w:rsidRPr="002F0BC1">
        <w:rPr>
          <w:rFonts w:ascii="Arial Narrow" w:hAnsi="Arial Narrow"/>
          <w:sz w:val="22"/>
          <w:szCs w:val="22"/>
        </w:rPr>
        <w:t>waive</w:t>
      </w:r>
      <w:r w:rsidR="009A4D31">
        <w:rPr>
          <w:rFonts w:ascii="Arial Narrow" w:hAnsi="Arial Narrow"/>
          <w:sz w:val="22"/>
          <w:szCs w:val="22"/>
        </w:rPr>
        <w:t>s</w:t>
      </w:r>
      <w:r w:rsidR="00281561" w:rsidRPr="002F0BC1">
        <w:rPr>
          <w:rFonts w:ascii="Arial Narrow" w:hAnsi="Arial Narrow"/>
          <w:sz w:val="22"/>
          <w:szCs w:val="22"/>
        </w:rPr>
        <w:t xml:space="preserve"> non-satisfaction of </w:t>
      </w:r>
      <w:r w:rsidR="005B4E95">
        <w:rPr>
          <w:rFonts w:ascii="Arial Narrow" w:hAnsi="Arial Narrow"/>
          <w:sz w:val="22"/>
          <w:szCs w:val="22"/>
        </w:rPr>
        <w:t xml:space="preserve">a </w:t>
      </w:r>
      <w:r w:rsidR="00281561" w:rsidRPr="002F0BC1">
        <w:rPr>
          <w:rFonts w:ascii="Arial Narrow" w:hAnsi="Arial Narrow"/>
          <w:sz w:val="22"/>
          <w:szCs w:val="22"/>
        </w:rPr>
        <w:t xml:space="preserve">Condition Precedent under </w:t>
      </w:r>
      <w:r w:rsidR="00281561" w:rsidRPr="002F0BC1">
        <w:rPr>
          <w:rFonts w:ascii="Arial Narrow" w:hAnsi="Arial Narrow"/>
          <w:b/>
          <w:bCs/>
          <w:sz w:val="22"/>
          <w:szCs w:val="22"/>
        </w:rPr>
        <w:t xml:space="preserve">clause </w:t>
      </w:r>
      <w:r w:rsidR="00281561" w:rsidRPr="002F0BC1">
        <w:rPr>
          <w:rFonts w:ascii="Arial Narrow" w:hAnsi="Arial Narrow"/>
          <w:b/>
          <w:bCs/>
          <w:sz w:val="22"/>
          <w:szCs w:val="22"/>
        </w:rPr>
        <w:fldChar w:fldCharType="begin"/>
      </w:r>
      <w:r w:rsidR="00281561" w:rsidRPr="002F0BC1">
        <w:rPr>
          <w:rFonts w:ascii="Arial Narrow" w:hAnsi="Arial Narrow"/>
          <w:b/>
          <w:bCs/>
          <w:sz w:val="22"/>
          <w:szCs w:val="22"/>
        </w:rPr>
        <w:instrText xml:space="preserve"> REF _Ref132917436 \r \h  \* MERGEFORMAT </w:instrText>
      </w:r>
      <w:r w:rsidR="00281561" w:rsidRPr="002F0BC1">
        <w:rPr>
          <w:rFonts w:ascii="Arial Narrow" w:hAnsi="Arial Narrow"/>
          <w:b/>
          <w:bCs/>
          <w:sz w:val="22"/>
          <w:szCs w:val="22"/>
        </w:rPr>
      </w:r>
      <w:r w:rsidR="00281561" w:rsidRPr="002F0BC1">
        <w:rPr>
          <w:rFonts w:ascii="Arial Narrow" w:hAnsi="Arial Narrow"/>
          <w:b/>
          <w:bCs/>
          <w:sz w:val="22"/>
          <w:szCs w:val="22"/>
        </w:rPr>
        <w:fldChar w:fldCharType="separate"/>
      </w:r>
      <w:r w:rsidR="007560BB">
        <w:rPr>
          <w:rFonts w:ascii="Arial Narrow" w:hAnsi="Arial Narrow"/>
          <w:b/>
          <w:bCs/>
          <w:sz w:val="22"/>
          <w:szCs w:val="22"/>
        </w:rPr>
        <w:t>3.3</w:t>
      </w:r>
      <w:r w:rsidR="00281561" w:rsidRPr="002F0BC1">
        <w:rPr>
          <w:rFonts w:ascii="Arial Narrow" w:hAnsi="Arial Narrow"/>
          <w:b/>
          <w:bCs/>
          <w:sz w:val="22"/>
          <w:szCs w:val="22"/>
        </w:rPr>
        <w:fldChar w:fldCharType="end"/>
      </w:r>
      <w:r w:rsidR="009A4D31">
        <w:rPr>
          <w:rFonts w:ascii="Arial Narrow" w:hAnsi="Arial Narrow"/>
          <w:b/>
          <w:bCs/>
          <w:sz w:val="22"/>
          <w:szCs w:val="22"/>
        </w:rPr>
        <w:t>)</w:t>
      </w:r>
      <w:r w:rsidR="009A4D31" w:rsidRPr="009A4D31">
        <w:rPr>
          <w:rFonts w:ascii="Arial Narrow" w:hAnsi="Arial Narrow"/>
          <w:sz w:val="22"/>
          <w:szCs w:val="22"/>
        </w:rPr>
        <w:t>.</w:t>
      </w:r>
    </w:p>
    <w:p w14:paraId="6C0251B5" w14:textId="3DC468C1" w:rsidR="00310F34" w:rsidRPr="002A16BE" w:rsidRDefault="00254791" w:rsidP="00094005">
      <w:pPr>
        <w:pStyle w:val="Heading7"/>
        <w:keepNext/>
        <w:keepLines/>
        <w:numPr>
          <w:ilvl w:val="1"/>
          <w:numId w:val="27"/>
        </w:numPr>
        <w:spacing w:before="120" w:after="120"/>
      </w:pPr>
      <w:bookmarkStart w:id="219" w:name="_Ref133225970"/>
      <w:r>
        <w:t xml:space="preserve">Drawdown of </w:t>
      </w:r>
      <w:r w:rsidR="00310F34">
        <w:t>Security</w:t>
      </w:r>
      <w:bookmarkEnd w:id="219"/>
    </w:p>
    <w:p w14:paraId="10CDACCD" w14:textId="749C07E0" w:rsidR="00776614" w:rsidRDefault="000429B0" w:rsidP="005C070F">
      <w:pPr>
        <w:spacing w:before="120" w:after="120"/>
        <w:ind w:left="709"/>
        <w:rPr>
          <w:rFonts w:ascii="Arial Narrow" w:hAnsi="Arial Narrow"/>
          <w:sz w:val="22"/>
          <w:szCs w:val="22"/>
        </w:rPr>
      </w:pPr>
      <w:commentRangeStart w:id="220"/>
      <w:commentRangeStart w:id="221"/>
      <w:commentRangeStart w:id="222"/>
      <w:r w:rsidRPr="005C070F">
        <w:rPr>
          <w:rFonts w:ascii="Arial Narrow" w:hAnsi="Arial Narrow"/>
          <w:sz w:val="22"/>
          <w:szCs w:val="22"/>
        </w:rPr>
        <w:t xml:space="preserve">If </w:t>
      </w:r>
      <w:r>
        <w:rPr>
          <w:rFonts w:ascii="Arial Narrow" w:hAnsi="Arial Narrow"/>
          <w:sz w:val="22"/>
          <w:szCs w:val="22"/>
        </w:rPr>
        <w:t xml:space="preserve">the Service Provider does not </w:t>
      </w:r>
      <w:r w:rsidR="003F358F" w:rsidRPr="005C070F">
        <w:rPr>
          <w:rFonts w:ascii="Arial Narrow" w:hAnsi="Arial Narrow"/>
          <w:sz w:val="22"/>
          <w:szCs w:val="22"/>
        </w:rPr>
        <w:t xml:space="preserve">satisfy </w:t>
      </w:r>
      <w:r>
        <w:rPr>
          <w:rFonts w:ascii="Arial Narrow" w:hAnsi="Arial Narrow"/>
          <w:sz w:val="22"/>
          <w:szCs w:val="22"/>
        </w:rPr>
        <w:t>each C</w:t>
      </w:r>
      <w:r w:rsidR="003F358F" w:rsidRPr="005C070F">
        <w:rPr>
          <w:rFonts w:ascii="Arial Narrow" w:hAnsi="Arial Narrow"/>
          <w:sz w:val="22"/>
          <w:szCs w:val="22"/>
        </w:rPr>
        <w:t>ondition</w:t>
      </w:r>
      <w:r>
        <w:rPr>
          <w:rFonts w:ascii="Arial Narrow" w:hAnsi="Arial Narrow"/>
          <w:sz w:val="22"/>
          <w:szCs w:val="22"/>
        </w:rPr>
        <w:t xml:space="preserve"> P</w:t>
      </w:r>
      <w:r w:rsidR="003F358F" w:rsidRPr="005C070F">
        <w:rPr>
          <w:rFonts w:ascii="Arial Narrow" w:hAnsi="Arial Narrow"/>
          <w:sz w:val="22"/>
          <w:szCs w:val="22"/>
        </w:rPr>
        <w:t xml:space="preserve">recedent </w:t>
      </w:r>
      <w:r>
        <w:rPr>
          <w:rFonts w:ascii="Arial Narrow" w:hAnsi="Arial Narrow"/>
          <w:sz w:val="22"/>
          <w:szCs w:val="22"/>
        </w:rPr>
        <w:t xml:space="preserve">by the </w:t>
      </w:r>
      <w:r w:rsidR="005278F3">
        <w:rPr>
          <w:rFonts w:ascii="Arial Narrow" w:hAnsi="Arial Narrow"/>
          <w:sz w:val="22"/>
          <w:szCs w:val="22"/>
        </w:rPr>
        <w:t xml:space="preserve">relevant </w:t>
      </w:r>
      <w:r>
        <w:rPr>
          <w:rFonts w:ascii="Arial Narrow" w:hAnsi="Arial Narrow"/>
          <w:sz w:val="22"/>
          <w:szCs w:val="22"/>
        </w:rPr>
        <w:t>Condition Precedent Satisfaction Date</w:t>
      </w:r>
      <w:r w:rsidR="00742BBC">
        <w:rPr>
          <w:rFonts w:ascii="Arial Narrow" w:hAnsi="Arial Narrow"/>
          <w:sz w:val="22"/>
          <w:szCs w:val="22"/>
        </w:rPr>
        <w:t xml:space="preserve">, and </w:t>
      </w:r>
      <w:r w:rsidR="00C94FF1">
        <w:rPr>
          <w:rFonts w:ascii="Arial Narrow" w:hAnsi="Arial Narrow"/>
          <w:sz w:val="22"/>
          <w:szCs w:val="22"/>
        </w:rPr>
        <w:t xml:space="preserve">AEMO </w:t>
      </w:r>
      <w:r w:rsidR="003E1982">
        <w:rPr>
          <w:rFonts w:ascii="Arial Narrow" w:hAnsi="Arial Narrow"/>
          <w:sz w:val="22"/>
          <w:szCs w:val="22"/>
        </w:rPr>
        <w:t xml:space="preserve">(in its sole discretion) does not </w:t>
      </w:r>
      <w:r w:rsidR="00C94FF1" w:rsidRPr="002F0BC1">
        <w:rPr>
          <w:rFonts w:ascii="Arial Narrow" w:hAnsi="Arial Narrow"/>
          <w:sz w:val="22"/>
          <w:szCs w:val="22"/>
        </w:rPr>
        <w:t xml:space="preserve">waive non-satisfaction of </w:t>
      </w:r>
      <w:r w:rsidR="00C94FF1">
        <w:rPr>
          <w:rFonts w:ascii="Arial Narrow" w:hAnsi="Arial Narrow"/>
          <w:sz w:val="22"/>
          <w:szCs w:val="22"/>
        </w:rPr>
        <w:t xml:space="preserve">a </w:t>
      </w:r>
      <w:r w:rsidR="00C94FF1" w:rsidRPr="002F0BC1">
        <w:rPr>
          <w:rFonts w:ascii="Arial Narrow" w:hAnsi="Arial Narrow"/>
          <w:sz w:val="22"/>
          <w:szCs w:val="22"/>
        </w:rPr>
        <w:t xml:space="preserve">Condition Precedent under </w:t>
      </w:r>
      <w:r w:rsidR="00C94FF1" w:rsidRPr="002F0BC1">
        <w:rPr>
          <w:rFonts w:ascii="Arial Narrow" w:hAnsi="Arial Narrow"/>
          <w:b/>
          <w:bCs/>
          <w:sz w:val="22"/>
          <w:szCs w:val="22"/>
        </w:rPr>
        <w:t xml:space="preserve">clause </w:t>
      </w:r>
      <w:r w:rsidR="00C94FF1" w:rsidRPr="002F0BC1">
        <w:rPr>
          <w:rFonts w:ascii="Arial Narrow" w:hAnsi="Arial Narrow"/>
          <w:b/>
          <w:bCs/>
          <w:sz w:val="22"/>
          <w:szCs w:val="22"/>
        </w:rPr>
        <w:fldChar w:fldCharType="begin"/>
      </w:r>
      <w:r w:rsidR="00C94FF1" w:rsidRPr="002F0BC1">
        <w:rPr>
          <w:rFonts w:ascii="Arial Narrow" w:hAnsi="Arial Narrow"/>
          <w:b/>
          <w:bCs/>
          <w:sz w:val="22"/>
          <w:szCs w:val="22"/>
        </w:rPr>
        <w:instrText xml:space="preserve"> REF _Ref132917436 \r \h  \* MERGEFORMAT </w:instrText>
      </w:r>
      <w:r w:rsidR="00C94FF1" w:rsidRPr="002F0BC1">
        <w:rPr>
          <w:rFonts w:ascii="Arial Narrow" w:hAnsi="Arial Narrow"/>
          <w:b/>
          <w:bCs/>
          <w:sz w:val="22"/>
          <w:szCs w:val="22"/>
        </w:rPr>
      </w:r>
      <w:r w:rsidR="00C94FF1" w:rsidRPr="002F0BC1">
        <w:rPr>
          <w:rFonts w:ascii="Arial Narrow" w:hAnsi="Arial Narrow"/>
          <w:b/>
          <w:bCs/>
          <w:sz w:val="22"/>
          <w:szCs w:val="22"/>
        </w:rPr>
        <w:fldChar w:fldCharType="separate"/>
      </w:r>
      <w:r w:rsidR="007560BB">
        <w:rPr>
          <w:rFonts w:ascii="Arial Narrow" w:hAnsi="Arial Narrow"/>
          <w:b/>
          <w:bCs/>
          <w:sz w:val="22"/>
          <w:szCs w:val="22"/>
        </w:rPr>
        <w:t>3.3</w:t>
      </w:r>
      <w:r w:rsidR="00C94FF1" w:rsidRPr="002F0BC1">
        <w:rPr>
          <w:rFonts w:ascii="Arial Narrow" w:hAnsi="Arial Narrow"/>
          <w:b/>
          <w:bCs/>
          <w:sz w:val="22"/>
          <w:szCs w:val="22"/>
        </w:rPr>
        <w:fldChar w:fldCharType="end"/>
      </w:r>
      <w:r w:rsidR="003E1982" w:rsidRPr="003E1982">
        <w:rPr>
          <w:rFonts w:ascii="Arial Narrow" w:hAnsi="Arial Narrow"/>
          <w:sz w:val="22"/>
          <w:szCs w:val="22"/>
        </w:rPr>
        <w:t>, then</w:t>
      </w:r>
      <w:r w:rsidR="00B344FF">
        <w:rPr>
          <w:rFonts w:ascii="Arial Narrow" w:hAnsi="Arial Narrow"/>
          <w:sz w:val="22"/>
          <w:szCs w:val="22"/>
        </w:rPr>
        <w:t xml:space="preserve"> the Service Provider must pay to AEMO, as compensation to the market, an amount equal to the Security amount.</w:t>
      </w:r>
      <w:r w:rsidR="000973A0">
        <w:rPr>
          <w:rFonts w:ascii="Arial Narrow" w:hAnsi="Arial Narrow"/>
          <w:sz w:val="22"/>
          <w:szCs w:val="22"/>
        </w:rPr>
        <w:t xml:space="preserve"> </w:t>
      </w:r>
      <w:r w:rsidR="00D62B54">
        <w:rPr>
          <w:rFonts w:ascii="Arial Narrow" w:hAnsi="Arial Narrow"/>
          <w:sz w:val="22"/>
          <w:szCs w:val="22"/>
        </w:rPr>
        <w:t>AEMO may draw on the Security in satisfaction of this payment obligation.</w:t>
      </w:r>
      <w:r w:rsidR="000C33B2">
        <w:rPr>
          <w:rFonts w:ascii="Arial Narrow" w:hAnsi="Arial Narrow"/>
          <w:sz w:val="22"/>
          <w:szCs w:val="22"/>
        </w:rPr>
        <w:t xml:space="preserve"> </w:t>
      </w:r>
      <w:r w:rsidR="00776614">
        <w:rPr>
          <w:rFonts w:ascii="Arial Narrow" w:hAnsi="Arial Narrow"/>
          <w:sz w:val="22"/>
          <w:szCs w:val="22"/>
        </w:rPr>
        <w:t xml:space="preserve">The </w:t>
      </w:r>
      <w:r w:rsidR="004F0AB6">
        <w:rPr>
          <w:rFonts w:ascii="Arial Narrow" w:hAnsi="Arial Narrow"/>
          <w:sz w:val="22"/>
          <w:szCs w:val="22"/>
        </w:rPr>
        <w:t xml:space="preserve">Security is deemed to be a negative </w:t>
      </w:r>
      <w:r w:rsidR="00776614" w:rsidRPr="00E411D6">
        <w:rPr>
          <w:rFonts w:ascii="Arial Narrow" w:hAnsi="Arial Narrow"/>
          <w:sz w:val="22"/>
          <w:szCs w:val="22"/>
        </w:rPr>
        <w:t>NCESS amount payable</w:t>
      </w:r>
      <w:r w:rsidR="00704E97" w:rsidRPr="00E411D6">
        <w:rPr>
          <w:rFonts w:ascii="Arial Narrow" w:hAnsi="Arial Narrow"/>
          <w:sz w:val="22"/>
          <w:szCs w:val="22"/>
        </w:rPr>
        <w:t xml:space="preserve"> </w:t>
      </w:r>
      <w:r w:rsidR="000C33B2">
        <w:rPr>
          <w:rFonts w:ascii="Arial Narrow" w:hAnsi="Arial Narrow"/>
          <w:sz w:val="22"/>
          <w:szCs w:val="22"/>
        </w:rPr>
        <w:t xml:space="preserve">under this Contract </w:t>
      </w:r>
      <w:r w:rsidR="00704E97" w:rsidRPr="00E411D6">
        <w:rPr>
          <w:rFonts w:ascii="Arial Narrow" w:hAnsi="Arial Narrow"/>
          <w:sz w:val="22"/>
          <w:szCs w:val="22"/>
        </w:rPr>
        <w:t>for the purposes of clause</w:t>
      </w:r>
      <w:r w:rsidR="00BD65F2">
        <w:rPr>
          <w:rFonts w:ascii="Arial Narrow" w:hAnsi="Arial Narrow"/>
          <w:sz w:val="22"/>
          <w:szCs w:val="22"/>
        </w:rPr>
        <w:t>s</w:t>
      </w:r>
      <w:r w:rsidR="00704E97" w:rsidRPr="00E411D6">
        <w:rPr>
          <w:rFonts w:ascii="Arial Narrow" w:hAnsi="Arial Narrow"/>
          <w:sz w:val="22"/>
          <w:szCs w:val="22"/>
        </w:rPr>
        <w:t xml:space="preserve"> </w:t>
      </w:r>
      <w:r w:rsidR="00DA40AD">
        <w:rPr>
          <w:rFonts w:ascii="Arial Narrow" w:hAnsi="Arial Narrow"/>
          <w:sz w:val="22"/>
          <w:szCs w:val="22"/>
        </w:rPr>
        <w:t xml:space="preserve">5.9.1 and </w:t>
      </w:r>
      <w:r w:rsidR="00E411D6" w:rsidRPr="00E411D6">
        <w:rPr>
          <w:rFonts w:ascii="Arial Narrow" w:hAnsi="Arial Narrow"/>
          <w:sz w:val="22"/>
          <w:szCs w:val="22"/>
        </w:rPr>
        <w:t xml:space="preserve">9.10.27C of the </w:t>
      </w:r>
      <w:r w:rsidR="00E411D6" w:rsidRPr="003516B4">
        <w:rPr>
          <w:rFonts w:ascii="Arial Narrow" w:hAnsi="Arial Narrow"/>
          <w:i/>
          <w:iCs/>
          <w:sz w:val="22"/>
          <w:szCs w:val="22"/>
        </w:rPr>
        <w:t>WEM Rules</w:t>
      </w:r>
      <w:r w:rsidR="00E411D6" w:rsidRPr="00E411D6">
        <w:rPr>
          <w:rFonts w:ascii="Arial Narrow" w:hAnsi="Arial Narrow"/>
          <w:sz w:val="22"/>
          <w:szCs w:val="22"/>
        </w:rPr>
        <w:t>.</w:t>
      </w:r>
      <w:commentRangeEnd w:id="220"/>
      <w:r w:rsidR="003C2506">
        <w:rPr>
          <w:rStyle w:val="CommentReference"/>
        </w:rPr>
        <w:commentReference w:id="220"/>
      </w:r>
      <w:commentRangeEnd w:id="221"/>
      <w:r w:rsidR="00C934E9">
        <w:rPr>
          <w:rStyle w:val="CommentReference"/>
        </w:rPr>
        <w:commentReference w:id="221"/>
      </w:r>
      <w:commentRangeEnd w:id="222"/>
      <w:r w:rsidR="008463F2">
        <w:rPr>
          <w:rStyle w:val="CommentReference"/>
        </w:rPr>
        <w:commentReference w:id="222"/>
      </w:r>
    </w:p>
    <w:p w14:paraId="01FBF4AE" w14:textId="3AA46081" w:rsidR="006707C8" w:rsidRPr="004C10A8" w:rsidRDefault="00244E03"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223" w:name="_Toc133228751"/>
      <w:bookmarkStart w:id="224" w:name="_Toc133479309"/>
      <w:bookmarkStart w:id="225" w:name="_Toc133939876"/>
      <w:r w:rsidRPr="004C10A8">
        <w:rPr>
          <w:rFonts w:ascii="Arial Narrow" w:eastAsia="PMingLiU" w:hAnsi="Arial Narrow"/>
          <w:kern w:val="28"/>
          <w:sz w:val="32"/>
        </w:rPr>
        <w:t>L</w:t>
      </w:r>
      <w:r w:rsidR="00081C9F" w:rsidRPr="004C10A8">
        <w:rPr>
          <w:rFonts w:ascii="Arial Narrow" w:eastAsia="PMingLiU" w:hAnsi="Arial Narrow"/>
          <w:kern w:val="28"/>
          <w:sz w:val="32"/>
        </w:rPr>
        <w:t>iability</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23"/>
      <w:bookmarkEnd w:id="224"/>
      <w:bookmarkEnd w:id="225"/>
    </w:p>
    <w:p w14:paraId="11697063" w14:textId="0B2F7106" w:rsidR="008F798C" w:rsidRPr="00193D30" w:rsidRDefault="008F798C" w:rsidP="00094005">
      <w:pPr>
        <w:pStyle w:val="Heading7"/>
        <w:keepNext/>
        <w:keepLines/>
        <w:numPr>
          <w:ilvl w:val="1"/>
          <w:numId w:val="27"/>
        </w:numPr>
        <w:spacing w:before="120" w:after="120"/>
      </w:pPr>
      <w:bookmarkStart w:id="226" w:name="_Ref491098203"/>
      <w:bookmarkStart w:id="227" w:name="_Ref114580117"/>
      <w:bookmarkStart w:id="228" w:name="_Toc389486453"/>
      <w:bookmarkStart w:id="229" w:name="_Toc389533755"/>
      <w:bookmarkStart w:id="230" w:name="_Toc390603651"/>
      <w:bookmarkStart w:id="231" w:name="_Toc390777538"/>
      <w:bookmarkStart w:id="232" w:name="_Toc398350974"/>
      <w:bookmarkStart w:id="233" w:name="_Toc398368179"/>
      <w:bookmarkStart w:id="234" w:name="_Toc404682734"/>
      <w:bookmarkStart w:id="235" w:name="_Toc405893603"/>
      <w:bookmarkStart w:id="236" w:name="_Toc434827503"/>
      <w:bookmarkStart w:id="237" w:name="_Toc12764472"/>
      <w:bookmarkStart w:id="238" w:name="_Ref112845861"/>
      <w:r w:rsidRPr="00193D30">
        <w:t>AEMO</w:t>
      </w:r>
      <w:r w:rsidR="00193D30">
        <w:t>’s</w:t>
      </w:r>
      <w:r w:rsidRPr="00193D30">
        <w:t xml:space="preserve"> liability cap</w:t>
      </w:r>
      <w:bookmarkEnd w:id="226"/>
    </w:p>
    <w:p w14:paraId="15094668" w14:textId="541C0EF8" w:rsidR="008F798C" w:rsidRPr="00734BBA" w:rsidRDefault="008F798C" w:rsidP="00094005">
      <w:pPr>
        <w:pStyle w:val="ListParagraph"/>
        <w:numPr>
          <w:ilvl w:val="2"/>
          <w:numId w:val="41"/>
        </w:numPr>
        <w:spacing w:before="120" w:after="120"/>
        <w:ind w:left="1418" w:hanging="709"/>
        <w:contextualSpacing w:val="0"/>
        <w:rPr>
          <w:rFonts w:ascii="Arial Narrow" w:hAnsi="Arial Narrow"/>
          <w:sz w:val="22"/>
          <w:szCs w:val="22"/>
        </w:rPr>
      </w:pPr>
      <w:r w:rsidRPr="00734BBA">
        <w:rPr>
          <w:rFonts w:ascii="Arial Narrow" w:hAnsi="Arial Narrow"/>
          <w:sz w:val="22"/>
          <w:szCs w:val="22"/>
        </w:rPr>
        <w:t xml:space="preserve">Subject to </w:t>
      </w:r>
      <w:r w:rsidRPr="00734BBA">
        <w:rPr>
          <w:rFonts w:ascii="Arial Narrow" w:hAnsi="Arial Narrow"/>
          <w:b/>
          <w:bCs/>
          <w:sz w:val="22"/>
          <w:szCs w:val="22"/>
        </w:rPr>
        <w:t xml:space="preserve">clause </w:t>
      </w:r>
      <w:r w:rsidR="00734BBA" w:rsidRPr="00734BBA">
        <w:rPr>
          <w:rFonts w:ascii="Arial Narrow" w:hAnsi="Arial Narrow"/>
          <w:b/>
          <w:bCs/>
          <w:sz w:val="22"/>
          <w:szCs w:val="22"/>
        </w:rPr>
        <w:fldChar w:fldCharType="begin"/>
      </w:r>
      <w:r w:rsidR="00734BBA" w:rsidRPr="00734BBA">
        <w:rPr>
          <w:rFonts w:ascii="Arial Narrow" w:hAnsi="Arial Narrow"/>
          <w:b/>
          <w:bCs/>
          <w:sz w:val="22"/>
          <w:szCs w:val="22"/>
        </w:rPr>
        <w:instrText xml:space="preserve"> REF _Ref491098203 \r \h </w:instrText>
      </w:r>
      <w:r w:rsidR="00734BBA">
        <w:rPr>
          <w:rFonts w:ascii="Arial Narrow" w:hAnsi="Arial Narrow"/>
          <w:b/>
          <w:bCs/>
          <w:sz w:val="22"/>
          <w:szCs w:val="22"/>
        </w:rPr>
        <w:instrText xml:space="preserve"> \* MERGEFORMAT </w:instrText>
      </w:r>
      <w:r w:rsidR="00734BBA" w:rsidRPr="00734BBA">
        <w:rPr>
          <w:rFonts w:ascii="Arial Narrow" w:hAnsi="Arial Narrow"/>
          <w:b/>
          <w:bCs/>
          <w:sz w:val="22"/>
          <w:szCs w:val="22"/>
        </w:rPr>
      </w:r>
      <w:r w:rsidR="00734BBA" w:rsidRPr="00734BBA">
        <w:rPr>
          <w:rFonts w:ascii="Arial Narrow" w:hAnsi="Arial Narrow"/>
          <w:b/>
          <w:bCs/>
          <w:sz w:val="22"/>
          <w:szCs w:val="22"/>
        </w:rPr>
        <w:fldChar w:fldCharType="separate"/>
      </w:r>
      <w:r w:rsidR="00C90283">
        <w:rPr>
          <w:rFonts w:ascii="Arial Narrow" w:hAnsi="Arial Narrow"/>
          <w:b/>
          <w:bCs/>
          <w:sz w:val="22"/>
          <w:szCs w:val="22"/>
        </w:rPr>
        <w:t>12</w:t>
      </w:r>
      <w:r w:rsidR="007560BB">
        <w:rPr>
          <w:rFonts w:ascii="Arial Narrow" w:hAnsi="Arial Narrow"/>
          <w:b/>
          <w:bCs/>
          <w:sz w:val="22"/>
          <w:szCs w:val="22"/>
        </w:rPr>
        <w:t>.1</w:t>
      </w:r>
      <w:r w:rsidR="00734BBA" w:rsidRPr="00734BBA">
        <w:rPr>
          <w:rFonts w:ascii="Arial Narrow" w:hAnsi="Arial Narrow"/>
          <w:b/>
          <w:bCs/>
          <w:sz w:val="22"/>
          <w:szCs w:val="22"/>
        </w:rPr>
        <w:fldChar w:fldCharType="end"/>
      </w:r>
      <w:r w:rsidR="00734BBA" w:rsidRPr="00734BBA">
        <w:rPr>
          <w:rFonts w:ascii="Arial Narrow" w:hAnsi="Arial Narrow"/>
          <w:b/>
          <w:bCs/>
          <w:sz w:val="22"/>
          <w:szCs w:val="22"/>
        </w:rPr>
        <w:fldChar w:fldCharType="begin"/>
      </w:r>
      <w:r w:rsidR="00734BBA" w:rsidRPr="00734BBA">
        <w:rPr>
          <w:rFonts w:ascii="Arial Narrow" w:hAnsi="Arial Narrow"/>
          <w:b/>
          <w:bCs/>
          <w:sz w:val="22"/>
          <w:szCs w:val="22"/>
        </w:rPr>
        <w:instrText xml:space="preserve"> REF _Ref49249888 \r \h </w:instrText>
      </w:r>
      <w:r w:rsidR="00734BBA">
        <w:rPr>
          <w:rFonts w:ascii="Arial Narrow" w:hAnsi="Arial Narrow"/>
          <w:b/>
          <w:bCs/>
          <w:sz w:val="22"/>
          <w:szCs w:val="22"/>
        </w:rPr>
        <w:instrText xml:space="preserve"> \* MERGEFORMAT </w:instrText>
      </w:r>
      <w:r w:rsidR="00734BBA" w:rsidRPr="00734BBA">
        <w:rPr>
          <w:rFonts w:ascii="Arial Narrow" w:hAnsi="Arial Narrow"/>
          <w:b/>
          <w:bCs/>
          <w:sz w:val="22"/>
          <w:szCs w:val="22"/>
        </w:rPr>
      </w:r>
      <w:r w:rsidR="00734BBA" w:rsidRPr="00734BBA">
        <w:rPr>
          <w:rFonts w:ascii="Arial Narrow" w:hAnsi="Arial Narrow"/>
          <w:b/>
          <w:bCs/>
          <w:sz w:val="22"/>
          <w:szCs w:val="22"/>
        </w:rPr>
        <w:fldChar w:fldCharType="separate"/>
      </w:r>
      <w:r w:rsidR="007560BB">
        <w:rPr>
          <w:rFonts w:ascii="Arial Narrow" w:hAnsi="Arial Narrow"/>
          <w:b/>
          <w:bCs/>
          <w:sz w:val="22"/>
          <w:szCs w:val="22"/>
        </w:rPr>
        <w:t>(b)</w:t>
      </w:r>
      <w:r w:rsidR="00734BBA" w:rsidRPr="00734BBA">
        <w:rPr>
          <w:rFonts w:ascii="Arial Narrow" w:hAnsi="Arial Narrow"/>
          <w:b/>
          <w:bCs/>
          <w:sz w:val="22"/>
          <w:szCs w:val="22"/>
        </w:rPr>
        <w:fldChar w:fldCharType="end"/>
      </w:r>
      <w:r w:rsidRPr="00734BBA">
        <w:rPr>
          <w:rFonts w:ascii="Arial Narrow" w:hAnsi="Arial Narrow"/>
          <w:sz w:val="22"/>
          <w:szCs w:val="22"/>
        </w:rPr>
        <w:t xml:space="preserve">, and other than in respect of any unpaid </w:t>
      </w:r>
      <w:r w:rsidR="00734BBA">
        <w:rPr>
          <w:rFonts w:ascii="Arial Narrow" w:hAnsi="Arial Narrow"/>
          <w:sz w:val="22"/>
          <w:szCs w:val="22"/>
        </w:rPr>
        <w:t xml:space="preserve">NCESS Payment </w:t>
      </w:r>
      <w:r w:rsidRPr="00734BBA">
        <w:rPr>
          <w:rFonts w:ascii="Arial Narrow" w:hAnsi="Arial Narrow"/>
          <w:sz w:val="22"/>
          <w:szCs w:val="22"/>
        </w:rPr>
        <w:t xml:space="preserve">amounts, the total amount recoverable from AEMO in respect of any and all </w:t>
      </w:r>
      <w:r w:rsidR="000E6CB6">
        <w:rPr>
          <w:rFonts w:ascii="Arial Narrow" w:hAnsi="Arial Narrow"/>
          <w:sz w:val="22"/>
          <w:szCs w:val="22"/>
        </w:rPr>
        <w:t>c</w:t>
      </w:r>
      <w:r w:rsidRPr="00734BBA">
        <w:rPr>
          <w:rFonts w:ascii="Arial Narrow" w:hAnsi="Arial Narrow"/>
          <w:sz w:val="22"/>
          <w:szCs w:val="22"/>
        </w:rPr>
        <w:t xml:space="preserve">laims arising out of any one or more events during the Contract Term with respect to, arising from, or in connection with, this Contract is limited to the prescribed maximum amount for the purposes of section 126 of the </w:t>
      </w:r>
      <w:r w:rsidRPr="00734BBA">
        <w:rPr>
          <w:rFonts w:ascii="Arial Narrow" w:hAnsi="Arial Narrow"/>
          <w:i/>
          <w:iCs/>
          <w:sz w:val="22"/>
          <w:szCs w:val="22"/>
        </w:rPr>
        <w:t>Electricity Industry Act</w:t>
      </w:r>
      <w:r w:rsidRPr="00734BBA">
        <w:rPr>
          <w:rFonts w:ascii="Arial Narrow" w:hAnsi="Arial Narrow"/>
          <w:sz w:val="22"/>
          <w:szCs w:val="22"/>
        </w:rPr>
        <w:t xml:space="preserve"> and regulation 52 of the </w:t>
      </w:r>
      <w:r w:rsidRPr="00734BBA">
        <w:rPr>
          <w:rFonts w:ascii="Arial Narrow" w:hAnsi="Arial Narrow"/>
          <w:i/>
          <w:iCs/>
          <w:sz w:val="22"/>
          <w:szCs w:val="22"/>
        </w:rPr>
        <w:t>WEM Regulations</w:t>
      </w:r>
      <w:r w:rsidRPr="00734BBA">
        <w:rPr>
          <w:rFonts w:ascii="Arial Narrow" w:hAnsi="Arial Narrow"/>
          <w:sz w:val="22"/>
          <w:szCs w:val="22"/>
        </w:rPr>
        <w:t>.</w:t>
      </w:r>
    </w:p>
    <w:p w14:paraId="1FDEBF5A" w14:textId="3F5EE370" w:rsidR="008F798C" w:rsidRPr="00734BBA" w:rsidRDefault="008F798C" w:rsidP="00094005">
      <w:pPr>
        <w:pStyle w:val="ListParagraph"/>
        <w:numPr>
          <w:ilvl w:val="2"/>
          <w:numId w:val="41"/>
        </w:numPr>
        <w:spacing w:before="120" w:after="120"/>
        <w:ind w:left="1418" w:hanging="709"/>
        <w:contextualSpacing w:val="0"/>
        <w:rPr>
          <w:rFonts w:ascii="Arial Narrow" w:hAnsi="Arial Narrow"/>
          <w:sz w:val="22"/>
          <w:szCs w:val="22"/>
        </w:rPr>
      </w:pPr>
      <w:bookmarkStart w:id="239" w:name="_Ref49249888"/>
      <w:r w:rsidRPr="00734BBA">
        <w:rPr>
          <w:rFonts w:ascii="Arial Narrow" w:hAnsi="Arial Narrow"/>
          <w:sz w:val="22"/>
          <w:szCs w:val="22"/>
        </w:rPr>
        <w:t xml:space="preserve">Regardless of the nature of any </w:t>
      </w:r>
      <w:r w:rsidR="00A7577B">
        <w:rPr>
          <w:rFonts w:ascii="Arial Narrow" w:hAnsi="Arial Narrow"/>
          <w:sz w:val="22"/>
          <w:szCs w:val="22"/>
        </w:rPr>
        <w:t>c</w:t>
      </w:r>
      <w:r w:rsidRPr="00734BBA">
        <w:rPr>
          <w:rFonts w:ascii="Arial Narrow" w:hAnsi="Arial Narrow"/>
          <w:sz w:val="22"/>
          <w:szCs w:val="22"/>
        </w:rPr>
        <w:t>laim, AEMO is not liable in any circumstances for any:</w:t>
      </w:r>
      <w:bookmarkEnd w:id="239"/>
    </w:p>
    <w:p w14:paraId="3F5FA2AE" w14:textId="77777777" w:rsidR="008F798C" w:rsidRPr="006E6DF6" w:rsidRDefault="008F798C" w:rsidP="00094005">
      <w:pPr>
        <w:pStyle w:val="ListParagraph"/>
        <w:numPr>
          <w:ilvl w:val="3"/>
          <w:numId w:val="42"/>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of both parties as a probable result of the breach at the time they entered into this Contract; </w:t>
      </w:r>
    </w:p>
    <w:p w14:paraId="52F0D5E3" w14:textId="77777777" w:rsidR="008F798C" w:rsidRPr="006E6DF6" w:rsidRDefault="008F798C" w:rsidP="00094005">
      <w:pPr>
        <w:pStyle w:val="ListParagraph"/>
        <w:numPr>
          <w:ilvl w:val="3"/>
          <w:numId w:val="42"/>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loss of market, opportunity or profit (whether direct or indirect); or </w:t>
      </w:r>
    </w:p>
    <w:p w14:paraId="7C4A35C9" w14:textId="3A8D4D20" w:rsidR="008F798C" w:rsidRPr="006E6DF6" w:rsidRDefault="008F798C" w:rsidP="00094005">
      <w:pPr>
        <w:pStyle w:val="ListParagraph"/>
        <w:numPr>
          <w:ilvl w:val="3"/>
          <w:numId w:val="42"/>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to the extent that a </w:t>
      </w:r>
      <w:r w:rsidR="00A7577B">
        <w:rPr>
          <w:rFonts w:ascii="Arial Narrow" w:hAnsi="Arial Narrow"/>
          <w:sz w:val="22"/>
          <w:szCs w:val="22"/>
        </w:rPr>
        <w:t>c</w:t>
      </w:r>
      <w:r w:rsidRPr="006E6DF6">
        <w:rPr>
          <w:rFonts w:ascii="Arial Narrow" w:hAnsi="Arial Narrow"/>
          <w:sz w:val="22"/>
          <w:szCs w:val="22"/>
        </w:rPr>
        <w:t xml:space="preserve">laim results from the Service Provider’s failure to act in accordance with this </w:t>
      </w:r>
      <w:r w:rsidR="006E6DF6">
        <w:rPr>
          <w:rFonts w:ascii="Arial Narrow" w:hAnsi="Arial Narrow"/>
          <w:sz w:val="22"/>
          <w:szCs w:val="22"/>
        </w:rPr>
        <w:t>C</w:t>
      </w:r>
      <w:r w:rsidRPr="006E6DF6">
        <w:rPr>
          <w:rFonts w:ascii="Arial Narrow" w:hAnsi="Arial Narrow"/>
          <w:sz w:val="22"/>
          <w:szCs w:val="22"/>
        </w:rPr>
        <w:t>ontract, a Law</w:t>
      </w:r>
      <w:r w:rsidR="009344CB">
        <w:rPr>
          <w:rFonts w:ascii="Arial Narrow" w:hAnsi="Arial Narrow"/>
          <w:sz w:val="22"/>
          <w:szCs w:val="22"/>
        </w:rPr>
        <w:t>,</w:t>
      </w:r>
      <w:r w:rsidRPr="006E6DF6">
        <w:rPr>
          <w:rFonts w:ascii="Arial Narrow" w:hAnsi="Arial Narrow"/>
          <w:sz w:val="22"/>
          <w:szCs w:val="22"/>
        </w:rPr>
        <w:t xml:space="preserve"> or </w:t>
      </w:r>
      <w:r w:rsidR="006E6DF6">
        <w:rPr>
          <w:rFonts w:ascii="Arial Narrow" w:hAnsi="Arial Narrow"/>
          <w:sz w:val="22"/>
          <w:szCs w:val="22"/>
        </w:rPr>
        <w:t>G</w:t>
      </w:r>
      <w:r w:rsidRPr="006E6DF6">
        <w:rPr>
          <w:rFonts w:ascii="Arial Narrow" w:hAnsi="Arial Narrow"/>
          <w:sz w:val="22"/>
          <w:szCs w:val="22"/>
        </w:rPr>
        <w:t xml:space="preserve">ood </w:t>
      </w:r>
      <w:r w:rsidR="006E6DF6">
        <w:rPr>
          <w:rFonts w:ascii="Arial Narrow" w:hAnsi="Arial Narrow"/>
          <w:sz w:val="22"/>
          <w:szCs w:val="22"/>
        </w:rPr>
        <w:t>E</w:t>
      </w:r>
      <w:r w:rsidRPr="006E6DF6">
        <w:rPr>
          <w:rFonts w:ascii="Arial Narrow" w:hAnsi="Arial Narrow"/>
          <w:sz w:val="22"/>
          <w:szCs w:val="22"/>
        </w:rPr>
        <w:t xml:space="preserve">lectricity </w:t>
      </w:r>
      <w:r w:rsidR="006E6DF6">
        <w:rPr>
          <w:rFonts w:ascii="Arial Narrow" w:hAnsi="Arial Narrow"/>
          <w:sz w:val="22"/>
          <w:szCs w:val="22"/>
        </w:rPr>
        <w:t>I</w:t>
      </w:r>
      <w:r w:rsidRPr="006E6DF6">
        <w:rPr>
          <w:rFonts w:ascii="Arial Narrow" w:hAnsi="Arial Narrow"/>
          <w:sz w:val="22"/>
          <w:szCs w:val="22"/>
        </w:rPr>
        <w:t xml:space="preserve">ndustry </w:t>
      </w:r>
      <w:r w:rsidR="006E6DF6">
        <w:rPr>
          <w:rFonts w:ascii="Arial Narrow" w:hAnsi="Arial Narrow"/>
          <w:sz w:val="22"/>
          <w:szCs w:val="22"/>
        </w:rPr>
        <w:t>P</w:t>
      </w:r>
      <w:r w:rsidRPr="006E6DF6">
        <w:rPr>
          <w:rFonts w:ascii="Arial Narrow" w:hAnsi="Arial Narrow"/>
          <w:sz w:val="22"/>
          <w:szCs w:val="22"/>
        </w:rPr>
        <w:t>ractice.</w:t>
      </w:r>
    </w:p>
    <w:p w14:paraId="45FE556F" w14:textId="77777777" w:rsidR="008F798C" w:rsidRPr="006E6DF6" w:rsidRDefault="008F798C" w:rsidP="00094005">
      <w:pPr>
        <w:pStyle w:val="Heading7"/>
        <w:keepNext/>
        <w:keepLines/>
        <w:numPr>
          <w:ilvl w:val="1"/>
          <w:numId w:val="27"/>
        </w:numPr>
        <w:spacing w:before="120" w:after="120"/>
      </w:pPr>
      <w:bookmarkStart w:id="240" w:name="_Ref491098211"/>
      <w:r w:rsidRPr="006E6DF6">
        <w:t>Service Provider liability cap</w:t>
      </w:r>
      <w:bookmarkEnd w:id="240"/>
    </w:p>
    <w:p w14:paraId="49204F14" w14:textId="79E66AC7" w:rsidR="008F798C" w:rsidRPr="007A5819" w:rsidRDefault="008F798C" w:rsidP="3D49BAA5">
      <w:pPr>
        <w:pStyle w:val="ListParagraph"/>
        <w:numPr>
          <w:ilvl w:val="2"/>
          <w:numId w:val="43"/>
        </w:numPr>
        <w:spacing w:before="120" w:after="120"/>
        <w:rPr>
          <w:rFonts w:ascii="Arial Narrow" w:hAnsi="Arial Narrow"/>
          <w:sz w:val="22"/>
          <w:szCs w:val="22"/>
        </w:rPr>
      </w:pPr>
      <w:r w:rsidRPr="006E6DF6">
        <w:rPr>
          <w:rFonts w:ascii="Arial Narrow" w:hAnsi="Arial Narrow"/>
          <w:sz w:val="22"/>
          <w:szCs w:val="22"/>
        </w:rPr>
        <w:t xml:space="preserve">Subject to clause </w:t>
      </w:r>
      <w:r w:rsidRPr="006E6DF6">
        <w:rPr>
          <w:rFonts w:ascii="Arial Narrow" w:hAnsi="Arial Narrow"/>
          <w:sz w:val="22"/>
          <w:szCs w:val="22"/>
        </w:rPr>
        <w:fldChar w:fldCharType="begin"/>
      </w:r>
      <w:r w:rsidRPr="006E6DF6">
        <w:rPr>
          <w:rFonts w:ascii="Arial Narrow" w:hAnsi="Arial Narrow"/>
          <w:sz w:val="22"/>
          <w:szCs w:val="22"/>
        </w:rPr>
        <w:instrText xml:space="preserve"> REF _Ref491098211 \r \h  \* MERGEFORMAT </w:instrText>
      </w:r>
      <w:r w:rsidRPr="006E6DF6">
        <w:rPr>
          <w:rFonts w:ascii="Arial Narrow" w:hAnsi="Arial Narrow"/>
          <w:sz w:val="22"/>
          <w:szCs w:val="22"/>
        </w:rPr>
      </w:r>
      <w:r w:rsidRPr="006E6DF6">
        <w:rPr>
          <w:rFonts w:ascii="Arial Narrow" w:hAnsi="Arial Narrow"/>
          <w:sz w:val="22"/>
          <w:szCs w:val="22"/>
        </w:rPr>
        <w:fldChar w:fldCharType="separate"/>
      </w:r>
      <w:r w:rsidR="00C90283">
        <w:rPr>
          <w:rFonts w:ascii="Arial Narrow" w:hAnsi="Arial Narrow"/>
          <w:sz w:val="22"/>
          <w:szCs w:val="22"/>
        </w:rPr>
        <w:t>12</w:t>
      </w:r>
      <w:r w:rsidR="007560BB">
        <w:rPr>
          <w:rFonts w:ascii="Arial Narrow" w:hAnsi="Arial Narrow"/>
          <w:sz w:val="22"/>
          <w:szCs w:val="22"/>
        </w:rPr>
        <w:t>.2</w:t>
      </w:r>
      <w:r w:rsidRPr="006E6DF6">
        <w:rPr>
          <w:rFonts w:ascii="Arial Narrow" w:hAnsi="Arial Narrow"/>
          <w:sz w:val="22"/>
          <w:szCs w:val="22"/>
        </w:rPr>
        <w:fldChar w:fldCharType="end"/>
      </w:r>
      <w:r w:rsidRPr="006E6DF6">
        <w:rPr>
          <w:rFonts w:ascii="Arial Narrow" w:hAnsi="Arial Narrow"/>
          <w:sz w:val="22"/>
          <w:szCs w:val="22"/>
        </w:rPr>
        <w:fldChar w:fldCharType="begin"/>
      </w:r>
      <w:r w:rsidRPr="006E6DF6">
        <w:rPr>
          <w:rFonts w:ascii="Arial Narrow" w:hAnsi="Arial Narrow"/>
          <w:sz w:val="22"/>
          <w:szCs w:val="22"/>
        </w:rPr>
        <w:instrText xml:space="preserve"> REF _Ref49137704 \r \h  \* MERGEFORMAT </w:instrText>
      </w:r>
      <w:r w:rsidRPr="006E6DF6">
        <w:rPr>
          <w:rFonts w:ascii="Arial Narrow" w:hAnsi="Arial Narrow"/>
          <w:sz w:val="22"/>
          <w:szCs w:val="22"/>
        </w:rPr>
      </w:r>
      <w:r w:rsidRPr="006E6DF6">
        <w:rPr>
          <w:rFonts w:ascii="Arial Narrow" w:hAnsi="Arial Narrow"/>
          <w:sz w:val="22"/>
          <w:szCs w:val="22"/>
        </w:rPr>
        <w:fldChar w:fldCharType="separate"/>
      </w:r>
      <w:r w:rsidR="007560BB">
        <w:rPr>
          <w:rFonts w:ascii="Arial Narrow" w:hAnsi="Arial Narrow"/>
          <w:sz w:val="22"/>
          <w:szCs w:val="22"/>
        </w:rPr>
        <w:t>(b)</w:t>
      </w:r>
      <w:r w:rsidRPr="006E6DF6">
        <w:rPr>
          <w:rFonts w:ascii="Arial Narrow" w:hAnsi="Arial Narrow"/>
          <w:sz w:val="22"/>
          <w:szCs w:val="22"/>
        </w:rPr>
        <w:fldChar w:fldCharType="end"/>
      </w:r>
      <w:r w:rsidRPr="006E6DF6">
        <w:rPr>
          <w:rFonts w:ascii="Arial Narrow" w:hAnsi="Arial Narrow"/>
          <w:sz w:val="22"/>
          <w:szCs w:val="22"/>
        </w:rPr>
        <w:t xml:space="preserve">, and other than in respect of any </w:t>
      </w:r>
      <w:r w:rsidR="00AB1410">
        <w:rPr>
          <w:rFonts w:ascii="Arial Narrow" w:hAnsi="Arial Narrow"/>
          <w:sz w:val="22"/>
          <w:szCs w:val="22"/>
        </w:rPr>
        <w:t xml:space="preserve">NCESS Payment </w:t>
      </w:r>
      <w:r w:rsidRPr="006E6DF6">
        <w:rPr>
          <w:rFonts w:ascii="Arial Narrow" w:hAnsi="Arial Narrow"/>
          <w:sz w:val="22"/>
          <w:szCs w:val="22"/>
        </w:rPr>
        <w:t xml:space="preserve">amounts repayable by the Service Provider </w:t>
      </w:r>
      <w:r w:rsidR="00AB1410">
        <w:rPr>
          <w:rFonts w:ascii="Arial Narrow" w:hAnsi="Arial Narrow"/>
          <w:sz w:val="22"/>
          <w:szCs w:val="22"/>
        </w:rPr>
        <w:t xml:space="preserve">under this Contract, </w:t>
      </w:r>
      <w:r w:rsidRPr="006E6DF6">
        <w:rPr>
          <w:rFonts w:ascii="Arial Narrow" w:hAnsi="Arial Narrow"/>
          <w:sz w:val="22"/>
          <w:szCs w:val="22"/>
        </w:rPr>
        <w:t>the total amount recoverable from the Service Provider in respect o</w:t>
      </w:r>
      <w:r w:rsidRPr="001B7D9F">
        <w:rPr>
          <w:rFonts w:ascii="Arial Narrow" w:hAnsi="Arial Narrow"/>
          <w:sz w:val="22"/>
          <w:szCs w:val="22"/>
        </w:rPr>
        <w:t xml:space="preserve">f any and all </w:t>
      </w:r>
      <w:r w:rsidR="00AB7F44" w:rsidRPr="001B7D9F">
        <w:rPr>
          <w:rFonts w:ascii="Arial Narrow" w:hAnsi="Arial Narrow"/>
          <w:sz w:val="22"/>
          <w:szCs w:val="22"/>
        </w:rPr>
        <w:t>c</w:t>
      </w:r>
      <w:r w:rsidRPr="001B7D9F">
        <w:rPr>
          <w:rFonts w:ascii="Arial Narrow" w:hAnsi="Arial Narrow"/>
          <w:sz w:val="22"/>
          <w:szCs w:val="22"/>
        </w:rPr>
        <w:t xml:space="preserve">laims arising out of any one or more events during a Contract Year with </w:t>
      </w:r>
      <w:r w:rsidRPr="007A5819">
        <w:rPr>
          <w:rFonts w:ascii="Arial Narrow" w:hAnsi="Arial Narrow"/>
          <w:sz w:val="22"/>
          <w:szCs w:val="22"/>
        </w:rPr>
        <w:t xml:space="preserve">respect to, arising from, or in connection with, this Contract is limited to </w:t>
      </w:r>
      <w:r w:rsidR="00DF5B56" w:rsidRPr="007A5819">
        <w:rPr>
          <w:rFonts w:ascii="Arial Narrow" w:hAnsi="Arial Narrow"/>
          <w:sz w:val="22"/>
          <w:szCs w:val="22"/>
        </w:rPr>
        <w:t xml:space="preserve">the </w:t>
      </w:r>
      <w:commentRangeStart w:id="241"/>
      <w:commentRangeStart w:id="242"/>
      <w:commentRangeStart w:id="243"/>
      <w:r w:rsidR="00DF5B56" w:rsidRPr="007A5819">
        <w:rPr>
          <w:rFonts w:ascii="Arial Narrow" w:hAnsi="Arial Narrow"/>
          <w:sz w:val="22"/>
          <w:szCs w:val="22"/>
        </w:rPr>
        <w:t>Maximum NCESS Contract Amount.</w:t>
      </w:r>
      <w:commentRangeEnd w:id="241"/>
      <w:r w:rsidR="005F5C01">
        <w:rPr>
          <w:rStyle w:val="CommentReference"/>
        </w:rPr>
        <w:commentReference w:id="241"/>
      </w:r>
      <w:commentRangeEnd w:id="242"/>
      <w:r w:rsidR="00C36EBA">
        <w:rPr>
          <w:rStyle w:val="CommentReference"/>
        </w:rPr>
        <w:commentReference w:id="242"/>
      </w:r>
      <w:commentRangeEnd w:id="243"/>
      <w:r>
        <w:rPr>
          <w:rStyle w:val="CommentReference"/>
        </w:rPr>
        <w:commentReference w:id="243"/>
      </w:r>
    </w:p>
    <w:p w14:paraId="7DA5F167" w14:textId="2AB45EC1" w:rsidR="008F798C" w:rsidRPr="001B7D9F" w:rsidRDefault="008F798C" w:rsidP="00094005">
      <w:pPr>
        <w:pStyle w:val="ListParagraph"/>
        <w:numPr>
          <w:ilvl w:val="2"/>
          <w:numId w:val="43"/>
        </w:numPr>
        <w:spacing w:before="120" w:after="120"/>
        <w:contextualSpacing w:val="0"/>
        <w:rPr>
          <w:rFonts w:ascii="Arial Narrow" w:hAnsi="Arial Narrow"/>
          <w:sz w:val="22"/>
          <w:szCs w:val="22"/>
        </w:rPr>
      </w:pPr>
      <w:bookmarkStart w:id="244" w:name="_Ref49137704"/>
      <w:r w:rsidRPr="001B7D9F">
        <w:rPr>
          <w:rFonts w:ascii="Arial Narrow" w:hAnsi="Arial Narrow"/>
          <w:sz w:val="22"/>
          <w:szCs w:val="22"/>
        </w:rPr>
        <w:t xml:space="preserve">Regardless of the nature of any </w:t>
      </w:r>
      <w:r w:rsidR="00377276" w:rsidRPr="001B7D9F">
        <w:rPr>
          <w:rFonts w:ascii="Arial Narrow" w:hAnsi="Arial Narrow"/>
          <w:sz w:val="22"/>
          <w:szCs w:val="22"/>
        </w:rPr>
        <w:t>c</w:t>
      </w:r>
      <w:r w:rsidRPr="001B7D9F">
        <w:rPr>
          <w:rFonts w:ascii="Arial Narrow" w:hAnsi="Arial Narrow"/>
          <w:sz w:val="22"/>
          <w:szCs w:val="22"/>
        </w:rPr>
        <w:t>laim, the Service Provider is not liable in any circumstances for any:</w:t>
      </w:r>
      <w:bookmarkEnd w:id="244"/>
    </w:p>
    <w:p w14:paraId="622AF760" w14:textId="77777777" w:rsidR="008F798C" w:rsidRPr="006E6DF6" w:rsidRDefault="008F798C" w:rsidP="00094005">
      <w:pPr>
        <w:pStyle w:val="ListParagraph"/>
        <w:numPr>
          <w:ilvl w:val="3"/>
          <w:numId w:val="44"/>
        </w:numPr>
        <w:spacing w:before="120" w:after="120"/>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of both parties as a probable result of the breach at the time they entered into this Contract; </w:t>
      </w:r>
    </w:p>
    <w:p w14:paraId="2560FA90" w14:textId="77777777" w:rsidR="008F798C" w:rsidRPr="006E6DF6" w:rsidRDefault="008F798C" w:rsidP="00094005">
      <w:pPr>
        <w:pStyle w:val="ListParagraph"/>
        <w:numPr>
          <w:ilvl w:val="3"/>
          <w:numId w:val="44"/>
        </w:numPr>
        <w:spacing w:before="120" w:after="120"/>
        <w:ind w:left="2127" w:hanging="709"/>
        <w:contextualSpacing w:val="0"/>
        <w:rPr>
          <w:rFonts w:ascii="Arial Narrow" w:hAnsi="Arial Narrow"/>
          <w:sz w:val="22"/>
          <w:szCs w:val="22"/>
        </w:rPr>
      </w:pPr>
      <w:r w:rsidRPr="006E6DF6">
        <w:rPr>
          <w:rFonts w:ascii="Arial Narrow" w:hAnsi="Arial Narrow"/>
          <w:sz w:val="22"/>
          <w:szCs w:val="22"/>
        </w:rPr>
        <w:t>loss of market, opportunity or profit (whether direct or indirect); or</w:t>
      </w:r>
    </w:p>
    <w:p w14:paraId="1479343E" w14:textId="6ADE7708" w:rsidR="008F798C" w:rsidRPr="006E6DF6" w:rsidRDefault="008F798C" w:rsidP="00094005">
      <w:pPr>
        <w:pStyle w:val="ListParagraph"/>
        <w:numPr>
          <w:ilvl w:val="3"/>
          <w:numId w:val="44"/>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to the extent that a </w:t>
      </w:r>
      <w:r w:rsidR="00377276">
        <w:rPr>
          <w:rFonts w:ascii="Arial Narrow" w:hAnsi="Arial Narrow"/>
          <w:sz w:val="22"/>
          <w:szCs w:val="22"/>
        </w:rPr>
        <w:t>c</w:t>
      </w:r>
      <w:r w:rsidRPr="006E6DF6">
        <w:rPr>
          <w:rFonts w:ascii="Arial Narrow" w:hAnsi="Arial Narrow"/>
          <w:sz w:val="22"/>
          <w:szCs w:val="22"/>
        </w:rPr>
        <w:t>laim results from AEMO’s failure to act in accordance with this Contract, a Law</w:t>
      </w:r>
      <w:r w:rsidR="009344CB">
        <w:rPr>
          <w:rFonts w:ascii="Arial Narrow" w:hAnsi="Arial Narrow"/>
          <w:sz w:val="22"/>
          <w:szCs w:val="22"/>
        </w:rPr>
        <w:t>,</w:t>
      </w:r>
      <w:r w:rsidRPr="006E6DF6">
        <w:rPr>
          <w:rFonts w:ascii="Arial Narrow" w:hAnsi="Arial Narrow"/>
          <w:sz w:val="22"/>
          <w:szCs w:val="22"/>
        </w:rPr>
        <w:t xml:space="preserve"> or Good Electricity Industry Practice.</w:t>
      </w:r>
    </w:p>
    <w:p w14:paraId="5340DE4E" w14:textId="471CC72C" w:rsidR="006A14E0" w:rsidRPr="00501181" w:rsidRDefault="00CA54E6"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245" w:name="_Ref112327060"/>
      <w:bookmarkStart w:id="246" w:name="_Toc120048567"/>
      <w:bookmarkStart w:id="247" w:name="_Ref129208332"/>
      <w:bookmarkStart w:id="248" w:name="_Toc133228752"/>
      <w:bookmarkStart w:id="249" w:name="_Toc133479310"/>
      <w:bookmarkStart w:id="250" w:name="_Toc133939877"/>
      <w:bookmarkEnd w:id="227"/>
      <w:bookmarkEnd w:id="228"/>
      <w:bookmarkEnd w:id="229"/>
      <w:bookmarkEnd w:id="230"/>
      <w:bookmarkEnd w:id="231"/>
      <w:bookmarkEnd w:id="232"/>
      <w:bookmarkEnd w:id="233"/>
      <w:bookmarkEnd w:id="234"/>
      <w:bookmarkEnd w:id="235"/>
      <w:bookmarkEnd w:id="236"/>
      <w:bookmarkEnd w:id="237"/>
      <w:bookmarkEnd w:id="238"/>
      <w:r w:rsidRPr="004C10A8">
        <w:rPr>
          <w:rFonts w:ascii="Arial Narrow" w:eastAsia="PMingLiU" w:hAnsi="Arial Narrow"/>
          <w:kern w:val="28"/>
          <w:sz w:val="32"/>
        </w:rPr>
        <w:t>Termination</w:t>
      </w:r>
      <w:bookmarkStart w:id="251" w:name="_Toc138153961"/>
      <w:bookmarkStart w:id="252" w:name="_Toc417895950"/>
      <w:bookmarkStart w:id="253" w:name="_Toc414705612"/>
      <w:bookmarkStart w:id="254" w:name="_Toc405958498"/>
      <w:bookmarkStart w:id="255" w:name="_Ref112913173"/>
      <w:bookmarkEnd w:id="245"/>
      <w:bookmarkEnd w:id="246"/>
      <w:bookmarkEnd w:id="247"/>
      <w:bookmarkEnd w:id="248"/>
      <w:bookmarkEnd w:id="249"/>
      <w:bookmarkEnd w:id="250"/>
    </w:p>
    <w:p w14:paraId="012B5A0B" w14:textId="0D25F9AD" w:rsidR="00260EBF" w:rsidRPr="00260EBF" w:rsidRDefault="00260EBF" w:rsidP="00094005">
      <w:pPr>
        <w:pStyle w:val="Heading7"/>
        <w:keepNext/>
        <w:keepLines/>
        <w:numPr>
          <w:ilvl w:val="1"/>
          <w:numId w:val="27"/>
        </w:numPr>
        <w:spacing w:before="120" w:after="120"/>
      </w:pPr>
      <w:r w:rsidRPr="00260EBF">
        <w:t>Termination by AEMO</w:t>
      </w:r>
    </w:p>
    <w:p w14:paraId="326D234E" w14:textId="505274BF" w:rsidR="006A14E0" w:rsidRPr="00501181" w:rsidRDefault="006A14E0" w:rsidP="00501181">
      <w:pPr>
        <w:spacing w:before="120" w:after="120"/>
        <w:ind w:left="709"/>
        <w:rPr>
          <w:rFonts w:ascii="Arial Narrow" w:hAnsi="Arial Narrow"/>
          <w:sz w:val="22"/>
          <w:szCs w:val="22"/>
        </w:rPr>
      </w:pPr>
      <w:r w:rsidRPr="00501181">
        <w:rPr>
          <w:rFonts w:ascii="Arial Narrow" w:hAnsi="Arial Narrow"/>
          <w:sz w:val="22"/>
          <w:szCs w:val="22"/>
        </w:rPr>
        <w:t>AEMO may terminate th</w:t>
      </w:r>
      <w:r w:rsidR="00086DA2">
        <w:rPr>
          <w:rFonts w:ascii="Arial Narrow" w:hAnsi="Arial Narrow"/>
          <w:sz w:val="22"/>
          <w:szCs w:val="22"/>
        </w:rPr>
        <w:t xml:space="preserve">is </w:t>
      </w:r>
      <w:r w:rsidRPr="00501181">
        <w:rPr>
          <w:rFonts w:ascii="Arial Narrow" w:hAnsi="Arial Narrow"/>
          <w:sz w:val="22"/>
          <w:szCs w:val="22"/>
        </w:rPr>
        <w:t xml:space="preserve">Contract by giving notice to the </w:t>
      </w:r>
      <w:r w:rsidR="007E4EE2">
        <w:rPr>
          <w:rFonts w:ascii="Arial Narrow" w:hAnsi="Arial Narrow"/>
          <w:sz w:val="22"/>
          <w:szCs w:val="22"/>
        </w:rPr>
        <w:t>Service P</w:t>
      </w:r>
      <w:r w:rsidRPr="00501181">
        <w:rPr>
          <w:rFonts w:ascii="Arial Narrow" w:hAnsi="Arial Narrow"/>
          <w:sz w:val="22"/>
          <w:szCs w:val="22"/>
        </w:rPr>
        <w:t xml:space="preserve">rovider if: </w:t>
      </w:r>
    </w:p>
    <w:p w14:paraId="4AC77AF1" w14:textId="1873FCCC" w:rsidR="0002042C" w:rsidRDefault="0002042C" w:rsidP="00094005">
      <w:pPr>
        <w:pStyle w:val="ListParagraph"/>
        <w:numPr>
          <w:ilvl w:val="2"/>
          <w:numId w:val="45"/>
        </w:numPr>
        <w:spacing w:before="120" w:after="120"/>
        <w:contextualSpacing w:val="0"/>
        <w:rPr>
          <w:rFonts w:ascii="Arial Narrow" w:hAnsi="Arial Narrow"/>
          <w:sz w:val="22"/>
          <w:szCs w:val="22"/>
        </w:rPr>
      </w:pPr>
      <w:r>
        <w:rPr>
          <w:rFonts w:ascii="Arial Narrow" w:hAnsi="Arial Narrow"/>
          <w:sz w:val="22"/>
          <w:szCs w:val="22"/>
        </w:rPr>
        <w:t>(</w:t>
      </w:r>
      <w:r w:rsidR="006A14E0" w:rsidRPr="00501181">
        <w:rPr>
          <w:rFonts w:ascii="Arial Narrow" w:hAnsi="Arial Narrow"/>
          <w:sz w:val="22"/>
          <w:szCs w:val="22"/>
        </w:rPr>
        <w:t xml:space="preserve">for any period after the Service Provider satisfies </w:t>
      </w:r>
      <w:r w:rsidR="00B50A36">
        <w:rPr>
          <w:rFonts w:ascii="Arial Narrow" w:hAnsi="Arial Narrow"/>
          <w:sz w:val="22"/>
          <w:szCs w:val="22"/>
        </w:rPr>
        <w:t xml:space="preserve">each </w:t>
      </w:r>
      <w:r w:rsidR="007E4EE2">
        <w:rPr>
          <w:rFonts w:ascii="Arial Narrow" w:hAnsi="Arial Narrow"/>
          <w:sz w:val="22"/>
          <w:szCs w:val="22"/>
        </w:rPr>
        <w:t>C</w:t>
      </w:r>
      <w:r w:rsidR="006A14E0" w:rsidRPr="00501181">
        <w:rPr>
          <w:rFonts w:ascii="Arial Narrow" w:hAnsi="Arial Narrow"/>
          <w:sz w:val="22"/>
          <w:szCs w:val="22"/>
        </w:rPr>
        <w:t xml:space="preserve">ondition </w:t>
      </w:r>
      <w:r w:rsidR="007E4EE2">
        <w:rPr>
          <w:rFonts w:ascii="Arial Narrow" w:hAnsi="Arial Narrow"/>
          <w:sz w:val="22"/>
          <w:szCs w:val="22"/>
        </w:rPr>
        <w:t>P</w:t>
      </w:r>
      <w:r w:rsidR="006A14E0" w:rsidRPr="00501181">
        <w:rPr>
          <w:rFonts w:ascii="Arial Narrow" w:hAnsi="Arial Narrow"/>
          <w:sz w:val="22"/>
          <w:szCs w:val="22"/>
        </w:rPr>
        <w:t>recedent</w:t>
      </w:r>
      <w:r>
        <w:rPr>
          <w:rFonts w:ascii="Arial Narrow" w:hAnsi="Arial Narrow"/>
          <w:sz w:val="22"/>
          <w:szCs w:val="22"/>
        </w:rPr>
        <w:t>) any of the following applies:</w:t>
      </w:r>
    </w:p>
    <w:p w14:paraId="61153989" w14:textId="668F6A31" w:rsidR="004A2D21" w:rsidRPr="0077535F" w:rsidRDefault="00F56ABF" w:rsidP="00094005">
      <w:pPr>
        <w:pStyle w:val="ListParagraph"/>
        <w:numPr>
          <w:ilvl w:val="3"/>
          <w:numId w:val="45"/>
        </w:numPr>
        <w:spacing w:before="120" w:after="120"/>
        <w:contextualSpacing w:val="0"/>
        <w:rPr>
          <w:rFonts w:ascii="Arial Narrow" w:hAnsi="Arial Narrow"/>
          <w:sz w:val="22"/>
          <w:szCs w:val="22"/>
        </w:rPr>
      </w:pPr>
      <w:r>
        <w:rPr>
          <w:rFonts w:ascii="Arial Narrow" w:hAnsi="Arial Narrow"/>
          <w:sz w:val="22"/>
          <w:szCs w:val="22"/>
        </w:rPr>
        <w:t xml:space="preserve">as at any given day, </w:t>
      </w:r>
      <w:r w:rsidR="004A2D21" w:rsidRPr="00501181">
        <w:rPr>
          <w:rFonts w:ascii="Arial Narrow" w:hAnsi="Arial Narrow"/>
          <w:sz w:val="22"/>
          <w:szCs w:val="22"/>
        </w:rPr>
        <w:t xml:space="preserve">the Service </w:t>
      </w:r>
      <w:r>
        <w:rPr>
          <w:rFonts w:ascii="Arial Narrow" w:hAnsi="Arial Narrow"/>
          <w:sz w:val="22"/>
          <w:szCs w:val="22"/>
        </w:rPr>
        <w:t xml:space="preserve">has been </w:t>
      </w:r>
      <w:r w:rsidR="001815CD">
        <w:rPr>
          <w:rFonts w:ascii="Arial Narrow" w:hAnsi="Arial Narrow"/>
          <w:sz w:val="22"/>
          <w:szCs w:val="22"/>
        </w:rPr>
        <w:t>Una</w:t>
      </w:r>
      <w:r w:rsidR="004A2D21">
        <w:rPr>
          <w:rFonts w:ascii="Arial Narrow" w:hAnsi="Arial Narrow"/>
          <w:sz w:val="22"/>
          <w:szCs w:val="22"/>
        </w:rPr>
        <w:t xml:space="preserve">vailable in </w:t>
      </w:r>
      <w:r w:rsidR="001815CD">
        <w:rPr>
          <w:rFonts w:ascii="Arial Narrow" w:hAnsi="Arial Narrow"/>
          <w:sz w:val="22"/>
          <w:szCs w:val="22"/>
        </w:rPr>
        <w:t xml:space="preserve">more than 10% of </w:t>
      </w:r>
      <w:r w:rsidR="007A72E8">
        <w:rPr>
          <w:rFonts w:ascii="Arial Narrow" w:hAnsi="Arial Narrow"/>
          <w:i/>
          <w:iCs/>
          <w:sz w:val="22"/>
          <w:szCs w:val="22"/>
        </w:rPr>
        <w:t>Trading</w:t>
      </w:r>
      <w:r w:rsidR="004A2D21" w:rsidRPr="00746C93">
        <w:rPr>
          <w:rFonts w:ascii="Arial Narrow" w:hAnsi="Arial Narrow"/>
          <w:i/>
          <w:iCs/>
          <w:sz w:val="22"/>
          <w:szCs w:val="22"/>
        </w:rPr>
        <w:t xml:space="preserve"> Intervals</w:t>
      </w:r>
      <w:r w:rsidR="004A2D21">
        <w:rPr>
          <w:rFonts w:ascii="Arial Narrow" w:hAnsi="Arial Narrow"/>
          <w:sz w:val="22"/>
          <w:szCs w:val="22"/>
        </w:rPr>
        <w:t xml:space="preserve"> in </w:t>
      </w:r>
      <w:r w:rsidR="0077535F">
        <w:rPr>
          <w:rFonts w:ascii="Arial Narrow" w:hAnsi="Arial Narrow"/>
          <w:sz w:val="22"/>
          <w:szCs w:val="22"/>
        </w:rPr>
        <w:t xml:space="preserve">the </w:t>
      </w:r>
      <w:r w:rsidR="00E41E02">
        <w:rPr>
          <w:rFonts w:ascii="Arial Narrow" w:hAnsi="Arial Narrow"/>
          <w:sz w:val="22"/>
          <w:szCs w:val="22"/>
        </w:rPr>
        <w:t xml:space="preserve">Availability Period in the </w:t>
      </w:r>
      <w:r w:rsidR="0077535F">
        <w:rPr>
          <w:rFonts w:ascii="Arial Narrow" w:hAnsi="Arial Narrow"/>
          <w:sz w:val="22"/>
          <w:szCs w:val="22"/>
        </w:rPr>
        <w:t xml:space="preserve">preceding </w:t>
      </w:r>
      <w:r w:rsidR="004A2D21">
        <w:rPr>
          <w:rFonts w:ascii="Arial Narrow" w:hAnsi="Arial Narrow"/>
          <w:sz w:val="22"/>
          <w:szCs w:val="22"/>
        </w:rPr>
        <w:t>3</w:t>
      </w:r>
      <w:r w:rsidR="00E41E02">
        <w:rPr>
          <w:rFonts w:ascii="Arial Narrow" w:hAnsi="Arial Narrow"/>
          <w:sz w:val="22"/>
          <w:szCs w:val="22"/>
        </w:rPr>
        <w:t xml:space="preserve"> m</w:t>
      </w:r>
      <w:r w:rsidR="004A2D21">
        <w:rPr>
          <w:rFonts w:ascii="Arial Narrow" w:hAnsi="Arial Narrow"/>
          <w:sz w:val="22"/>
          <w:szCs w:val="22"/>
        </w:rPr>
        <w:t>onth</w:t>
      </w:r>
      <w:r w:rsidR="00E41E02">
        <w:rPr>
          <w:rFonts w:ascii="Arial Narrow" w:hAnsi="Arial Narrow"/>
          <w:sz w:val="22"/>
          <w:szCs w:val="22"/>
        </w:rPr>
        <w:t xml:space="preserve">s (or part thereof) </w:t>
      </w:r>
      <w:r w:rsidR="0077535F">
        <w:rPr>
          <w:rFonts w:ascii="Arial Narrow" w:hAnsi="Arial Narrow"/>
          <w:sz w:val="22"/>
          <w:szCs w:val="22"/>
        </w:rPr>
        <w:t>during the Contract Term</w:t>
      </w:r>
      <w:r w:rsidR="004A2D21" w:rsidRPr="0077535F">
        <w:rPr>
          <w:rFonts w:ascii="Arial Narrow" w:hAnsi="Arial Narrow"/>
          <w:sz w:val="22"/>
          <w:szCs w:val="22"/>
        </w:rPr>
        <w:t xml:space="preserve">; </w:t>
      </w:r>
    </w:p>
    <w:p w14:paraId="5FB924BE" w14:textId="0B2DF319" w:rsidR="006A14E0" w:rsidRPr="00501181" w:rsidRDefault="006A14E0" w:rsidP="00094005">
      <w:pPr>
        <w:pStyle w:val="ListParagraph"/>
        <w:numPr>
          <w:ilvl w:val="3"/>
          <w:numId w:val="45"/>
        </w:numPr>
        <w:spacing w:before="120" w:after="120"/>
        <w:contextualSpacing w:val="0"/>
        <w:rPr>
          <w:rFonts w:ascii="Arial Narrow" w:hAnsi="Arial Narrow"/>
          <w:sz w:val="22"/>
          <w:szCs w:val="22"/>
        </w:rPr>
      </w:pPr>
      <w:r w:rsidRPr="00501181">
        <w:rPr>
          <w:rFonts w:ascii="Arial Narrow" w:hAnsi="Arial Narrow"/>
          <w:sz w:val="22"/>
          <w:szCs w:val="22"/>
        </w:rPr>
        <w:t xml:space="preserve">the Service is Unavailable for a continuous period of more than 1 month during the Contract Term; or </w:t>
      </w:r>
    </w:p>
    <w:p w14:paraId="28978470" w14:textId="4089C18C" w:rsidR="0002042C" w:rsidRPr="0002042C" w:rsidRDefault="006A14E0" w:rsidP="00094005">
      <w:pPr>
        <w:pStyle w:val="ListParagraph"/>
        <w:numPr>
          <w:ilvl w:val="3"/>
          <w:numId w:val="45"/>
        </w:numPr>
        <w:spacing w:before="120" w:after="120"/>
        <w:contextualSpacing w:val="0"/>
        <w:rPr>
          <w:rFonts w:ascii="Arial Narrow" w:hAnsi="Arial Narrow"/>
          <w:sz w:val="22"/>
          <w:szCs w:val="22"/>
        </w:rPr>
      </w:pPr>
      <w:r w:rsidRPr="0002042C">
        <w:rPr>
          <w:rFonts w:ascii="Arial Narrow" w:hAnsi="Arial Narrow"/>
          <w:sz w:val="22"/>
          <w:szCs w:val="22"/>
        </w:rPr>
        <w:t xml:space="preserve">the </w:t>
      </w:r>
      <w:r w:rsidR="00501181" w:rsidRPr="0002042C">
        <w:rPr>
          <w:rFonts w:ascii="Arial Narrow" w:hAnsi="Arial Narrow"/>
          <w:sz w:val="22"/>
          <w:szCs w:val="22"/>
        </w:rPr>
        <w:t>Service P</w:t>
      </w:r>
      <w:r w:rsidRPr="0002042C">
        <w:rPr>
          <w:rFonts w:ascii="Arial Narrow" w:hAnsi="Arial Narrow"/>
          <w:sz w:val="22"/>
          <w:szCs w:val="22"/>
        </w:rPr>
        <w:t xml:space="preserve">rovider breaches </w:t>
      </w:r>
      <w:r w:rsidR="00501181" w:rsidRPr="0002042C">
        <w:rPr>
          <w:rFonts w:ascii="Arial Narrow" w:hAnsi="Arial Narrow"/>
          <w:sz w:val="22"/>
          <w:szCs w:val="22"/>
        </w:rPr>
        <w:t xml:space="preserve">a material term of </w:t>
      </w:r>
      <w:r w:rsidRPr="0002042C">
        <w:rPr>
          <w:rFonts w:ascii="Arial Narrow" w:hAnsi="Arial Narrow"/>
          <w:sz w:val="22"/>
          <w:szCs w:val="22"/>
        </w:rPr>
        <w:t>th</w:t>
      </w:r>
      <w:r w:rsidR="007A5819">
        <w:rPr>
          <w:rFonts w:ascii="Arial Narrow" w:hAnsi="Arial Narrow"/>
          <w:sz w:val="22"/>
          <w:szCs w:val="22"/>
        </w:rPr>
        <w:t>is</w:t>
      </w:r>
      <w:r w:rsidRPr="0002042C">
        <w:rPr>
          <w:rFonts w:ascii="Arial Narrow" w:hAnsi="Arial Narrow"/>
          <w:sz w:val="22"/>
          <w:szCs w:val="22"/>
        </w:rPr>
        <w:t xml:space="preserve"> Contract</w:t>
      </w:r>
      <w:r w:rsidR="0002042C" w:rsidRPr="0002042C">
        <w:rPr>
          <w:rFonts w:ascii="Arial Narrow" w:hAnsi="Arial Narrow"/>
          <w:sz w:val="22"/>
          <w:szCs w:val="22"/>
        </w:rPr>
        <w:t xml:space="preserve"> and, in the case of a </w:t>
      </w:r>
      <w:r w:rsidR="0002042C">
        <w:rPr>
          <w:rFonts w:ascii="Arial Narrow" w:hAnsi="Arial Narrow"/>
          <w:sz w:val="22"/>
          <w:szCs w:val="22"/>
        </w:rPr>
        <w:t xml:space="preserve">breach </w:t>
      </w:r>
      <w:r w:rsidR="0002042C" w:rsidRPr="0002042C">
        <w:rPr>
          <w:rFonts w:ascii="Arial Narrow" w:hAnsi="Arial Narrow"/>
          <w:sz w:val="22"/>
          <w:szCs w:val="22"/>
        </w:rPr>
        <w:t xml:space="preserve">that is capable of remedy, does not remedy that </w:t>
      </w:r>
      <w:r w:rsidR="0002042C" w:rsidRPr="00F73AD5">
        <w:rPr>
          <w:rFonts w:ascii="Arial Narrow" w:hAnsi="Arial Narrow"/>
          <w:sz w:val="22"/>
          <w:szCs w:val="22"/>
        </w:rPr>
        <w:t>breach within 20</w:t>
      </w:r>
      <w:r w:rsidR="0002042C" w:rsidRPr="0002042C">
        <w:rPr>
          <w:rFonts w:ascii="Arial Narrow" w:hAnsi="Arial Narrow"/>
          <w:sz w:val="22"/>
          <w:szCs w:val="22"/>
        </w:rPr>
        <w:t xml:space="preserve"> </w:t>
      </w:r>
      <w:r w:rsidR="0002042C" w:rsidRPr="0002042C">
        <w:rPr>
          <w:rFonts w:ascii="Arial Narrow" w:hAnsi="Arial Narrow"/>
          <w:i/>
          <w:iCs/>
          <w:sz w:val="22"/>
          <w:szCs w:val="22"/>
        </w:rPr>
        <w:t>Business Days</w:t>
      </w:r>
      <w:r w:rsidR="0002042C" w:rsidRPr="0002042C">
        <w:rPr>
          <w:rFonts w:ascii="Arial Narrow" w:hAnsi="Arial Narrow"/>
          <w:sz w:val="22"/>
          <w:szCs w:val="22"/>
        </w:rPr>
        <w:t xml:space="preserve"> after </w:t>
      </w:r>
      <w:r w:rsidR="0002042C">
        <w:rPr>
          <w:rFonts w:ascii="Arial Narrow" w:hAnsi="Arial Narrow"/>
          <w:sz w:val="22"/>
          <w:szCs w:val="22"/>
        </w:rPr>
        <w:t>AEMO notifies the Service Provider of the breach; or</w:t>
      </w:r>
    </w:p>
    <w:p w14:paraId="31CC11AE" w14:textId="4FD57804" w:rsidR="006A14E0" w:rsidRPr="00501181" w:rsidRDefault="006A14E0" w:rsidP="00094005">
      <w:pPr>
        <w:pStyle w:val="ListParagraph"/>
        <w:numPr>
          <w:ilvl w:val="3"/>
          <w:numId w:val="45"/>
        </w:numPr>
        <w:spacing w:before="120" w:after="120"/>
        <w:contextualSpacing w:val="0"/>
        <w:rPr>
          <w:rFonts w:ascii="Arial Narrow" w:hAnsi="Arial Narrow"/>
          <w:sz w:val="22"/>
          <w:szCs w:val="22"/>
        </w:rPr>
      </w:pPr>
      <w:r w:rsidRPr="00501181">
        <w:rPr>
          <w:rFonts w:ascii="Arial Narrow" w:hAnsi="Arial Narrow"/>
          <w:sz w:val="22"/>
          <w:szCs w:val="22"/>
        </w:rPr>
        <w:t xml:space="preserve">an </w:t>
      </w:r>
      <w:r w:rsidR="00501181" w:rsidRPr="00501181">
        <w:rPr>
          <w:rFonts w:ascii="Arial Narrow" w:hAnsi="Arial Narrow"/>
          <w:sz w:val="22"/>
          <w:szCs w:val="22"/>
        </w:rPr>
        <w:t>I</w:t>
      </w:r>
      <w:r w:rsidRPr="00501181">
        <w:rPr>
          <w:rFonts w:ascii="Arial Narrow" w:hAnsi="Arial Narrow"/>
          <w:sz w:val="22"/>
          <w:szCs w:val="22"/>
        </w:rPr>
        <w:t xml:space="preserve">nsolvency </w:t>
      </w:r>
      <w:r w:rsidR="00501181" w:rsidRPr="00501181">
        <w:rPr>
          <w:rFonts w:ascii="Arial Narrow" w:hAnsi="Arial Narrow"/>
          <w:sz w:val="22"/>
          <w:szCs w:val="22"/>
        </w:rPr>
        <w:t>E</w:t>
      </w:r>
      <w:r w:rsidRPr="00501181">
        <w:rPr>
          <w:rFonts w:ascii="Arial Narrow" w:hAnsi="Arial Narrow"/>
          <w:sz w:val="22"/>
          <w:szCs w:val="22"/>
        </w:rPr>
        <w:t xml:space="preserve">vent occurs in relation to the </w:t>
      </w:r>
      <w:r w:rsidR="00501181" w:rsidRPr="00501181">
        <w:rPr>
          <w:rFonts w:ascii="Arial Narrow" w:hAnsi="Arial Narrow"/>
          <w:sz w:val="22"/>
          <w:szCs w:val="22"/>
        </w:rPr>
        <w:t>Service Provider</w:t>
      </w:r>
      <w:r w:rsidRPr="00501181">
        <w:rPr>
          <w:rFonts w:ascii="Arial Narrow" w:hAnsi="Arial Narrow"/>
          <w:sz w:val="22"/>
          <w:szCs w:val="22"/>
        </w:rPr>
        <w:t>.</w:t>
      </w:r>
    </w:p>
    <w:p w14:paraId="4C7BA6DA" w14:textId="77777777" w:rsidR="00260EBF" w:rsidRPr="004C10A8" w:rsidRDefault="00260EBF" w:rsidP="00094005">
      <w:pPr>
        <w:pStyle w:val="ListParagraph"/>
        <w:numPr>
          <w:ilvl w:val="2"/>
          <w:numId w:val="45"/>
        </w:numPr>
        <w:spacing w:before="120" w:after="120"/>
        <w:contextualSpacing w:val="0"/>
        <w:rPr>
          <w:rFonts w:ascii="Arial Narrow" w:hAnsi="Arial Narrow"/>
          <w:sz w:val="22"/>
          <w:szCs w:val="22"/>
        </w:rPr>
      </w:pPr>
      <w:r w:rsidRPr="004C10A8">
        <w:rPr>
          <w:rFonts w:ascii="Arial Narrow" w:hAnsi="Arial Narrow"/>
          <w:sz w:val="22"/>
          <w:szCs w:val="22"/>
        </w:rPr>
        <w:t xml:space="preserve">A </w:t>
      </w:r>
      <w:r>
        <w:rPr>
          <w:rFonts w:ascii="Arial Narrow" w:hAnsi="Arial Narrow"/>
          <w:sz w:val="22"/>
          <w:szCs w:val="22"/>
        </w:rPr>
        <w:t xml:space="preserve">termination notice </w:t>
      </w:r>
      <w:r w:rsidRPr="004C10A8">
        <w:rPr>
          <w:rFonts w:ascii="Arial Narrow" w:hAnsi="Arial Narrow"/>
          <w:sz w:val="22"/>
          <w:szCs w:val="22"/>
        </w:rPr>
        <w:t>takes effect on the later of:</w:t>
      </w:r>
    </w:p>
    <w:p w14:paraId="3EBCE7DD" w14:textId="77777777" w:rsidR="00260EBF" w:rsidRPr="004C10A8" w:rsidRDefault="00260EBF" w:rsidP="00094005">
      <w:pPr>
        <w:pStyle w:val="ListParagraph"/>
        <w:numPr>
          <w:ilvl w:val="3"/>
          <w:numId w:val="60"/>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it is given; and</w:t>
      </w:r>
    </w:p>
    <w:p w14:paraId="7017EDFC" w14:textId="77777777" w:rsidR="00260EBF" w:rsidRPr="004C10A8" w:rsidRDefault="00260EBF" w:rsidP="00094005">
      <w:pPr>
        <w:pStyle w:val="ListParagraph"/>
        <w:numPr>
          <w:ilvl w:val="3"/>
          <w:numId w:val="60"/>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specified in the notice.</w:t>
      </w:r>
    </w:p>
    <w:p w14:paraId="550108EE" w14:textId="1F75A32E" w:rsidR="00E748D2" w:rsidRPr="004C10A8" w:rsidRDefault="00D34585" w:rsidP="00094005">
      <w:pPr>
        <w:pStyle w:val="Heading7"/>
        <w:numPr>
          <w:ilvl w:val="1"/>
          <w:numId w:val="27"/>
        </w:numPr>
        <w:spacing w:before="120" w:after="120"/>
        <w:rPr>
          <w:szCs w:val="22"/>
        </w:rPr>
      </w:pPr>
      <w:bookmarkStart w:id="256" w:name="_Ref114088551"/>
      <w:bookmarkEnd w:id="251"/>
      <w:bookmarkEnd w:id="252"/>
      <w:bookmarkEnd w:id="253"/>
      <w:bookmarkEnd w:id="254"/>
      <w:bookmarkEnd w:id="255"/>
      <w:r w:rsidRPr="004C10A8">
        <w:rPr>
          <w:szCs w:val="22"/>
        </w:rPr>
        <w:t>No liability for termination</w:t>
      </w:r>
      <w:bookmarkEnd w:id="256"/>
    </w:p>
    <w:p w14:paraId="4A8B41E8" w14:textId="518DA7D9" w:rsidR="003849D4" w:rsidRPr="004C10A8" w:rsidRDefault="00260EBF" w:rsidP="00094005">
      <w:pPr>
        <w:pStyle w:val="ListParagraph"/>
        <w:numPr>
          <w:ilvl w:val="2"/>
          <w:numId w:val="26"/>
        </w:numPr>
        <w:spacing w:before="120" w:after="120"/>
        <w:ind w:left="1418" w:hanging="709"/>
        <w:contextualSpacing w:val="0"/>
        <w:rPr>
          <w:rFonts w:ascii="Arial Narrow" w:hAnsi="Arial Narrow"/>
          <w:sz w:val="22"/>
          <w:szCs w:val="22"/>
        </w:rPr>
      </w:pPr>
      <w:r>
        <w:rPr>
          <w:rFonts w:ascii="Arial Narrow" w:hAnsi="Arial Narrow"/>
          <w:sz w:val="22"/>
          <w:szCs w:val="22"/>
        </w:rPr>
        <w:t>S</w:t>
      </w:r>
      <w:r w:rsidR="003F1052" w:rsidRPr="004C10A8">
        <w:rPr>
          <w:rFonts w:ascii="Arial Narrow" w:hAnsi="Arial Narrow"/>
          <w:sz w:val="22"/>
          <w:szCs w:val="22"/>
        </w:rPr>
        <w:t xml:space="preserve">ubject to </w:t>
      </w:r>
      <w:r w:rsidR="003F1052" w:rsidRPr="004C10A8">
        <w:rPr>
          <w:rFonts w:ascii="Arial Narrow" w:hAnsi="Arial Narrow"/>
          <w:b/>
          <w:bCs/>
          <w:sz w:val="22"/>
          <w:szCs w:val="22"/>
        </w:rPr>
        <w:t>clause</w:t>
      </w:r>
      <w:r w:rsidR="00B51F96">
        <w:rPr>
          <w:rFonts w:ascii="Arial Narrow" w:hAnsi="Arial Narrow"/>
          <w:b/>
          <w:bCs/>
          <w:sz w:val="22"/>
          <w:szCs w:val="22"/>
        </w:rPr>
        <w:t xml:space="preserve"> </w:t>
      </w:r>
      <w:r w:rsidR="00B51F96">
        <w:rPr>
          <w:rFonts w:ascii="Arial Narrow" w:hAnsi="Arial Narrow"/>
          <w:b/>
          <w:bCs/>
          <w:sz w:val="22"/>
          <w:szCs w:val="22"/>
        </w:rPr>
        <w:fldChar w:fldCharType="begin"/>
      </w:r>
      <w:r w:rsidR="00B51F96">
        <w:rPr>
          <w:rFonts w:ascii="Arial Narrow" w:hAnsi="Arial Narrow"/>
          <w:b/>
          <w:bCs/>
          <w:sz w:val="22"/>
          <w:szCs w:val="22"/>
        </w:rPr>
        <w:instrText xml:space="preserve"> REF _Ref114088551 \r \h </w:instrText>
      </w:r>
      <w:r w:rsidR="00B51F96">
        <w:rPr>
          <w:rFonts w:ascii="Arial Narrow" w:hAnsi="Arial Narrow"/>
          <w:b/>
          <w:bCs/>
          <w:sz w:val="22"/>
          <w:szCs w:val="22"/>
        </w:rPr>
      </w:r>
      <w:r w:rsidR="00B51F96">
        <w:rPr>
          <w:rFonts w:ascii="Arial Narrow" w:hAnsi="Arial Narrow"/>
          <w:b/>
          <w:bCs/>
          <w:sz w:val="22"/>
          <w:szCs w:val="22"/>
        </w:rPr>
        <w:fldChar w:fldCharType="separate"/>
      </w:r>
      <w:r w:rsidR="00C90283">
        <w:rPr>
          <w:rFonts w:ascii="Arial Narrow" w:hAnsi="Arial Narrow"/>
          <w:b/>
          <w:bCs/>
          <w:sz w:val="22"/>
          <w:szCs w:val="22"/>
        </w:rPr>
        <w:t>13</w:t>
      </w:r>
      <w:r w:rsidR="007560BB">
        <w:rPr>
          <w:rFonts w:ascii="Arial Narrow" w:hAnsi="Arial Narrow"/>
          <w:b/>
          <w:bCs/>
          <w:sz w:val="22"/>
          <w:szCs w:val="22"/>
        </w:rPr>
        <w:t>.2</w:t>
      </w:r>
      <w:r w:rsidR="00B51F96">
        <w:rPr>
          <w:rFonts w:ascii="Arial Narrow" w:hAnsi="Arial Narrow"/>
          <w:b/>
          <w:bCs/>
          <w:sz w:val="22"/>
          <w:szCs w:val="22"/>
        </w:rPr>
        <w:fldChar w:fldCharType="end"/>
      </w:r>
      <w:r w:rsidR="00B51F96">
        <w:rPr>
          <w:rFonts w:ascii="Arial Narrow" w:hAnsi="Arial Narrow"/>
          <w:b/>
          <w:bCs/>
          <w:sz w:val="22"/>
          <w:szCs w:val="22"/>
        </w:rPr>
        <w:fldChar w:fldCharType="begin"/>
      </w:r>
      <w:r w:rsidR="00B51F96">
        <w:rPr>
          <w:rFonts w:ascii="Arial Narrow" w:hAnsi="Arial Narrow"/>
          <w:b/>
          <w:bCs/>
          <w:sz w:val="22"/>
          <w:szCs w:val="22"/>
        </w:rPr>
        <w:instrText xml:space="preserve"> REF _Ref113892562 \r \h </w:instrText>
      </w:r>
      <w:r w:rsidR="00B51F96">
        <w:rPr>
          <w:rFonts w:ascii="Arial Narrow" w:hAnsi="Arial Narrow"/>
          <w:b/>
          <w:bCs/>
          <w:sz w:val="22"/>
          <w:szCs w:val="22"/>
        </w:rPr>
      </w:r>
      <w:r w:rsidR="00B51F96">
        <w:rPr>
          <w:rFonts w:ascii="Arial Narrow" w:hAnsi="Arial Narrow"/>
          <w:b/>
          <w:bCs/>
          <w:sz w:val="22"/>
          <w:szCs w:val="22"/>
        </w:rPr>
        <w:fldChar w:fldCharType="separate"/>
      </w:r>
      <w:r w:rsidR="007560BB">
        <w:rPr>
          <w:rFonts w:ascii="Arial Narrow" w:hAnsi="Arial Narrow"/>
          <w:b/>
          <w:bCs/>
          <w:sz w:val="22"/>
          <w:szCs w:val="22"/>
        </w:rPr>
        <w:t>(b)</w:t>
      </w:r>
      <w:r w:rsidR="00B51F96">
        <w:rPr>
          <w:rFonts w:ascii="Arial Narrow" w:hAnsi="Arial Narrow"/>
          <w:b/>
          <w:bCs/>
          <w:sz w:val="22"/>
          <w:szCs w:val="22"/>
        </w:rPr>
        <w:fldChar w:fldCharType="end"/>
      </w:r>
      <w:r w:rsidR="00CF3CCF" w:rsidRPr="004C10A8">
        <w:rPr>
          <w:rFonts w:ascii="Arial Narrow" w:hAnsi="Arial Narrow"/>
          <w:sz w:val="22"/>
          <w:szCs w:val="22"/>
        </w:rPr>
        <w:t xml:space="preserve">, AEMO </w:t>
      </w:r>
      <w:r w:rsidR="00AC5A4D" w:rsidRPr="004C10A8">
        <w:rPr>
          <w:rFonts w:ascii="Arial Narrow" w:hAnsi="Arial Narrow"/>
          <w:sz w:val="22"/>
          <w:szCs w:val="22"/>
        </w:rPr>
        <w:t xml:space="preserve">is not liable to the </w:t>
      </w:r>
      <w:r w:rsidR="005959FD" w:rsidRPr="004C10A8">
        <w:rPr>
          <w:rFonts w:ascii="Arial Narrow" w:hAnsi="Arial Narrow"/>
          <w:sz w:val="22"/>
          <w:szCs w:val="22"/>
        </w:rPr>
        <w:t>Service Provider</w:t>
      </w:r>
      <w:r w:rsidR="00CF3CCF" w:rsidRPr="004C10A8">
        <w:rPr>
          <w:rFonts w:ascii="Arial Narrow" w:hAnsi="Arial Narrow"/>
          <w:sz w:val="22"/>
          <w:szCs w:val="22"/>
        </w:rPr>
        <w:t xml:space="preserve"> if it terminates this </w:t>
      </w:r>
      <w:r>
        <w:rPr>
          <w:rFonts w:ascii="Arial Narrow" w:hAnsi="Arial Narrow"/>
          <w:sz w:val="22"/>
          <w:szCs w:val="22"/>
        </w:rPr>
        <w:t xml:space="preserve">Contract under this </w:t>
      </w:r>
      <w:r w:rsidRPr="00F244D7">
        <w:rPr>
          <w:rFonts w:ascii="Arial Narrow" w:hAnsi="Arial Narrow"/>
          <w:b/>
          <w:bCs/>
          <w:sz w:val="22"/>
          <w:szCs w:val="22"/>
        </w:rPr>
        <w:t xml:space="preserve">clause </w:t>
      </w:r>
      <w:r w:rsidR="00EA1C89" w:rsidRPr="00F244D7">
        <w:rPr>
          <w:rFonts w:ascii="Arial Narrow" w:hAnsi="Arial Narrow"/>
          <w:b/>
          <w:bCs/>
          <w:sz w:val="22"/>
          <w:szCs w:val="22"/>
        </w:rPr>
        <w:fldChar w:fldCharType="begin"/>
      </w:r>
      <w:r w:rsidR="00EA1C89" w:rsidRPr="00F244D7">
        <w:rPr>
          <w:rFonts w:ascii="Arial Narrow" w:hAnsi="Arial Narrow"/>
          <w:b/>
          <w:bCs/>
          <w:sz w:val="22"/>
          <w:szCs w:val="22"/>
        </w:rPr>
        <w:instrText xml:space="preserve"> REF _Ref112327060 \r \h </w:instrText>
      </w:r>
      <w:r w:rsidR="00F244D7">
        <w:rPr>
          <w:rFonts w:ascii="Arial Narrow" w:hAnsi="Arial Narrow"/>
          <w:b/>
          <w:bCs/>
          <w:sz w:val="22"/>
          <w:szCs w:val="22"/>
        </w:rPr>
        <w:instrText xml:space="preserve"> \* MERGEFORMAT </w:instrText>
      </w:r>
      <w:r w:rsidR="00EA1C89" w:rsidRPr="00F244D7">
        <w:rPr>
          <w:rFonts w:ascii="Arial Narrow" w:hAnsi="Arial Narrow"/>
          <w:b/>
          <w:bCs/>
          <w:sz w:val="22"/>
          <w:szCs w:val="22"/>
        </w:rPr>
      </w:r>
      <w:r w:rsidR="00EA1C89" w:rsidRPr="00F244D7">
        <w:rPr>
          <w:rFonts w:ascii="Arial Narrow" w:hAnsi="Arial Narrow"/>
          <w:b/>
          <w:bCs/>
          <w:sz w:val="22"/>
          <w:szCs w:val="22"/>
        </w:rPr>
        <w:fldChar w:fldCharType="separate"/>
      </w:r>
      <w:r w:rsidR="00C90283">
        <w:rPr>
          <w:rFonts w:ascii="Arial Narrow" w:hAnsi="Arial Narrow"/>
          <w:b/>
          <w:bCs/>
          <w:sz w:val="22"/>
          <w:szCs w:val="22"/>
        </w:rPr>
        <w:t>13</w:t>
      </w:r>
      <w:r w:rsidR="00EA1C89" w:rsidRPr="00F244D7">
        <w:rPr>
          <w:rFonts w:ascii="Arial Narrow" w:hAnsi="Arial Narrow"/>
          <w:b/>
          <w:bCs/>
          <w:sz w:val="22"/>
          <w:szCs w:val="22"/>
        </w:rPr>
        <w:fldChar w:fldCharType="end"/>
      </w:r>
      <w:r>
        <w:rPr>
          <w:rFonts w:ascii="Arial Narrow" w:hAnsi="Arial Narrow"/>
          <w:sz w:val="22"/>
          <w:szCs w:val="22"/>
        </w:rPr>
        <w:t>.</w:t>
      </w:r>
    </w:p>
    <w:p w14:paraId="3E4B2088" w14:textId="7C6E0618" w:rsidR="00BB4CCA" w:rsidRPr="004C10A8" w:rsidRDefault="00BB4CCA" w:rsidP="00094005">
      <w:pPr>
        <w:pStyle w:val="ListParagraph"/>
        <w:numPr>
          <w:ilvl w:val="2"/>
          <w:numId w:val="26"/>
        </w:numPr>
        <w:spacing w:before="120" w:after="120"/>
        <w:ind w:left="1418" w:hanging="709"/>
        <w:contextualSpacing w:val="0"/>
        <w:rPr>
          <w:rFonts w:ascii="Arial Narrow" w:hAnsi="Arial Narrow"/>
          <w:sz w:val="22"/>
          <w:szCs w:val="22"/>
        </w:rPr>
      </w:pPr>
      <w:bookmarkStart w:id="257" w:name="_Ref113892562"/>
      <w:r w:rsidRPr="004C10A8">
        <w:rPr>
          <w:rFonts w:ascii="Arial Narrow" w:hAnsi="Arial Narrow"/>
          <w:sz w:val="22"/>
          <w:szCs w:val="22"/>
        </w:rPr>
        <w:t xml:space="preserve">AEMO is only liable for </w:t>
      </w:r>
      <w:r w:rsidR="00306E32">
        <w:rPr>
          <w:rFonts w:ascii="Arial Narrow" w:hAnsi="Arial Narrow"/>
          <w:sz w:val="22"/>
          <w:szCs w:val="22"/>
        </w:rPr>
        <w:t>NCESS P</w:t>
      </w:r>
      <w:r w:rsidRPr="004C10A8">
        <w:rPr>
          <w:rFonts w:ascii="Arial Narrow" w:hAnsi="Arial Narrow"/>
          <w:sz w:val="22"/>
          <w:szCs w:val="22"/>
        </w:rPr>
        <w:t xml:space="preserve">ayments due in accordance with this </w:t>
      </w:r>
      <w:r w:rsidR="00260EBF">
        <w:rPr>
          <w:rFonts w:ascii="Arial Narrow" w:hAnsi="Arial Narrow"/>
          <w:sz w:val="22"/>
          <w:szCs w:val="22"/>
        </w:rPr>
        <w:t xml:space="preserve">Contract </w:t>
      </w:r>
      <w:r w:rsidRPr="004C10A8">
        <w:rPr>
          <w:rFonts w:ascii="Arial Narrow" w:hAnsi="Arial Narrow"/>
          <w:sz w:val="22"/>
          <w:szCs w:val="22"/>
        </w:rPr>
        <w:t>before the effective date of termination.</w:t>
      </w:r>
      <w:bookmarkEnd w:id="257"/>
    </w:p>
    <w:p w14:paraId="49387758" w14:textId="0CD2F024" w:rsidR="00092EE5" w:rsidRDefault="00092EE5" w:rsidP="00094005">
      <w:pPr>
        <w:pStyle w:val="Heading7"/>
        <w:numPr>
          <w:ilvl w:val="1"/>
          <w:numId w:val="27"/>
        </w:numPr>
        <w:spacing w:before="120" w:after="120"/>
        <w:rPr>
          <w:szCs w:val="22"/>
        </w:rPr>
      </w:pPr>
      <w:bookmarkStart w:id="258" w:name="_Ref133393405"/>
      <w:bookmarkStart w:id="259" w:name="_Toc138153972"/>
      <w:bookmarkStart w:id="260" w:name="_Toc417895961"/>
      <w:bookmarkStart w:id="261" w:name="_Toc414705623"/>
      <w:bookmarkStart w:id="262" w:name="_Toc405958510"/>
      <w:bookmarkStart w:id="263" w:name="_Ref114497958"/>
      <w:bookmarkStart w:id="264" w:name="_Ref129233253"/>
      <w:r>
        <w:rPr>
          <w:szCs w:val="22"/>
        </w:rPr>
        <w:t>Consequences of termination</w:t>
      </w:r>
      <w:bookmarkEnd w:id="258"/>
    </w:p>
    <w:bookmarkEnd w:id="259"/>
    <w:bookmarkEnd w:id="260"/>
    <w:bookmarkEnd w:id="261"/>
    <w:bookmarkEnd w:id="262"/>
    <w:bookmarkEnd w:id="263"/>
    <w:bookmarkEnd w:id="264"/>
    <w:p w14:paraId="280A4F7B" w14:textId="3C51C24D" w:rsidR="00081C9F" w:rsidRPr="004C10A8" w:rsidRDefault="00781F2E" w:rsidP="0079030B">
      <w:pPr>
        <w:spacing w:before="120" w:after="120"/>
        <w:ind w:left="709"/>
        <w:rPr>
          <w:rFonts w:ascii="Arial Narrow" w:hAnsi="Arial Narrow"/>
          <w:sz w:val="22"/>
          <w:szCs w:val="22"/>
        </w:rPr>
      </w:pPr>
      <w:r w:rsidRPr="004C10A8">
        <w:rPr>
          <w:rFonts w:ascii="Arial Narrow" w:hAnsi="Arial Narrow"/>
          <w:sz w:val="22"/>
          <w:szCs w:val="22"/>
        </w:rPr>
        <w:t xml:space="preserve">Subject to </w:t>
      </w:r>
      <w:r w:rsidR="000D0F9C" w:rsidRPr="004C10A8">
        <w:rPr>
          <w:rFonts w:ascii="Arial Narrow" w:hAnsi="Arial Narrow"/>
          <w:b/>
          <w:bCs/>
          <w:sz w:val="22"/>
          <w:szCs w:val="22"/>
        </w:rPr>
        <w:t xml:space="preserve">clause </w:t>
      </w:r>
      <w:r w:rsidR="000D0F9C" w:rsidRPr="004C10A8">
        <w:rPr>
          <w:rFonts w:ascii="Arial Narrow" w:hAnsi="Arial Narrow"/>
          <w:b/>
          <w:bCs/>
          <w:sz w:val="22"/>
          <w:szCs w:val="22"/>
        </w:rPr>
        <w:fldChar w:fldCharType="begin"/>
      </w:r>
      <w:r w:rsidR="000D0F9C" w:rsidRPr="004C10A8">
        <w:rPr>
          <w:rFonts w:ascii="Arial Narrow" w:hAnsi="Arial Narrow"/>
          <w:b/>
          <w:bCs/>
          <w:sz w:val="22"/>
          <w:szCs w:val="22"/>
        </w:rPr>
        <w:instrText xml:space="preserve"> REF _Ref114088551 \r \h  \* MERGEFORMAT </w:instrText>
      </w:r>
      <w:r w:rsidR="000D0F9C" w:rsidRPr="004C10A8">
        <w:rPr>
          <w:rFonts w:ascii="Arial Narrow" w:hAnsi="Arial Narrow"/>
          <w:b/>
          <w:bCs/>
          <w:sz w:val="22"/>
          <w:szCs w:val="22"/>
        </w:rPr>
      </w:r>
      <w:r w:rsidR="000D0F9C" w:rsidRPr="004C10A8">
        <w:rPr>
          <w:rFonts w:ascii="Arial Narrow" w:hAnsi="Arial Narrow"/>
          <w:b/>
          <w:bCs/>
          <w:sz w:val="22"/>
          <w:szCs w:val="22"/>
        </w:rPr>
        <w:fldChar w:fldCharType="separate"/>
      </w:r>
      <w:r w:rsidR="00C90283">
        <w:rPr>
          <w:rFonts w:ascii="Arial Narrow" w:hAnsi="Arial Narrow"/>
          <w:b/>
          <w:bCs/>
          <w:sz w:val="22"/>
          <w:szCs w:val="22"/>
        </w:rPr>
        <w:t>13</w:t>
      </w:r>
      <w:r w:rsidR="007560BB">
        <w:rPr>
          <w:rFonts w:ascii="Arial Narrow" w:hAnsi="Arial Narrow"/>
          <w:b/>
          <w:bCs/>
          <w:sz w:val="22"/>
          <w:szCs w:val="22"/>
        </w:rPr>
        <w:t>.2</w:t>
      </w:r>
      <w:r w:rsidR="000D0F9C" w:rsidRPr="004C10A8">
        <w:rPr>
          <w:rFonts w:ascii="Arial Narrow" w:hAnsi="Arial Narrow"/>
          <w:b/>
          <w:bCs/>
          <w:sz w:val="22"/>
          <w:szCs w:val="22"/>
        </w:rPr>
        <w:fldChar w:fldCharType="end"/>
      </w:r>
      <w:r w:rsidR="000D0F9C" w:rsidRPr="004C10A8">
        <w:rPr>
          <w:rFonts w:ascii="Arial Narrow" w:hAnsi="Arial Narrow"/>
          <w:b/>
          <w:bCs/>
          <w:sz w:val="22"/>
          <w:szCs w:val="22"/>
        </w:rPr>
        <w:fldChar w:fldCharType="begin"/>
      </w:r>
      <w:r w:rsidR="000D0F9C" w:rsidRPr="004C10A8">
        <w:rPr>
          <w:rFonts w:ascii="Arial Narrow" w:hAnsi="Arial Narrow"/>
          <w:b/>
          <w:bCs/>
          <w:sz w:val="22"/>
          <w:szCs w:val="22"/>
        </w:rPr>
        <w:instrText xml:space="preserve"> REF _Ref113892562 \r \h  \* MERGEFORMAT </w:instrText>
      </w:r>
      <w:r w:rsidR="000D0F9C" w:rsidRPr="004C10A8">
        <w:rPr>
          <w:rFonts w:ascii="Arial Narrow" w:hAnsi="Arial Narrow"/>
          <w:b/>
          <w:bCs/>
          <w:sz w:val="22"/>
          <w:szCs w:val="22"/>
        </w:rPr>
      </w:r>
      <w:r w:rsidR="000D0F9C" w:rsidRPr="004C10A8">
        <w:rPr>
          <w:rFonts w:ascii="Arial Narrow" w:hAnsi="Arial Narrow"/>
          <w:b/>
          <w:bCs/>
          <w:sz w:val="22"/>
          <w:szCs w:val="22"/>
        </w:rPr>
        <w:fldChar w:fldCharType="separate"/>
      </w:r>
      <w:r w:rsidR="007560BB">
        <w:rPr>
          <w:rFonts w:ascii="Arial Narrow" w:hAnsi="Arial Narrow"/>
          <w:b/>
          <w:bCs/>
          <w:sz w:val="22"/>
          <w:szCs w:val="22"/>
        </w:rPr>
        <w:t>(b)</w:t>
      </w:r>
      <w:r w:rsidR="000D0F9C" w:rsidRPr="004C10A8">
        <w:rPr>
          <w:rFonts w:ascii="Arial Narrow" w:hAnsi="Arial Narrow"/>
          <w:b/>
          <w:bCs/>
          <w:sz w:val="22"/>
          <w:szCs w:val="22"/>
        </w:rPr>
        <w:fldChar w:fldCharType="end"/>
      </w:r>
      <w:r w:rsidR="00614BE6" w:rsidRPr="004C10A8">
        <w:rPr>
          <w:rFonts w:ascii="Arial Narrow" w:hAnsi="Arial Narrow"/>
          <w:sz w:val="22"/>
          <w:szCs w:val="22"/>
        </w:rPr>
        <w:t>, e</w:t>
      </w:r>
      <w:r w:rsidR="00081C9F" w:rsidRPr="004C10A8">
        <w:rPr>
          <w:rFonts w:ascii="Arial Narrow" w:hAnsi="Arial Narrow"/>
          <w:sz w:val="22"/>
          <w:szCs w:val="22"/>
        </w:rPr>
        <w:t xml:space="preserve">xpiry or termination of </w:t>
      </w:r>
      <w:r w:rsidR="00FF34AE">
        <w:rPr>
          <w:rFonts w:ascii="Arial Narrow" w:hAnsi="Arial Narrow"/>
          <w:sz w:val="22"/>
          <w:szCs w:val="22"/>
        </w:rPr>
        <w:t>this Contract</w:t>
      </w:r>
      <w:r w:rsidR="00081C9F" w:rsidRPr="004C10A8">
        <w:rPr>
          <w:rFonts w:ascii="Arial Narrow" w:hAnsi="Arial Narrow"/>
          <w:sz w:val="22"/>
          <w:szCs w:val="22"/>
        </w:rPr>
        <w:t xml:space="preserve"> for any reason does not affect</w:t>
      </w:r>
      <w:r w:rsidR="005C380A" w:rsidRPr="004C10A8">
        <w:rPr>
          <w:rFonts w:ascii="Arial Narrow" w:hAnsi="Arial Narrow"/>
          <w:sz w:val="22"/>
          <w:szCs w:val="22"/>
        </w:rPr>
        <w:t xml:space="preserve"> </w:t>
      </w:r>
      <w:r w:rsidR="00081C9F" w:rsidRPr="004C10A8">
        <w:rPr>
          <w:rFonts w:ascii="Arial Narrow" w:hAnsi="Arial Narrow"/>
          <w:sz w:val="22"/>
          <w:szCs w:val="22"/>
        </w:rPr>
        <w:t xml:space="preserve">any rights of either party against the other </w:t>
      </w:r>
      <w:r w:rsidR="005C380A" w:rsidRPr="004C10A8">
        <w:rPr>
          <w:rFonts w:ascii="Arial Narrow" w:hAnsi="Arial Narrow"/>
          <w:sz w:val="22"/>
          <w:szCs w:val="22"/>
        </w:rPr>
        <w:t xml:space="preserve">party </w:t>
      </w:r>
      <w:r w:rsidR="00081C9F" w:rsidRPr="004C10A8">
        <w:rPr>
          <w:rFonts w:ascii="Arial Narrow" w:hAnsi="Arial Narrow"/>
          <w:sz w:val="22"/>
          <w:szCs w:val="22"/>
        </w:rPr>
        <w:t>that:</w:t>
      </w:r>
    </w:p>
    <w:p w14:paraId="2E97F6A7" w14:textId="3598B636" w:rsidR="00081C9F" w:rsidRPr="004C10A8" w:rsidRDefault="00081C9F" w:rsidP="00094005">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arose prior to the time at which expiry or termination occurred; and</w:t>
      </w:r>
    </w:p>
    <w:p w14:paraId="16DE3DC3" w14:textId="02F9C622" w:rsidR="00081C9F" w:rsidRPr="004C10A8" w:rsidRDefault="00081C9F" w:rsidP="00094005">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otherwise relate to or </w:t>
      </w:r>
      <w:r w:rsidR="004132D4" w:rsidRPr="004C10A8">
        <w:rPr>
          <w:rFonts w:ascii="Arial Narrow" w:hAnsi="Arial Narrow"/>
          <w:sz w:val="22"/>
          <w:szCs w:val="22"/>
        </w:rPr>
        <w:t xml:space="preserve">may </w:t>
      </w:r>
      <w:r w:rsidRPr="004C10A8">
        <w:rPr>
          <w:rFonts w:ascii="Arial Narrow" w:hAnsi="Arial Narrow"/>
          <w:sz w:val="22"/>
          <w:szCs w:val="22"/>
        </w:rPr>
        <w:t xml:space="preserve">arise at any future date from any breach of </w:t>
      </w:r>
      <w:r w:rsidR="00FF34AE">
        <w:rPr>
          <w:rFonts w:ascii="Arial Narrow" w:hAnsi="Arial Narrow"/>
          <w:sz w:val="22"/>
          <w:szCs w:val="22"/>
        </w:rPr>
        <w:t>this Contract</w:t>
      </w:r>
      <w:r w:rsidRPr="004C10A8">
        <w:rPr>
          <w:rFonts w:ascii="Arial Narrow" w:hAnsi="Arial Narrow"/>
          <w:sz w:val="22"/>
          <w:szCs w:val="22"/>
        </w:rPr>
        <w:t xml:space="preserve"> occurring prior to the expiry or termination</w:t>
      </w:r>
      <w:r w:rsidR="00415C92">
        <w:rPr>
          <w:rFonts w:ascii="Arial Narrow" w:hAnsi="Arial Narrow"/>
          <w:sz w:val="22"/>
          <w:szCs w:val="22"/>
        </w:rPr>
        <w:t>.</w:t>
      </w:r>
    </w:p>
    <w:p w14:paraId="35E33B24" w14:textId="78ADC4ED" w:rsidR="00081C9F" w:rsidRPr="004C10A8" w:rsidRDefault="00081C9F" w:rsidP="00094005">
      <w:pPr>
        <w:pStyle w:val="Heading7"/>
        <w:numPr>
          <w:ilvl w:val="1"/>
          <w:numId w:val="27"/>
        </w:numPr>
        <w:spacing w:before="120" w:after="120"/>
        <w:rPr>
          <w:szCs w:val="22"/>
        </w:rPr>
      </w:pPr>
      <w:bookmarkStart w:id="265" w:name="_Ref133573692"/>
      <w:r w:rsidRPr="004C10A8">
        <w:rPr>
          <w:szCs w:val="22"/>
        </w:rPr>
        <w:t xml:space="preserve">Reduction of </w:t>
      </w:r>
      <w:r w:rsidR="003B1D58" w:rsidRPr="004C10A8">
        <w:rPr>
          <w:szCs w:val="22"/>
        </w:rPr>
        <w:t xml:space="preserve">Maximum </w:t>
      </w:r>
      <w:r w:rsidR="003F1E1C">
        <w:rPr>
          <w:szCs w:val="22"/>
        </w:rPr>
        <w:t>Service</w:t>
      </w:r>
      <w:r w:rsidR="003B1D58" w:rsidRPr="004C10A8">
        <w:rPr>
          <w:szCs w:val="22"/>
        </w:rPr>
        <w:t xml:space="preserve"> Quantity</w:t>
      </w:r>
      <w:bookmarkEnd w:id="265"/>
      <w:r w:rsidRPr="004C10A8">
        <w:rPr>
          <w:szCs w:val="22"/>
        </w:rPr>
        <w:t xml:space="preserve"> </w:t>
      </w:r>
    </w:p>
    <w:p w14:paraId="2DE3B2A3" w14:textId="3ECF9B32" w:rsidR="00306E32" w:rsidRDefault="00260EBF" w:rsidP="0079030B">
      <w:pPr>
        <w:spacing w:before="120" w:after="120"/>
        <w:ind w:left="709"/>
        <w:rPr>
          <w:rFonts w:ascii="Arial Narrow" w:hAnsi="Arial Narrow"/>
          <w:sz w:val="22"/>
          <w:szCs w:val="22"/>
        </w:rPr>
      </w:pPr>
      <w:bookmarkStart w:id="266" w:name="_Ref138041411"/>
      <w:r>
        <w:rPr>
          <w:rFonts w:ascii="Arial Narrow" w:hAnsi="Arial Narrow"/>
          <w:sz w:val="22"/>
          <w:szCs w:val="22"/>
        </w:rPr>
        <w:t xml:space="preserve">AEMO </w:t>
      </w:r>
      <w:r w:rsidR="00306E32">
        <w:rPr>
          <w:rFonts w:ascii="Arial Narrow" w:hAnsi="Arial Narrow"/>
          <w:sz w:val="22"/>
          <w:szCs w:val="22"/>
        </w:rPr>
        <w:t xml:space="preserve">(acting reasonably and as an alternative to termination) </w:t>
      </w:r>
      <w:r w:rsidR="00081C9F" w:rsidRPr="004C10A8">
        <w:rPr>
          <w:rFonts w:ascii="Arial Narrow" w:hAnsi="Arial Narrow"/>
          <w:sz w:val="22"/>
          <w:szCs w:val="22"/>
        </w:rPr>
        <w:t>may</w:t>
      </w:r>
      <w:r w:rsidR="00EC1DCC">
        <w:rPr>
          <w:rFonts w:ascii="Arial Narrow" w:hAnsi="Arial Narrow"/>
          <w:sz w:val="22"/>
          <w:szCs w:val="22"/>
        </w:rPr>
        <w:t xml:space="preserve"> </w:t>
      </w:r>
      <w:r w:rsidR="00EC1DCC" w:rsidRPr="004C10A8">
        <w:rPr>
          <w:rFonts w:ascii="Arial Narrow" w:hAnsi="Arial Narrow"/>
          <w:sz w:val="22"/>
          <w:szCs w:val="22"/>
        </w:rPr>
        <w:t xml:space="preserve">reduce the Maximum </w:t>
      </w:r>
      <w:r w:rsidR="00EC1DCC">
        <w:rPr>
          <w:rFonts w:ascii="Arial Narrow" w:hAnsi="Arial Narrow"/>
          <w:sz w:val="22"/>
          <w:szCs w:val="22"/>
        </w:rPr>
        <w:t xml:space="preserve">Service </w:t>
      </w:r>
      <w:r w:rsidR="00EC1DCC" w:rsidRPr="004C10A8">
        <w:rPr>
          <w:rFonts w:ascii="Arial Narrow" w:hAnsi="Arial Narrow"/>
          <w:sz w:val="22"/>
          <w:szCs w:val="22"/>
        </w:rPr>
        <w:t xml:space="preserve">Quantity </w:t>
      </w:r>
      <w:r w:rsidR="00EC1DCC">
        <w:rPr>
          <w:rFonts w:ascii="Arial Narrow" w:hAnsi="Arial Narrow"/>
          <w:sz w:val="22"/>
          <w:szCs w:val="22"/>
        </w:rPr>
        <w:t>to a quantity AEMO</w:t>
      </w:r>
      <w:r w:rsidR="00351F8E">
        <w:rPr>
          <w:rFonts w:ascii="Arial Narrow" w:hAnsi="Arial Narrow"/>
          <w:sz w:val="22"/>
          <w:szCs w:val="22"/>
        </w:rPr>
        <w:t xml:space="preserve"> </w:t>
      </w:r>
      <w:r w:rsidR="003862E1" w:rsidRPr="00B75C00">
        <w:rPr>
          <w:rFonts w:ascii="Arial Narrow" w:hAnsi="Arial Narrow"/>
          <w:sz w:val="22"/>
          <w:szCs w:val="22"/>
        </w:rPr>
        <w:t>reasonabl</w:t>
      </w:r>
      <w:r w:rsidR="00351F8E" w:rsidRPr="00B75C00">
        <w:rPr>
          <w:rFonts w:ascii="Arial Narrow" w:hAnsi="Arial Narrow"/>
          <w:sz w:val="22"/>
          <w:szCs w:val="22"/>
        </w:rPr>
        <w:t>y</w:t>
      </w:r>
      <w:r w:rsidR="003862E1" w:rsidRPr="00B75C00">
        <w:rPr>
          <w:rFonts w:ascii="Arial Narrow" w:hAnsi="Arial Narrow"/>
          <w:sz w:val="22"/>
          <w:szCs w:val="22"/>
        </w:rPr>
        <w:t xml:space="preserve"> expect</w:t>
      </w:r>
      <w:r w:rsidR="00351F8E" w:rsidRPr="00B75C00">
        <w:rPr>
          <w:rFonts w:ascii="Arial Narrow" w:hAnsi="Arial Narrow"/>
          <w:sz w:val="22"/>
          <w:szCs w:val="22"/>
        </w:rPr>
        <w:t xml:space="preserve">s the Service Provider to be capable of providing having regard to </w:t>
      </w:r>
      <w:r w:rsidR="00306E32">
        <w:rPr>
          <w:rFonts w:ascii="Arial Narrow" w:hAnsi="Arial Narrow"/>
          <w:sz w:val="22"/>
          <w:szCs w:val="22"/>
        </w:rPr>
        <w:t>the Service Provider’s historical performance under this Contract.</w:t>
      </w:r>
    </w:p>
    <w:p w14:paraId="5FEA4092" w14:textId="77777777" w:rsidR="00081C9F" w:rsidRPr="004C10A8" w:rsidRDefault="00081C9F"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267" w:name="_Toc138153977"/>
      <w:bookmarkStart w:id="268" w:name="_Ref138153477"/>
      <w:bookmarkStart w:id="269" w:name="_Ref138080279"/>
      <w:bookmarkStart w:id="270" w:name="_Ref138046190"/>
      <w:bookmarkStart w:id="271" w:name="_Ref138045836"/>
      <w:bookmarkStart w:id="272" w:name="_Ref138045468"/>
      <w:bookmarkStart w:id="273" w:name="_Ref138043569"/>
      <w:bookmarkStart w:id="274" w:name="_Ref138042911"/>
      <w:bookmarkStart w:id="275" w:name="_Ref138042281"/>
      <w:bookmarkStart w:id="276" w:name="_Ref138041829"/>
      <w:bookmarkStart w:id="277" w:name="_Toc425322536"/>
      <w:bookmarkStart w:id="278" w:name="_Toc419023436"/>
      <w:bookmarkStart w:id="279" w:name="_Toc419003427"/>
      <w:bookmarkStart w:id="280" w:name="_Toc419001379"/>
      <w:bookmarkStart w:id="281" w:name="_Toc417895968"/>
      <w:bookmarkStart w:id="282" w:name="_Toc417894786"/>
      <w:bookmarkStart w:id="283" w:name="_Toc414705630"/>
      <w:bookmarkStart w:id="284" w:name="_Toc405958516"/>
      <w:bookmarkStart w:id="285" w:name="_Ref112832819"/>
      <w:bookmarkStart w:id="286" w:name="_Ref113573615"/>
      <w:bookmarkStart w:id="287" w:name="_Ref113740311"/>
      <w:bookmarkStart w:id="288" w:name="_Ref113892156"/>
      <w:bookmarkStart w:id="289" w:name="_Ref114498003"/>
      <w:bookmarkStart w:id="290" w:name="_Ref119987909"/>
      <w:bookmarkStart w:id="291" w:name="_Toc120048569"/>
      <w:bookmarkStart w:id="292" w:name="_Ref133225210"/>
      <w:bookmarkStart w:id="293" w:name="_Toc133228753"/>
      <w:bookmarkStart w:id="294" w:name="_Toc133479311"/>
      <w:bookmarkStart w:id="295" w:name="_Ref133593068"/>
      <w:bookmarkStart w:id="296" w:name="_Toc133939878"/>
      <w:bookmarkEnd w:id="266"/>
      <w:r w:rsidRPr="004C10A8">
        <w:rPr>
          <w:rFonts w:ascii="Arial Narrow" w:eastAsia="PMingLiU" w:hAnsi="Arial Narrow"/>
          <w:kern w:val="28"/>
          <w:sz w:val="32"/>
        </w:rPr>
        <w:t>Dispute resolution</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579A281B" w14:textId="5A36D9AD" w:rsidR="00747588" w:rsidRPr="004C10A8" w:rsidRDefault="00747588" w:rsidP="00094005">
      <w:pPr>
        <w:pStyle w:val="Heading7"/>
        <w:numPr>
          <w:ilvl w:val="1"/>
          <w:numId w:val="27"/>
        </w:numPr>
        <w:spacing w:before="120" w:after="120"/>
        <w:rPr>
          <w:szCs w:val="22"/>
        </w:rPr>
      </w:pPr>
      <w:r w:rsidRPr="004C10A8">
        <w:rPr>
          <w:i/>
          <w:iCs/>
          <w:szCs w:val="22"/>
        </w:rPr>
        <w:t>WEM Rules</w:t>
      </w:r>
      <w:r w:rsidRPr="004C10A8">
        <w:rPr>
          <w:szCs w:val="22"/>
        </w:rPr>
        <w:t xml:space="preserve"> dispute </w:t>
      </w:r>
      <w:r w:rsidR="00BF14BA">
        <w:rPr>
          <w:szCs w:val="22"/>
        </w:rPr>
        <w:t>process</w:t>
      </w:r>
    </w:p>
    <w:p w14:paraId="2EF14FEB" w14:textId="096A17A0" w:rsidR="007C5433" w:rsidRPr="004C10A8" w:rsidRDefault="00185921" w:rsidP="0079030B">
      <w:pPr>
        <w:spacing w:before="120" w:after="120"/>
        <w:ind w:left="709"/>
        <w:rPr>
          <w:rFonts w:ascii="Arial Narrow" w:hAnsi="Arial Narrow"/>
          <w:sz w:val="22"/>
          <w:szCs w:val="22"/>
        </w:rPr>
      </w:pPr>
      <w:r>
        <w:rPr>
          <w:rFonts w:ascii="Arial Narrow" w:hAnsi="Arial Narrow"/>
          <w:sz w:val="22"/>
          <w:szCs w:val="22"/>
        </w:rPr>
        <w:t xml:space="preserve">Subject to </w:t>
      </w:r>
      <w:r w:rsidRPr="004A304E">
        <w:rPr>
          <w:rFonts w:ascii="Arial Narrow" w:hAnsi="Arial Narrow"/>
          <w:b/>
          <w:bCs/>
          <w:sz w:val="22"/>
          <w:szCs w:val="22"/>
        </w:rPr>
        <w:t xml:space="preserve">clause </w:t>
      </w:r>
      <w:r w:rsidR="00374C92" w:rsidRPr="004A304E">
        <w:rPr>
          <w:rFonts w:ascii="Arial Narrow" w:hAnsi="Arial Narrow"/>
          <w:b/>
          <w:bCs/>
          <w:sz w:val="22"/>
          <w:szCs w:val="22"/>
        </w:rPr>
        <w:fldChar w:fldCharType="begin"/>
      </w:r>
      <w:r w:rsidR="00374C92" w:rsidRPr="004A304E">
        <w:rPr>
          <w:rFonts w:ascii="Arial Narrow" w:hAnsi="Arial Narrow"/>
          <w:b/>
          <w:bCs/>
          <w:sz w:val="22"/>
          <w:szCs w:val="22"/>
        </w:rPr>
        <w:instrText xml:space="preserve"> REF _Ref132894698 \r \h </w:instrText>
      </w:r>
      <w:r w:rsidR="004A304E">
        <w:rPr>
          <w:rFonts w:ascii="Arial Narrow" w:hAnsi="Arial Narrow"/>
          <w:b/>
          <w:bCs/>
          <w:sz w:val="22"/>
          <w:szCs w:val="22"/>
        </w:rPr>
        <w:instrText xml:space="preserve"> \* MERGEFORMAT </w:instrText>
      </w:r>
      <w:r w:rsidR="00374C92" w:rsidRPr="004A304E">
        <w:rPr>
          <w:rFonts w:ascii="Arial Narrow" w:hAnsi="Arial Narrow"/>
          <w:b/>
          <w:bCs/>
          <w:sz w:val="22"/>
          <w:szCs w:val="22"/>
        </w:rPr>
      </w:r>
      <w:r w:rsidR="00374C92" w:rsidRPr="004A304E">
        <w:rPr>
          <w:rFonts w:ascii="Arial Narrow" w:hAnsi="Arial Narrow"/>
          <w:b/>
          <w:bCs/>
          <w:sz w:val="22"/>
          <w:szCs w:val="22"/>
        </w:rPr>
        <w:fldChar w:fldCharType="separate"/>
      </w:r>
      <w:r w:rsidR="00C90283">
        <w:rPr>
          <w:rFonts w:ascii="Arial Narrow" w:hAnsi="Arial Narrow"/>
          <w:b/>
          <w:bCs/>
          <w:sz w:val="22"/>
          <w:szCs w:val="22"/>
        </w:rPr>
        <w:t>14</w:t>
      </w:r>
      <w:r w:rsidR="007560BB">
        <w:rPr>
          <w:rFonts w:ascii="Arial Narrow" w:hAnsi="Arial Narrow"/>
          <w:b/>
          <w:bCs/>
          <w:sz w:val="22"/>
          <w:szCs w:val="22"/>
        </w:rPr>
        <w:t>.2</w:t>
      </w:r>
      <w:r w:rsidR="00374C92" w:rsidRPr="004A304E">
        <w:rPr>
          <w:rFonts w:ascii="Arial Narrow" w:hAnsi="Arial Narrow"/>
          <w:b/>
          <w:bCs/>
          <w:sz w:val="22"/>
          <w:szCs w:val="22"/>
        </w:rPr>
        <w:fldChar w:fldCharType="end"/>
      </w:r>
      <w:r w:rsidR="00374C92">
        <w:rPr>
          <w:rFonts w:ascii="Arial Narrow" w:hAnsi="Arial Narrow"/>
          <w:sz w:val="22"/>
          <w:szCs w:val="22"/>
        </w:rPr>
        <w:t xml:space="preserve">, </w:t>
      </w:r>
      <w:r w:rsidR="00C24D5F">
        <w:rPr>
          <w:rFonts w:ascii="Arial Narrow" w:hAnsi="Arial Narrow"/>
          <w:sz w:val="22"/>
          <w:szCs w:val="22"/>
        </w:rPr>
        <w:t xml:space="preserve">the </w:t>
      </w:r>
      <w:r w:rsidR="007C5433" w:rsidRPr="004C10A8">
        <w:rPr>
          <w:rFonts w:ascii="Arial Narrow" w:hAnsi="Arial Narrow"/>
          <w:sz w:val="22"/>
          <w:szCs w:val="22"/>
        </w:rPr>
        <w:t xml:space="preserve">dispute process set out in </w:t>
      </w:r>
      <w:r w:rsidR="00FC38FB" w:rsidRPr="004C10A8">
        <w:rPr>
          <w:rFonts w:ascii="Arial Narrow" w:hAnsi="Arial Narrow"/>
          <w:sz w:val="22"/>
          <w:szCs w:val="22"/>
        </w:rPr>
        <w:t>sections</w:t>
      </w:r>
      <w:r w:rsidR="007C5433" w:rsidRPr="004C10A8">
        <w:rPr>
          <w:rFonts w:ascii="Arial Narrow" w:hAnsi="Arial Narrow"/>
          <w:sz w:val="22"/>
          <w:szCs w:val="22"/>
        </w:rPr>
        <w:t xml:space="preserve"> 2.18, 2.19</w:t>
      </w:r>
      <w:r w:rsidR="00CE6FCC" w:rsidRPr="004C10A8">
        <w:rPr>
          <w:rFonts w:ascii="Arial Narrow" w:hAnsi="Arial Narrow"/>
          <w:sz w:val="22"/>
          <w:szCs w:val="22"/>
        </w:rPr>
        <w:t>,</w:t>
      </w:r>
      <w:r w:rsidR="007C5433" w:rsidRPr="004C10A8">
        <w:rPr>
          <w:rFonts w:ascii="Arial Narrow" w:hAnsi="Arial Narrow"/>
          <w:sz w:val="22"/>
          <w:szCs w:val="22"/>
        </w:rPr>
        <w:t xml:space="preserve"> 2.20</w:t>
      </w:r>
      <w:r w:rsidR="00CE6FCC" w:rsidRPr="004C10A8">
        <w:rPr>
          <w:rFonts w:ascii="Arial Narrow" w:hAnsi="Arial Narrow"/>
          <w:sz w:val="22"/>
          <w:szCs w:val="22"/>
        </w:rPr>
        <w:t>,</w:t>
      </w:r>
      <w:r w:rsidR="00F70004" w:rsidRPr="004C10A8">
        <w:rPr>
          <w:rFonts w:ascii="Arial Narrow" w:hAnsi="Arial Narrow"/>
          <w:sz w:val="22"/>
          <w:szCs w:val="22"/>
        </w:rPr>
        <w:t xml:space="preserve"> </w:t>
      </w:r>
      <w:r w:rsidR="00A7004A">
        <w:rPr>
          <w:rFonts w:ascii="Arial Narrow" w:hAnsi="Arial Narrow"/>
          <w:sz w:val="22"/>
          <w:szCs w:val="22"/>
        </w:rPr>
        <w:t>9.16 and</w:t>
      </w:r>
      <w:r w:rsidR="0011362F">
        <w:rPr>
          <w:rFonts w:ascii="Arial Narrow" w:hAnsi="Arial Narrow"/>
          <w:sz w:val="22"/>
          <w:szCs w:val="22"/>
        </w:rPr>
        <w:t xml:space="preserve"> 9.17 </w:t>
      </w:r>
      <w:r w:rsidR="007C5433" w:rsidRPr="004C10A8">
        <w:rPr>
          <w:rFonts w:ascii="Arial Narrow" w:hAnsi="Arial Narrow"/>
          <w:sz w:val="22"/>
          <w:szCs w:val="22"/>
        </w:rPr>
        <w:t xml:space="preserve">of the </w:t>
      </w:r>
      <w:r w:rsidR="0073403C" w:rsidRPr="004C10A8">
        <w:rPr>
          <w:rFonts w:ascii="Arial Narrow" w:hAnsi="Arial Narrow"/>
          <w:i/>
          <w:iCs/>
          <w:sz w:val="22"/>
          <w:szCs w:val="22"/>
        </w:rPr>
        <w:t>WEM Rules</w:t>
      </w:r>
      <w:r w:rsidR="007C5433" w:rsidRPr="004C10A8">
        <w:rPr>
          <w:rFonts w:ascii="Arial Narrow" w:hAnsi="Arial Narrow"/>
          <w:sz w:val="22"/>
          <w:szCs w:val="22"/>
        </w:rPr>
        <w:t xml:space="preserve"> appl</w:t>
      </w:r>
      <w:r w:rsidR="00E04CEE" w:rsidRPr="004C10A8">
        <w:rPr>
          <w:rFonts w:ascii="Arial Narrow" w:hAnsi="Arial Narrow"/>
          <w:sz w:val="22"/>
          <w:szCs w:val="22"/>
        </w:rPr>
        <w:t>ies</w:t>
      </w:r>
      <w:r w:rsidR="007C5433" w:rsidRPr="004C10A8">
        <w:rPr>
          <w:rFonts w:ascii="Arial Narrow" w:hAnsi="Arial Narrow"/>
          <w:sz w:val="22"/>
          <w:szCs w:val="22"/>
        </w:rPr>
        <w:t xml:space="preserve"> to a</w:t>
      </w:r>
      <w:r w:rsidR="0011362F">
        <w:rPr>
          <w:rFonts w:ascii="Arial Narrow" w:hAnsi="Arial Narrow"/>
          <w:sz w:val="22"/>
          <w:szCs w:val="22"/>
        </w:rPr>
        <w:t>ny</w:t>
      </w:r>
      <w:r w:rsidR="007C5433" w:rsidRPr="004C10A8">
        <w:rPr>
          <w:rFonts w:ascii="Arial Narrow" w:hAnsi="Arial Narrow"/>
          <w:sz w:val="22"/>
          <w:szCs w:val="22"/>
        </w:rPr>
        <w:t xml:space="preserve"> dispute </w:t>
      </w:r>
      <w:r w:rsidR="0011362F">
        <w:rPr>
          <w:rFonts w:ascii="Arial Narrow" w:hAnsi="Arial Narrow"/>
          <w:sz w:val="22"/>
          <w:szCs w:val="22"/>
        </w:rPr>
        <w:t xml:space="preserve">arising </w:t>
      </w:r>
      <w:r w:rsidR="007C5433" w:rsidRPr="004C10A8">
        <w:rPr>
          <w:rFonts w:ascii="Arial Narrow" w:hAnsi="Arial Narrow"/>
          <w:sz w:val="22"/>
          <w:szCs w:val="22"/>
        </w:rPr>
        <w:t xml:space="preserve">under </w:t>
      </w:r>
      <w:r w:rsidR="00FF34AE">
        <w:rPr>
          <w:rFonts w:ascii="Arial Narrow" w:hAnsi="Arial Narrow"/>
          <w:sz w:val="22"/>
          <w:szCs w:val="22"/>
        </w:rPr>
        <w:t>this Contract</w:t>
      </w:r>
      <w:r w:rsidR="007C5433" w:rsidRPr="004C10A8">
        <w:rPr>
          <w:rFonts w:ascii="Arial Narrow" w:hAnsi="Arial Narrow"/>
          <w:sz w:val="22"/>
          <w:szCs w:val="22"/>
        </w:rPr>
        <w:t>.</w:t>
      </w:r>
    </w:p>
    <w:p w14:paraId="073BC0D8" w14:textId="77777777" w:rsidR="006624CE" w:rsidRPr="004C10A8" w:rsidRDefault="006624CE" w:rsidP="00094005">
      <w:pPr>
        <w:pStyle w:val="Heading7"/>
        <w:numPr>
          <w:ilvl w:val="1"/>
          <w:numId w:val="27"/>
        </w:numPr>
        <w:spacing w:before="120" w:after="120"/>
        <w:rPr>
          <w:szCs w:val="22"/>
        </w:rPr>
      </w:pPr>
      <w:bookmarkStart w:id="297" w:name="_Ref132894698"/>
      <w:bookmarkStart w:id="298" w:name="_Toc405958517"/>
      <w:r w:rsidRPr="004C10A8">
        <w:rPr>
          <w:szCs w:val="22"/>
        </w:rPr>
        <w:t>General dispute resolution procedure</w:t>
      </w:r>
      <w:bookmarkEnd w:id="297"/>
      <w:r w:rsidRPr="004C10A8">
        <w:rPr>
          <w:szCs w:val="22"/>
        </w:rPr>
        <w:t xml:space="preserve"> </w:t>
      </w:r>
    </w:p>
    <w:p w14:paraId="5F801207" w14:textId="488E7793" w:rsidR="008E18DA" w:rsidRPr="004C10A8" w:rsidRDefault="00D2623E" w:rsidP="00094005">
      <w:pPr>
        <w:pStyle w:val="ListParagraph"/>
        <w:numPr>
          <w:ilvl w:val="2"/>
          <w:numId w:val="1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This </w:t>
      </w:r>
      <w:r w:rsidRPr="004C10A8">
        <w:rPr>
          <w:rFonts w:ascii="Arial Narrow" w:hAnsi="Arial Narrow"/>
          <w:b/>
          <w:bCs/>
          <w:sz w:val="22"/>
          <w:szCs w:val="22"/>
        </w:rPr>
        <w:t>c</w:t>
      </w:r>
      <w:r w:rsidR="008E18DA" w:rsidRPr="004C10A8">
        <w:rPr>
          <w:rFonts w:ascii="Arial Narrow" w:hAnsi="Arial Narrow"/>
          <w:b/>
          <w:bCs/>
          <w:sz w:val="22"/>
          <w:szCs w:val="22"/>
        </w:rPr>
        <w:t xml:space="preserve">lause </w:t>
      </w:r>
      <w:r w:rsidR="0041417A">
        <w:rPr>
          <w:rFonts w:ascii="Arial Narrow" w:hAnsi="Arial Narrow"/>
          <w:b/>
          <w:bCs/>
          <w:sz w:val="22"/>
          <w:szCs w:val="22"/>
        </w:rPr>
        <w:fldChar w:fldCharType="begin"/>
      </w:r>
      <w:r w:rsidR="0041417A">
        <w:rPr>
          <w:rFonts w:ascii="Arial Narrow" w:hAnsi="Arial Narrow"/>
          <w:b/>
          <w:bCs/>
          <w:sz w:val="22"/>
          <w:szCs w:val="22"/>
        </w:rPr>
        <w:instrText xml:space="preserve"> REF _Ref133593068 \r \h </w:instrText>
      </w:r>
      <w:r w:rsidR="0041417A">
        <w:rPr>
          <w:rFonts w:ascii="Arial Narrow" w:hAnsi="Arial Narrow"/>
          <w:b/>
          <w:bCs/>
          <w:sz w:val="22"/>
          <w:szCs w:val="22"/>
        </w:rPr>
      </w:r>
      <w:r w:rsidR="0041417A">
        <w:rPr>
          <w:rFonts w:ascii="Arial Narrow" w:hAnsi="Arial Narrow"/>
          <w:b/>
          <w:bCs/>
          <w:sz w:val="22"/>
          <w:szCs w:val="22"/>
        </w:rPr>
        <w:fldChar w:fldCharType="separate"/>
      </w:r>
      <w:r w:rsidR="00C90283">
        <w:rPr>
          <w:rFonts w:ascii="Arial Narrow" w:hAnsi="Arial Narrow"/>
          <w:b/>
          <w:bCs/>
          <w:sz w:val="22"/>
          <w:szCs w:val="22"/>
        </w:rPr>
        <w:t>14</w:t>
      </w:r>
      <w:r w:rsidR="0041417A">
        <w:rPr>
          <w:rFonts w:ascii="Arial Narrow" w:hAnsi="Arial Narrow"/>
          <w:b/>
          <w:bCs/>
          <w:sz w:val="22"/>
          <w:szCs w:val="22"/>
        </w:rPr>
        <w:fldChar w:fldCharType="end"/>
      </w:r>
      <w:r w:rsidR="008E18DA" w:rsidRPr="004C10A8">
        <w:rPr>
          <w:rFonts w:ascii="Arial Narrow" w:hAnsi="Arial Narrow"/>
          <w:sz w:val="22"/>
          <w:szCs w:val="22"/>
        </w:rPr>
        <w:t xml:space="preserve"> </w:t>
      </w:r>
      <w:r w:rsidR="00B258DB" w:rsidRPr="004C10A8">
        <w:rPr>
          <w:rFonts w:ascii="Arial Narrow" w:hAnsi="Arial Narrow"/>
          <w:sz w:val="22"/>
          <w:szCs w:val="22"/>
        </w:rPr>
        <w:t>does not prevent a party seeking an urgent interlocutory injunction from a court of competent jurisdiction.</w:t>
      </w:r>
      <w:r w:rsidR="008E18DA" w:rsidRPr="004C10A8">
        <w:rPr>
          <w:rFonts w:ascii="Arial Narrow" w:hAnsi="Arial Narrow"/>
          <w:sz w:val="22"/>
          <w:szCs w:val="22"/>
        </w:rPr>
        <w:t xml:space="preserve">  </w:t>
      </w:r>
    </w:p>
    <w:p w14:paraId="299305AE" w14:textId="6478460A" w:rsidR="003112C7" w:rsidRPr="004C10A8" w:rsidRDefault="00B258DB" w:rsidP="00094005">
      <w:pPr>
        <w:pStyle w:val="ListParagraph"/>
        <w:numPr>
          <w:ilvl w:val="2"/>
          <w:numId w:val="1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Unless otherwise agreed, the parties must continue to perform their obligations under </w:t>
      </w:r>
      <w:r w:rsidR="00FF34AE">
        <w:rPr>
          <w:rFonts w:ascii="Arial Narrow" w:hAnsi="Arial Narrow"/>
          <w:sz w:val="22"/>
          <w:szCs w:val="22"/>
        </w:rPr>
        <w:t>this Contract</w:t>
      </w:r>
      <w:r w:rsidRPr="004C10A8">
        <w:rPr>
          <w:rFonts w:ascii="Arial Narrow" w:hAnsi="Arial Narrow"/>
          <w:sz w:val="22"/>
          <w:szCs w:val="22"/>
        </w:rPr>
        <w:t xml:space="preserve"> despite the existence of a dispute.</w:t>
      </w:r>
    </w:p>
    <w:p w14:paraId="775AA34E" w14:textId="21DFEAE3" w:rsidR="00081C9F" w:rsidRPr="004C10A8" w:rsidRDefault="00127E63" w:rsidP="00094005">
      <w:pPr>
        <w:pStyle w:val="Heading1"/>
        <w:keepLines/>
        <w:numPr>
          <w:ilvl w:val="0"/>
          <w:numId w:val="27"/>
        </w:numPr>
        <w:pBdr>
          <w:top w:val="none" w:sz="0" w:space="0" w:color="auto"/>
          <w:bottom w:val="single" w:sz="18" w:space="2" w:color="auto"/>
        </w:pBdr>
        <w:spacing w:before="120"/>
        <w:rPr>
          <w:rFonts w:ascii="Arial Narrow" w:eastAsia="PMingLiU" w:hAnsi="Arial Narrow"/>
          <w:kern w:val="28"/>
          <w:sz w:val="32"/>
        </w:rPr>
      </w:pPr>
      <w:bookmarkStart w:id="299" w:name="_Toc138153979"/>
      <w:bookmarkStart w:id="300" w:name="_Toc425322537"/>
      <w:bookmarkStart w:id="301" w:name="_Toc419023437"/>
      <w:bookmarkStart w:id="302" w:name="_Toc419003428"/>
      <w:bookmarkStart w:id="303" w:name="_Toc419001380"/>
      <w:bookmarkStart w:id="304" w:name="_Toc417895969"/>
      <w:bookmarkStart w:id="305" w:name="_Toc417894787"/>
      <w:bookmarkStart w:id="306" w:name="_Toc414705631"/>
      <w:bookmarkStart w:id="307" w:name="_Toc405958518"/>
      <w:bookmarkStart w:id="308" w:name="_Ref112925827"/>
      <w:bookmarkStart w:id="309" w:name="_Ref112925893"/>
      <w:bookmarkStart w:id="310" w:name="_Ref112926205"/>
      <w:bookmarkStart w:id="311" w:name="_Toc120048570"/>
      <w:bookmarkStart w:id="312" w:name="_Ref133225213"/>
      <w:bookmarkStart w:id="313" w:name="_Toc133228754"/>
      <w:bookmarkStart w:id="314" w:name="_Toc133479312"/>
      <w:bookmarkStart w:id="315" w:name="_Toc133939879"/>
      <w:bookmarkEnd w:id="298"/>
      <w:r w:rsidRPr="004C10A8">
        <w:rPr>
          <w:rFonts w:ascii="Arial Narrow" w:eastAsia="PMingLiU" w:hAnsi="Arial Narrow"/>
          <w:kern w:val="28"/>
          <w:sz w:val="32"/>
        </w:rPr>
        <w:t>Representations and w</w:t>
      </w:r>
      <w:r w:rsidR="00081C9F" w:rsidRPr="004C10A8">
        <w:rPr>
          <w:rFonts w:ascii="Arial Narrow" w:eastAsia="PMingLiU" w:hAnsi="Arial Narrow"/>
          <w:kern w:val="28"/>
          <w:sz w:val="32"/>
        </w:rPr>
        <w:t>arranties</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6B37D002" w14:textId="66FBE5E3" w:rsidR="00081C9F" w:rsidRPr="00C75432" w:rsidRDefault="00081C9F" w:rsidP="00C75432">
      <w:pPr>
        <w:spacing w:before="120" w:after="120"/>
        <w:ind w:left="709"/>
        <w:rPr>
          <w:rFonts w:ascii="Arial Narrow" w:hAnsi="Arial Narrow"/>
          <w:sz w:val="22"/>
          <w:szCs w:val="22"/>
        </w:rPr>
      </w:pPr>
      <w:bookmarkStart w:id="316" w:name="_Ref113894640"/>
      <w:r w:rsidRPr="00C75432">
        <w:rPr>
          <w:rFonts w:ascii="Arial Narrow" w:hAnsi="Arial Narrow"/>
          <w:sz w:val="22"/>
          <w:szCs w:val="22"/>
        </w:rPr>
        <w:t xml:space="preserve">The </w:t>
      </w:r>
      <w:r w:rsidR="00127E63" w:rsidRPr="00C75432">
        <w:rPr>
          <w:rFonts w:ascii="Arial Narrow" w:hAnsi="Arial Narrow"/>
          <w:sz w:val="22"/>
          <w:szCs w:val="22"/>
        </w:rPr>
        <w:t>Service Provider</w:t>
      </w:r>
      <w:r w:rsidR="00AB7A2F" w:rsidRPr="00C75432">
        <w:rPr>
          <w:rFonts w:ascii="Arial Narrow" w:hAnsi="Arial Narrow"/>
          <w:sz w:val="22"/>
          <w:szCs w:val="22"/>
        </w:rPr>
        <w:t xml:space="preserve"> </w:t>
      </w:r>
      <w:r w:rsidRPr="00C75432">
        <w:rPr>
          <w:rFonts w:ascii="Arial Narrow" w:hAnsi="Arial Narrow"/>
          <w:sz w:val="22"/>
          <w:szCs w:val="22"/>
        </w:rPr>
        <w:t xml:space="preserve">represents and warrants to </w:t>
      </w:r>
      <w:r w:rsidR="00B75B8C" w:rsidRPr="00C75432">
        <w:rPr>
          <w:rFonts w:ascii="Arial Narrow" w:hAnsi="Arial Narrow"/>
          <w:sz w:val="22"/>
          <w:szCs w:val="22"/>
        </w:rPr>
        <w:t>AEMO</w:t>
      </w:r>
      <w:r w:rsidRPr="00C75432">
        <w:rPr>
          <w:rFonts w:ascii="Arial Narrow" w:hAnsi="Arial Narrow"/>
          <w:sz w:val="22"/>
          <w:szCs w:val="22"/>
        </w:rPr>
        <w:t xml:space="preserve"> as at the </w:t>
      </w:r>
      <w:r w:rsidR="00AB7A2F" w:rsidRPr="00C75432">
        <w:rPr>
          <w:rFonts w:ascii="Arial Narrow" w:hAnsi="Arial Narrow"/>
          <w:sz w:val="22"/>
          <w:szCs w:val="22"/>
        </w:rPr>
        <w:t xml:space="preserve">Commencement Date and at </w:t>
      </w:r>
      <w:r w:rsidRPr="00C75432">
        <w:rPr>
          <w:rFonts w:ascii="Arial Narrow" w:hAnsi="Arial Narrow"/>
          <w:sz w:val="22"/>
          <w:szCs w:val="22"/>
        </w:rPr>
        <w:t xml:space="preserve">all times </w:t>
      </w:r>
      <w:r w:rsidR="0069440A" w:rsidRPr="00C75432">
        <w:rPr>
          <w:rFonts w:ascii="Arial Narrow" w:hAnsi="Arial Narrow"/>
          <w:sz w:val="22"/>
          <w:szCs w:val="22"/>
        </w:rPr>
        <w:t>during the Contract Term</w:t>
      </w:r>
      <w:r w:rsidRPr="00C75432">
        <w:rPr>
          <w:rFonts w:ascii="Arial Narrow" w:hAnsi="Arial Narrow"/>
          <w:sz w:val="22"/>
          <w:szCs w:val="22"/>
        </w:rPr>
        <w:t xml:space="preserve"> that:</w:t>
      </w:r>
      <w:bookmarkEnd w:id="316"/>
    </w:p>
    <w:p w14:paraId="58E3D4B3" w14:textId="41B0E1DB" w:rsidR="003D73B4" w:rsidRPr="004C10A8" w:rsidRDefault="00081C9F" w:rsidP="00094005">
      <w:pPr>
        <w:pStyle w:val="ListParagraph"/>
        <w:numPr>
          <w:ilvl w:val="2"/>
          <w:numId w:val="50"/>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005959FD" w:rsidRPr="004C10A8">
        <w:rPr>
          <w:rFonts w:ascii="Arial Narrow" w:hAnsi="Arial Narrow"/>
          <w:sz w:val="22"/>
          <w:szCs w:val="22"/>
        </w:rPr>
        <w:t>Service Provider</w:t>
      </w:r>
      <w:r w:rsidRPr="004C10A8">
        <w:rPr>
          <w:rFonts w:ascii="Arial Narrow" w:hAnsi="Arial Narrow"/>
          <w:sz w:val="22"/>
          <w:szCs w:val="22"/>
        </w:rPr>
        <w:t xml:space="preserve">’s obligations under </w:t>
      </w:r>
      <w:r w:rsidR="00FF34AE">
        <w:rPr>
          <w:rFonts w:ascii="Arial Narrow" w:hAnsi="Arial Narrow"/>
          <w:sz w:val="22"/>
          <w:szCs w:val="22"/>
        </w:rPr>
        <w:t>this Contract</w:t>
      </w:r>
      <w:r w:rsidRPr="004C10A8">
        <w:rPr>
          <w:rFonts w:ascii="Arial Narrow" w:hAnsi="Arial Narrow"/>
          <w:sz w:val="22"/>
          <w:szCs w:val="22"/>
        </w:rPr>
        <w:t xml:space="preserve"> are </w:t>
      </w:r>
      <w:r w:rsidR="00006D9B" w:rsidRPr="004C10A8">
        <w:rPr>
          <w:rFonts w:ascii="Arial Narrow" w:hAnsi="Arial Narrow"/>
          <w:sz w:val="22"/>
          <w:szCs w:val="22"/>
        </w:rPr>
        <w:t xml:space="preserve">valid and binding and </w:t>
      </w:r>
      <w:r w:rsidRPr="004C10A8">
        <w:rPr>
          <w:rFonts w:ascii="Arial Narrow" w:hAnsi="Arial Narrow"/>
          <w:sz w:val="22"/>
          <w:szCs w:val="22"/>
        </w:rPr>
        <w:t>enforceable in accordance with their terms;</w:t>
      </w:r>
    </w:p>
    <w:p w14:paraId="2B94D97B" w14:textId="730DC70C" w:rsidR="00DD24AF" w:rsidRPr="00441722" w:rsidRDefault="43F39FB2" w:rsidP="00094005">
      <w:pPr>
        <w:pStyle w:val="ListParagraph"/>
        <w:numPr>
          <w:ilvl w:val="2"/>
          <w:numId w:val="50"/>
        </w:numPr>
        <w:spacing w:before="120" w:after="120"/>
        <w:ind w:left="1418" w:hanging="709"/>
        <w:contextualSpacing w:val="0"/>
        <w:rPr>
          <w:rFonts w:ascii="Arial Narrow" w:hAnsi="Arial Narrow"/>
          <w:sz w:val="22"/>
          <w:szCs w:val="22"/>
        </w:rPr>
      </w:pPr>
      <w:bookmarkStart w:id="317" w:name="_Ref112925901"/>
      <w:r w:rsidRPr="004C10A8">
        <w:rPr>
          <w:rFonts w:ascii="Arial Narrow" w:hAnsi="Arial Narrow"/>
          <w:sz w:val="22"/>
          <w:szCs w:val="22"/>
        </w:rPr>
        <w:t xml:space="preserve">the </w:t>
      </w:r>
      <w:r w:rsidR="005959FD" w:rsidRPr="004C10A8">
        <w:rPr>
          <w:rFonts w:ascii="Arial Narrow" w:hAnsi="Arial Narrow"/>
          <w:sz w:val="22"/>
          <w:szCs w:val="22"/>
        </w:rPr>
        <w:t>Service Provider</w:t>
      </w:r>
      <w:r w:rsidRPr="004C10A8">
        <w:rPr>
          <w:rFonts w:ascii="Arial Narrow" w:hAnsi="Arial Narrow"/>
          <w:sz w:val="22"/>
          <w:szCs w:val="22"/>
        </w:rPr>
        <w:t xml:space="preserve"> has in full force and effect all contracts, authorisations, licences, permits, consents, certificates, authorities and approvals necessary to enter into </w:t>
      </w:r>
      <w:r w:rsidR="00FF34AE">
        <w:rPr>
          <w:rFonts w:ascii="Arial Narrow" w:hAnsi="Arial Narrow"/>
          <w:sz w:val="22"/>
          <w:szCs w:val="22"/>
        </w:rPr>
        <w:t>this Contract</w:t>
      </w:r>
      <w:r w:rsidRPr="004C10A8">
        <w:rPr>
          <w:rFonts w:ascii="Arial Narrow" w:hAnsi="Arial Narrow"/>
          <w:sz w:val="22"/>
          <w:szCs w:val="22"/>
        </w:rPr>
        <w:t xml:space="preserve">, to perform </w:t>
      </w:r>
      <w:r w:rsidRPr="00441722">
        <w:rPr>
          <w:rFonts w:ascii="Arial Narrow" w:hAnsi="Arial Narrow"/>
          <w:sz w:val="22"/>
          <w:szCs w:val="22"/>
        </w:rPr>
        <w:t xml:space="preserve">its obligations under </w:t>
      </w:r>
      <w:r w:rsidR="00FF34AE">
        <w:rPr>
          <w:rFonts w:ascii="Arial Narrow" w:hAnsi="Arial Narrow"/>
          <w:sz w:val="22"/>
          <w:szCs w:val="22"/>
        </w:rPr>
        <w:t>this Contract</w:t>
      </w:r>
      <w:r w:rsidRPr="00441722">
        <w:rPr>
          <w:rFonts w:ascii="Arial Narrow" w:hAnsi="Arial Narrow"/>
          <w:sz w:val="22"/>
          <w:szCs w:val="22"/>
        </w:rPr>
        <w:t xml:space="preserve"> and to allow those obligations to be enforced;</w:t>
      </w:r>
      <w:bookmarkEnd w:id="317"/>
      <w:r w:rsidRPr="00441722">
        <w:rPr>
          <w:rFonts w:ascii="Arial Narrow" w:hAnsi="Arial Narrow"/>
          <w:sz w:val="22"/>
          <w:szCs w:val="22"/>
        </w:rPr>
        <w:t xml:space="preserve"> </w:t>
      </w:r>
    </w:p>
    <w:p w14:paraId="0867FF2E" w14:textId="3CC6C990" w:rsidR="00DD24AF" w:rsidRPr="00441722" w:rsidRDefault="43F39FB2" w:rsidP="00094005">
      <w:pPr>
        <w:pStyle w:val="ListParagraph"/>
        <w:numPr>
          <w:ilvl w:val="2"/>
          <w:numId w:val="50"/>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 </w:t>
      </w:r>
      <w:r w:rsidR="005959FD" w:rsidRPr="00441722">
        <w:rPr>
          <w:rFonts w:ascii="Arial Narrow" w:hAnsi="Arial Narrow"/>
          <w:sz w:val="22"/>
          <w:szCs w:val="22"/>
        </w:rPr>
        <w:t>Service Provider</w:t>
      </w:r>
      <w:r w:rsidRPr="00441722">
        <w:rPr>
          <w:rFonts w:ascii="Arial Narrow" w:hAnsi="Arial Narrow"/>
          <w:sz w:val="22"/>
          <w:szCs w:val="22"/>
        </w:rPr>
        <w:t xml:space="preserve"> is </w:t>
      </w:r>
      <w:r w:rsidR="00C04A7E" w:rsidRPr="00441722">
        <w:rPr>
          <w:rFonts w:ascii="Arial Narrow" w:hAnsi="Arial Narrow"/>
          <w:sz w:val="22"/>
          <w:szCs w:val="22"/>
        </w:rPr>
        <w:t xml:space="preserve">not </w:t>
      </w:r>
      <w:r w:rsidRPr="00441722">
        <w:rPr>
          <w:rFonts w:ascii="Arial Narrow" w:hAnsi="Arial Narrow"/>
          <w:sz w:val="22"/>
          <w:szCs w:val="22"/>
        </w:rPr>
        <w:t xml:space="preserve">in default under </w:t>
      </w:r>
      <w:r w:rsidR="00B467AD" w:rsidRPr="00441722">
        <w:rPr>
          <w:rFonts w:ascii="Arial Narrow" w:hAnsi="Arial Narrow"/>
          <w:sz w:val="22"/>
          <w:szCs w:val="22"/>
        </w:rPr>
        <w:t>L</w:t>
      </w:r>
      <w:r w:rsidR="00313BA4" w:rsidRPr="00441722">
        <w:rPr>
          <w:rFonts w:ascii="Arial Narrow" w:hAnsi="Arial Narrow"/>
          <w:sz w:val="22"/>
          <w:szCs w:val="22"/>
        </w:rPr>
        <w:t>egislation</w:t>
      </w:r>
      <w:r w:rsidRPr="00441722">
        <w:rPr>
          <w:rFonts w:ascii="Arial Narrow" w:hAnsi="Arial Narrow"/>
          <w:sz w:val="22"/>
          <w:szCs w:val="22"/>
        </w:rPr>
        <w:t xml:space="preserve"> affecting </w:t>
      </w:r>
      <w:r w:rsidR="00C04A7E" w:rsidRPr="00441722">
        <w:rPr>
          <w:rFonts w:ascii="Arial Narrow" w:hAnsi="Arial Narrow"/>
          <w:sz w:val="22"/>
          <w:szCs w:val="22"/>
        </w:rPr>
        <w:t>it</w:t>
      </w:r>
      <w:r w:rsidRPr="00441722">
        <w:rPr>
          <w:rFonts w:ascii="Arial Narrow" w:hAnsi="Arial Narrow"/>
          <w:sz w:val="22"/>
          <w:szCs w:val="22"/>
        </w:rPr>
        <w:t xml:space="preserve"> or </w:t>
      </w:r>
      <w:r w:rsidR="00C04A7E" w:rsidRPr="00441722">
        <w:rPr>
          <w:rFonts w:ascii="Arial Narrow" w:hAnsi="Arial Narrow"/>
          <w:sz w:val="22"/>
          <w:szCs w:val="22"/>
        </w:rPr>
        <w:t>its</w:t>
      </w:r>
      <w:r w:rsidRPr="00441722">
        <w:rPr>
          <w:rFonts w:ascii="Arial Narrow" w:hAnsi="Arial Narrow"/>
          <w:sz w:val="22"/>
          <w:szCs w:val="22"/>
        </w:rPr>
        <w:t xml:space="preserve"> respective assets, or any obligation or undertaking by which it or any of its assets are bound which will or might reasonably be expected to, materially affect its ability to perform the obligations under </w:t>
      </w:r>
      <w:r w:rsidR="00FF34AE">
        <w:rPr>
          <w:rFonts w:ascii="Arial Narrow" w:hAnsi="Arial Narrow"/>
          <w:sz w:val="22"/>
          <w:szCs w:val="22"/>
        </w:rPr>
        <w:t>this Contract</w:t>
      </w:r>
      <w:r w:rsidRPr="00441722">
        <w:rPr>
          <w:rFonts w:ascii="Arial Narrow" w:hAnsi="Arial Narrow"/>
          <w:sz w:val="22"/>
          <w:szCs w:val="22"/>
        </w:rPr>
        <w:t xml:space="preserve">; </w:t>
      </w:r>
    </w:p>
    <w:p w14:paraId="18B543BB" w14:textId="0261C7DD" w:rsidR="00DD24AF" w:rsidRPr="00441722" w:rsidRDefault="43F39FB2" w:rsidP="00094005">
      <w:pPr>
        <w:pStyle w:val="ListParagraph"/>
        <w:numPr>
          <w:ilvl w:val="2"/>
          <w:numId w:val="50"/>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there is no pending or threatened action or proceeding affecting the </w:t>
      </w:r>
      <w:r w:rsidR="005959FD" w:rsidRPr="00441722">
        <w:rPr>
          <w:rFonts w:ascii="Arial Narrow" w:hAnsi="Arial Narrow"/>
          <w:sz w:val="22"/>
          <w:szCs w:val="22"/>
        </w:rPr>
        <w:t>Service Provider</w:t>
      </w:r>
      <w:r w:rsidRPr="00441722">
        <w:rPr>
          <w:rFonts w:ascii="Arial Narrow" w:hAnsi="Arial Narrow"/>
          <w:sz w:val="22"/>
          <w:szCs w:val="22"/>
        </w:rPr>
        <w:t xml:space="preserve"> or any of </w:t>
      </w:r>
      <w:r w:rsidR="00B45E16" w:rsidRPr="00441722">
        <w:rPr>
          <w:rFonts w:ascii="Arial Narrow" w:hAnsi="Arial Narrow"/>
          <w:sz w:val="22"/>
          <w:szCs w:val="22"/>
        </w:rPr>
        <w:t>its</w:t>
      </w:r>
      <w:r w:rsidRPr="00441722">
        <w:rPr>
          <w:rFonts w:ascii="Arial Narrow" w:hAnsi="Arial Narrow"/>
          <w:sz w:val="22"/>
          <w:szCs w:val="22"/>
        </w:rPr>
        <w:t xml:space="preserve"> respective assets before a court, governmental agency, commission, arbitrator or other tribunal which will, or might reasonably be expected to, materially affect its ability to perform its obligations under </w:t>
      </w:r>
      <w:r w:rsidR="00FF34AE">
        <w:rPr>
          <w:rFonts w:ascii="Arial Narrow" w:hAnsi="Arial Narrow"/>
          <w:sz w:val="22"/>
          <w:szCs w:val="22"/>
        </w:rPr>
        <w:t>this Contract</w:t>
      </w:r>
      <w:r w:rsidRPr="00441722">
        <w:rPr>
          <w:rFonts w:ascii="Arial Narrow" w:hAnsi="Arial Narrow"/>
          <w:sz w:val="22"/>
          <w:szCs w:val="22"/>
        </w:rPr>
        <w:t xml:space="preserve">; </w:t>
      </w:r>
      <w:r w:rsidR="000D0CF6" w:rsidRPr="00441722">
        <w:rPr>
          <w:rFonts w:ascii="Arial Narrow" w:hAnsi="Arial Narrow"/>
          <w:sz w:val="22"/>
          <w:szCs w:val="22"/>
        </w:rPr>
        <w:t>and</w:t>
      </w:r>
    </w:p>
    <w:p w14:paraId="7CF4235D" w14:textId="785A1FC2" w:rsidR="00DD24AF" w:rsidRPr="00441722" w:rsidRDefault="00DD24AF" w:rsidP="00094005">
      <w:pPr>
        <w:pStyle w:val="ListParagraph"/>
        <w:numPr>
          <w:ilvl w:val="2"/>
          <w:numId w:val="50"/>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 </w:t>
      </w:r>
      <w:r w:rsidR="005959FD" w:rsidRPr="00441722">
        <w:rPr>
          <w:rFonts w:ascii="Arial Narrow" w:hAnsi="Arial Narrow"/>
          <w:sz w:val="22"/>
          <w:szCs w:val="22"/>
        </w:rPr>
        <w:t>Service Provider</w:t>
      </w:r>
      <w:r w:rsidRPr="00441722">
        <w:rPr>
          <w:rFonts w:ascii="Arial Narrow" w:hAnsi="Arial Narrow"/>
          <w:sz w:val="22"/>
          <w:szCs w:val="22"/>
        </w:rPr>
        <w:t xml:space="preserve"> </w:t>
      </w:r>
      <w:r w:rsidR="00B45E16" w:rsidRPr="00441722">
        <w:rPr>
          <w:rFonts w:ascii="Arial Narrow" w:hAnsi="Arial Narrow"/>
          <w:sz w:val="22"/>
          <w:szCs w:val="22"/>
        </w:rPr>
        <w:t>does not</w:t>
      </w:r>
      <w:r w:rsidRPr="00441722">
        <w:rPr>
          <w:rFonts w:ascii="Arial Narrow" w:hAnsi="Arial Narrow"/>
          <w:sz w:val="22"/>
          <w:szCs w:val="22"/>
        </w:rPr>
        <w:t xml:space="preserve"> have immunity from the jurisdiction of a court or from legal process (whether through service of notice, attachment prior to judgment, attachment in aid of execution, execution or otherwise).</w:t>
      </w:r>
    </w:p>
    <w:p w14:paraId="2DE4F9C7" w14:textId="63535249" w:rsidR="00081C9F" w:rsidRPr="004C10A8" w:rsidRDefault="00081C9F" w:rsidP="00094005">
      <w:pPr>
        <w:pStyle w:val="Heading1"/>
        <w:keepLines/>
        <w:numPr>
          <w:ilvl w:val="0"/>
          <w:numId w:val="27"/>
        </w:numPr>
        <w:pBdr>
          <w:top w:val="none" w:sz="0" w:space="0" w:color="auto"/>
          <w:bottom w:val="single" w:sz="18" w:space="2" w:color="auto"/>
        </w:pBdr>
        <w:tabs>
          <w:tab w:val="num" w:pos="851"/>
        </w:tabs>
        <w:spacing w:before="120"/>
        <w:rPr>
          <w:rFonts w:ascii="Arial Narrow" w:eastAsia="PMingLiU" w:hAnsi="Arial Narrow"/>
          <w:kern w:val="28"/>
          <w:sz w:val="32"/>
        </w:rPr>
      </w:pPr>
      <w:bookmarkStart w:id="318" w:name="_Toc138153987"/>
      <w:bookmarkStart w:id="319" w:name="_Ref138153478"/>
      <w:bookmarkStart w:id="320" w:name="_Ref138046068"/>
      <w:bookmarkStart w:id="321" w:name="_Toc425322539"/>
      <w:bookmarkStart w:id="322" w:name="_Toc419023439"/>
      <w:bookmarkStart w:id="323" w:name="_Toc419003430"/>
      <w:bookmarkStart w:id="324" w:name="_Toc419001382"/>
      <w:bookmarkStart w:id="325" w:name="_Toc417895971"/>
      <w:bookmarkStart w:id="326" w:name="_Toc417894789"/>
      <w:bookmarkStart w:id="327" w:name="_Toc414705633"/>
      <w:bookmarkStart w:id="328" w:name="_Toc405958520"/>
      <w:bookmarkStart w:id="329" w:name="_Ref113892200"/>
      <w:bookmarkStart w:id="330" w:name="_Ref119987920"/>
      <w:bookmarkStart w:id="331" w:name="_Toc120048572"/>
      <w:bookmarkStart w:id="332" w:name="_Ref133225219"/>
      <w:bookmarkStart w:id="333" w:name="_Toc133228755"/>
      <w:bookmarkStart w:id="334" w:name="_Toc133479313"/>
      <w:bookmarkStart w:id="335" w:name="_Toc133939880"/>
      <w:r w:rsidRPr="004C10A8">
        <w:rPr>
          <w:rFonts w:ascii="Arial Narrow" w:eastAsia="PMingLiU" w:hAnsi="Arial Narrow"/>
          <w:kern w:val="28"/>
          <w:sz w:val="32"/>
        </w:rPr>
        <w:t>General</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444F01E3" w14:textId="420E8BF7" w:rsidR="00081C9F" w:rsidRPr="004C10A8" w:rsidRDefault="00081C9F" w:rsidP="00094005">
      <w:pPr>
        <w:pStyle w:val="Heading7"/>
        <w:keepNext/>
        <w:keepLines/>
        <w:numPr>
          <w:ilvl w:val="1"/>
          <w:numId w:val="27"/>
        </w:numPr>
        <w:spacing w:before="120" w:after="120"/>
        <w:rPr>
          <w:rFonts w:cs="Arial"/>
          <w:szCs w:val="22"/>
        </w:rPr>
      </w:pPr>
      <w:bookmarkStart w:id="336" w:name="_Toc138153988"/>
      <w:bookmarkStart w:id="337" w:name="_Toc417895972"/>
      <w:bookmarkStart w:id="338" w:name="_Toc414705634"/>
      <w:bookmarkStart w:id="339" w:name="_Toc405958521"/>
      <w:bookmarkStart w:id="340" w:name="_Ref112936688"/>
      <w:bookmarkStart w:id="341" w:name="_Ref112937655"/>
      <w:bookmarkStart w:id="342" w:name="_Ref112937884"/>
      <w:bookmarkStart w:id="343" w:name="_Ref112937909"/>
      <w:bookmarkStart w:id="344" w:name="_Ref113577118"/>
      <w:r w:rsidRPr="004C10A8">
        <w:rPr>
          <w:rFonts w:cs="Arial"/>
          <w:szCs w:val="22"/>
        </w:rPr>
        <w:t>Notices</w:t>
      </w:r>
      <w:bookmarkEnd w:id="336"/>
      <w:bookmarkEnd w:id="337"/>
      <w:bookmarkEnd w:id="338"/>
      <w:bookmarkEnd w:id="339"/>
      <w:bookmarkEnd w:id="340"/>
      <w:bookmarkEnd w:id="341"/>
      <w:bookmarkEnd w:id="342"/>
      <w:bookmarkEnd w:id="343"/>
      <w:bookmarkEnd w:id="344"/>
    </w:p>
    <w:p w14:paraId="26083CF4" w14:textId="619D4C2F"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Subject to </w:t>
      </w:r>
      <w:r w:rsidR="00042F0F" w:rsidRPr="004C10A8">
        <w:rPr>
          <w:rFonts w:ascii="Arial Narrow" w:hAnsi="Arial Narrow" w:cs="Arial"/>
          <w:b/>
          <w:bCs/>
          <w:sz w:val="22"/>
          <w:szCs w:val="22"/>
        </w:rPr>
        <w:t xml:space="preserve">clause </w:t>
      </w:r>
      <w:r w:rsidR="00042F0F" w:rsidRPr="004C10A8">
        <w:rPr>
          <w:rFonts w:ascii="Arial Narrow" w:hAnsi="Arial Narrow" w:cs="Arial"/>
          <w:b/>
          <w:bCs/>
          <w:sz w:val="22"/>
          <w:szCs w:val="22"/>
        </w:rPr>
        <w:fldChar w:fldCharType="begin"/>
      </w:r>
      <w:r w:rsidR="00042F0F" w:rsidRPr="004C10A8">
        <w:rPr>
          <w:rFonts w:ascii="Arial Narrow" w:hAnsi="Arial Narrow" w:cs="Arial"/>
          <w:b/>
          <w:bCs/>
          <w:sz w:val="22"/>
          <w:szCs w:val="22"/>
        </w:rPr>
        <w:instrText xml:space="preserve"> REF _Ref112936688 \r \h </w:instrText>
      </w:r>
      <w:r w:rsidR="000964AE" w:rsidRPr="004C10A8">
        <w:rPr>
          <w:rFonts w:ascii="Arial Narrow" w:hAnsi="Arial Narrow" w:cs="Arial"/>
          <w:b/>
          <w:bCs/>
          <w:sz w:val="22"/>
          <w:szCs w:val="22"/>
        </w:rPr>
        <w:instrText xml:space="preserve"> \* MERGEFORMAT </w:instrText>
      </w:r>
      <w:r w:rsidR="00042F0F" w:rsidRPr="004C10A8">
        <w:rPr>
          <w:rFonts w:ascii="Arial Narrow" w:hAnsi="Arial Narrow" w:cs="Arial"/>
          <w:b/>
          <w:bCs/>
          <w:sz w:val="22"/>
          <w:szCs w:val="22"/>
        </w:rPr>
      </w:r>
      <w:r w:rsidR="00042F0F"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w:t>
      </w:r>
      <w:r w:rsidR="00042F0F" w:rsidRPr="004C10A8">
        <w:rPr>
          <w:rFonts w:ascii="Arial Narrow" w:hAnsi="Arial Narrow" w:cs="Arial"/>
          <w:b/>
          <w:bCs/>
          <w:sz w:val="22"/>
          <w:szCs w:val="22"/>
        </w:rPr>
        <w:fldChar w:fldCharType="end"/>
      </w:r>
      <w:r w:rsidR="00507BF3" w:rsidRPr="004C10A8">
        <w:rPr>
          <w:rFonts w:ascii="Arial Narrow" w:hAnsi="Arial Narrow" w:cs="Arial"/>
          <w:b/>
          <w:bCs/>
          <w:sz w:val="22"/>
          <w:szCs w:val="22"/>
        </w:rPr>
        <w:fldChar w:fldCharType="begin"/>
      </w:r>
      <w:r w:rsidR="00507BF3" w:rsidRPr="004C10A8">
        <w:rPr>
          <w:rFonts w:ascii="Arial Narrow" w:hAnsi="Arial Narrow" w:cs="Arial"/>
          <w:b/>
          <w:bCs/>
          <w:sz w:val="22"/>
          <w:szCs w:val="22"/>
        </w:rPr>
        <w:instrText xml:space="preserve"> REF _Ref494375725 \r \h </w:instrText>
      </w:r>
      <w:r w:rsidR="000964AE" w:rsidRPr="004C10A8">
        <w:rPr>
          <w:rFonts w:ascii="Arial Narrow" w:hAnsi="Arial Narrow" w:cs="Arial"/>
          <w:b/>
          <w:bCs/>
          <w:sz w:val="22"/>
          <w:szCs w:val="22"/>
        </w:rPr>
        <w:instrText xml:space="preserve"> \* MERGEFORMAT </w:instrText>
      </w:r>
      <w:r w:rsidR="00507BF3" w:rsidRPr="004C10A8">
        <w:rPr>
          <w:rFonts w:ascii="Arial Narrow" w:hAnsi="Arial Narrow" w:cs="Arial"/>
          <w:b/>
          <w:bCs/>
          <w:sz w:val="22"/>
          <w:szCs w:val="22"/>
        </w:rPr>
      </w:r>
      <w:r w:rsidR="00507BF3" w:rsidRPr="004C10A8">
        <w:rPr>
          <w:rFonts w:ascii="Arial Narrow" w:hAnsi="Arial Narrow" w:cs="Arial"/>
          <w:b/>
          <w:bCs/>
          <w:sz w:val="22"/>
          <w:szCs w:val="22"/>
        </w:rPr>
        <w:fldChar w:fldCharType="separate"/>
      </w:r>
      <w:r w:rsidR="007560BB">
        <w:rPr>
          <w:rFonts w:ascii="Arial Narrow" w:hAnsi="Arial Narrow" w:cs="Arial"/>
          <w:b/>
          <w:bCs/>
          <w:sz w:val="22"/>
          <w:szCs w:val="22"/>
        </w:rPr>
        <w:t>(b)</w:t>
      </w:r>
      <w:r w:rsidR="00507BF3" w:rsidRPr="004C10A8">
        <w:rPr>
          <w:rFonts w:ascii="Arial Narrow" w:hAnsi="Arial Narrow" w:cs="Arial"/>
          <w:b/>
          <w:bCs/>
          <w:sz w:val="22"/>
          <w:szCs w:val="22"/>
        </w:rPr>
        <w:fldChar w:fldCharType="end"/>
      </w:r>
      <w:r w:rsidRPr="004C10A8">
        <w:rPr>
          <w:rFonts w:ascii="Arial Narrow" w:hAnsi="Arial Narrow" w:cs="Arial"/>
          <w:sz w:val="22"/>
          <w:szCs w:val="22"/>
        </w:rPr>
        <w:t xml:space="preserve"> and</w:t>
      </w:r>
      <w:r w:rsidR="001D4F61">
        <w:rPr>
          <w:rFonts w:ascii="Arial Narrow" w:hAnsi="Arial Narrow" w:cs="Arial"/>
          <w:sz w:val="22"/>
          <w:szCs w:val="22"/>
        </w:rPr>
        <w:t xml:space="preserve"> </w:t>
      </w:r>
      <w:r w:rsidR="00735FE8" w:rsidRPr="00735FE8">
        <w:rPr>
          <w:rFonts w:ascii="Arial Narrow" w:hAnsi="Arial Narrow" w:cs="Arial"/>
          <w:b/>
          <w:bCs/>
          <w:sz w:val="22"/>
          <w:szCs w:val="22"/>
        </w:rPr>
        <w:fldChar w:fldCharType="begin"/>
      </w:r>
      <w:r w:rsidR="00735FE8" w:rsidRPr="00735FE8">
        <w:rPr>
          <w:rFonts w:ascii="Arial Narrow" w:hAnsi="Arial Narrow" w:cs="Arial"/>
          <w:b/>
          <w:bCs/>
          <w:sz w:val="22"/>
          <w:szCs w:val="22"/>
        </w:rPr>
        <w:instrText xml:space="preserve"> REF _Ref133939886 \r \h </w:instrText>
      </w:r>
      <w:r w:rsidR="00735FE8">
        <w:rPr>
          <w:rFonts w:ascii="Arial Narrow" w:hAnsi="Arial Narrow" w:cs="Arial"/>
          <w:b/>
          <w:bCs/>
          <w:sz w:val="22"/>
          <w:szCs w:val="22"/>
        </w:rPr>
        <w:instrText xml:space="preserve"> \* MERGEFORMAT </w:instrText>
      </w:r>
      <w:r w:rsidR="00735FE8" w:rsidRPr="00735FE8">
        <w:rPr>
          <w:rFonts w:ascii="Arial Narrow" w:hAnsi="Arial Narrow" w:cs="Arial"/>
          <w:b/>
          <w:bCs/>
          <w:sz w:val="22"/>
          <w:szCs w:val="22"/>
        </w:rPr>
      </w:r>
      <w:r w:rsidR="00735FE8" w:rsidRPr="00735FE8">
        <w:rPr>
          <w:rFonts w:ascii="Arial Narrow" w:hAnsi="Arial Narrow" w:cs="Arial"/>
          <w:b/>
          <w:bCs/>
          <w:sz w:val="22"/>
          <w:szCs w:val="22"/>
        </w:rPr>
        <w:fldChar w:fldCharType="separate"/>
      </w:r>
      <w:r w:rsidR="00735FE8" w:rsidRPr="00735FE8">
        <w:rPr>
          <w:rFonts w:ascii="Arial Narrow" w:hAnsi="Arial Narrow" w:cs="Arial"/>
          <w:b/>
          <w:bCs/>
          <w:sz w:val="22"/>
          <w:szCs w:val="22"/>
        </w:rPr>
        <w:t>Schedule 5</w:t>
      </w:r>
      <w:r w:rsidR="00735FE8" w:rsidRPr="00735FE8">
        <w:rPr>
          <w:rFonts w:ascii="Arial Narrow" w:hAnsi="Arial Narrow" w:cs="Arial"/>
          <w:b/>
          <w:bCs/>
          <w:sz w:val="22"/>
          <w:szCs w:val="22"/>
        </w:rPr>
        <w:fldChar w:fldCharType="end"/>
      </w:r>
      <w:r w:rsidRPr="004C10A8">
        <w:rPr>
          <w:rFonts w:ascii="Arial Narrow" w:hAnsi="Arial Narrow" w:cs="Arial"/>
          <w:sz w:val="22"/>
          <w:szCs w:val="22"/>
        </w:rPr>
        <w:t xml:space="preserve">, all </w:t>
      </w:r>
      <w:r w:rsidR="00B721CD">
        <w:rPr>
          <w:rFonts w:ascii="Arial Narrow" w:hAnsi="Arial Narrow" w:cs="Arial"/>
          <w:sz w:val="22"/>
          <w:szCs w:val="22"/>
        </w:rPr>
        <w:t>c</w:t>
      </w:r>
      <w:r w:rsidRPr="004C10A8">
        <w:rPr>
          <w:rFonts w:ascii="Arial Narrow" w:hAnsi="Arial Narrow" w:cs="Arial"/>
          <w:sz w:val="22"/>
          <w:szCs w:val="22"/>
        </w:rPr>
        <w:t>ommunications to a party must be:</w:t>
      </w:r>
    </w:p>
    <w:p w14:paraId="25172E2A" w14:textId="63A8EC3F" w:rsidR="00081C9F" w:rsidRPr="004C10A8" w:rsidRDefault="00081C9F" w:rsidP="00094005">
      <w:pPr>
        <w:pStyle w:val="ListParagraph"/>
        <w:numPr>
          <w:ilvl w:val="3"/>
          <w:numId w:val="20"/>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in writing;</w:t>
      </w:r>
    </w:p>
    <w:p w14:paraId="0552CCB7" w14:textId="2B34D5B1" w:rsidR="00081C9F" w:rsidRPr="004C10A8" w:rsidRDefault="00081C9F" w:rsidP="00094005">
      <w:pPr>
        <w:pStyle w:val="ListParagraph"/>
        <w:numPr>
          <w:ilvl w:val="3"/>
          <w:numId w:val="20"/>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marked to the attention of the person named in respect of that party in the </w:t>
      </w:r>
      <w:r w:rsidR="00C94582" w:rsidRPr="00C94582">
        <w:rPr>
          <w:rFonts w:ascii="Arial Narrow" w:hAnsi="Arial Narrow" w:cs="Arial"/>
          <w:b/>
          <w:bCs/>
          <w:sz w:val="22"/>
          <w:szCs w:val="22"/>
        </w:rPr>
        <w:t>Contract</w:t>
      </w:r>
      <w:r w:rsidR="00C94582">
        <w:rPr>
          <w:rFonts w:ascii="Arial Narrow" w:hAnsi="Arial Narrow" w:cs="Arial"/>
          <w:sz w:val="22"/>
          <w:szCs w:val="22"/>
        </w:rPr>
        <w:t xml:space="preserve"> </w:t>
      </w:r>
      <w:r w:rsidR="00C94582" w:rsidRPr="004C10A8">
        <w:rPr>
          <w:rFonts w:ascii="Arial Narrow" w:hAnsi="Arial Narrow" w:cs="Arial"/>
          <w:b/>
          <w:bCs/>
          <w:sz w:val="22"/>
          <w:szCs w:val="22"/>
        </w:rPr>
        <w:t>Details</w:t>
      </w:r>
      <w:r w:rsidRPr="004C10A8">
        <w:rPr>
          <w:rFonts w:ascii="Arial Narrow" w:hAnsi="Arial Narrow" w:cs="Arial"/>
          <w:sz w:val="22"/>
          <w:szCs w:val="22"/>
        </w:rPr>
        <w:t>; and</w:t>
      </w:r>
    </w:p>
    <w:p w14:paraId="54843895" w14:textId="7DAB2C9F" w:rsidR="00081C9F" w:rsidRPr="004C10A8" w:rsidRDefault="00081C9F" w:rsidP="00094005">
      <w:pPr>
        <w:pStyle w:val="ListParagraph"/>
        <w:numPr>
          <w:ilvl w:val="3"/>
          <w:numId w:val="20"/>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left at, sent by ordinary pre-paid post (airmail if posted to or from a place outside Australia), or in electronic form, to the address, number, or electronic mail address of the addressee specified in respect of that party in the </w:t>
      </w:r>
      <w:r w:rsidR="00C94582" w:rsidRPr="00C94582">
        <w:rPr>
          <w:rFonts w:ascii="Arial Narrow" w:hAnsi="Arial Narrow" w:cs="Arial"/>
          <w:b/>
          <w:bCs/>
          <w:sz w:val="22"/>
          <w:szCs w:val="22"/>
        </w:rPr>
        <w:t>Contract</w:t>
      </w:r>
      <w:r w:rsidR="00C94582">
        <w:rPr>
          <w:rFonts w:ascii="Arial Narrow" w:hAnsi="Arial Narrow" w:cs="Arial"/>
          <w:sz w:val="22"/>
          <w:szCs w:val="22"/>
        </w:rPr>
        <w:t xml:space="preserve"> </w:t>
      </w:r>
      <w:r w:rsidRPr="004C10A8">
        <w:rPr>
          <w:rFonts w:ascii="Arial Narrow" w:hAnsi="Arial Narrow" w:cs="Arial"/>
          <w:b/>
          <w:bCs/>
          <w:sz w:val="22"/>
          <w:szCs w:val="22"/>
        </w:rPr>
        <w:t>Details</w:t>
      </w:r>
      <w:r w:rsidRPr="004C10A8">
        <w:rPr>
          <w:rFonts w:ascii="Arial Narrow" w:hAnsi="Arial Narrow" w:cs="Arial"/>
          <w:sz w:val="22"/>
          <w:szCs w:val="22"/>
        </w:rPr>
        <w:t>.</w:t>
      </w:r>
    </w:p>
    <w:p w14:paraId="6F7B9D7E" w14:textId="6D0913E3"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bookmarkStart w:id="345" w:name="_Ref494375725"/>
      <w:bookmarkStart w:id="346" w:name="_Ref138045946"/>
      <w:r w:rsidRPr="004C10A8">
        <w:rPr>
          <w:rFonts w:ascii="Arial Narrow" w:hAnsi="Arial Narrow" w:cs="Arial"/>
          <w:sz w:val="22"/>
          <w:szCs w:val="22"/>
        </w:rPr>
        <w:t xml:space="preserve">Subject to the </w:t>
      </w:r>
      <w:r w:rsidR="0073403C" w:rsidRPr="00982070">
        <w:rPr>
          <w:rFonts w:ascii="Arial Narrow" w:hAnsi="Arial Narrow" w:cs="Arial"/>
          <w:i/>
          <w:iCs/>
          <w:sz w:val="22"/>
          <w:szCs w:val="22"/>
        </w:rPr>
        <w:t>WEM Rules</w:t>
      </w:r>
      <w:r w:rsidRPr="004C10A8">
        <w:rPr>
          <w:rFonts w:ascii="Arial Narrow" w:hAnsi="Arial Narrow" w:cs="Arial"/>
          <w:sz w:val="22"/>
          <w:szCs w:val="22"/>
        </w:rPr>
        <w:t>, any:</w:t>
      </w:r>
      <w:bookmarkEnd w:id="345"/>
      <w:r w:rsidRPr="004C10A8">
        <w:rPr>
          <w:rFonts w:ascii="Arial Narrow" w:hAnsi="Arial Narrow" w:cs="Arial"/>
          <w:sz w:val="22"/>
          <w:szCs w:val="22"/>
        </w:rPr>
        <w:t xml:space="preserve"> </w:t>
      </w:r>
    </w:p>
    <w:p w14:paraId="7455E428" w14:textId="0AEDE192" w:rsidR="00081C9F" w:rsidRPr="004C10A8" w:rsidRDefault="00D8734F" w:rsidP="00094005">
      <w:pPr>
        <w:pStyle w:val="ListParagraph"/>
        <w:numPr>
          <w:ilvl w:val="3"/>
          <w:numId w:val="36"/>
        </w:numPr>
        <w:spacing w:before="120" w:after="120"/>
        <w:ind w:left="2127" w:hanging="709"/>
        <w:contextualSpacing w:val="0"/>
        <w:rPr>
          <w:rFonts w:ascii="Arial Narrow" w:hAnsi="Arial Narrow" w:cs="Arial"/>
          <w:sz w:val="22"/>
          <w:szCs w:val="22"/>
        </w:rPr>
      </w:pPr>
      <w:r>
        <w:rPr>
          <w:rFonts w:ascii="Arial Narrow" w:hAnsi="Arial Narrow" w:cs="Arial"/>
          <w:sz w:val="22"/>
          <w:szCs w:val="22"/>
        </w:rPr>
        <w:t>c</w:t>
      </w:r>
      <w:r w:rsidR="00081C9F" w:rsidRPr="004C10A8">
        <w:rPr>
          <w:rFonts w:ascii="Arial Narrow" w:hAnsi="Arial Narrow" w:cs="Arial"/>
          <w:sz w:val="22"/>
          <w:szCs w:val="22"/>
        </w:rPr>
        <w:t xml:space="preserve">ommunications given in the course of the day-to-day running of the </w:t>
      </w:r>
      <w:r w:rsidR="00300380" w:rsidRPr="005F0BCB">
        <w:rPr>
          <w:rFonts w:ascii="Arial Narrow" w:hAnsi="Arial Narrow" w:cs="Arial"/>
          <w:i/>
          <w:iCs/>
          <w:sz w:val="22"/>
          <w:szCs w:val="22"/>
        </w:rPr>
        <w:t>W</w:t>
      </w:r>
      <w:r w:rsidR="007526A5" w:rsidRPr="005F0BCB">
        <w:rPr>
          <w:rFonts w:ascii="Arial Narrow" w:hAnsi="Arial Narrow" w:cs="Arial"/>
          <w:i/>
          <w:iCs/>
          <w:sz w:val="22"/>
          <w:szCs w:val="22"/>
        </w:rPr>
        <w:t xml:space="preserve">holesale </w:t>
      </w:r>
      <w:r w:rsidR="00300380" w:rsidRPr="005F0BCB">
        <w:rPr>
          <w:rFonts w:ascii="Arial Narrow" w:hAnsi="Arial Narrow" w:cs="Arial"/>
          <w:i/>
          <w:iCs/>
          <w:sz w:val="22"/>
          <w:szCs w:val="22"/>
        </w:rPr>
        <w:t>E</w:t>
      </w:r>
      <w:r w:rsidR="00081C9F" w:rsidRPr="005F0BCB">
        <w:rPr>
          <w:rFonts w:ascii="Arial Narrow" w:hAnsi="Arial Narrow" w:cs="Arial"/>
          <w:i/>
          <w:iCs/>
          <w:sz w:val="22"/>
          <w:szCs w:val="22"/>
        </w:rPr>
        <w:t xml:space="preserve">lectricity </w:t>
      </w:r>
      <w:r w:rsidR="00300380" w:rsidRPr="005F0BCB">
        <w:rPr>
          <w:rFonts w:ascii="Arial Narrow" w:hAnsi="Arial Narrow" w:cs="Arial"/>
          <w:i/>
          <w:iCs/>
          <w:sz w:val="22"/>
          <w:szCs w:val="22"/>
        </w:rPr>
        <w:t>M</w:t>
      </w:r>
      <w:r w:rsidR="00081C9F" w:rsidRPr="005F0BCB">
        <w:rPr>
          <w:rFonts w:ascii="Arial Narrow" w:hAnsi="Arial Narrow" w:cs="Arial"/>
          <w:i/>
          <w:iCs/>
          <w:sz w:val="22"/>
          <w:szCs w:val="22"/>
        </w:rPr>
        <w:t>arket</w:t>
      </w:r>
      <w:r w:rsidR="00081C9F" w:rsidRPr="004C10A8">
        <w:rPr>
          <w:rFonts w:ascii="Arial Narrow" w:hAnsi="Arial Narrow" w:cs="Arial"/>
          <w:sz w:val="22"/>
          <w:szCs w:val="22"/>
        </w:rPr>
        <w:t xml:space="preserve"> by or on behalf of a party to the other; </w:t>
      </w:r>
    </w:p>
    <w:p w14:paraId="735E7FE6" w14:textId="2FC921E5" w:rsidR="00081C9F" w:rsidRPr="004C10A8" w:rsidRDefault="0089575E" w:rsidP="00094005">
      <w:pPr>
        <w:pStyle w:val="ListParagraph"/>
        <w:numPr>
          <w:ilvl w:val="3"/>
          <w:numId w:val="36"/>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notifications </w:t>
      </w:r>
      <w:r w:rsidR="00330A1D" w:rsidRPr="004C10A8">
        <w:rPr>
          <w:rFonts w:ascii="Arial Narrow" w:hAnsi="Arial Narrow" w:cs="Arial"/>
          <w:sz w:val="22"/>
          <w:szCs w:val="22"/>
        </w:rPr>
        <w:t xml:space="preserve">regarding </w:t>
      </w:r>
      <w:r w:rsidR="00A90A2B" w:rsidRPr="004C10A8">
        <w:rPr>
          <w:rFonts w:ascii="Arial Narrow" w:hAnsi="Arial Narrow" w:cs="Arial"/>
          <w:sz w:val="22"/>
          <w:szCs w:val="22"/>
        </w:rPr>
        <w:t>A</w:t>
      </w:r>
      <w:r w:rsidRPr="004C10A8">
        <w:rPr>
          <w:rFonts w:ascii="Arial Narrow" w:hAnsi="Arial Narrow" w:cs="Arial"/>
          <w:sz w:val="22"/>
          <w:szCs w:val="22"/>
        </w:rPr>
        <w:t xml:space="preserve">vailability of the </w:t>
      </w:r>
      <w:r w:rsidR="00626B35" w:rsidRPr="004C10A8">
        <w:rPr>
          <w:rFonts w:ascii="Arial Narrow" w:hAnsi="Arial Narrow" w:cs="Arial"/>
          <w:sz w:val="22"/>
          <w:szCs w:val="22"/>
        </w:rPr>
        <w:t>Services</w:t>
      </w:r>
      <w:r w:rsidRPr="004C10A8">
        <w:rPr>
          <w:rFonts w:ascii="Arial Narrow" w:hAnsi="Arial Narrow" w:cs="Arial"/>
          <w:sz w:val="22"/>
          <w:szCs w:val="22"/>
        </w:rPr>
        <w:t xml:space="preserve"> by the </w:t>
      </w:r>
      <w:r w:rsidR="005959FD" w:rsidRPr="004C10A8">
        <w:rPr>
          <w:rFonts w:ascii="Arial Narrow" w:hAnsi="Arial Narrow" w:cs="Arial"/>
          <w:sz w:val="22"/>
          <w:szCs w:val="22"/>
        </w:rPr>
        <w:t>Service Provider</w:t>
      </w:r>
      <w:r w:rsidRPr="004C10A8">
        <w:rPr>
          <w:rFonts w:ascii="Arial Narrow" w:hAnsi="Arial Narrow" w:cs="Arial"/>
          <w:sz w:val="22"/>
          <w:szCs w:val="22"/>
        </w:rPr>
        <w:t xml:space="preserve"> in accordance with </w:t>
      </w:r>
      <w:r w:rsidR="00FF34AE">
        <w:rPr>
          <w:rFonts w:ascii="Arial Narrow" w:hAnsi="Arial Narrow" w:cs="Arial"/>
          <w:sz w:val="22"/>
          <w:szCs w:val="22"/>
        </w:rPr>
        <w:t>this Contract</w:t>
      </w:r>
      <w:r w:rsidR="00081C9F" w:rsidRPr="004C10A8">
        <w:rPr>
          <w:rFonts w:ascii="Arial Narrow" w:hAnsi="Arial Narrow" w:cs="Arial"/>
          <w:sz w:val="22"/>
          <w:szCs w:val="22"/>
        </w:rPr>
        <w:t>,</w:t>
      </w:r>
    </w:p>
    <w:p w14:paraId="0760A4F5" w14:textId="7F4DD477" w:rsidR="00A862AF" w:rsidRPr="004C10A8" w:rsidRDefault="0089575E" w:rsidP="0079030B">
      <w:pPr>
        <w:pStyle w:val="ListParagraph"/>
        <w:spacing w:before="120" w:after="120"/>
        <w:ind w:left="1418"/>
        <w:contextualSpacing w:val="0"/>
        <w:rPr>
          <w:rFonts w:ascii="Arial Narrow" w:hAnsi="Arial Narrow" w:cs="Arial"/>
          <w:sz w:val="22"/>
          <w:szCs w:val="22"/>
        </w:rPr>
      </w:pPr>
      <w:r w:rsidRPr="004C10A8">
        <w:rPr>
          <w:rFonts w:ascii="Arial Narrow" w:hAnsi="Arial Narrow" w:cs="Arial"/>
          <w:sz w:val="22"/>
          <w:szCs w:val="22"/>
        </w:rPr>
        <w:t xml:space="preserve">must </w:t>
      </w:r>
      <w:r w:rsidR="00081C9F" w:rsidRPr="004C10A8">
        <w:rPr>
          <w:rFonts w:ascii="Arial Narrow" w:hAnsi="Arial Narrow" w:cs="Arial"/>
          <w:sz w:val="22"/>
          <w:szCs w:val="22"/>
        </w:rPr>
        <w:t xml:space="preserve">be made by </w:t>
      </w:r>
      <w:r w:rsidR="00A26F65">
        <w:rPr>
          <w:rFonts w:ascii="Arial Narrow" w:hAnsi="Arial Narrow" w:cs="Arial"/>
          <w:sz w:val="22"/>
          <w:szCs w:val="22"/>
        </w:rPr>
        <w:t xml:space="preserve">email (or </w:t>
      </w:r>
      <w:r w:rsidR="00081C9F" w:rsidRPr="004C10A8">
        <w:rPr>
          <w:rFonts w:ascii="Arial Narrow" w:hAnsi="Arial Narrow" w:cs="Arial"/>
          <w:sz w:val="22"/>
          <w:szCs w:val="22"/>
        </w:rPr>
        <w:t>automated electronic process</w:t>
      </w:r>
      <w:r w:rsidR="00A26F65">
        <w:rPr>
          <w:rFonts w:ascii="Arial Narrow" w:hAnsi="Arial Narrow" w:cs="Arial"/>
          <w:sz w:val="22"/>
          <w:szCs w:val="22"/>
        </w:rPr>
        <w:t xml:space="preserve">) or </w:t>
      </w:r>
      <w:r w:rsidR="00081C9F" w:rsidRPr="004C10A8">
        <w:rPr>
          <w:rFonts w:ascii="Arial Narrow" w:hAnsi="Arial Narrow" w:cs="Arial"/>
          <w:sz w:val="22"/>
          <w:szCs w:val="22"/>
        </w:rPr>
        <w:t xml:space="preserve">telephone </w:t>
      </w:r>
      <w:r w:rsidRPr="004C10A8">
        <w:rPr>
          <w:rFonts w:ascii="Arial Narrow" w:hAnsi="Arial Narrow" w:cs="Arial"/>
          <w:sz w:val="22"/>
          <w:szCs w:val="22"/>
        </w:rPr>
        <w:t xml:space="preserve">as notified by </w:t>
      </w:r>
      <w:r w:rsidR="00B75B8C" w:rsidRPr="004C10A8">
        <w:rPr>
          <w:rFonts w:ascii="Arial Narrow" w:hAnsi="Arial Narrow" w:cs="Arial"/>
          <w:sz w:val="22"/>
          <w:szCs w:val="22"/>
        </w:rPr>
        <w:t>AEMO</w:t>
      </w:r>
      <w:r w:rsidR="00081C9F" w:rsidRPr="004C10A8">
        <w:rPr>
          <w:rFonts w:ascii="Arial Narrow" w:hAnsi="Arial Narrow" w:cs="Arial"/>
          <w:sz w:val="22"/>
          <w:szCs w:val="22"/>
        </w:rPr>
        <w:t>.</w:t>
      </w:r>
      <w:bookmarkEnd w:id="346"/>
    </w:p>
    <w:p w14:paraId="20549E3E" w14:textId="54A50A0C"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Unless </w:t>
      </w:r>
      <w:r w:rsidR="0018510B">
        <w:rPr>
          <w:rFonts w:ascii="Arial Narrow" w:hAnsi="Arial Narrow" w:cs="Arial"/>
          <w:sz w:val="22"/>
          <w:szCs w:val="22"/>
        </w:rPr>
        <w:t>c</w:t>
      </w:r>
      <w:r w:rsidRPr="004C10A8">
        <w:rPr>
          <w:rFonts w:ascii="Arial Narrow" w:hAnsi="Arial Narrow" w:cs="Arial"/>
          <w:sz w:val="22"/>
          <w:szCs w:val="22"/>
        </w:rPr>
        <w:t xml:space="preserve">ommunications under </w:t>
      </w:r>
      <w:r w:rsidR="00E36219" w:rsidRPr="004C10A8">
        <w:rPr>
          <w:rFonts w:ascii="Arial Narrow" w:hAnsi="Arial Narrow" w:cs="Arial"/>
          <w:b/>
          <w:bCs/>
          <w:sz w:val="22"/>
          <w:szCs w:val="22"/>
        </w:rPr>
        <w:t xml:space="preserve">clause </w:t>
      </w:r>
      <w:r w:rsidR="00E36219" w:rsidRPr="004C10A8">
        <w:rPr>
          <w:rFonts w:ascii="Arial Narrow" w:hAnsi="Arial Narrow" w:cs="Arial"/>
          <w:b/>
          <w:bCs/>
          <w:sz w:val="22"/>
          <w:szCs w:val="22"/>
        </w:rPr>
        <w:fldChar w:fldCharType="begin"/>
      </w:r>
      <w:r w:rsidR="00E36219" w:rsidRPr="004C10A8">
        <w:rPr>
          <w:rFonts w:ascii="Arial Narrow" w:hAnsi="Arial Narrow" w:cs="Arial"/>
          <w:b/>
          <w:bCs/>
          <w:sz w:val="22"/>
          <w:szCs w:val="22"/>
        </w:rPr>
        <w:instrText xml:space="preserve"> REF _Ref112937655 \r \h </w:instrText>
      </w:r>
      <w:r w:rsidR="00A862AF" w:rsidRPr="004C10A8">
        <w:rPr>
          <w:rFonts w:ascii="Arial Narrow" w:hAnsi="Arial Narrow" w:cs="Arial"/>
          <w:b/>
          <w:bCs/>
          <w:sz w:val="22"/>
          <w:szCs w:val="22"/>
        </w:rPr>
        <w:instrText xml:space="preserve"> \* MERGEFORMAT </w:instrText>
      </w:r>
      <w:r w:rsidR="00E36219" w:rsidRPr="004C10A8">
        <w:rPr>
          <w:rFonts w:ascii="Arial Narrow" w:hAnsi="Arial Narrow" w:cs="Arial"/>
          <w:b/>
          <w:bCs/>
          <w:sz w:val="22"/>
          <w:szCs w:val="22"/>
        </w:rPr>
      </w:r>
      <w:r w:rsidR="00E36219"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w:t>
      </w:r>
      <w:r w:rsidR="00E36219" w:rsidRPr="004C10A8">
        <w:rPr>
          <w:rFonts w:ascii="Arial Narrow" w:hAnsi="Arial Narrow" w:cs="Arial"/>
          <w:b/>
          <w:bCs/>
          <w:sz w:val="22"/>
          <w:szCs w:val="22"/>
        </w:rPr>
        <w:fldChar w:fldCharType="end"/>
      </w:r>
      <w:r w:rsidR="00E36219" w:rsidRPr="004C10A8">
        <w:rPr>
          <w:rFonts w:ascii="Arial Narrow" w:hAnsi="Arial Narrow" w:cs="Arial"/>
          <w:b/>
          <w:bCs/>
          <w:sz w:val="22"/>
          <w:szCs w:val="22"/>
        </w:rPr>
        <w:fldChar w:fldCharType="begin"/>
      </w:r>
      <w:r w:rsidR="00E36219" w:rsidRPr="004C10A8">
        <w:rPr>
          <w:rFonts w:ascii="Arial Narrow" w:hAnsi="Arial Narrow" w:cs="Arial"/>
          <w:b/>
          <w:bCs/>
          <w:sz w:val="22"/>
          <w:szCs w:val="22"/>
        </w:rPr>
        <w:instrText xml:space="preserve"> REF _Ref494375725 \r \h </w:instrText>
      </w:r>
      <w:r w:rsidR="00A862AF" w:rsidRPr="004C10A8">
        <w:rPr>
          <w:rFonts w:ascii="Arial Narrow" w:hAnsi="Arial Narrow" w:cs="Arial"/>
          <w:b/>
          <w:bCs/>
          <w:sz w:val="22"/>
          <w:szCs w:val="22"/>
        </w:rPr>
        <w:instrText xml:space="preserve"> \* MERGEFORMAT </w:instrText>
      </w:r>
      <w:r w:rsidR="00E36219" w:rsidRPr="004C10A8">
        <w:rPr>
          <w:rFonts w:ascii="Arial Narrow" w:hAnsi="Arial Narrow" w:cs="Arial"/>
          <w:b/>
          <w:bCs/>
          <w:sz w:val="22"/>
          <w:szCs w:val="22"/>
        </w:rPr>
      </w:r>
      <w:r w:rsidR="00E36219" w:rsidRPr="004C10A8">
        <w:rPr>
          <w:rFonts w:ascii="Arial Narrow" w:hAnsi="Arial Narrow" w:cs="Arial"/>
          <w:b/>
          <w:bCs/>
          <w:sz w:val="22"/>
          <w:szCs w:val="22"/>
        </w:rPr>
        <w:fldChar w:fldCharType="separate"/>
      </w:r>
      <w:r w:rsidR="007560BB">
        <w:rPr>
          <w:rFonts w:ascii="Arial Narrow" w:hAnsi="Arial Narrow" w:cs="Arial"/>
          <w:b/>
          <w:bCs/>
          <w:sz w:val="22"/>
          <w:szCs w:val="22"/>
        </w:rPr>
        <w:t>(b)</w:t>
      </w:r>
      <w:r w:rsidR="00E36219" w:rsidRPr="004C10A8">
        <w:rPr>
          <w:rFonts w:ascii="Arial Narrow" w:hAnsi="Arial Narrow" w:cs="Arial"/>
          <w:b/>
          <w:bCs/>
          <w:sz w:val="22"/>
          <w:szCs w:val="22"/>
        </w:rPr>
        <w:fldChar w:fldCharType="end"/>
      </w:r>
      <w:r w:rsidRPr="004C10A8">
        <w:rPr>
          <w:rFonts w:ascii="Arial Narrow" w:hAnsi="Arial Narrow" w:cs="Arial"/>
          <w:sz w:val="22"/>
          <w:szCs w:val="22"/>
        </w:rPr>
        <w:t xml:space="preserve"> are recorded in some other way satisfactory to </w:t>
      </w:r>
      <w:r w:rsidR="00D455F9" w:rsidRPr="004C10A8">
        <w:rPr>
          <w:rFonts w:ascii="Arial Narrow" w:hAnsi="Arial Narrow" w:cs="Arial"/>
          <w:sz w:val="22"/>
          <w:szCs w:val="22"/>
        </w:rPr>
        <w:t xml:space="preserve">and with the consent of </w:t>
      </w:r>
      <w:r w:rsidRPr="004C10A8">
        <w:rPr>
          <w:rFonts w:ascii="Arial Narrow" w:hAnsi="Arial Narrow" w:cs="Arial"/>
          <w:sz w:val="22"/>
          <w:szCs w:val="22"/>
        </w:rPr>
        <w:t xml:space="preserve">both parties, the parties must ensure that logs are kept in which persons or electronic systems giving and receiving those </w:t>
      </w:r>
      <w:r w:rsidR="00A90A2B" w:rsidRPr="004C10A8">
        <w:rPr>
          <w:rFonts w:ascii="Arial Narrow" w:hAnsi="Arial Narrow" w:cs="Arial"/>
          <w:sz w:val="22"/>
          <w:szCs w:val="22"/>
        </w:rPr>
        <w:t>C</w:t>
      </w:r>
      <w:r w:rsidRPr="004C10A8">
        <w:rPr>
          <w:rFonts w:ascii="Arial Narrow" w:hAnsi="Arial Narrow" w:cs="Arial"/>
          <w:sz w:val="22"/>
          <w:szCs w:val="22"/>
        </w:rPr>
        <w:t>ommunications record brief details of their substance and timing.</w:t>
      </w:r>
    </w:p>
    <w:p w14:paraId="694783D7" w14:textId="1FF770D8"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bookmarkStart w:id="347" w:name="_Toc138153989"/>
      <w:bookmarkStart w:id="348" w:name="_Toc417895973"/>
      <w:bookmarkStart w:id="349" w:name="_Toc414705635"/>
      <w:bookmarkStart w:id="350" w:name="_Toc405958522"/>
      <w:r w:rsidRPr="004C10A8">
        <w:rPr>
          <w:rFonts w:ascii="Arial Narrow" w:hAnsi="Arial Narrow" w:cs="Arial"/>
          <w:sz w:val="22"/>
          <w:szCs w:val="22"/>
        </w:rPr>
        <w:t xml:space="preserve">Unless a later time is specified in it, a </w:t>
      </w:r>
      <w:r w:rsidR="0018510B">
        <w:rPr>
          <w:rFonts w:ascii="Arial Narrow" w:hAnsi="Arial Narrow" w:cs="Arial"/>
          <w:sz w:val="22"/>
          <w:szCs w:val="22"/>
        </w:rPr>
        <w:t>c</w:t>
      </w:r>
      <w:r w:rsidRPr="004C10A8">
        <w:rPr>
          <w:rFonts w:ascii="Arial Narrow" w:hAnsi="Arial Narrow" w:cs="Arial"/>
          <w:sz w:val="22"/>
          <w:szCs w:val="22"/>
        </w:rPr>
        <w:t>ommunication takes effect from the time it is received.</w:t>
      </w:r>
    </w:p>
    <w:p w14:paraId="7799CEB5" w14:textId="0634C2BD"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bookmarkStart w:id="351" w:name="_Toc112141756"/>
      <w:bookmarkStart w:id="352" w:name="_Toc116104193"/>
      <w:bookmarkEnd w:id="347"/>
      <w:bookmarkEnd w:id="348"/>
      <w:bookmarkEnd w:id="349"/>
      <w:bookmarkEnd w:id="350"/>
      <w:r w:rsidRPr="004C10A8">
        <w:rPr>
          <w:rFonts w:ascii="Arial Narrow" w:hAnsi="Arial Narrow" w:cs="Arial"/>
          <w:sz w:val="22"/>
          <w:szCs w:val="22"/>
        </w:rPr>
        <w:t xml:space="preserve">A </w:t>
      </w:r>
      <w:r w:rsidR="0018510B">
        <w:rPr>
          <w:rFonts w:ascii="Arial Narrow" w:hAnsi="Arial Narrow" w:cs="Arial"/>
          <w:sz w:val="22"/>
          <w:szCs w:val="22"/>
        </w:rPr>
        <w:t>c</w:t>
      </w:r>
      <w:r w:rsidRPr="004C10A8">
        <w:rPr>
          <w:rFonts w:ascii="Arial Narrow" w:hAnsi="Arial Narrow" w:cs="Arial"/>
          <w:sz w:val="22"/>
          <w:szCs w:val="22"/>
        </w:rPr>
        <w:t>ommunication is taken to be received:</w:t>
      </w:r>
      <w:bookmarkEnd w:id="351"/>
      <w:bookmarkEnd w:id="352"/>
    </w:p>
    <w:p w14:paraId="629BDC67" w14:textId="6A7CD500" w:rsidR="00081C9F" w:rsidRPr="004C10A8" w:rsidRDefault="00081C9F" w:rsidP="00094005">
      <w:pPr>
        <w:pStyle w:val="ListParagraph"/>
        <w:numPr>
          <w:ilvl w:val="3"/>
          <w:numId w:val="37"/>
        </w:numPr>
        <w:spacing w:before="120" w:after="120"/>
        <w:ind w:left="2127" w:hanging="709"/>
        <w:contextualSpacing w:val="0"/>
        <w:rPr>
          <w:rFonts w:ascii="Arial Narrow" w:hAnsi="Arial Narrow" w:cs="Arial"/>
          <w:sz w:val="22"/>
          <w:szCs w:val="22"/>
        </w:rPr>
      </w:pPr>
      <w:bookmarkStart w:id="353" w:name="_Toc116104194"/>
      <w:r w:rsidRPr="004C10A8">
        <w:rPr>
          <w:rFonts w:ascii="Arial Narrow" w:hAnsi="Arial Narrow" w:cs="Arial"/>
          <w:sz w:val="22"/>
          <w:szCs w:val="22"/>
        </w:rPr>
        <w:t xml:space="preserve">in the case of a posted letter, </w:t>
      </w:r>
      <w:r w:rsidR="00A26F65">
        <w:rPr>
          <w:rFonts w:ascii="Arial Narrow" w:hAnsi="Arial Narrow" w:cs="Arial"/>
          <w:sz w:val="22"/>
          <w:szCs w:val="22"/>
        </w:rPr>
        <w:t>5</w:t>
      </w:r>
      <w:r w:rsidR="00770E4F" w:rsidRPr="004C10A8">
        <w:rPr>
          <w:rFonts w:ascii="Arial Narrow" w:hAnsi="Arial Narrow" w:cs="Arial"/>
          <w:sz w:val="22"/>
          <w:szCs w:val="22"/>
        </w:rPr>
        <w:t xml:space="preserve"> </w:t>
      </w:r>
      <w:r w:rsidR="00770E4F" w:rsidRPr="004C10A8">
        <w:rPr>
          <w:rFonts w:ascii="Arial Narrow" w:hAnsi="Arial Narrow" w:cs="Arial"/>
          <w:i/>
          <w:iCs/>
          <w:sz w:val="22"/>
          <w:szCs w:val="22"/>
        </w:rPr>
        <w:t>B</w:t>
      </w:r>
      <w:r w:rsidRPr="004C10A8">
        <w:rPr>
          <w:rFonts w:ascii="Arial Narrow" w:hAnsi="Arial Narrow" w:cs="Arial"/>
          <w:i/>
          <w:iCs/>
          <w:sz w:val="22"/>
          <w:szCs w:val="22"/>
        </w:rPr>
        <w:t xml:space="preserve">usiness </w:t>
      </w:r>
      <w:r w:rsidR="00770E4F" w:rsidRPr="004C10A8">
        <w:rPr>
          <w:rFonts w:ascii="Arial Narrow" w:hAnsi="Arial Narrow" w:cs="Arial"/>
          <w:i/>
          <w:iCs/>
          <w:sz w:val="22"/>
          <w:szCs w:val="22"/>
        </w:rPr>
        <w:t>D</w:t>
      </w:r>
      <w:r w:rsidRPr="004C10A8">
        <w:rPr>
          <w:rFonts w:ascii="Arial Narrow" w:hAnsi="Arial Narrow" w:cs="Arial"/>
          <w:i/>
          <w:iCs/>
          <w:sz w:val="22"/>
          <w:szCs w:val="22"/>
        </w:rPr>
        <w:t>ay</w:t>
      </w:r>
      <w:r w:rsidR="00A90A2B" w:rsidRPr="004C10A8">
        <w:rPr>
          <w:rFonts w:ascii="Arial Narrow" w:hAnsi="Arial Narrow" w:cs="Arial"/>
          <w:i/>
          <w:iCs/>
          <w:sz w:val="22"/>
          <w:szCs w:val="22"/>
        </w:rPr>
        <w:t>s</w:t>
      </w:r>
      <w:r w:rsidRPr="004C10A8">
        <w:rPr>
          <w:rFonts w:ascii="Arial Narrow" w:hAnsi="Arial Narrow" w:cs="Arial"/>
          <w:sz w:val="22"/>
          <w:szCs w:val="22"/>
        </w:rPr>
        <w:t xml:space="preserve"> after posting;  </w:t>
      </w:r>
      <w:bookmarkEnd w:id="353"/>
    </w:p>
    <w:p w14:paraId="106355EE" w14:textId="77777777" w:rsidR="00081C9F" w:rsidRPr="004C10A8" w:rsidRDefault="00081C9F" w:rsidP="00094005">
      <w:pPr>
        <w:pStyle w:val="ListParagraph"/>
        <w:numPr>
          <w:ilvl w:val="3"/>
          <w:numId w:val="37"/>
        </w:numPr>
        <w:spacing w:before="120" w:after="120"/>
        <w:ind w:left="2127" w:hanging="709"/>
        <w:contextualSpacing w:val="0"/>
        <w:rPr>
          <w:rFonts w:ascii="Arial Narrow" w:hAnsi="Arial Narrow" w:cs="Arial"/>
          <w:sz w:val="22"/>
          <w:szCs w:val="22"/>
        </w:rPr>
      </w:pPr>
      <w:bookmarkStart w:id="354" w:name="_Toc116104195"/>
      <w:r w:rsidRPr="004C10A8">
        <w:rPr>
          <w:rFonts w:ascii="Arial Narrow" w:hAnsi="Arial Narrow" w:cs="Arial"/>
          <w:sz w:val="22"/>
          <w:szCs w:val="22"/>
        </w:rPr>
        <w:t>in the case of an electronic message, on production of a report by the computer from which the electronic message was sent that indicates that the message was received in its entirety at the electronic mail address of the recipient; and</w:t>
      </w:r>
    </w:p>
    <w:p w14:paraId="4DE43E43" w14:textId="5FA64259" w:rsidR="00081C9F" w:rsidRPr="004C10A8" w:rsidRDefault="00081C9F" w:rsidP="00094005">
      <w:pPr>
        <w:pStyle w:val="ListParagraph"/>
        <w:numPr>
          <w:ilvl w:val="3"/>
          <w:numId w:val="37"/>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in the case of </w:t>
      </w:r>
      <w:r w:rsidR="00AC7AE9">
        <w:rPr>
          <w:rFonts w:ascii="Arial Narrow" w:hAnsi="Arial Narrow" w:cs="Arial"/>
          <w:sz w:val="22"/>
          <w:szCs w:val="22"/>
        </w:rPr>
        <w:t xml:space="preserve">a </w:t>
      </w:r>
      <w:r w:rsidR="0018510B">
        <w:rPr>
          <w:rFonts w:ascii="Arial Narrow" w:hAnsi="Arial Narrow" w:cs="Arial"/>
          <w:sz w:val="22"/>
          <w:szCs w:val="22"/>
        </w:rPr>
        <w:t>c</w:t>
      </w:r>
      <w:r w:rsidRPr="004C10A8">
        <w:rPr>
          <w:rFonts w:ascii="Arial Narrow" w:hAnsi="Arial Narrow" w:cs="Arial"/>
          <w:sz w:val="22"/>
          <w:szCs w:val="22"/>
        </w:rPr>
        <w:t xml:space="preserve">ommunication under </w:t>
      </w:r>
      <w:r w:rsidR="00A03A2E" w:rsidRPr="004C10A8">
        <w:rPr>
          <w:rFonts w:ascii="Arial Narrow" w:hAnsi="Arial Narrow" w:cs="Arial"/>
          <w:b/>
          <w:bCs/>
          <w:sz w:val="22"/>
          <w:szCs w:val="22"/>
        </w:rPr>
        <w:t xml:space="preserve">clause </w:t>
      </w:r>
      <w:r w:rsidR="00A03A2E" w:rsidRPr="004C10A8">
        <w:rPr>
          <w:rFonts w:ascii="Arial Narrow" w:hAnsi="Arial Narrow" w:cs="Arial"/>
          <w:b/>
          <w:bCs/>
          <w:sz w:val="22"/>
          <w:szCs w:val="22"/>
        </w:rPr>
        <w:fldChar w:fldCharType="begin"/>
      </w:r>
      <w:r w:rsidR="00A03A2E" w:rsidRPr="004C10A8">
        <w:rPr>
          <w:rFonts w:ascii="Arial Narrow" w:hAnsi="Arial Narrow" w:cs="Arial"/>
          <w:b/>
          <w:bCs/>
          <w:sz w:val="22"/>
          <w:szCs w:val="22"/>
        </w:rPr>
        <w:instrText xml:space="preserve"> REF _Ref112937884 \r \h </w:instrText>
      </w:r>
      <w:r w:rsidR="00593407" w:rsidRPr="004C10A8">
        <w:rPr>
          <w:rFonts w:ascii="Arial Narrow" w:hAnsi="Arial Narrow" w:cs="Arial"/>
          <w:b/>
          <w:bCs/>
          <w:sz w:val="22"/>
          <w:szCs w:val="22"/>
        </w:rPr>
        <w:instrText xml:space="preserve"> \* MERGEFORMAT </w:instrText>
      </w:r>
      <w:r w:rsidR="00A03A2E" w:rsidRPr="004C10A8">
        <w:rPr>
          <w:rFonts w:ascii="Arial Narrow" w:hAnsi="Arial Narrow" w:cs="Arial"/>
          <w:b/>
          <w:bCs/>
          <w:sz w:val="22"/>
          <w:szCs w:val="22"/>
        </w:rPr>
      </w:r>
      <w:r w:rsidR="00A03A2E"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w:t>
      </w:r>
      <w:r w:rsidR="00A03A2E" w:rsidRPr="004C10A8">
        <w:rPr>
          <w:rFonts w:ascii="Arial Narrow" w:hAnsi="Arial Narrow" w:cs="Arial"/>
          <w:b/>
          <w:bCs/>
          <w:sz w:val="22"/>
          <w:szCs w:val="22"/>
        </w:rPr>
        <w:fldChar w:fldCharType="end"/>
      </w:r>
      <w:r w:rsidR="00A03A2E" w:rsidRPr="004C10A8">
        <w:rPr>
          <w:rFonts w:ascii="Arial Narrow" w:hAnsi="Arial Narrow" w:cs="Arial"/>
          <w:b/>
          <w:bCs/>
          <w:sz w:val="22"/>
          <w:szCs w:val="22"/>
        </w:rPr>
        <w:fldChar w:fldCharType="begin"/>
      </w:r>
      <w:r w:rsidR="00A03A2E" w:rsidRPr="004C10A8">
        <w:rPr>
          <w:rFonts w:ascii="Arial Narrow" w:hAnsi="Arial Narrow" w:cs="Arial"/>
          <w:b/>
          <w:bCs/>
          <w:sz w:val="22"/>
          <w:szCs w:val="22"/>
        </w:rPr>
        <w:instrText xml:space="preserve"> REF _Ref494375725 \r \h </w:instrText>
      </w:r>
      <w:r w:rsidR="00593407" w:rsidRPr="004C10A8">
        <w:rPr>
          <w:rFonts w:ascii="Arial Narrow" w:hAnsi="Arial Narrow" w:cs="Arial"/>
          <w:b/>
          <w:bCs/>
          <w:sz w:val="22"/>
          <w:szCs w:val="22"/>
        </w:rPr>
        <w:instrText xml:space="preserve"> \* MERGEFORMAT </w:instrText>
      </w:r>
      <w:r w:rsidR="00A03A2E" w:rsidRPr="004C10A8">
        <w:rPr>
          <w:rFonts w:ascii="Arial Narrow" w:hAnsi="Arial Narrow" w:cs="Arial"/>
          <w:b/>
          <w:bCs/>
          <w:sz w:val="22"/>
          <w:szCs w:val="22"/>
        </w:rPr>
      </w:r>
      <w:r w:rsidR="00A03A2E" w:rsidRPr="004C10A8">
        <w:rPr>
          <w:rFonts w:ascii="Arial Narrow" w:hAnsi="Arial Narrow" w:cs="Arial"/>
          <w:b/>
          <w:bCs/>
          <w:sz w:val="22"/>
          <w:szCs w:val="22"/>
        </w:rPr>
        <w:fldChar w:fldCharType="separate"/>
      </w:r>
      <w:r w:rsidR="007560BB">
        <w:rPr>
          <w:rFonts w:ascii="Arial Narrow" w:hAnsi="Arial Narrow" w:cs="Arial"/>
          <w:b/>
          <w:bCs/>
          <w:sz w:val="22"/>
          <w:szCs w:val="22"/>
        </w:rPr>
        <w:t>(b)</w:t>
      </w:r>
      <w:r w:rsidR="00A03A2E" w:rsidRPr="004C10A8">
        <w:rPr>
          <w:rFonts w:ascii="Arial Narrow" w:hAnsi="Arial Narrow" w:cs="Arial"/>
          <w:b/>
          <w:bCs/>
          <w:sz w:val="22"/>
          <w:szCs w:val="22"/>
        </w:rPr>
        <w:fldChar w:fldCharType="end"/>
      </w:r>
      <w:r w:rsidRPr="004C10A8">
        <w:rPr>
          <w:rFonts w:ascii="Arial Narrow" w:hAnsi="Arial Narrow" w:cs="Arial"/>
          <w:sz w:val="22"/>
          <w:szCs w:val="22"/>
        </w:rPr>
        <w:t xml:space="preserve">, </w:t>
      </w:r>
      <w:r w:rsidR="00AC7AE9">
        <w:rPr>
          <w:rFonts w:ascii="Arial Narrow" w:hAnsi="Arial Narrow" w:cs="Arial"/>
          <w:sz w:val="22"/>
          <w:szCs w:val="22"/>
        </w:rPr>
        <w:t xml:space="preserve">when the communication is </w:t>
      </w:r>
      <w:r w:rsidR="00712388">
        <w:rPr>
          <w:rFonts w:ascii="Arial Narrow" w:hAnsi="Arial Narrow" w:cs="Arial"/>
          <w:sz w:val="22"/>
          <w:szCs w:val="22"/>
        </w:rPr>
        <w:t>received</w:t>
      </w:r>
      <w:r w:rsidRPr="004C10A8">
        <w:rPr>
          <w:rFonts w:ascii="Arial Narrow" w:hAnsi="Arial Narrow" w:cs="Arial"/>
          <w:sz w:val="22"/>
          <w:szCs w:val="22"/>
        </w:rPr>
        <w:t>.</w:t>
      </w:r>
      <w:bookmarkEnd w:id="354"/>
    </w:p>
    <w:p w14:paraId="48357006" w14:textId="2F393437"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bookmarkStart w:id="355" w:name="_Ref138046018"/>
      <w:r w:rsidRPr="004C10A8">
        <w:rPr>
          <w:rFonts w:ascii="Arial Narrow" w:hAnsi="Arial Narrow" w:cs="Arial"/>
          <w:sz w:val="22"/>
          <w:szCs w:val="22"/>
        </w:rPr>
        <w:t xml:space="preserve">Other than </w:t>
      </w:r>
      <w:r w:rsidR="0018510B">
        <w:rPr>
          <w:rFonts w:ascii="Arial Narrow" w:hAnsi="Arial Narrow" w:cs="Arial"/>
          <w:sz w:val="22"/>
          <w:szCs w:val="22"/>
        </w:rPr>
        <w:t>c</w:t>
      </w:r>
      <w:r w:rsidRPr="004C10A8">
        <w:rPr>
          <w:rFonts w:ascii="Arial Narrow" w:hAnsi="Arial Narrow" w:cs="Arial"/>
          <w:sz w:val="22"/>
          <w:szCs w:val="22"/>
        </w:rPr>
        <w:t xml:space="preserve">ommunications given under </w:t>
      </w:r>
      <w:r w:rsidR="00A03A2E" w:rsidRPr="004C10A8">
        <w:rPr>
          <w:rFonts w:ascii="Arial Narrow" w:hAnsi="Arial Narrow" w:cs="Arial"/>
          <w:b/>
          <w:bCs/>
          <w:sz w:val="22"/>
          <w:szCs w:val="22"/>
        </w:rPr>
        <w:t xml:space="preserve">clause </w:t>
      </w:r>
      <w:r w:rsidR="00A03A2E" w:rsidRPr="004C10A8">
        <w:rPr>
          <w:rFonts w:ascii="Arial Narrow" w:hAnsi="Arial Narrow" w:cs="Arial"/>
          <w:b/>
          <w:bCs/>
          <w:sz w:val="22"/>
          <w:szCs w:val="22"/>
        </w:rPr>
        <w:fldChar w:fldCharType="begin"/>
      </w:r>
      <w:r w:rsidR="00A03A2E" w:rsidRPr="004C10A8">
        <w:rPr>
          <w:rFonts w:ascii="Arial Narrow" w:hAnsi="Arial Narrow" w:cs="Arial"/>
          <w:b/>
          <w:bCs/>
          <w:sz w:val="22"/>
          <w:szCs w:val="22"/>
        </w:rPr>
        <w:instrText xml:space="preserve"> REF _Ref112937909 \r \h </w:instrText>
      </w:r>
      <w:r w:rsidR="00A862AF" w:rsidRPr="004C10A8">
        <w:rPr>
          <w:rFonts w:ascii="Arial Narrow" w:hAnsi="Arial Narrow" w:cs="Arial"/>
          <w:b/>
          <w:bCs/>
          <w:sz w:val="22"/>
          <w:szCs w:val="22"/>
        </w:rPr>
        <w:instrText xml:space="preserve"> \* MERGEFORMAT </w:instrText>
      </w:r>
      <w:r w:rsidR="00A03A2E" w:rsidRPr="004C10A8">
        <w:rPr>
          <w:rFonts w:ascii="Arial Narrow" w:hAnsi="Arial Narrow" w:cs="Arial"/>
          <w:b/>
          <w:bCs/>
          <w:sz w:val="22"/>
          <w:szCs w:val="22"/>
        </w:rPr>
      </w:r>
      <w:r w:rsidR="00A03A2E"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w:t>
      </w:r>
      <w:r w:rsidR="00A03A2E" w:rsidRPr="004C10A8">
        <w:rPr>
          <w:rFonts w:ascii="Arial Narrow" w:hAnsi="Arial Narrow" w:cs="Arial"/>
          <w:b/>
          <w:bCs/>
          <w:sz w:val="22"/>
          <w:szCs w:val="22"/>
        </w:rPr>
        <w:fldChar w:fldCharType="end"/>
      </w:r>
      <w:r w:rsidR="00A03A2E" w:rsidRPr="004C10A8">
        <w:rPr>
          <w:rFonts w:ascii="Arial Narrow" w:hAnsi="Arial Narrow" w:cs="Arial"/>
          <w:b/>
          <w:bCs/>
          <w:sz w:val="22"/>
          <w:szCs w:val="22"/>
        </w:rPr>
        <w:fldChar w:fldCharType="begin"/>
      </w:r>
      <w:r w:rsidR="00A03A2E" w:rsidRPr="004C10A8">
        <w:rPr>
          <w:rFonts w:ascii="Arial Narrow" w:hAnsi="Arial Narrow" w:cs="Arial"/>
          <w:b/>
          <w:bCs/>
          <w:sz w:val="22"/>
          <w:szCs w:val="22"/>
        </w:rPr>
        <w:instrText xml:space="preserve"> REF _Ref494375725 \r \h </w:instrText>
      </w:r>
      <w:r w:rsidR="00A862AF" w:rsidRPr="004C10A8">
        <w:rPr>
          <w:rFonts w:ascii="Arial Narrow" w:hAnsi="Arial Narrow" w:cs="Arial"/>
          <w:b/>
          <w:bCs/>
          <w:sz w:val="22"/>
          <w:szCs w:val="22"/>
        </w:rPr>
        <w:instrText xml:space="preserve"> \* MERGEFORMAT </w:instrText>
      </w:r>
      <w:r w:rsidR="00A03A2E" w:rsidRPr="004C10A8">
        <w:rPr>
          <w:rFonts w:ascii="Arial Narrow" w:hAnsi="Arial Narrow" w:cs="Arial"/>
          <w:b/>
          <w:bCs/>
          <w:sz w:val="22"/>
          <w:szCs w:val="22"/>
        </w:rPr>
      </w:r>
      <w:r w:rsidR="00A03A2E" w:rsidRPr="004C10A8">
        <w:rPr>
          <w:rFonts w:ascii="Arial Narrow" w:hAnsi="Arial Narrow" w:cs="Arial"/>
          <w:b/>
          <w:bCs/>
          <w:sz w:val="22"/>
          <w:szCs w:val="22"/>
        </w:rPr>
        <w:fldChar w:fldCharType="separate"/>
      </w:r>
      <w:r w:rsidR="007560BB">
        <w:rPr>
          <w:rFonts w:ascii="Arial Narrow" w:hAnsi="Arial Narrow" w:cs="Arial"/>
          <w:b/>
          <w:bCs/>
          <w:sz w:val="22"/>
          <w:szCs w:val="22"/>
        </w:rPr>
        <w:t>(b)</w:t>
      </w:r>
      <w:r w:rsidR="00A03A2E" w:rsidRPr="004C10A8">
        <w:rPr>
          <w:rFonts w:ascii="Arial Narrow" w:hAnsi="Arial Narrow" w:cs="Arial"/>
          <w:b/>
          <w:bCs/>
          <w:sz w:val="22"/>
          <w:szCs w:val="22"/>
        </w:rPr>
        <w:fldChar w:fldCharType="end"/>
      </w:r>
      <w:r w:rsidRPr="004C10A8">
        <w:rPr>
          <w:rFonts w:ascii="Arial Narrow" w:hAnsi="Arial Narrow" w:cs="Arial"/>
          <w:sz w:val="22"/>
          <w:szCs w:val="22"/>
        </w:rPr>
        <w:t xml:space="preserve">, if a </w:t>
      </w:r>
      <w:r w:rsidR="0018510B">
        <w:rPr>
          <w:rFonts w:ascii="Arial Narrow" w:hAnsi="Arial Narrow" w:cs="Arial"/>
          <w:sz w:val="22"/>
          <w:szCs w:val="22"/>
        </w:rPr>
        <w:t>c</w:t>
      </w:r>
      <w:r w:rsidRPr="004C10A8">
        <w:rPr>
          <w:rFonts w:ascii="Arial Narrow" w:hAnsi="Arial Narrow" w:cs="Arial"/>
          <w:sz w:val="22"/>
          <w:szCs w:val="22"/>
        </w:rPr>
        <w:t xml:space="preserve">ommunication is received, or deemed to be received, on a day that is not a </w:t>
      </w:r>
      <w:r w:rsidR="005C4EEF" w:rsidRPr="004C10A8">
        <w:rPr>
          <w:rFonts w:ascii="Arial Narrow" w:hAnsi="Arial Narrow" w:cs="Arial"/>
          <w:i/>
          <w:iCs/>
          <w:sz w:val="22"/>
          <w:szCs w:val="22"/>
        </w:rPr>
        <w:t>B</w:t>
      </w:r>
      <w:r w:rsidRPr="004C10A8">
        <w:rPr>
          <w:rFonts w:ascii="Arial Narrow" w:hAnsi="Arial Narrow" w:cs="Arial"/>
          <w:i/>
          <w:iCs/>
          <w:sz w:val="22"/>
          <w:szCs w:val="22"/>
        </w:rPr>
        <w:t xml:space="preserve">usiness </w:t>
      </w:r>
      <w:r w:rsidR="005C4EEF" w:rsidRPr="004C10A8">
        <w:rPr>
          <w:rFonts w:ascii="Arial Narrow" w:hAnsi="Arial Narrow" w:cs="Arial"/>
          <w:i/>
          <w:iCs/>
          <w:sz w:val="22"/>
          <w:szCs w:val="22"/>
        </w:rPr>
        <w:t>D</w:t>
      </w:r>
      <w:r w:rsidRPr="004C10A8">
        <w:rPr>
          <w:rFonts w:ascii="Arial Narrow" w:hAnsi="Arial Narrow" w:cs="Arial"/>
          <w:i/>
          <w:iCs/>
          <w:sz w:val="22"/>
          <w:szCs w:val="22"/>
        </w:rPr>
        <w:t>ay</w:t>
      </w:r>
      <w:r w:rsidRPr="004C10A8">
        <w:rPr>
          <w:rFonts w:ascii="Arial Narrow" w:hAnsi="Arial Narrow" w:cs="Arial"/>
          <w:sz w:val="22"/>
          <w:szCs w:val="22"/>
        </w:rPr>
        <w:t xml:space="preserve">, or after </w:t>
      </w:r>
      <w:r w:rsidR="002803CA" w:rsidRPr="004C10A8">
        <w:rPr>
          <w:rFonts w:ascii="Arial Narrow" w:hAnsi="Arial Narrow" w:cs="Arial"/>
          <w:sz w:val="22"/>
          <w:szCs w:val="22"/>
        </w:rPr>
        <w:t>4</w:t>
      </w:r>
      <w:r w:rsidRPr="004C10A8">
        <w:rPr>
          <w:rFonts w:ascii="Arial Narrow" w:hAnsi="Arial Narrow" w:cs="Arial"/>
          <w:sz w:val="22"/>
          <w:szCs w:val="22"/>
        </w:rPr>
        <w:t xml:space="preserve">:00pm </w:t>
      </w:r>
      <w:r w:rsidR="0022329C" w:rsidRPr="004C10A8">
        <w:rPr>
          <w:rFonts w:ascii="Arial Narrow" w:hAnsi="Arial Narrow" w:cs="Arial"/>
          <w:sz w:val="22"/>
          <w:szCs w:val="22"/>
        </w:rPr>
        <w:t xml:space="preserve">AWST </w:t>
      </w:r>
      <w:r w:rsidRPr="004C10A8">
        <w:rPr>
          <w:rFonts w:ascii="Arial Narrow" w:hAnsi="Arial Narrow" w:cs="Arial"/>
          <w:sz w:val="22"/>
          <w:szCs w:val="22"/>
        </w:rPr>
        <w:t xml:space="preserve">on a </w:t>
      </w:r>
      <w:r w:rsidR="005C4EEF" w:rsidRPr="004C10A8">
        <w:rPr>
          <w:rFonts w:ascii="Arial Narrow" w:hAnsi="Arial Narrow" w:cs="Arial"/>
          <w:i/>
          <w:iCs/>
          <w:sz w:val="22"/>
          <w:szCs w:val="22"/>
        </w:rPr>
        <w:t>B</w:t>
      </w:r>
      <w:r w:rsidRPr="004C10A8">
        <w:rPr>
          <w:rFonts w:ascii="Arial Narrow" w:hAnsi="Arial Narrow" w:cs="Arial"/>
          <w:i/>
          <w:iCs/>
          <w:sz w:val="22"/>
          <w:szCs w:val="22"/>
        </w:rPr>
        <w:t xml:space="preserve">usiness </w:t>
      </w:r>
      <w:r w:rsidR="005C4EEF" w:rsidRPr="004C10A8">
        <w:rPr>
          <w:rFonts w:ascii="Arial Narrow" w:hAnsi="Arial Narrow" w:cs="Arial"/>
          <w:i/>
          <w:iCs/>
          <w:sz w:val="22"/>
          <w:szCs w:val="22"/>
        </w:rPr>
        <w:t>D</w:t>
      </w:r>
      <w:r w:rsidRPr="004C10A8">
        <w:rPr>
          <w:rFonts w:ascii="Arial Narrow" w:hAnsi="Arial Narrow" w:cs="Arial"/>
          <w:i/>
          <w:iCs/>
          <w:sz w:val="22"/>
          <w:szCs w:val="22"/>
        </w:rPr>
        <w:t>ay</w:t>
      </w:r>
      <w:r w:rsidRPr="004C10A8">
        <w:rPr>
          <w:rFonts w:ascii="Arial Narrow" w:hAnsi="Arial Narrow" w:cs="Arial"/>
          <w:sz w:val="22"/>
          <w:szCs w:val="22"/>
        </w:rPr>
        <w:t xml:space="preserve">, it is taken to be received on the next </w:t>
      </w:r>
      <w:r w:rsidR="005C4EEF" w:rsidRPr="004C10A8">
        <w:rPr>
          <w:rFonts w:ascii="Arial Narrow" w:hAnsi="Arial Narrow" w:cs="Arial"/>
          <w:i/>
          <w:iCs/>
          <w:sz w:val="22"/>
          <w:szCs w:val="22"/>
        </w:rPr>
        <w:t>B</w:t>
      </w:r>
      <w:r w:rsidRPr="004C10A8">
        <w:rPr>
          <w:rFonts w:ascii="Arial Narrow" w:hAnsi="Arial Narrow" w:cs="Arial"/>
          <w:i/>
          <w:iCs/>
          <w:sz w:val="22"/>
          <w:szCs w:val="22"/>
        </w:rPr>
        <w:t xml:space="preserve">usiness </w:t>
      </w:r>
      <w:r w:rsidR="005C4EEF" w:rsidRPr="004C10A8">
        <w:rPr>
          <w:rFonts w:ascii="Arial Narrow" w:hAnsi="Arial Narrow" w:cs="Arial"/>
          <w:i/>
          <w:iCs/>
          <w:sz w:val="22"/>
          <w:szCs w:val="22"/>
        </w:rPr>
        <w:t>D</w:t>
      </w:r>
      <w:r w:rsidRPr="004C10A8">
        <w:rPr>
          <w:rFonts w:ascii="Arial Narrow" w:hAnsi="Arial Narrow" w:cs="Arial"/>
          <w:i/>
          <w:iCs/>
          <w:sz w:val="22"/>
          <w:szCs w:val="22"/>
        </w:rPr>
        <w:t>ay</w:t>
      </w:r>
      <w:r w:rsidRPr="004C10A8">
        <w:rPr>
          <w:rFonts w:ascii="Arial Narrow" w:hAnsi="Arial Narrow" w:cs="Arial"/>
          <w:sz w:val="22"/>
          <w:szCs w:val="22"/>
        </w:rPr>
        <w:t>.</w:t>
      </w:r>
      <w:bookmarkEnd w:id="355"/>
    </w:p>
    <w:p w14:paraId="45176E4C" w14:textId="5394B264" w:rsidR="00081C9F" w:rsidRPr="004C10A8" w:rsidRDefault="00081C9F" w:rsidP="00094005">
      <w:pPr>
        <w:pStyle w:val="ListParagraph"/>
        <w:numPr>
          <w:ilvl w:val="2"/>
          <w:numId w:val="35"/>
        </w:numPr>
        <w:spacing w:before="120" w:after="120"/>
        <w:ind w:left="1418" w:hanging="709"/>
        <w:contextualSpacing w:val="0"/>
        <w:rPr>
          <w:rFonts w:ascii="Arial Narrow" w:hAnsi="Arial Narrow" w:cs="Arial"/>
          <w:sz w:val="22"/>
          <w:szCs w:val="22"/>
        </w:rPr>
      </w:pPr>
      <w:bookmarkStart w:id="356" w:name="_Ref138078975"/>
      <w:r w:rsidRPr="004C10A8">
        <w:rPr>
          <w:rFonts w:ascii="Arial Narrow" w:hAnsi="Arial Narrow" w:cs="Arial"/>
          <w:sz w:val="22"/>
          <w:szCs w:val="22"/>
        </w:rPr>
        <w:t xml:space="preserve">A party may at any time by notice given to the other party </w:t>
      </w:r>
      <w:r w:rsidR="00EC5B09" w:rsidRPr="004C10A8">
        <w:rPr>
          <w:rFonts w:ascii="Arial Narrow" w:hAnsi="Arial Narrow" w:cs="Arial"/>
          <w:sz w:val="22"/>
          <w:szCs w:val="22"/>
        </w:rPr>
        <w:t xml:space="preserve">in writing </w:t>
      </w:r>
      <w:r w:rsidRPr="004C10A8">
        <w:rPr>
          <w:rFonts w:ascii="Arial Narrow" w:hAnsi="Arial Narrow" w:cs="Arial"/>
          <w:sz w:val="22"/>
          <w:szCs w:val="22"/>
        </w:rPr>
        <w:t>designate a different person, address</w:t>
      </w:r>
      <w:r w:rsidR="001F1920" w:rsidRPr="004C10A8">
        <w:rPr>
          <w:rFonts w:ascii="Arial Narrow" w:hAnsi="Arial Narrow" w:cs="Arial"/>
          <w:sz w:val="22"/>
          <w:szCs w:val="22"/>
        </w:rPr>
        <w:t>, telephone number</w:t>
      </w:r>
      <w:r w:rsidRPr="004C10A8">
        <w:rPr>
          <w:rFonts w:ascii="Arial Narrow" w:hAnsi="Arial Narrow" w:cs="Arial"/>
          <w:sz w:val="22"/>
          <w:szCs w:val="22"/>
        </w:rPr>
        <w:t xml:space="preserve"> or electronic mail address for the purposes of </w:t>
      </w:r>
      <w:r w:rsidRPr="004C10A8">
        <w:rPr>
          <w:rFonts w:ascii="Arial Narrow" w:hAnsi="Arial Narrow" w:cs="Arial"/>
          <w:b/>
          <w:bCs/>
          <w:sz w:val="22"/>
          <w:szCs w:val="22"/>
        </w:rPr>
        <w:t xml:space="preserve">clause </w:t>
      </w:r>
      <w:r w:rsidR="00E81905" w:rsidRPr="004C10A8">
        <w:rPr>
          <w:rFonts w:ascii="Arial Narrow" w:hAnsi="Arial Narrow" w:cs="Arial"/>
          <w:b/>
          <w:bCs/>
          <w:sz w:val="22"/>
          <w:szCs w:val="22"/>
        </w:rPr>
        <w:fldChar w:fldCharType="begin"/>
      </w:r>
      <w:r w:rsidR="00E81905" w:rsidRPr="004C10A8">
        <w:rPr>
          <w:rFonts w:ascii="Arial Narrow" w:hAnsi="Arial Narrow" w:cs="Arial"/>
          <w:b/>
          <w:bCs/>
          <w:sz w:val="22"/>
          <w:szCs w:val="22"/>
        </w:rPr>
        <w:instrText xml:space="preserve"> REF _Ref113577118 \n \h </w:instrText>
      </w:r>
      <w:r w:rsidR="00390BD7" w:rsidRPr="004C10A8">
        <w:rPr>
          <w:rFonts w:ascii="Arial Narrow" w:hAnsi="Arial Narrow" w:cs="Arial"/>
          <w:b/>
          <w:bCs/>
          <w:sz w:val="22"/>
          <w:szCs w:val="22"/>
        </w:rPr>
        <w:instrText xml:space="preserve"> \* MERGEFORMAT </w:instrText>
      </w:r>
      <w:r w:rsidR="00E81905" w:rsidRPr="004C10A8">
        <w:rPr>
          <w:rFonts w:ascii="Arial Narrow" w:hAnsi="Arial Narrow" w:cs="Arial"/>
          <w:b/>
          <w:bCs/>
          <w:sz w:val="22"/>
          <w:szCs w:val="22"/>
        </w:rPr>
      </w:r>
      <w:r w:rsidR="00E81905"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w:t>
      </w:r>
      <w:r w:rsidR="00E81905" w:rsidRPr="004C10A8">
        <w:rPr>
          <w:rFonts w:ascii="Arial Narrow" w:hAnsi="Arial Narrow" w:cs="Arial"/>
          <w:b/>
          <w:bCs/>
          <w:sz w:val="22"/>
          <w:szCs w:val="22"/>
        </w:rPr>
        <w:fldChar w:fldCharType="end"/>
      </w:r>
      <w:r w:rsidR="00E81905" w:rsidRPr="004C10A8">
        <w:rPr>
          <w:rFonts w:ascii="Arial Narrow" w:hAnsi="Arial Narrow" w:cs="Arial"/>
          <w:sz w:val="22"/>
          <w:szCs w:val="22"/>
        </w:rPr>
        <w:t xml:space="preserve"> </w:t>
      </w:r>
      <w:r w:rsidRPr="004C10A8">
        <w:rPr>
          <w:rFonts w:ascii="Arial Narrow" w:hAnsi="Arial Narrow" w:cs="Arial"/>
          <w:sz w:val="22"/>
          <w:szCs w:val="22"/>
        </w:rPr>
        <w:t xml:space="preserve">and the </w:t>
      </w:r>
      <w:r w:rsidR="00C94582" w:rsidRPr="00C94582">
        <w:rPr>
          <w:rFonts w:ascii="Arial Narrow" w:hAnsi="Arial Narrow" w:cs="Arial"/>
          <w:b/>
          <w:bCs/>
          <w:sz w:val="22"/>
          <w:szCs w:val="22"/>
        </w:rPr>
        <w:t>Contract</w:t>
      </w:r>
      <w:r w:rsidR="00C94582">
        <w:rPr>
          <w:rFonts w:ascii="Arial Narrow" w:hAnsi="Arial Narrow" w:cs="Arial"/>
          <w:sz w:val="22"/>
          <w:szCs w:val="22"/>
        </w:rPr>
        <w:t xml:space="preserve"> </w:t>
      </w:r>
      <w:r w:rsidRPr="004C10A8">
        <w:rPr>
          <w:rFonts w:ascii="Arial Narrow" w:hAnsi="Arial Narrow" w:cs="Arial"/>
          <w:b/>
          <w:bCs/>
          <w:sz w:val="22"/>
          <w:szCs w:val="22"/>
        </w:rPr>
        <w:t>Details</w:t>
      </w:r>
      <w:r w:rsidR="00B258DB" w:rsidRPr="004C10A8">
        <w:rPr>
          <w:rFonts w:ascii="Arial Narrow" w:hAnsi="Arial Narrow" w:cs="Arial"/>
          <w:sz w:val="22"/>
          <w:szCs w:val="22"/>
        </w:rPr>
        <w:t xml:space="preserve"> and</w:t>
      </w:r>
      <w:r w:rsidR="00B61400" w:rsidRPr="004C10A8">
        <w:rPr>
          <w:rFonts w:ascii="Arial Narrow" w:hAnsi="Arial Narrow" w:cs="Arial"/>
          <w:sz w:val="22"/>
          <w:szCs w:val="22"/>
        </w:rPr>
        <w:t xml:space="preserve"> </w:t>
      </w:r>
      <w:bookmarkEnd w:id="356"/>
      <w:r w:rsidR="00447550" w:rsidRPr="00447550">
        <w:rPr>
          <w:rFonts w:ascii="Arial Narrow" w:hAnsi="Arial Narrow" w:cs="Arial"/>
          <w:b/>
          <w:bCs/>
          <w:sz w:val="22"/>
          <w:szCs w:val="22"/>
        </w:rPr>
        <w:fldChar w:fldCharType="begin"/>
      </w:r>
      <w:r w:rsidR="00447550" w:rsidRPr="00447550">
        <w:rPr>
          <w:rFonts w:ascii="Arial Narrow" w:hAnsi="Arial Narrow" w:cs="Arial"/>
          <w:b/>
          <w:bCs/>
          <w:sz w:val="22"/>
          <w:szCs w:val="22"/>
        </w:rPr>
        <w:instrText xml:space="preserve"> REF _Ref133939894 \r \h </w:instrText>
      </w:r>
      <w:r w:rsidR="00447550">
        <w:rPr>
          <w:rFonts w:ascii="Arial Narrow" w:hAnsi="Arial Narrow" w:cs="Arial"/>
          <w:b/>
          <w:bCs/>
          <w:sz w:val="22"/>
          <w:szCs w:val="22"/>
        </w:rPr>
        <w:instrText xml:space="preserve"> \* MERGEFORMAT </w:instrText>
      </w:r>
      <w:r w:rsidR="00447550" w:rsidRPr="00447550">
        <w:rPr>
          <w:rFonts w:ascii="Arial Narrow" w:hAnsi="Arial Narrow" w:cs="Arial"/>
          <w:b/>
          <w:bCs/>
          <w:sz w:val="22"/>
          <w:szCs w:val="22"/>
        </w:rPr>
      </w:r>
      <w:r w:rsidR="00447550" w:rsidRPr="00447550">
        <w:rPr>
          <w:rFonts w:ascii="Arial Narrow" w:hAnsi="Arial Narrow" w:cs="Arial"/>
          <w:b/>
          <w:bCs/>
          <w:sz w:val="22"/>
          <w:szCs w:val="22"/>
        </w:rPr>
        <w:fldChar w:fldCharType="separate"/>
      </w:r>
      <w:r w:rsidR="00447550" w:rsidRPr="00447550">
        <w:rPr>
          <w:rFonts w:ascii="Arial Narrow" w:hAnsi="Arial Narrow" w:cs="Arial"/>
          <w:b/>
          <w:bCs/>
          <w:sz w:val="22"/>
          <w:szCs w:val="22"/>
        </w:rPr>
        <w:t>Schedule 5</w:t>
      </w:r>
      <w:r w:rsidR="00447550" w:rsidRPr="00447550">
        <w:rPr>
          <w:rFonts w:ascii="Arial Narrow" w:hAnsi="Arial Narrow" w:cs="Arial"/>
          <w:b/>
          <w:bCs/>
          <w:sz w:val="22"/>
          <w:szCs w:val="22"/>
        </w:rPr>
        <w:fldChar w:fldCharType="end"/>
      </w:r>
      <w:r w:rsidRPr="004C10A8">
        <w:rPr>
          <w:rFonts w:ascii="Arial Narrow" w:hAnsi="Arial Narrow" w:cs="Arial"/>
          <w:sz w:val="22"/>
          <w:szCs w:val="22"/>
        </w:rPr>
        <w:t>.</w:t>
      </w:r>
    </w:p>
    <w:p w14:paraId="2756AE51" w14:textId="222CF342" w:rsidR="00081C9F" w:rsidRPr="004C10A8" w:rsidRDefault="00081C9F" w:rsidP="00094005">
      <w:pPr>
        <w:pStyle w:val="Heading7"/>
        <w:keepNext/>
        <w:keepLines/>
        <w:numPr>
          <w:ilvl w:val="1"/>
          <w:numId w:val="27"/>
        </w:numPr>
        <w:spacing w:before="120" w:after="120"/>
        <w:rPr>
          <w:rFonts w:cs="Arial"/>
          <w:szCs w:val="22"/>
        </w:rPr>
      </w:pPr>
      <w:bookmarkStart w:id="357" w:name="PartyDetails"/>
      <w:bookmarkStart w:id="358" w:name="_Toc138153990"/>
      <w:bookmarkStart w:id="359" w:name="_Toc417895974"/>
      <w:bookmarkStart w:id="360" w:name="_Toc414705636"/>
      <w:bookmarkStart w:id="361" w:name="_Toc405958523"/>
      <w:bookmarkEnd w:id="357"/>
      <w:r w:rsidRPr="004C10A8">
        <w:rPr>
          <w:rFonts w:cs="Arial"/>
          <w:szCs w:val="22"/>
        </w:rPr>
        <w:t>Exercise of Rights</w:t>
      </w:r>
      <w:bookmarkEnd w:id="358"/>
      <w:bookmarkEnd w:id="359"/>
      <w:bookmarkEnd w:id="360"/>
      <w:bookmarkEnd w:id="361"/>
    </w:p>
    <w:p w14:paraId="436A1F09" w14:textId="44A78AD0" w:rsidR="00081C9F" w:rsidRPr="004C10A8" w:rsidRDefault="00081C9F" w:rsidP="0079030B">
      <w:pPr>
        <w:spacing w:before="120" w:after="120"/>
        <w:ind w:left="709"/>
        <w:rPr>
          <w:rFonts w:ascii="Arial Narrow" w:hAnsi="Arial Narrow" w:cs="Arial"/>
          <w:sz w:val="22"/>
          <w:szCs w:val="22"/>
        </w:rPr>
      </w:pPr>
      <w:r w:rsidRPr="004C10A8">
        <w:rPr>
          <w:rFonts w:ascii="Arial Narrow" w:hAnsi="Arial Narrow" w:cs="Arial"/>
          <w:sz w:val="22"/>
          <w:szCs w:val="22"/>
        </w:rPr>
        <w:t xml:space="preserve">Subject to the express provisions of </w:t>
      </w:r>
      <w:r w:rsidR="00FF34AE">
        <w:rPr>
          <w:rFonts w:ascii="Arial Narrow" w:hAnsi="Arial Narrow" w:cs="Arial"/>
          <w:sz w:val="22"/>
          <w:szCs w:val="22"/>
        </w:rPr>
        <w:t>this Contract</w:t>
      </w:r>
      <w:r w:rsidRPr="004C10A8">
        <w:rPr>
          <w:rFonts w:ascii="Arial Narrow" w:hAnsi="Arial Narrow" w:cs="Arial"/>
          <w:sz w:val="22"/>
          <w:szCs w:val="22"/>
        </w:rPr>
        <w:t>, a party may exercise a right, power or remedy at its discretion, and separately or concurrently with another right, power or remedy.  A single or partial exercise of a right, power or remedy by a party does not prevent a further exercise of that or of any other right, power or remedy.  Failure by a party to exercise or delay in exercising a right, power or remedy does not prevent its exercise.</w:t>
      </w:r>
    </w:p>
    <w:p w14:paraId="6659C4E2" w14:textId="4CA1E9F2" w:rsidR="005F62CE" w:rsidRPr="004C10A8" w:rsidRDefault="00081C9F" w:rsidP="00094005">
      <w:pPr>
        <w:pStyle w:val="Heading7"/>
        <w:keepNext/>
        <w:keepLines/>
        <w:numPr>
          <w:ilvl w:val="1"/>
          <w:numId w:val="27"/>
        </w:numPr>
        <w:spacing w:before="120" w:after="120"/>
        <w:rPr>
          <w:rFonts w:cs="Arial"/>
          <w:szCs w:val="22"/>
        </w:rPr>
      </w:pPr>
      <w:bookmarkStart w:id="362" w:name="_Toc138153991"/>
      <w:bookmarkStart w:id="363" w:name="_Toc417895975"/>
      <w:bookmarkStart w:id="364" w:name="_Toc414705637"/>
      <w:bookmarkStart w:id="365" w:name="_Toc405958524"/>
      <w:r w:rsidRPr="004C10A8">
        <w:rPr>
          <w:rFonts w:cs="Arial"/>
          <w:szCs w:val="22"/>
        </w:rPr>
        <w:t>Waiver</w:t>
      </w:r>
      <w:bookmarkEnd w:id="362"/>
      <w:bookmarkEnd w:id="363"/>
      <w:bookmarkEnd w:id="364"/>
      <w:bookmarkEnd w:id="365"/>
      <w:r w:rsidR="001975D9" w:rsidRPr="004C10A8">
        <w:rPr>
          <w:rFonts w:cs="Arial"/>
          <w:szCs w:val="22"/>
        </w:rPr>
        <w:t xml:space="preserve"> of Rights</w:t>
      </w:r>
      <w:bookmarkStart w:id="366" w:name="_Toc112141758"/>
      <w:bookmarkStart w:id="367" w:name="_Toc116104197"/>
    </w:p>
    <w:p w14:paraId="718852C8" w14:textId="68691D1C" w:rsidR="00081C9F" w:rsidRPr="004C10A8" w:rsidRDefault="00081C9F" w:rsidP="0079030B">
      <w:pPr>
        <w:spacing w:before="120" w:after="120"/>
        <w:ind w:left="709"/>
        <w:rPr>
          <w:rFonts w:ascii="Arial Narrow" w:hAnsi="Arial Narrow" w:cs="Arial"/>
          <w:sz w:val="22"/>
          <w:szCs w:val="22"/>
        </w:rPr>
      </w:pPr>
      <w:r w:rsidRPr="004C10A8">
        <w:rPr>
          <w:rFonts w:ascii="Arial Narrow" w:hAnsi="Arial Narrow" w:cs="Arial"/>
          <w:sz w:val="22"/>
          <w:szCs w:val="22"/>
        </w:rPr>
        <w:t>A right may only be waived in writing, signed by the party giving the waiver and</w:t>
      </w:r>
      <w:bookmarkEnd w:id="366"/>
      <w:bookmarkEnd w:id="367"/>
      <w:r w:rsidRPr="004C10A8">
        <w:rPr>
          <w:rFonts w:ascii="Arial Narrow" w:hAnsi="Arial Narrow" w:cs="Arial"/>
          <w:sz w:val="22"/>
          <w:szCs w:val="22"/>
        </w:rPr>
        <w:t>:</w:t>
      </w:r>
    </w:p>
    <w:p w14:paraId="15DCC52F" w14:textId="17752D39" w:rsidR="00081C9F" w:rsidRPr="004C10A8" w:rsidRDefault="00081C9F" w:rsidP="00094005">
      <w:pPr>
        <w:pStyle w:val="ListParagraph"/>
        <w:numPr>
          <w:ilvl w:val="2"/>
          <w:numId w:val="21"/>
        </w:numPr>
        <w:spacing w:before="120" w:after="120"/>
        <w:ind w:left="1418" w:hanging="709"/>
        <w:contextualSpacing w:val="0"/>
        <w:rPr>
          <w:rFonts w:ascii="Arial Narrow" w:hAnsi="Arial Narrow" w:cs="Arial"/>
          <w:sz w:val="22"/>
          <w:szCs w:val="22"/>
        </w:rPr>
      </w:pPr>
      <w:bookmarkStart w:id="368" w:name="_Toc116104198"/>
      <w:r w:rsidRPr="004C10A8">
        <w:rPr>
          <w:rFonts w:ascii="Arial Narrow" w:hAnsi="Arial Narrow" w:cs="Arial"/>
          <w:sz w:val="22"/>
          <w:szCs w:val="22"/>
        </w:rPr>
        <w:t>no other conduct of a party (including a failure to exercise, or delay in exercising, the right) operates as a waiver of the right, or otherwise prevents the exercise of the right;</w:t>
      </w:r>
      <w:bookmarkEnd w:id="368"/>
    </w:p>
    <w:p w14:paraId="51855FBC" w14:textId="725538E6" w:rsidR="00081C9F" w:rsidRPr="004C10A8" w:rsidRDefault="00081C9F" w:rsidP="00094005">
      <w:pPr>
        <w:pStyle w:val="ListParagraph"/>
        <w:numPr>
          <w:ilvl w:val="2"/>
          <w:numId w:val="21"/>
        </w:numPr>
        <w:spacing w:before="120" w:after="120"/>
        <w:ind w:left="1418" w:hanging="709"/>
        <w:contextualSpacing w:val="0"/>
        <w:rPr>
          <w:rFonts w:ascii="Arial Narrow" w:hAnsi="Arial Narrow" w:cs="Arial"/>
          <w:sz w:val="22"/>
          <w:szCs w:val="22"/>
        </w:rPr>
      </w:pPr>
      <w:bookmarkStart w:id="369" w:name="_Toc116104199"/>
      <w:r w:rsidRPr="004C10A8">
        <w:rPr>
          <w:rFonts w:ascii="Arial Narrow" w:hAnsi="Arial Narrow" w:cs="Arial"/>
          <w:sz w:val="22"/>
          <w:szCs w:val="22"/>
        </w:rPr>
        <w:t>a waiver of a right on one or more occasions does not operate as a waiver of that right if it arises again; and</w:t>
      </w:r>
      <w:bookmarkEnd w:id="369"/>
      <w:r w:rsidRPr="004C10A8">
        <w:rPr>
          <w:rFonts w:ascii="Arial Narrow" w:hAnsi="Arial Narrow" w:cs="Arial"/>
          <w:sz w:val="22"/>
          <w:szCs w:val="22"/>
        </w:rPr>
        <w:t xml:space="preserve"> </w:t>
      </w:r>
    </w:p>
    <w:p w14:paraId="04B689F7" w14:textId="0BA086BF" w:rsidR="00081C9F" w:rsidRPr="004C10A8" w:rsidRDefault="00081C9F" w:rsidP="00094005">
      <w:pPr>
        <w:pStyle w:val="ListParagraph"/>
        <w:numPr>
          <w:ilvl w:val="2"/>
          <w:numId w:val="21"/>
        </w:numPr>
        <w:spacing w:before="120" w:after="120"/>
        <w:ind w:left="1418" w:hanging="709"/>
        <w:contextualSpacing w:val="0"/>
        <w:rPr>
          <w:rFonts w:ascii="Arial Narrow" w:hAnsi="Arial Narrow" w:cs="Arial"/>
          <w:sz w:val="22"/>
          <w:szCs w:val="22"/>
        </w:rPr>
      </w:pPr>
      <w:bookmarkStart w:id="370" w:name="_Toc116104200"/>
      <w:r w:rsidRPr="004C10A8">
        <w:rPr>
          <w:rFonts w:ascii="Arial Narrow" w:hAnsi="Arial Narrow" w:cs="Arial"/>
          <w:sz w:val="22"/>
          <w:szCs w:val="22"/>
        </w:rPr>
        <w:t>the exercise of a right does not prevent any further exercise of that right or of any other right.</w:t>
      </w:r>
      <w:bookmarkEnd w:id="370"/>
    </w:p>
    <w:p w14:paraId="728208C2" w14:textId="095B8DEF" w:rsidR="0086388F" w:rsidRPr="00B470F6" w:rsidRDefault="0086388F" w:rsidP="00094005">
      <w:pPr>
        <w:pStyle w:val="Heading7"/>
        <w:keepNext/>
        <w:keepLines/>
        <w:numPr>
          <w:ilvl w:val="1"/>
          <w:numId w:val="27"/>
        </w:numPr>
        <w:spacing w:before="120" w:after="120"/>
        <w:rPr>
          <w:rFonts w:eastAsia="PMingLiU" w:cs="Arial"/>
          <w:szCs w:val="22"/>
        </w:rPr>
      </w:pPr>
      <w:bookmarkStart w:id="371" w:name="_Ref133225209"/>
      <w:bookmarkStart w:id="372" w:name="_Ref112243222"/>
      <w:bookmarkStart w:id="373" w:name="_Toc138153992"/>
      <w:bookmarkStart w:id="374" w:name="_Toc417895976"/>
      <w:bookmarkStart w:id="375" w:name="_Toc414705638"/>
      <w:bookmarkStart w:id="376" w:name="_Toc405958525"/>
      <w:r w:rsidRPr="00B470F6">
        <w:rPr>
          <w:rFonts w:eastAsia="PMingLiU" w:cs="Arial"/>
          <w:szCs w:val="22"/>
        </w:rPr>
        <w:t xml:space="preserve">Assignment </w:t>
      </w:r>
      <w:r w:rsidR="00B470F6">
        <w:rPr>
          <w:rFonts w:cs="Arial"/>
          <w:szCs w:val="22"/>
        </w:rPr>
        <w:t>or other dealing</w:t>
      </w:r>
      <w:bookmarkEnd w:id="371"/>
    </w:p>
    <w:p w14:paraId="146A0195" w14:textId="3EC98869" w:rsidR="0086388F" w:rsidRDefault="0086388F" w:rsidP="00094005">
      <w:pPr>
        <w:pStyle w:val="ListParagraph"/>
        <w:numPr>
          <w:ilvl w:val="2"/>
          <w:numId w:val="18"/>
        </w:numPr>
        <w:spacing w:before="120" w:after="120"/>
        <w:ind w:left="1418" w:hanging="709"/>
        <w:contextualSpacing w:val="0"/>
        <w:rPr>
          <w:rFonts w:ascii="Arial Narrow" w:hAnsi="Arial Narrow"/>
          <w:sz w:val="22"/>
          <w:szCs w:val="22"/>
        </w:rPr>
      </w:pPr>
      <w:bookmarkStart w:id="377" w:name="_Ref119988883"/>
      <w:r w:rsidRPr="00A26DC0">
        <w:rPr>
          <w:rFonts w:ascii="Arial Narrow" w:hAnsi="Arial Narrow"/>
          <w:sz w:val="22"/>
          <w:szCs w:val="22"/>
        </w:rPr>
        <w:t xml:space="preserve">The Service Provider must not assign or otherwise deal with its rights </w:t>
      </w:r>
      <w:r>
        <w:rPr>
          <w:rFonts w:ascii="Arial Narrow" w:hAnsi="Arial Narrow"/>
          <w:sz w:val="22"/>
          <w:szCs w:val="22"/>
        </w:rPr>
        <w:t xml:space="preserve">or obligations </w:t>
      </w:r>
      <w:r w:rsidRPr="00A26DC0">
        <w:rPr>
          <w:rFonts w:ascii="Arial Narrow" w:hAnsi="Arial Narrow"/>
          <w:sz w:val="22"/>
          <w:szCs w:val="22"/>
        </w:rPr>
        <w:t>under this Contract or</w:t>
      </w:r>
      <w:r>
        <w:rPr>
          <w:rFonts w:ascii="Arial Narrow" w:hAnsi="Arial Narrow"/>
          <w:sz w:val="22"/>
          <w:szCs w:val="22"/>
        </w:rPr>
        <w:t xml:space="preserve"> (</w:t>
      </w:r>
      <w:r w:rsidRPr="00A26DC0">
        <w:rPr>
          <w:rFonts w:ascii="Arial Narrow" w:hAnsi="Arial Narrow"/>
          <w:sz w:val="22"/>
          <w:szCs w:val="22"/>
        </w:rPr>
        <w:t>except in the ordinary course of business</w:t>
      </w:r>
      <w:r>
        <w:rPr>
          <w:rFonts w:ascii="Arial Narrow" w:hAnsi="Arial Narrow"/>
          <w:sz w:val="22"/>
          <w:szCs w:val="22"/>
        </w:rPr>
        <w:t xml:space="preserve">) </w:t>
      </w:r>
      <w:r w:rsidRPr="00A26DC0">
        <w:rPr>
          <w:rFonts w:ascii="Arial Narrow" w:hAnsi="Arial Narrow"/>
          <w:sz w:val="22"/>
          <w:szCs w:val="22"/>
        </w:rPr>
        <w:t xml:space="preserve">in respect of the </w:t>
      </w:r>
      <w:r w:rsidR="00F061B2">
        <w:rPr>
          <w:rFonts w:ascii="Arial Narrow" w:hAnsi="Arial Narrow"/>
          <w:sz w:val="22"/>
          <w:szCs w:val="22"/>
        </w:rPr>
        <w:t>Unregistered</w:t>
      </w:r>
      <w:r>
        <w:rPr>
          <w:rFonts w:ascii="Arial Narrow" w:hAnsi="Arial Narrow"/>
          <w:sz w:val="22"/>
          <w:szCs w:val="22"/>
        </w:rPr>
        <w:t xml:space="preserve"> Service Equipment</w:t>
      </w:r>
      <w:r w:rsidRPr="00A26DC0">
        <w:rPr>
          <w:rFonts w:ascii="Arial Narrow" w:hAnsi="Arial Narrow"/>
          <w:sz w:val="22"/>
          <w:szCs w:val="22"/>
        </w:rPr>
        <w:t xml:space="preserve"> without AEMO’s written consent.</w:t>
      </w:r>
      <w:bookmarkEnd w:id="377"/>
    </w:p>
    <w:p w14:paraId="41CB7F35" w14:textId="1476B840" w:rsidR="0086388F" w:rsidRPr="00A26DC0" w:rsidRDefault="0086388F" w:rsidP="00094005">
      <w:pPr>
        <w:pStyle w:val="ListParagraph"/>
        <w:numPr>
          <w:ilvl w:val="2"/>
          <w:numId w:val="18"/>
        </w:numPr>
        <w:spacing w:before="120" w:after="120"/>
        <w:ind w:left="1418" w:hanging="709"/>
        <w:contextualSpacing w:val="0"/>
        <w:rPr>
          <w:rFonts w:ascii="Arial Narrow" w:hAnsi="Arial Narrow"/>
          <w:sz w:val="22"/>
          <w:szCs w:val="22"/>
        </w:rPr>
      </w:pPr>
      <w:r w:rsidRPr="00A26DC0">
        <w:rPr>
          <w:rFonts w:ascii="Arial Narrow" w:hAnsi="Arial Narrow"/>
          <w:sz w:val="22"/>
          <w:szCs w:val="22"/>
        </w:rPr>
        <w:t xml:space="preserve">AEMO must not unreasonably withhold or delay its consent under </w:t>
      </w:r>
      <w:r w:rsidRPr="00A26DC0">
        <w:rPr>
          <w:rFonts w:ascii="Arial Narrow" w:hAnsi="Arial Narrow"/>
          <w:b/>
          <w:bCs/>
          <w:sz w:val="22"/>
          <w:szCs w:val="22"/>
        </w:rPr>
        <w:t>clause</w:t>
      </w:r>
      <w:r w:rsidR="00712388">
        <w:rPr>
          <w:rFonts w:ascii="Arial Narrow" w:hAnsi="Arial Narrow"/>
          <w:b/>
          <w:bCs/>
          <w:sz w:val="22"/>
          <w:szCs w:val="22"/>
        </w:rPr>
        <w:t xml:space="preserve"> </w:t>
      </w:r>
      <w:r w:rsidR="00712388">
        <w:rPr>
          <w:rFonts w:ascii="Arial Narrow" w:hAnsi="Arial Narrow"/>
          <w:b/>
          <w:bCs/>
          <w:sz w:val="22"/>
          <w:szCs w:val="22"/>
        </w:rPr>
        <w:fldChar w:fldCharType="begin"/>
      </w:r>
      <w:r w:rsidR="00712388">
        <w:rPr>
          <w:rFonts w:ascii="Arial Narrow" w:hAnsi="Arial Narrow"/>
          <w:b/>
          <w:bCs/>
          <w:sz w:val="22"/>
          <w:szCs w:val="22"/>
        </w:rPr>
        <w:instrText xml:space="preserve"> REF _Ref133225209 \r \h </w:instrText>
      </w:r>
      <w:r w:rsidR="00712388">
        <w:rPr>
          <w:rFonts w:ascii="Arial Narrow" w:hAnsi="Arial Narrow"/>
          <w:b/>
          <w:bCs/>
          <w:sz w:val="22"/>
          <w:szCs w:val="22"/>
        </w:rPr>
      </w:r>
      <w:r w:rsidR="00712388">
        <w:rPr>
          <w:rFonts w:ascii="Arial Narrow" w:hAnsi="Arial Narrow"/>
          <w:b/>
          <w:bCs/>
          <w:sz w:val="22"/>
          <w:szCs w:val="22"/>
        </w:rPr>
        <w:fldChar w:fldCharType="separate"/>
      </w:r>
      <w:r w:rsidR="00C90283">
        <w:rPr>
          <w:rFonts w:ascii="Arial Narrow" w:hAnsi="Arial Narrow"/>
          <w:b/>
          <w:bCs/>
          <w:sz w:val="22"/>
          <w:szCs w:val="22"/>
        </w:rPr>
        <w:t>16</w:t>
      </w:r>
      <w:r w:rsidR="007560BB">
        <w:rPr>
          <w:rFonts w:ascii="Arial Narrow" w:hAnsi="Arial Narrow"/>
          <w:b/>
          <w:bCs/>
          <w:sz w:val="22"/>
          <w:szCs w:val="22"/>
        </w:rPr>
        <w:t>.4</w:t>
      </w:r>
      <w:r w:rsidR="00712388">
        <w:rPr>
          <w:rFonts w:ascii="Arial Narrow" w:hAnsi="Arial Narrow"/>
          <w:b/>
          <w:bCs/>
          <w:sz w:val="22"/>
          <w:szCs w:val="22"/>
        </w:rPr>
        <w:fldChar w:fldCharType="end"/>
      </w:r>
      <w:r w:rsidRPr="00A26DC0">
        <w:rPr>
          <w:rFonts w:ascii="Arial Narrow" w:hAnsi="Arial Narrow"/>
          <w:b/>
          <w:bCs/>
          <w:sz w:val="22"/>
          <w:szCs w:val="22"/>
        </w:rPr>
        <w:fldChar w:fldCharType="begin"/>
      </w:r>
      <w:r w:rsidRPr="00A26DC0">
        <w:rPr>
          <w:rFonts w:ascii="Arial Narrow" w:hAnsi="Arial Narrow"/>
          <w:b/>
          <w:bCs/>
          <w:sz w:val="22"/>
          <w:szCs w:val="22"/>
        </w:rPr>
        <w:instrText xml:space="preserve"> REF _Ref119988883 \r \h  \* MERGEFORMAT </w:instrText>
      </w:r>
      <w:r w:rsidRPr="00A26DC0">
        <w:rPr>
          <w:rFonts w:ascii="Arial Narrow" w:hAnsi="Arial Narrow"/>
          <w:b/>
          <w:bCs/>
          <w:sz w:val="22"/>
          <w:szCs w:val="22"/>
        </w:rPr>
      </w:r>
      <w:r w:rsidRPr="00A26DC0">
        <w:rPr>
          <w:rFonts w:ascii="Arial Narrow" w:hAnsi="Arial Narrow"/>
          <w:b/>
          <w:bCs/>
          <w:sz w:val="22"/>
          <w:szCs w:val="22"/>
        </w:rPr>
        <w:fldChar w:fldCharType="separate"/>
      </w:r>
      <w:r w:rsidR="007560BB">
        <w:rPr>
          <w:rFonts w:ascii="Arial Narrow" w:hAnsi="Arial Narrow"/>
          <w:b/>
          <w:bCs/>
          <w:sz w:val="22"/>
          <w:szCs w:val="22"/>
        </w:rPr>
        <w:t>(a)</w:t>
      </w:r>
      <w:r w:rsidRPr="00A26DC0">
        <w:rPr>
          <w:rFonts w:ascii="Arial Narrow" w:hAnsi="Arial Narrow"/>
          <w:b/>
          <w:bCs/>
          <w:sz w:val="22"/>
          <w:szCs w:val="22"/>
        </w:rPr>
        <w:fldChar w:fldCharType="end"/>
      </w:r>
      <w:r w:rsidRPr="00A26DC0">
        <w:rPr>
          <w:rFonts w:ascii="Arial Narrow" w:hAnsi="Arial Narrow"/>
          <w:sz w:val="22"/>
          <w:szCs w:val="22"/>
        </w:rPr>
        <w:t xml:space="preserve">. </w:t>
      </w:r>
    </w:p>
    <w:p w14:paraId="36DBDD92" w14:textId="6238B9B8" w:rsidR="0086388F" w:rsidRPr="004C10A8" w:rsidRDefault="0086388F" w:rsidP="00094005">
      <w:pPr>
        <w:pStyle w:val="ListParagraph"/>
        <w:numPr>
          <w:ilvl w:val="2"/>
          <w:numId w:val="18"/>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AEMO </w:t>
      </w:r>
      <w:r>
        <w:rPr>
          <w:rFonts w:ascii="Arial Narrow" w:hAnsi="Arial Narrow"/>
          <w:sz w:val="22"/>
          <w:szCs w:val="22"/>
        </w:rPr>
        <w:t>(as a condition of consent</w:t>
      </w:r>
      <w:r w:rsidRPr="007C0378">
        <w:rPr>
          <w:rFonts w:ascii="Arial Narrow" w:hAnsi="Arial Narrow"/>
          <w:sz w:val="22"/>
          <w:szCs w:val="22"/>
        </w:rPr>
        <w:t xml:space="preserve"> </w:t>
      </w:r>
      <w:r w:rsidRPr="00A26DC0">
        <w:rPr>
          <w:rFonts w:ascii="Arial Narrow" w:hAnsi="Arial Narrow"/>
          <w:sz w:val="22"/>
          <w:szCs w:val="22"/>
        </w:rPr>
        <w:t xml:space="preserve">under </w:t>
      </w:r>
      <w:r w:rsidRPr="00A26DC0">
        <w:rPr>
          <w:rFonts w:ascii="Arial Narrow" w:hAnsi="Arial Narrow"/>
          <w:b/>
          <w:bCs/>
          <w:sz w:val="22"/>
          <w:szCs w:val="22"/>
        </w:rPr>
        <w:t>clause</w:t>
      </w:r>
      <w:r w:rsidR="009B2FE8">
        <w:rPr>
          <w:rFonts w:ascii="Arial Narrow" w:hAnsi="Arial Narrow"/>
          <w:b/>
          <w:bCs/>
          <w:sz w:val="22"/>
          <w:szCs w:val="22"/>
        </w:rPr>
        <w:t xml:space="preserve"> </w:t>
      </w:r>
      <w:r w:rsidR="009B2FE8">
        <w:rPr>
          <w:rFonts w:ascii="Arial Narrow" w:hAnsi="Arial Narrow"/>
          <w:b/>
          <w:bCs/>
          <w:sz w:val="22"/>
          <w:szCs w:val="22"/>
        </w:rPr>
        <w:fldChar w:fldCharType="begin"/>
      </w:r>
      <w:r w:rsidR="009B2FE8">
        <w:rPr>
          <w:rFonts w:ascii="Arial Narrow" w:hAnsi="Arial Narrow"/>
          <w:b/>
          <w:bCs/>
          <w:sz w:val="22"/>
          <w:szCs w:val="22"/>
        </w:rPr>
        <w:instrText xml:space="preserve"> REF _Ref133225209 \r \h </w:instrText>
      </w:r>
      <w:r w:rsidR="009B2FE8">
        <w:rPr>
          <w:rFonts w:ascii="Arial Narrow" w:hAnsi="Arial Narrow"/>
          <w:b/>
          <w:bCs/>
          <w:sz w:val="22"/>
          <w:szCs w:val="22"/>
        </w:rPr>
      </w:r>
      <w:r w:rsidR="009B2FE8">
        <w:rPr>
          <w:rFonts w:ascii="Arial Narrow" w:hAnsi="Arial Narrow"/>
          <w:b/>
          <w:bCs/>
          <w:sz w:val="22"/>
          <w:szCs w:val="22"/>
        </w:rPr>
        <w:fldChar w:fldCharType="separate"/>
      </w:r>
      <w:r w:rsidR="00C90283">
        <w:rPr>
          <w:rFonts w:ascii="Arial Narrow" w:hAnsi="Arial Narrow"/>
          <w:b/>
          <w:bCs/>
          <w:sz w:val="22"/>
          <w:szCs w:val="22"/>
        </w:rPr>
        <w:t>16</w:t>
      </w:r>
      <w:r w:rsidR="007560BB">
        <w:rPr>
          <w:rFonts w:ascii="Arial Narrow" w:hAnsi="Arial Narrow"/>
          <w:b/>
          <w:bCs/>
          <w:sz w:val="22"/>
          <w:szCs w:val="22"/>
        </w:rPr>
        <w:t>.4</w:t>
      </w:r>
      <w:r w:rsidR="009B2FE8">
        <w:rPr>
          <w:rFonts w:ascii="Arial Narrow" w:hAnsi="Arial Narrow"/>
          <w:b/>
          <w:bCs/>
          <w:sz w:val="22"/>
          <w:szCs w:val="22"/>
        </w:rPr>
        <w:fldChar w:fldCharType="end"/>
      </w:r>
      <w:r w:rsidR="009B2FE8">
        <w:rPr>
          <w:rFonts w:ascii="Arial Narrow" w:hAnsi="Arial Narrow"/>
          <w:b/>
          <w:bCs/>
          <w:sz w:val="22"/>
          <w:szCs w:val="22"/>
        </w:rPr>
        <w:fldChar w:fldCharType="begin"/>
      </w:r>
      <w:r w:rsidR="009B2FE8">
        <w:rPr>
          <w:rFonts w:ascii="Arial Narrow" w:hAnsi="Arial Narrow"/>
          <w:b/>
          <w:bCs/>
          <w:sz w:val="22"/>
          <w:szCs w:val="22"/>
        </w:rPr>
        <w:instrText xml:space="preserve"> REF _Ref119988883 \r \h </w:instrText>
      </w:r>
      <w:r w:rsidR="009B2FE8">
        <w:rPr>
          <w:rFonts w:ascii="Arial Narrow" w:hAnsi="Arial Narrow"/>
          <w:b/>
          <w:bCs/>
          <w:sz w:val="22"/>
          <w:szCs w:val="22"/>
        </w:rPr>
      </w:r>
      <w:r w:rsidR="009B2FE8">
        <w:rPr>
          <w:rFonts w:ascii="Arial Narrow" w:hAnsi="Arial Narrow"/>
          <w:b/>
          <w:bCs/>
          <w:sz w:val="22"/>
          <w:szCs w:val="22"/>
        </w:rPr>
        <w:fldChar w:fldCharType="separate"/>
      </w:r>
      <w:r w:rsidR="007560BB">
        <w:rPr>
          <w:rFonts w:ascii="Arial Narrow" w:hAnsi="Arial Narrow"/>
          <w:b/>
          <w:bCs/>
          <w:sz w:val="22"/>
          <w:szCs w:val="22"/>
        </w:rPr>
        <w:t>(a)</w:t>
      </w:r>
      <w:r w:rsidR="009B2FE8">
        <w:rPr>
          <w:rFonts w:ascii="Arial Narrow" w:hAnsi="Arial Narrow"/>
          <w:b/>
          <w:bCs/>
          <w:sz w:val="22"/>
          <w:szCs w:val="22"/>
        </w:rPr>
        <w:fldChar w:fldCharType="end"/>
      </w:r>
      <w:r>
        <w:rPr>
          <w:rFonts w:ascii="Arial Narrow" w:hAnsi="Arial Narrow"/>
          <w:sz w:val="22"/>
          <w:szCs w:val="22"/>
        </w:rPr>
        <w:t xml:space="preserve">) may require </w:t>
      </w:r>
      <w:r w:rsidRPr="004C10A8">
        <w:rPr>
          <w:rFonts w:ascii="Arial Narrow" w:hAnsi="Arial Narrow"/>
          <w:sz w:val="22"/>
          <w:szCs w:val="22"/>
        </w:rPr>
        <w:t xml:space="preserve">the </w:t>
      </w:r>
      <w:r>
        <w:rPr>
          <w:rFonts w:ascii="Arial Narrow" w:hAnsi="Arial Narrow"/>
          <w:sz w:val="22"/>
          <w:szCs w:val="22"/>
        </w:rPr>
        <w:t xml:space="preserve">Service Provider and the third-party </w:t>
      </w:r>
      <w:r w:rsidRPr="004C10A8">
        <w:rPr>
          <w:rFonts w:ascii="Arial Narrow" w:hAnsi="Arial Narrow"/>
          <w:sz w:val="22"/>
          <w:szCs w:val="22"/>
        </w:rPr>
        <w:t xml:space="preserve">to enter into a deed of novation </w:t>
      </w:r>
      <w:r>
        <w:rPr>
          <w:rFonts w:ascii="Arial Narrow" w:hAnsi="Arial Narrow"/>
          <w:sz w:val="22"/>
          <w:szCs w:val="22"/>
        </w:rPr>
        <w:t xml:space="preserve">with AEMO </w:t>
      </w:r>
      <w:r w:rsidRPr="004C10A8">
        <w:rPr>
          <w:rFonts w:ascii="Arial Narrow" w:hAnsi="Arial Narrow"/>
          <w:sz w:val="22"/>
          <w:szCs w:val="22"/>
        </w:rPr>
        <w:t>on terms</w:t>
      </w:r>
      <w:r w:rsidR="00B05A92">
        <w:rPr>
          <w:rFonts w:ascii="Arial Narrow" w:hAnsi="Arial Narrow"/>
          <w:sz w:val="22"/>
          <w:szCs w:val="22"/>
        </w:rPr>
        <w:t xml:space="preserve"> that are reasonably satisfactory </w:t>
      </w:r>
      <w:r w:rsidRPr="004C10A8">
        <w:rPr>
          <w:rFonts w:ascii="Arial Narrow" w:hAnsi="Arial Narrow"/>
          <w:sz w:val="22"/>
          <w:szCs w:val="22"/>
        </w:rPr>
        <w:t xml:space="preserve">to AEMO under which the </w:t>
      </w:r>
      <w:r>
        <w:rPr>
          <w:rFonts w:ascii="Arial Narrow" w:hAnsi="Arial Narrow"/>
          <w:sz w:val="22"/>
          <w:szCs w:val="22"/>
        </w:rPr>
        <w:t xml:space="preserve">third-party </w:t>
      </w:r>
      <w:r w:rsidRPr="004C10A8">
        <w:rPr>
          <w:rFonts w:ascii="Arial Narrow" w:hAnsi="Arial Narrow"/>
          <w:sz w:val="22"/>
          <w:szCs w:val="22"/>
        </w:rPr>
        <w:t xml:space="preserve">agrees to assume obligations that are substantially equivalent to the Service Provider’s obligations under </w:t>
      </w:r>
      <w:r>
        <w:rPr>
          <w:rFonts w:ascii="Arial Narrow" w:hAnsi="Arial Narrow"/>
          <w:sz w:val="22"/>
          <w:szCs w:val="22"/>
        </w:rPr>
        <w:t>this Contract</w:t>
      </w:r>
      <w:r w:rsidRPr="004C10A8">
        <w:rPr>
          <w:rFonts w:ascii="Arial Narrow" w:hAnsi="Arial Narrow"/>
          <w:sz w:val="22"/>
          <w:szCs w:val="22"/>
        </w:rPr>
        <w:t xml:space="preserve">. </w:t>
      </w:r>
    </w:p>
    <w:p w14:paraId="2BD00CF2" w14:textId="04380BFC" w:rsidR="0086388F" w:rsidRPr="004C10A8" w:rsidRDefault="0086388F" w:rsidP="00094005">
      <w:pPr>
        <w:pStyle w:val="ListParagraph"/>
        <w:numPr>
          <w:ilvl w:val="2"/>
          <w:numId w:val="18"/>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Any purported assignment in breach of this </w:t>
      </w:r>
      <w:r w:rsidRPr="004C10A8">
        <w:rPr>
          <w:rFonts w:ascii="Arial Narrow" w:hAnsi="Arial Narrow"/>
          <w:b/>
          <w:bCs/>
          <w:sz w:val="22"/>
          <w:szCs w:val="22"/>
        </w:rPr>
        <w:t xml:space="preserve">clause </w:t>
      </w:r>
      <w:r w:rsidR="009B2FE8">
        <w:rPr>
          <w:rFonts w:ascii="Arial Narrow" w:hAnsi="Arial Narrow"/>
          <w:b/>
          <w:bCs/>
          <w:sz w:val="22"/>
          <w:szCs w:val="22"/>
        </w:rPr>
        <w:fldChar w:fldCharType="begin"/>
      </w:r>
      <w:r w:rsidR="009B2FE8">
        <w:rPr>
          <w:rFonts w:ascii="Arial Narrow" w:hAnsi="Arial Narrow"/>
          <w:b/>
          <w:bCs/>
          <w:sz w:val="22"/>
          <w:szCs w:val="22"/>
        </w:rPr>
        <w:instrText xml:space="preserve"> REF _Ref133225209 \r \h </w:instrText>
      </w:r>
      <w:r w:rsidR="009B2FE8">
        <w:rPr>
          <w:rFonts w:ascii="Arial Narrow" w:hAnsi="Arial Narrow"/>
          <w:b/>
          <w:bCs/>
          <w:sz w:val="22"/>
          <w:szCs w:val="22"/>
        </w:rPr>
      </w:r>
      <w:r w:rsidR="009B2FE8">
        <w:rPr>
          <w:rFonts w:ascii="Arial Narrow" w:hAnsi="Arial Narrow"/>
          <w:b/>
          <w:bCs/>
          <w:sz w:val="22"/>
          <w:szCs w:val="22"/>
        </w:rPr>
        <w:fldChar w:fldCharType="separate"/>
      </w:r>
      <w:r w:rsidR="00C90283">
        <w:rPr>
          <w:rFonts w:ascii="Arial Narrow" w:hAnsi="Arial Narrow"/>
          <w:b/>
          <w:bCs/>
          <w:sz w:val="22"/>
          <w:szCs w:val="22"/>
        </w:rPr>
        <w:t>16</w:t>
      </w:r>
      <w:r w:rsidR="007560BB">
        <w:rPr>
          <w:rFonts w:ascii="Arial Narrow" w:hAnsi="Arial Narrow"/>
          <w:b/>
          <w:bCs/>
          <w:sz w:val="22"/>
          <w:szCs w:val="22"/>
        </w:rPr>
        <w:t>.4</w:t>
      </w:r>
      <w:r w:rsidR="009B2FE8">
        <w:rPr>
          <w:rFonts w:ascii="Arial Narrow" w:hAnsi="Arial Narrow"/>
          <w:b/>
          <w:bCs/>
          <w:sz w:val="22"/>
          <w:szCs w:val="22"/>
        </w:rPr>
        <w:fldChar w:fldCharType="end"/>
      </w:r>
      <w:r w:rsidR="009B2FE8">
        <w:rPr>
          <w:rFonts w:ascii="Arial Narrow" w:hAnsi="Arial Narrow"/>
          <w:b/>
          <w:bCs/>
          <w:sz w:val="22"/>
          <w:szCs w:val="22"/>
        </w:rPr>
        <w:t xml:space="preserve"> </w:t>
      </w:r>
      <w:r w:rsidRPr="004C10A8">
        <w:rPr>
          <w:rFonts w:ascii="Arial Narrow" w:hAnsi="Arial Narrow"/>
          <w:sz w:val="22"/>
          <w:szCs w:val="22"/>
        </w:rPr>
        <w:t xml:space="preserve">is invalid and of no legal effect. </w:t>
      </w:r>
    </w:p>
    <w:p w14:paraId="69D773F6" w14:textId="7298ABED" w:rsidR="00081C9F" w:rsidRPr="004C10A8" w:rsidRDefault="00081C9F" w:rsidP="00094005">
      <w:pPr>
        <w:pStyle w:val="Heading7"/>
        <w:keepNext/>
        <w:keepLines/>
        <w:numPr>
          <w:ilvl w:val="1"/>
          <w:numId w:val="27"/>
        </w:numPr>
        <w:spacing w:before="120" w:after="120"/>
        <w:rPr>
          <w:rFonts w:cs="Arial"/>
          <w:szCs w:val="22"/>
        </w:rPr>
      </w:pPr>
      <w:r w:rsidRPr="004C10A8">
        <w:rPr>
          <w:rFonts w:cs="Arial"/>
          <w:szCs w:val="22"/>
        </w:rPr>
        <w:t>Amendment</w:t>
      </w:r>
      <w:r w:rsidR="00F33E60" w:rsidRPr="004C10A8">
        <w:rPr>
          <w:rFonts w:cs="Arial"/>
          <w:szCs w:val="22"/>
        </w:rPr>
        <w:t xml:space="preserve"> and v</w:t>
      </w:r>
      <w:r w:rsidR="008F0EED" w:rsidRPr="004C10A8">
        <w:rPr>
          <w:rFonts w:cs="Arial"/>
          <w:szCs w:val="22"/>
        </w:rPr>
        <w:t>ariation</w:t>
      </w:r>
      <w:bookmarkEnd w:id="372"/>
    </w:p>
    <w:p w14:paraId="5CC208D6" w14:textId="76BA5B7C" w:rsidR="009B009E" w:rsidRPr="004C10A8" w:rsidRDefault="00A63536" w:rsidP="00094005">
      <w:pPr>
        <w:pStyle w:val="ListParagraph"/>
        <w:numPr>
          <w:ilvl w:val="2"/>
          <w:numId w:val="38"/>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Unless otherwise stated in </w:t>
      </w:r>
      <w:r w:rsidR="00FF34AE">
        <w:rPr>
          <w:rFonts w:ascii="Arial Narrow" w:hAnsi="Arial Narrow" w:cs="Arial"/>
          <w:sz w:val="22"/>
          <w:szCs w:val="22"/>
        </w:rPr>
        <w:t>this Contract</w:t>
      </w:r>
      <w:r w:rsidRPr="004C10A8">
        <w:rPr>
          <w:rFonts w:ascii="Arial Narrow" w:hAnsi="Arial Narrow" w:cs="Arial"/>
          <w:sz w:val="22"/>
          <w:szCs w:val="22"/>
        </w:rPr>
        <w:t xml:space="preserve">, </w:t>
      </w:r>
      <w:r w:rsidR="00FF34AE">
        <w:rPr>
          <w:rFonts w:ascii="Arial Narrow" w:hAnsi="Arial Narrow" w:cs="Arial"/>
          <w:sz w:val="22"/>
          <w:szCs w:val="22"/>
        </w:rPr>
        <w:t>this Contract</w:t>
      </w:r>
      <w:r w:rsidRPr="004C10A8">
        <w:rPr>
          <w:rFonts w:ascii="Arial Narrow" w:hAnsi="Arial Narrow" w:cs="Arial"/>
          <w:sz w:val="22"/>
          <w:szCs w:val="22"/>
        </w:rPr>
        <w:t xml:space="preserve"> may be varied:</w:t>
      </w:r>
    </w:p>
    <w:p w14:paraId="7EA81B00" w14:textId="375F0C9F" w:rsidR="00A63536" w:rsidRPr="004C10A8" w:rsidRDefault="00A63536" w:rsidP="00094005">
      <w:pPr>
        <w:pStyle w:val="ListParagraph"/>
        <w:numPr>
          <w:ilvl w:val="3"/>
          <w:numId w:val="39"/>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by </w:t>
      </w:r>
      <w:r w:rsidR="00256FF1" w:rsidRPr="004C10A8">
        <w:rPr>
          <w:rFonts w:ascii="Arial Narrow" w:hAnsi="Arial Narrow" w:cs="Arial"/>
          <w:sz w:val="22"/>
          <w:szCs w:val="22"/>
        </w:rPr>
        <w:t xml:space="preserve">agreement of the parties </w:t>
      </w:r>
      <w:r w:rsidR="001240F8" w:rsidRPr="004C10A8">
        <w:rPr>
          <w:rFonts w:ascii="Arial Narrow" w:hAnsi="Arial Narrow" w:cs="Arial"/>
          <w:sz w:val="22"/>
          <w:szCs w:val="22"/>
        </w:rPr>
        <w:t>as recording</w:t>
      </w:r>
      <w:r w:rsidRPr="004C10A8">
        <w:rPr>
          <w:rFonts w:ascii="Arial Narrow" w:hAnsi="Arial Narrow" w:cs="Arial"/>
          <w:sz w:val="22"/>
          <w:szCs w:val="22"/>
        </w:rPr>
        <w:t xml:space="preserve"> in writing and signed by the parties; or </w:t>
      </w:r>
    </w:p>
    <w:p w14:paraId="1220DE31" w14:textId="1490B229" w:rsidR="00A63536" w:rsidRPr="004C10A8" w:rsidRDefault="00A63536" w:rsidP="00094005">
      <w:pPr>
        <w:pStyle w:val="ListParagraph"/>
        <w:numPr>
          <w:ilvl w:val="3"/>
          <w:numId w:val="39"/>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unilaterally by </w:t>
      </w:r>
      <w:r w:rsidR="00D50D49" w:rsidRPr="004C10A8">
        <w:rPr>
          <w:rFonts w:ascii="Arial Narrow" w:hAnsi="Arial Narrow" w:cs="Arial"/>
          <w:sz w:val="22"/>
          <w:szCs w:val="22"/>
        </w:rPr>
        <w:t>AEMO</w:t>
      </w:r>
      <w:r w:rsidRPr="004C10A8">
        <w:rPr>
          <w:rFonts w:ascii="Arial Narrow" w:hAnsi="Arial Narrow" w:cs="Arial"/>
          <w:sz w:val="22"/>
          <w:szCs w:val="22"/>
        </w:rPr>
        <w:t xml:space="preserve"> </w:t>
      </w:r>
      <w:r w:rsidR="00D50D49" w:rsidRPr="004C10A8">
        <w:rPr>
          <w:rFonts w:ascii="Arial Narrow" w:hAnsi="Arial Narrow" w:cs="Arial"/>
          <w:sz w:val="22"/>
          <w:szCs w:val="22"/>
        </w:rPr>
        <w:t xml:space="preserve">under </w:t>
      </w:r>
      <w:r w:rsidR="00D50D49" w:rsidRPr="004C10A8">
        <w:rPr>
          <w:rFonts w:ascii="Arial Narrow" w:hAnsi="Arial Narrow" w:cs="Arial"/>
          <w:b/>
          <w:bCs/>
          <w:sz w:val="22"/>
          <w:szCs w:val="22"/>
        </w:rPr>
        <w:t>clause</w:t>
      </w:r>
      <w:r w:rsidR="00EB6AFE" w:rsidRPr="004C10A8">
        <w:rPr>
          <w:rFonts w:ascii="Arial Narrow" w:hAnsi="Arial Narrow" w:cs="Arial"/>
          <w:b/>
          <w:bCs/>
          <w:sz w:val="22"/>
          <w:szCs w:val="22"/>
        </w:rPr>
        <w:t xml:space="preserve"> </w:t>
      </w:r>
      <w:r w:rsidR="003C17EC" w:rsidRPr="004C10A8">
        <w:rPr>
          <w:rFonts w:ascii="Arial Narrow" w:hAnsi="Arial Narrow" w:cs="Arial"/>
          <w:b/>
          <w:bCs/>
          <w:sz w:val="22"/>
          <w:szCs w:val="22"/>
        </w:rPr>
        <w:fldChar w:fldCharType="begin"/>
      </w:r>
      <w:r w:rsidR="003C17EC" w:rsidRPr="004C10A8">
        <w:rPr>
          <w:rFonts w:ascii="Arial Narrow" w:hAnsi="Arial Narrow" w:cs="Arial"/>
          <w:b/>
          <w:bCs/>
          <w:sz w:val="22"/>
          <w:szCs w:val="22"/>
        </w:rPr>
        <w:instrText xml:space="preserve"> REF _Ref112243222 \r \h </w:instrText>
      </w:r>
      <w:r w:rsidR="00B92F56" w:rsidRPr="004C10A8">
        <w:rPr>
          <w:rFonts w:ascii="Arial Narrow" w:hAnsi="Arial Narrow" w:cs="Arial"/>
          <w:b/>
          <w:bCs/>
          <w:sz w:val="22"/>
          <w:szCs w:val="22"/>
        </w:rPr>
        <w:instrText xml:space="preserve"> \* MERGEFORMAT </w:instrText>
      </w:r>
      <w:r w:rsidR="003C17EC" w:rsidRPr="004C10A8">
        <w:rPr>
          <w:rFonts w:ascii="Arial Narrow" w:hAnsi="Arial Narrow" w:cs="Arial"/>
          <w:b/>
          <w:bCs/>
          <w:sz w:val="22"/>
          <w:szCs w:val="22"/>
        </w:rPr>
      </w:r>
      <w:r w:rsidR="003C17EC"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.4</w:t>
      </w:r>
      <w:r w:rsidR="003C17EC" w:rsidRPr="004C10A8">
        <w:rPr>
          <w:rFonts w:ascii="Arial Narrow" w:hAnsi="Arial Narrow" w:cs="Arial"/>
          <w:b/>
          <w:bCs/>
          <w:sz w:val="22"/>
          <w:szCs w:val="22"/>
        </w:rPr>
        <w:fldChar w:fldCharType="end"/>
      </w:r>
      <w:r w:rsidR="001D1021" w:rsidRPr="004C10A8">
        <w:rPr>
          <w:rFonts w:ascii="Arial Narrow" w:hAnsi="Arial Narrow" w:cs="Arial"/>
          <w:b/>
          <w:bCs/>
          <w:sz w:val="22"/>
          <w:szCs w:val="22"/>
        </w:rPr>
        <w:fldChar w:fldCharType="begin"/>
      </w:r>
      <w:r w:rsidR="001D1021" w:rsidRPr="004C10A8">
        <w:rPr>
          <w:rFonts w:ascii="Arial Narrow" w:hAnsi="Arial Narrow" w:cs="Arial"/>
          <w:b/>
          <w:bCs/>
          <w:sz w:val="22"/>
          <w:szCs w:val="22"/>
        </w:rPr>
        <w:instrText xml:space="preserve"> REF _Ref113258455 \r \h </w:instrText>
      </w:r>
      <w:r w:rsidR="00B92F56" w:rsidRPr="004C10A8">
        <w:rPr>
          <w:rFonts w:ascii="Arial Narrow" w:hAnsi="Arial Narrow" w:cs="Arial"/>
          <w:b/>
          <w:bCs/>
          <w:sz w:val="22"/>
          <w:szCs w:val="22"/>
        </w:rPr>
        <w:instrText xml:space="preserve"> \* MERGEFORMAT </w:instrText>
      </w:r>
      <w:r w:rsidR="001D1021" w:rsidRPr="004C10A8">
        <w:rPr>
          <w:rFonts w:ascii="Arial Narrow" w:hAnsi="Arial Narrow" w:cs="Arial"/>
          <w:b/>
          <w:bCs/>
          <w:sz w:val="22"/>
          <w:szCs w:val="22"/>
        </w:rPr>
      </w:r>
      <w:r w:rsidR="001D1021" w:rsidRPr="004C10A8">
        <w:rPr>
          <w:rFonts w:ascii="Arial Narrow" w:hAnsi="Arial Narrow" w:cs="Arial"/>
          <w:b/>
          <w:bCs/>
          <w:sz w:val="22"/>
          <w:szCs w:val="22"/>
        </w:rPr>
        <w:fldChar w:fldCharType="separate"/>
      </w:r>
      <w:r w:rsidR="007560BB">
        <w:rPr>
          <w:rFonts w:ascii="Arial Narrow" w:hAnsi="Arial Narrow" w:cs="Arial"/>
          <w:b/>
          <w:bCs/>
          <w:sz w:val="22"/>
          <w:szCs w:val="22"/>
        </w:rPr>
        <w:t>(b)</w:t>
      </w:r>
      <w:r w:rsidR="001D1021" w:rsidRPr="004C10A8">
        <w:rPr>
          <w:rFonts w:ascii="Arial Narrow" w:hAnsi="Arial Narrow" w:cs="Arial"/>
          <w:b/>
          <w:bCs/>
          <w:sz w:val="22"/>
          <w:szCs w:val="22"/>
        </w:rPr>
        <w:fldChar w:fldCharType="end"/>
      </w:r>
      <w:r w:rsidR="00AA1BBF" w:rsidRPr="004C10A8">
        <w:rPr>
          <w:rFonts w:ascii="Arial Narrow" w:hAnsi="Arial Narrow" w:cs="Arial"/>
          <w:sz w:val="22"/>
          <w:szCs w:val="22"/>
        </w:rPr>
        <w:t>.</w:t>
      </w:r>
    </w:p>
    <w:p w14:paraId="11F8B5C6" w14:textId="3D53CA85" w:rsidR="00A63536" w:rsidRPr="004C10A8" w:rsidRDefault="00A63536" w:rsidP="00094005">
      <w:pPr>
        <w:pStyle w:val="ListParagraph"/>
        <w:numPr>
          <w:ilvl w:val="2"/>
          <w:numId w:val="38"/>
        </w:numPr>
        <w:spacing w:before="120" w:after="120"/>
        <w:ind w:left="1418" w:hanging="709"/>
        <w:contextualSpacing w:val="0"/>
        <w:rPr>
          <w:rFonts w:ascii="Arial Narrow" w:hAnsi="Arial Narrow" w:cs="Arial"/>
          <w:sz w:val="22"/>
          <w:szCs w:val="22"/>
        </w:rPr>
      </w:pPr>
      <w:bookmarkStart w:id="378" w:name="_Ref113258455"/>
      <w:r w:rsidRPr="004C10A8">
        <w:rPr>
          <w:rFonts w:ascii="Arial Narrow" w:hAnsi="Arial Narrow" w:cs="Arial"/>
          <w:sz w:val="22"/>
          <w:szCs w:val="22"/>
        </w:rPr>
        <w:t xml:space="preserve">If the </w:t>
      </w:r>
      <w:r w:rsidR="0073403C" w:rsidRPr="004C10A8">
        <w:rPr>
          <w:rFonts w:ascii="Arial Narrow" w:hAnsi="Arial Narrow" w:cs="Arial"/>
          <w:i/>
          <w:iCs/>
          <w:sz w:val="22"/>
          <w:szCs w:val="22"/>
        </w:rPr>
        <w:t>WEM Rules</w:t>
      </w:r>
      <w:r w:rsidRPr="004C10A8">
        <w:rPr>
          <w:rFonts w:ascii="Arial Narrow" w:hAnsi="Arial Narrow" w:cs="Arial"/>
          <w:sz w:val="22"/>
          <w:szCs w:val="22"/>
        </w:rPr>
        <w:t xml:space="preserve"> are amended and, in </w:t>
      </w:r>
      <w:r w:rsidR="00AA1BBF" w:rsidRPr="004C10A8">
        <w:rPr>
          <w:rFonts w:ascii="Arial Narrow" w:hAnsi="Arial Narrow" w:cs="Arial"/>
          <w:sz w:val="22"/>
          <w:szCs w:val="22"/>
        </w:rPr>
        <w:t>AEM</w:t>
      </w:r>
      <w:r w:rsidRPr="004C10A8">
        <w:rPr>
          <w:rFonts w:ascii="Arial Narrow" w:hAnsi="Arial Narrow" w:cs="Arial"/>
          <w:sz w:val="22"/>
          <w:szCs w:val="22"/>
        </w:rPr>
        <w:t xml:space="preserve">O’s reasonable opinion, the amendment will affect </w:t>
      </w:r>
      <w:r w:rsidR="00FF34AE">
        <w:rPr>
          <w:rFonts w:ascii="Arial Narrow" w:hAnsi="Arial Narrow" w:cs="Arial"/>
          <w:sz w:val="22"/>
          <w:szCs w:val="22"/>
        </w:rPr>
        <w:t>this Contract</w:t>
      </w:r>
      <w:r w:rsidRPr="004C10A8">
        <w:rPr>
          <w:rFonts w:ascii="Arial Narrow" w:hAnsi="Arial Narrow" w:cs="Arial"/>
          <w:sz w:val="22"/>
          <w:szCs w:val="22"/>
        </w:rPr>
        <w:t xml:space="preserve"> or the performance of obligations under </w:t>
      </w:r>
      <w:r w:rsidR="00FF34AE">
        <w:rPr>
          <w:rFonts w:ascii="Arial Narrow" w:hAnsi="Arial Narrow" w:cs="Arial"/>
          <w:sz w:val="22"/>
          <w:szCs w:val="22"/>
        </w:rPr>
        <w:t>this Contract</w:t>
      </w:r>
      <w:r w:rsidRPr="004C10A8">
        <w:rPr>
          <w:rFonts w:ascii="Arial Narrow" w:hAnsi="Arial Narrow" w:cs="Arial"/>
          <w:sz w:val="22"/>
          <w:szCs w:val="22"/>
        </w:rPr>
        <w:t xml:space="preserve">, </w:t>
      </w:r>
      <w:r w:rsidR="00AA1BBF" w:rsidRPr="004C10A8">
        <w:rPr>
          <w:rFonts w:ascii="Arial Narrow" w:hAnsi="Arial Narrow" w:cs="Arial"/>
          <w:sz w:val="22"/>
          <w:szCs w:val="22"/>
        </w:rPr>
        <w:t>AEMO</w:t>
      </w:r>
      <w:r w:rsidRPr="004C10A8">
        <w:rPr>
          <w:rFonts w:ascii="Arial Narrow" w:hAnsi="Arial Narrow" w:cs="Arial"/>
          <w:sz w:val="22"/>
          <w:szCs w:val="22"/>
        </w:rPr>
        <w:t xml:space="preserve"> may, by notice in writing</w:t>
      </w:r>
      <w:r w:rsidR="006776E2" w:rsidRPr="004C10A8">
        <w:rPr>
          <w:rFonts w:ascii="Arial Narrow" w:hAnsi="Arial Narrow" w:cs="Arial"/>
          <w:sz w:val="22"/>
          <w:szCs w:val="22"/>
        </w:rPr>
        <w:t xml:space="preserve"> to the </w:t>
      </w:r>
      <w:r w:rsidR="005959FD" w:rsidRPr="004C10A8">
        <w:rPr>
          <w:rFonts w:ascii="Arial Narrow" w:hAnsi="Arial Narrow" w:cs="Arial"/>
          <w:sz w:val="22"/>
          <w:szCs w:val="22"/>
        </w:rPr>
        <w:t>Service Provider</w:t>
      </w:r>
      <w:r w:rsidRPr="004C10A8">
        <w:rPr>
          <w:rFonts w:ascii="Arial Narrow" w:hAnsi="Arial Narrow" w:cs="Arial"/>
          <w:sz w:val="22"/>
          <w:szCs w:val="22"/>
        </w:rPr>
        <w:t>:</w:t>
      </w:r>
      <w:bookmarkEnd w:id="378"/>
    </w:p>
    <w:p w14:paraId="0D623AB5" w14:textId="0167D8B8" w:rsidR="00A63536" w:rsidRPr="004C10A8" w:rsidRDefault="00D5074D" w:rsidP="00094005">
      <w:pPr>
        <w:pStyle w:val="ListParagraph"/>
        <w:numPr>
          <w:ilvl w:val="3"/>
          <w:numId w:val="57"/>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effect </w:t>
      </w:r>
      <w:r w:rsidR="00A63536" w:rsidRPr="004C10A8">
        <w:rPr>
          <w:rFonts w:ascii="Arial Narrow" w:hAnsi="Arial Narrow" w:cs="Arial"/>
          <w:sz w:val="22"/>
          <w:szCs w:val="22"/>
        </w:rPr>
        <w:t xml:space="preserve">relevant amendments to the </w:t>
      </w:r>
      <w:r w:rsidR="00AA1BBF" w:rsidRPr="004C10A8">
        <w:rPr>
          <w:rFonts w:ascii="Arial Narrow" w:hAnsi="Arial Narrow" w:cs="Arial"/>
          <w:sz w:val="22"/>
          <w:szCs w:val="22"/>
        </w:rPr>
        <w:t>Agreement</w:t>
      </w:r>
      <w:r w:rsidR="00A63536" w:rsidRPr="004C10A8">
        <w:rPr>
          <w:rFonts w:ascii="Arial Narrow" w:hAnsi="Arial Narrow" w:cs="Arial"/>
          <w:sz w:val="22"/>
          <w:szCs w:val="22"/>
        </w:rPr>
        <w:t xml:space="preserve"> </w:t>
      </w:r>
      <w:r w:rsidR="00DC532A" w:rsidRPr="004C10A8">
        <w:rPr>
          <w:rFonts w:ascii="Arial Narrow" w:hAnsi="Arial Narrow" w:cs="Arial"/>
          <w:sz w:val="22"/>
          <w:szCs w:val="22"/>
        </w:rPr>
        <w:t>to reflect</w:t>
      </w:r>
      <w:r w:rsidR="00A63536" w:rsidRPr="004C10A8">
        <w:rPr>
          <w:rFonts w:ascii="Arial Narrow" w:hAnsi="Arial Narrow" w:cs="Arial"/>
          <w:sz w:val="22"/>
          <w:szCs w:val="22"/>
        </w:rPr>
        <w:t xml:space="preserve"> the amendment of the </w:t>
      </w:r>
      <w:r w:rsidR="0073403C" w:rsidRPr="004C10A8">
        <w:rPr>
          <w:rFonts w:ascii="Arial Narrow" w:hAnsi="Arial Narrow" w:cs="Arial"/>
          <w:i/>
          <w:iCs/>
          <w:sz w:val="22"/>
          <w:szCs w:val="22"/>
        </w:rPr>
        <w:t>WEM Rules</w:t>
      </w:r>
      <w:r w:rsidR="00A63536" w:rsidRPr="004C10A8">
        <w:rPr>
          <w:rFonts w:ascii="Arial Narrow" w:hAnsi="Arial Narrow" w:cs="Arial"/>
          <w:sz w:val="22"/>
          <w:szCs w:val="22"/>
        </w:rPr>
        <w:t>; and</w:t>
      </w:r>
    </w:p>
    <w:p w14:paraId="0C72FA10" w14:textId="586BF767" w:rsidR="00A63536" w:rsidRPr="004C10A8" w:rsidRDefault="00A63536" w:rsidP="00094005">
      <w:pPr>
        <w:pStyle w:val="ListParagraph"/>
        <w:numPr>
          <w:ilvl w:val="3"/>
          <w:numId w:val="57"/>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specify the date that the</w:t>
      </w:r>
      <w:r w:rsidR="00DC532A" w:rsidRPr="004C10A8">
        <w:rPr>
          <w:rFonts w:ascii="Arial Narrow" w:hAnsi="Arial Narrow" w:cs="Arial"/>
          <w:sz w:val="22"/>
          <w:szCs w:val="22"/>
        </w:rPr>
        <w:t>se</w:t>
      </w:r>
      <w:r w:rsidRPr="004C10A8">
        <w:rPr>
          <w:rFonts w:ascii="Arial Narrow" w:hAnsi="Arial Narrow" w:cs="Arial"/>
          <w:sz w:val="22"/>
          <w:szCs w:val="22"/>
        </w:rPr>
        <w:t xml:space="preserve"> amendments to th</w:t>
      </w:r>
      <w:r w:rsidR="00AA1BBF" w:rsidRPr="004C10A8">
        <w:rPr>
          <w:rFonts w:ascii="Arial Narrow" w:hAnsi="Arial Narrow" w:cs="Arial"/>
          <w:sz w:val="22"/>
          <w:szCs w:val="22"/>
        </w:rPr>
        <w:t>e Agreemen</w:t>
      </w:r>
      <w:r w:rsidRPr="004C10A8">
        <w:rPr>
          <w:rFonts w:ascii="Arial Narrow" w:hAnsi="Arial Narrow" w:cs="Arial"/>
          <w:sz w:val="22"/>
          <w:szCs w:val="22"/>
        </w:rPr>
        <w:t>t come into force.</w:t>
      </w:r>
    </w:p>
    <w:p w14:paraId="7767A86E" w14:textId="0E612681" w:rsidR="00081C9F" w:rsidRPr="004C10A8" w:rsidRDefault="00081C9F" w:rsidP="00094005">
      <w:pPr>
        <w:pStyle w:val="Heading7"/>
        <w:keepNext/>
        <w:keepLines/>
        <w:numPr>
          <w:ilvl w:val="1"/>
          <w:numId w:val="27"/>
        </w:numPr>
        <w:spacing w:before="120" w:after="120"/>
        <w:rPr>
          <w:rFonts w:cs="Arial"/>
          <w:szCs w:val="22"/>
        </w:rPr>
      </w:pPr>
      <w:bookmarkStart w:id="379" w:name="_Toc138153994"/>
      <w:bookmarkStart w:id="380" w:name="_Toc417895978"/>
      <w:bookmarkStart w:id="381" w:name="_Toc414705640"/>
      <w:bookmarkStart w:id="382" w:name="_Toc405958527"/>
      <w:bookmarkEnd w:id="373"/>
      <w:bookmarkEnd w:id="374"/>
      <w:bookmarkEnd w:id="375"/>
      <w:bookmarkEnd w:id="376"/>
      <w:r w:rsidRPr="004C10A8">
        <w:rPr>
          <w:rFonts w:cs="Arial"/>
          <w:szCs w:val="22"/>
        </w:rPr>
        <w:t xml:space="preserve">Payment not necessary before </w:t>
      </w:r>
      <w:r w:rsidR="000E1412" w:rsidRPr="004C10A8">
        <w:rPr>
          <w:rFonts w:cs="Arial"/>
          <w:szCs w:val="22"/>
        </w:rPr>
        <w:t>c</w:t>
      </w:r>
      <w:r w:rsidRPr="004C10A8">
        <w:rPr>
          <w:rFonts w:cs="Arial"/>
          <w:szCs w:val="22"/>
        </w:rPr>
        <w:t>laim</w:t>
      </w:r>
      <w:bookmarkEnd w:id="379"/>
      <w:bookmarkEnd w:id="380"/>
      <w:bookmarkEnd w:id="381"/>
      <w:bookmarkEnd w:id="382"/>
    </w:p>
    <w:p w14:paraId="36D567E2" w14:textId="5C54CBCA" w:rsidR="003112C7" w:rsidRPr="004C10A8" w:rsidRDefault="00081C9F" w:rsidP="0079030B">
      <w:pPr>
        <w:spacing w:before="120" w:after="120"/>
        <w:ind w:left="709"/>
        <w:rPr>
          <w:rFonts w:ascii="Arial Narrow" w:hAnsi="Arial Narrow" w:cs="Arial"/>
          <w:sz w:val="22"/>
          <w:szCs w:val="22"/>
        </w:rPr>
      </w:pPr>
      <w:r w:rsidRPr="004C10A8">
        <w:rPr>
          <w:rFonts w:ascii="Arial Narrow" w:hAnsi="Arial Narrow" w:cs="Arial"/>
          <w:sz w:val="22"/>
          <w:szCs w:val="22"/>
        </w:rPr>
        <w:t xml:space="preserve">It is not necessary for a party to incur expense or make payment before enforcing a right of indemnity conferred by </w:t>
      </w:r>
      <w:r w:rsidR="00FF34AE">
        <w:rPr>
          <w:rFonts w:ascii="Arial Narrow" w:hAnsi="Arial Narrow" w:cs="Arial"/>
          <w:sz w:val="22"/>
          <w:szCs w:val="22"/>
        </w:rPr>
        <w:t>this Contract</w:t>
      </w:r>
      <w:r w:rsidRPr="004C10A8">
        <w:rPr>
          <w:rFonts w:ascii="Arial Narrow" w:hAnsi="Arial Narrow" w:cs="Arial"/>
          <w:sz w:val="22"/>
          <w:szCs w:val="22"/>
        </w:rPr>
        <w:t>.</w:t>
      </w:r>
    </w:p>
    <w:p w14:paraId="70DEDC24" w14:textId="46594239" w:rsidR="00081C9F" w:rsidRPr="004C10A8" w:rsidRDefault="00081C9F" w:rsidP="00094005">
      <w:pPr>
        <w:pStyle w:val="Heading7"/>
        <w:keepNext/>
        <w:keepLines/>
        <w:numPr>
          <w:ilvl w:val="1"/>
          <w:numId w:val="27"/>
        </w:numPr>
        <w:spacing w:before="120" w:after="120"/>
        <w:rPr>
          <w:rFonts w:cs="Arial"/>
          <w:szCs w:val="22"/>
        </w:rPr>
      </w:pPr>
      <w:bookmarkStart w:id="383" w:name="_Toc138153995"/>
      <w:bookmarkStart w:id="384" w:name="_Toc417895979"/>
      <w:bookmarkStart w:id="385" w:name="_Toc414705641"/>
      <w:bookmarkStart w:id="386" w:name="_Toc405958528"/>
      <w:r w:rsidRPr="004C10A8">
        <w:rPr>
          <w:rFonts w:cs="Arial"/>
          <w:szCs w:val="22"/>
        </w:rPr>
        <w:t>Costs and Expenses</w:t>
      </w:r>
      <w:bookmarkEnd w:id="383"/>
      <w:bookmarkEnd w:id="384"/>
      <w:bookmarkEnd w:id="385"/>
      <w:bookmarkEnd w:id="386"/>
    </w:p>
    <w:p w14:paraId="30B05601" w14:textId="03BE92F3" w:rsidR="00081C9F" w:rsidRPr="004C10A8" w:rsidRDefault="00081C9F" w:rsidP="00094005">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Costs, fees and expenses of a party covered by a right of indemnity include legal expenses, fees and </w:t>
      </w:r>
      <w:r w:rsidR="000D6D6F" w:rsidRPr="004C10A8">
        <w:rPr>
          <w:rFonts w:ascii="Arial Narrow" w:hAnsi="Arial Narrow" w:cs="Arial"/>
          <w:sz w:val="22"/>
          <w:szCs w:val="22"/>
        </w:rPr>
        <w:t>c</w:t>
      </w:r>
      <w:r w:rsidR="001C3990" w:rsidRPr="004C10A8">
        <w:rPr>
          <w:rFonts w:ascii="Arial Narrow" w:hAnsi="Arial Narrow" w:cs="Arial"/>
          <w:sz w:val="22"/>
          <w:szCs w:val="22"/>
        </w:rPr>
        <w:t xml:space="preserve">ontract </w:t>
      </w:r>
      <w:r w:rsidR="000D6D6F" w:rsidRPr="004C10A8">
        <w:rPr>
          <w:rFonts w:ascii="Arial Narrow" w:hAnsi="Arial Narrow" w:cs="Arial"/>
          <w:sz w:val="22"/>
          <w:szCs w:val="22"/>
        </w:rPr>
        <w:t>p</w:t>
      </w:r>
      <w:r w:rsidR="001C3990" w:rsidRPr="004C10A8">
        <w:rPr>
          <w:rFonts w:ascii="Arial Narrow" w:hAnsi="Arial Narrow" w:cs="Arial"/>
          <w:sz w:val="22"/>
          <w:szCs w:val="22"/>
        </w:rPr>
        <w:t>ayment</w:t>
      </w:r>
      <w:r w:rsidR="000D6D6F" w:rsidRPr="004C10A8">
        <w:rPr>
          <w:rFonts w:ascii="Arial Narrow" w:hAnsi="Arial Narrow" w:cs="Arial"/>
          <w:sz w:val="22"/>
          <w:szCs w:val="22"/>
        </w:rPr>
        <w:t>s</w:t>
      </w:r>
      <w:r w:rsidRPr="004C10A8">
        <w:rPr>
          <w:rFonts w:ascii="Arial Narrow" w:hAnsi="Arial Narrow" w:cs="Arial"/>
          <w:sz w:val="22"/>
          <w:szCs w:val="22"/>
        </w:rPr>
        <w:t xml:space="preserve"> incurred by the indemnified party on a solicitor</w:t>
      </w:r>
      <w:r w:rsidRPr="004C10A8">
        <w:rPr>
          <w:rFonts w:ascii="Arial Narrow" w:hAnsi="Arial Narrow" w:cs="Arial"/>
          <w:sz w:val="22"/>
          <w:szCs w:val="22"/>
        </w:rPr>
        <w:noBreakHyphen/>
        <w:t>own client basis and are not subject to taxation on a party</w:t>
      </w:r>
      <w:r w:rsidRPr="004C10A8">
        <w:rPr>
          <w:rFonts w:ascii="Arial Narrow" w:hAnsi="Arial Narrow" w:cs="Arial"/>
          <w:sz w:val="22"/>
          <w:szCs w:val="22"/>
        </w:rPr>
        <w:noBreakHyphen/>
        <w:t>and</w:t>
      </w:r>
      <w:r w:rsidRPr="004C10A8">
        <w:rPr>
          <w:rFonts w:ascii="Arial Narrow" w:hAnsi="Arial Narrow" w:cs="Arial"/>
          <w:sz w:val="22"/>
          <w:szCs w:val="22"/>
        </w:rPr>
        <w:noBreakHyphen/>
        <w:t>party or any other basis.</w:t>
      </w:r>
    </w:p>
    <w:p w14:paraId="335A59D3" w14:textId="6AB24FEA" w:rsidR="00D039F5" w:rsidRPr="004C10A8" w:rsidRDefault="002A296F" w:rsidP="00094005">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Except as otherwise agreed by the parties in writing</w:t>
      </w:r>
      <w:r w:rsidR="00526245" w:rsidRPr="004C10A8">
        <w:rPr>
          <w:rFonts w:ascii="Arial Narrow" w:hAnsi="Arial Narrow" w:cs="Arial"/>
          <w:sz w:val="22"/>
          <w:szCs w:val="22"/>
        </w:rPr>
        <w:t xml:space="preserve"> or stated in </w:t>
      </w:r>
      <w:r w:rsidR="00FF34AE">
        <w:rPr>
          <w:rFonts w:ascii="Arial Narrow" w:hAnsi="Arial Narrow" w:cs="Arial"/>
          <w:sz w:val="22"/>
          <w:szCs w:val="22"/>
        </w:rPr>
        <w:t>this Contract</w:t>
      </w:r>
      <w:r w:rsidRPr="004C10A8">
        <w:rPr>
          <w:rFonts w:ascii="Arial Narrow" w:hAnsi="Arial Narrow" w:cs="Arial"/>
          <w:sz w:val="22"/>
          <w:szCs w:val="22"/>
        </w:rPr>
        <w:t xml:space="preserve">, each party must pay its own costs in relation to preparing, negotiating and executing </w:t>
      </w:r>
      <w:r w:rsidR="00FF34AE">
        <w:rPr>
          <w:rFonts w:ascii="Arial Narrow" w:hAnsi="Arial Narrow" w:cs="Arial"/>
          <w:sz w:val="22"/>
          <w:szCs w:val="22"/>
        </w:rPr>
        <w:t>this Contract</w:t>
      </w:r>
      <w:r w:rsidRPr="004C10A8" w:rsidDel="003A508C">
        <w:rPr>
          <w:rFonts w:ascii="Arial Narrow" w:hAnsi="Arial Narrow" w:cs="Arial"/>
          <w:sz w:val="22"/>
          <w:szCs w:val="22"/>
        </w:rPr>
        <w:t xml:space="preserve"> </w:t>
      </w:r>
      <w:r w:rsidRPr="004C10A8">
        <w:rPr>
          <w:rFonts w:ascii="Arial Narrow" w:hAnsi="Arial Narrow" w:cs="Arial"/>
          <w:sz w:val="22"/>
          <w:szCs w:val="22"/>
        </w:rPr>
        <w:t xml:space="preserve">and any document related to </w:t>
      </w:r>
      <w:r w:rsidR="00FF34AE">
        <w:rPr>
          <w:rFonts w:ascii="Arial Narrow" w:hAnsi="Arial Narrow" w:cs="Arial"/>
          <w:sz w:val="22"/>
          <w:szCs w:val="22"/>
        </w:rPr>
        <w:t>this Contract</w:t>
      </w:r>
      <w:r w:rsidRPr="004C10A8">
        <w:rPr>
          <w:rFonts w:ascii="Arial Narrow" w:hAnsi="Arial Narrow" w:cs="Arial"/>
          <w:sz w:val="22"/>
          <w:szCs w:val="22"/>
        </w:rPr>
        <w:t>.</w:t>
      </w:r>
      <w:bookmarkStart w:id="387" w:name="_Toc138153996"/>
      <w:bookmarkStart w:id="388" w:name="_Toc417895980"/>
      <w:bookmarkStart w:id="389" w:name="_Toc414705642"/>
      <w:bookmarkStart w:id="390" w:name="_Toc405958529"/>
    </w:p>
    <w:p w14:paraId="77E020D4" w14:textId="642D27BD" w:rsidR="00081C9F" w:rsidRPr="004C10A8" w:rsidRDefault="00081C9F" w:rsidP="00094005">
      <w:pPr>
        <w:pStyle w:val="Heading7"/>
        <w:keepNext/>
        <w:keepLines/>
        <w:numPr>
          <w:ilvl w:val="1"/>
          <w:numId w:val="27"/>
        </w:numPr>
        <w:spacing w:before="120" w:after="120"/>
        <w:rPr>
          <w:rFonts w:cs="Arial"/>
          <w:szCs w:val="22"/>
        </w:rPr>
      </w:pPr>
      <w:r w:rsidRPr="004C10A8">
        <w:rPr>
          <w:rFonts w:cs="Arial"/>
          <w:szCs w:val="22"/>
        </w:rPr>
        <w:t>Further Assurances</w:t>
      </w:r>
      <w:bookmarkEnd w:id="387"/>
      <w:bookmarkEnd w:id="388"/>
      <w:bookmarkEnd w:id="389"/>
      <w:bookmarkEnd w:id="390"/>
    </w:p>
    <w:p w14:paraId="6C585541" w14:textId="609FB65F" w:rsidR="00081C9F" w:rsidRPr="004C10A8" w:rsidRDefault="00081C9F" w:rsidP="0079030B">
      <w:pPr>
        <w:spacing w:before="120" w:after="120"/>
        <w:ind w:firstLine="709"/>
        <w:rPr>
          <w:rFonts w:ascii="Arial Narrow" w:hAnsi="Arial Narrow" w:cs="Arial"/>
          <w:sz w:val="22"/>
          <w:szCs w:val="22"/>
        </w:rPr>
      </w:pPr>
      <w:r w:rsidRPr="004C10A8">
        <w:rPr>
          <w:rFonts w:ascii="Arial Narrow" w:hAnsi="Arial Narrow" w:cs="Arial"/>
          <w:sz w:val="22"/>
          <w:szCs w:val="22"/>
        </w:rPr>
        <w:t xml:space="preserve">Each party agrees, at its own expense, on the request of </w:t>
      </w:r>
      <w:r w:rsidR="0016739E" w:rsidRPr="004C10A8">
        <w:rPr>
          <w:rFonts w:ascii="Arial Narrow" w:hAnsi="Arial Narrow" w:cs="Arial"/>
          <w:sz w:val="22"/>
          <w:szCs w:val="22"/>
        </w:rPr>
        <w:t xml:space="preserve">the other </w:t>
      </w:r>
      <w:r w:rsidRPr="004C10A8">
        <w:rPr>
          <w:rFonts w:ascii="Arial Narrow" w:hAnsi="Arial Narrow" w:cs="Arial"/>
          <w:sz w:val="22"/>
          <w:szCs w:val="22"/>
        </w:rPr>
        <w:t xml:space="preserve">party to: </w:t>
      </w:r>
    </w:p>
    <w:p w14:paraId="13CBA2B7" w14:textId="75C686EE" w:rsidR="00081C9F" w:rsidRPr="004C10A8" w:rsidRDefault="00E6077B" w:rsidP="00094005">
      <w:pPr>
        <w:pStyle w:val="ListParagraph"/>
        <w:numPr>
          <w:ilvl w:val="2"/>
          <w:numId w:val="23"/>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promptly </w:t>
      </w:r>
      <w:r w:rsidR="00081C9F" w:rsidRPr="004C10A8">
        <w:rPr>
          <w:rFonts w:ascii="Arial Narrow" w:hAnsi="Arial Narrow" w:cs="Arial"/>
          <w:sz w:val="22"/>
          <w:szCs w:val="22"/>
        </w:rPr>
        <w:t xml:space="preserve">do everything reasonably necessary to give effect to </w:t>
      </w:r>
      <w:r w:rsidR="00FF34AE">
        <w:rPr>
          <w:rFonts w:ascii="Arial Narrow" w:hAnsi="Arial Narrow" w:cs="Arial"/>
          <w:sz w:val="22"/>
          <w:szCs w:val="22"/>
        </w:rPr>
        <w:t>this Contract</w:t>
      </w:r>
      <w:r w:rsidR="00B258DB" w:rsidRPr="004C10A8">
        <w:rPr>
          <w:rFonts w:ascii="Arial Narrow" w:hAnsi="Arial Narrow" w:cs="Arial"/>
          <w:sz w:val="22"/>
          <w:szCs w:val="22"/>
        </w:rPr>
        <w:t xml:space="preserve"> </w:t>
      </w:r>
      <w:r w:rsidR="00081C9F" w:rsidRPr="004C10A8">
        <w:rPr>
          <w:rFonts w:ascii="Arial Narrow" w:hAnsi="Arial Narrow" w:cs="Arial"/>
          <w:sz w:val="22"/>
          <w:szCs w:val="22"/>
        </w:rPr>
        <w:t xml:space="preserve">and the transactions contemplated by </w:t>
      </w:r>
      <w:r w:rsidR="00E64630" w:rsidRPr="004C10A8">
        <w:rPr>
          <w:rFonts w:ascii="Arial Narrow" w:hAnsi="Arial Narrow" w:cs="Arial"/>
          <w:sz w:val="22"/>
          <w:szCs w:val="22"/>
        </w:rPr>
        <w:t>it</w:t>
      </w:r>
      <w:r w:rsidR="00816231" w:rsidRPr="004C10A8">
        <w:rPr>
          <w:rFonts w:ascii="Arial Narrow" w:hAnsi="Arial Narrow" w:cs="Arial"/>
          <w:sz w:val="22"/>
          <w:szCs w:val="22"/>
        </w:rPr>
        <w:t xml:space="preserve"> </w:t>
      </w:r>
      <w:r w:rsidR="00081C9F" w:rsidRPr="004C10A8">
        <w:rPr>
          <w:rFonts w:ascii="Arial Narrow" w:hAnsi="Arial Narrow" w:cs="Arial"/>
          <w:sz w:val="22"/>
          <w:szCs w:val="22"/>
        </w:rPr>
        <w:t>(including the execution of documents); and</w:t>
      </w:r>
    </w:p>
    <w:p w14:paraId="062E02F4" w14:textId="5A68F047" w:rsidR="00081C9F" w:rsidRPr="004C10A8" w:rsidRDefault="00081C9F" w:rsidP="00094005">
      <w:pPr>
        <w:pStyle w:val="ListParagraph"/>
        <w:numPr>
          <w:ilvl w:val="2"/>
          <w:numId w:val="23"/>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use reasonable endeavours to cause relevant third parties to do likewise if necessary or desirable. </w:t>
      </w:r>
    </w:p>
    <w:p w14:paraId="2E33EE28" w14:textId="211CA317" w:rsidR="00081C9F" w:rsidRPr="004C10A8" w:rsidRDefault="00081C9F" w:rsidP="00094005">
      <w:pPr>
        <w:pStyle w:val="Heading7"/>
        <w:keepNext/>
        <w:keepLines/>
        <w:numPr>
          <w:ilvl w:val="1"/>
          <w:numId w:val="27"/>
        </w:numPr>
        <w:spacing w:before="120" w:after="120"/>
        <w:rPr>
          <w:rFonts w:cs="Arial"/>
          <w:szCs w:val="22"/>
        </w:rPr>
      </w:pPr>
      <w:bookmarkStart w:id="391" w:name="_Toc138153997"/>
      <w:bookmarkStart w:id="392" w:name="_Toc417895981"/>
      <w:bookmarkStart w:id="393" w:name="_Toc414705643"/>
      <w:bookmarkStart w:id="394" w:name="_Toc405958530"/>
      <w:r w:rsidRPr="004C10A8">
        <w:rPr>
          <w:rFonts w:cs="Arial"/>
          <w:szCs w:val="22"/>
        </w:rPr>
        <w:t xml:space="preserve">Supervening </w:t>
      </w:r>
      <w:r w:rsidR="00117774" w:rsidRPr="004C10A8">
        <w:rPr>
          <w:rFonts w:cs="Arial"/>
          <w:szCs w:val="22"/>
        </w:rPr>
        <w:t>l</w:t>
      </w:r>
      <w:r w:rsidRPr="004C10A8">
        <w:rPr>
          <w:rFonts w:cs="Arial"/>
          <w:szCs w:val="22"/>
        </w:rPr>
        <w:t>egislation</w:t>
      </w:r>
      <w:bookmarkEnd w:id="391"/>
      <w:bookmarkEnd w:id="392"/>
      <w:bookmarkEnd w:id="393"/>
      <w:bookmarkEnd w:id="394"/>
    </w:p>
    <w:p w14:paraId="1944521F" w14:textId="62ECBFEE" w:rsidR="00081C9F" w:rsidRPr="004C10A8" w:rsidRDefault="00081C9F" w:rsidP="0079030B">
      <w:pPr>
        <w:spacing w:before="120" w:after="120"/>
        <w:ind w:left="709"/>
        <w:rPr>
          <w:rFonts w:ascii="Arial Narrow" w:hAnsi="Arial Narrow" w:cs="Arial"/>
          <w:sz w:val="22"/>
          <w:szCs w:val="22"/>
        </w:rPr>
      </w:pPr>
      <w:r w:rsidRPr="004C10A8">
        <w:rPr>
          <w:rFonts w:ascii="Arial Narrow" w:hAnsi="Arial Narrow" w:cs="Arial"/>
          <w:sz w:val="22"/>
          <w:szCs w:val="22"/>
        </w:rPr>
        <w:t xml:space="preserve">Any present or future </w:t>
      </w:r>
      <w:r w:rsidR="00727DE3" w:rsidRPr="004C10A8">
        <w:rPr>
          <w:rFonts w:ascii="Arial Narrow" w:hAnsi="Arial Narrow" w:cs="Arial"/>
          <w:sz w:val="22"/>
          <w:szCs w:val="22"/>
        </w:rPr>
        <w:t>L</w:t>
      </w:r>
      <w:r w:rsidRPr="004C10A8">
        <w:rPr>
          <w:rFonts w:ascii="Arial Narrow" w:hAnsi="Arial Narrow" w:cs="Arial"/>
          <w:sz w:val="22"/>
          <w:szCs w:val="22"/>
        </w:rPr>
        <w:t xml:space="preserve">egislation that operates to vary an obligation or right, power or remedy of a person in connection with </w:t>
      </w:r>
      <w:r w:rsidR="00FF34AE">
        <w:rPr>
          <w:rFonts w:ascii="Arial Narrow" w:hAnsi="Arial Narrow" w:cs="Arial"/>
          <w:sz w:val="22"/>
          <w:szCs w:val="22"/>
        </w:rPr>
        <w:t>this Contract</w:t>
      </w:r>
      <w:r w:rsidR="002F7D66" w:rsidRPr="004C10A8">
        <w:rPr>
          <w:rFonts w:ascii="Arial Narrow" w:hAnsi="Arial Narrow" w:cs="Arial"/>
          <w:sz w:val="22"/>
          <w:szCs w:val="22"/>
        </w:rPr>
        <w:t xml:space="preserve"> </w:t>
      </w:r>
      <w:r w:rsidRPr="004C10A8">
        <w:rPr>
          <w:rFonts w:ascii="Arial Narrow" w:hAnsi="Arial Narrow" w:cs="Arial"/>
          <w:sz w:val="22"/>
          <w:szCs w:val="22"/>
        </w:rPr>
        <w:t>is excluded to the extent permitted by law.</w:t>
      </w:r>
    </w:p>
    <w:p w14:paraId="6D0F1DB7" w14:textId="77777777" w:rsidR="00081C9F" w:rsidRPr="004C10A8" w:rsidRDefault="00081C9F" w:rsidP="00094005">
      <w:pPr>
        <w:pStyle w:val="Heading7"/>
        <w:keepNext/>
        <w:keepLines/>
        <w:numPr>
          <w:ilvl w:val="1"/>
          <w:numId w:val="27"/>
        </w:numPr>
        <w:spacing w:before="120" w:after="120"/>
        <w:rPr>
          <w:rFonts w:cs="Arial"/>
          <w:szCs w:val="22"/>
        </w:rPr>
      </w:pPr>
      <w:bookmarkStart w:id="395" w:name="_Toc138153998"/>
      <w:bookmarkStart w:id="396" w:name="_Toc417895982"/>
      <w:bookmarkStart w:id="397" w:name="_Toc414705644"/>
      <w:bookmarkStart w:id="398" w:name="_Toc405958531"/>
      <w:bookmarkStart w:id="399" w:name="_Ref166422343"/>
      <w:bookmarkStart w:id="400" w:name="_Ref113260433"/>
      <w:r w:rsidRPr="004C10A8">
        <w:rPr>
          <w:rFonts w:cs="Arial"/>
          <w:szCs w:val="22"/>
        </w:rPr>
        <w:t>Severability</w:t>
      </w:r>
      <w:bookmarkEnd w:id="395"/>
      <w:bookmarkEnd w:id="396"/>
      <w:bookmarkEnd w:id="397"/>
      <w:bookmarkEnd w:id="398"/>
      <w:bookmarkEnd w:id="399"/>
      <w:bookmarkEnd w:id="400"/>
    </w:p>
    <w:p w14:paraId="1DC5B740" w14:textId="0830D856" w:rsidR="00754631" w:rsidRPr="004C10A8" w:rsidRDefault="00081C9F" w:rsidP="0079030B">
      <w:pPr>
        <w:spacing w:before="120" w:after="120"/>
        <w:ind w:left="709"/>
        <w:rPr>
          <w:rFonts w:ascii="Arial Narrow" w:hAnsi="Arial Narrow" w:cs="Arial"/>
          <w:sz w:val="22"/>
          <w:szCs w:val="22"/>
        </w:rPr>
      </w:pPr>
      <w:bookmarkStart w:id="401" w:name="_Toc112141764"/>
      <w:bookmarkStart w:id="402" w:name="_Toc116104206"/>
      <w:r w:rsidRPr="004C10A8">
        <w:rPr>
          <w:rFonts w:ascii="Arial Narrow" w:hAnsi="Arial Narrow" w:cs="Arial"/>
          <w:sz w:val="22"/>
          <w:szCs w:val="22"/>
        </w:rPr>
        <w:t>If a provision</w:t>
      </w:r>
      <w:r w:rsidR="00460354" w:rsidRPr="004C10A8">
        <w:rPr>
          <w:rFonts w:ascii="Arial Narrow" w:hAnsi="Arial Narrow" w:cs="Arial"/>
          <w:sz w:val="22"/>
          <w:szCs w:val="22"/>
        </w:rPr>
        <w:t xml:space="preserve"> or part of a provision</w:t>
      </w:r>
      <w:r w:rsidRPr="004C10A8">
        <w:rPr>
          <w:rFonts w:ascii="Arial Narrow" w:hAnsi="Arial Narrow" w:cs="Arial"/>
          <w:sz w:val="22"/>
          <w:szCs w:val="22"/>
        </w:rPr>
        <w:t xml:space="preserve"> of </w:t>
      </w:r>
      <w:r w:rsidR="00FF34AE">
        <w:rPr>
          <w:rFonts w:ascii="Arial Narrow" w:hAnsi="Arial Narrow" w:cs="Arial"/>
          <w:sz w:val="22"/>
          <w:szCs w:val="22"/>
        </w:rPr>
        <w:t>this Contract</w:t>
      </w:r>
      <w:r w:rsidR="002F7D66" w:rsidRPr="004C10A8">
        <w:rPr>
          <w:rFonts w:ascii="Arial Narrow" w:hAnsi="Arial Narrow" w:cs="Arial"/>
          <w:sz w:val="22"/>
          <w:szCs w:val="22"/>
        </w:rPr>
        <w:t xml:space="preserve"> </w:t>
      </w:r>
      <w:r w:rsidRPr="004C10A8">
        <w:rPr>
          <w:rFonts w:ascii="Arial Narrow" w:hAnsi="Arial Narrow" w:cs="Arial"/>
          <w:sz w:val="22"/>
          <w:szCs w:val="22"/>
        </w:rPr>
        <w:t>is void, unenforceable,</w:t>
      </w:r>
      <w:r w:rsidR="00750231" w:rsidRPr="004C10A8">
        <w:rPr>
          <w:rFonts w:ascii="Arial Narrow" w:hAnsi="Arial Narrow" w:cs="Arial"/>
          <w:sz w:val="22"/>
          <w:szCs w:val="22"/>
        </w:rPr>
        <w:t xml:space="preserve"> invalid</w:t>
      </w:r>
      <w:r w:rsidRPr="004C10A8">
        <w:rPr>
          <w:rFonts w:ascii="Arial Narrow" w:hAnsi="Arial Narrow" w:cs="Arial"/>
          <w:sz w:val="22"/>
          <w:szCs w:val="22"/>
        </w:rPr>
        <w:t xml:space="preserve"> or illegal in a jurisdiction, it is severed for that jurisdiction. The remainder of </w:t>
      </w:r>
      <w:r w:rsidR="00FF34AE">
        <w:rPr>
          <w:rFonts w:ascii="Arial Narrow" w:hAnsi="Arial Narrow" w:cs="Arial"/>
          <w:sz w:val="22"/>
          <w:szCs w:val="22"/>
        </w:rPr>
        <w:t>this Contract</w:t>
      </w:r>
      <w:r w:rsidRPr="004C10A8">
        <w:rPr>
          <w:rFonts w:ascii="Arial Narrow" w:hAnsi="Arial Narrow" w:cs="Arial"/>
          <w:sz w:val="22"/>
          <w:szCs w:val="22"/>
        </w:rPr>
        <w:t xml:space="preserve"> remains effective and the validity or enforceability of that provision in any other jurisdiction is not affected. This </w:t>
      </w:r>
      <w:r w:rsidRPr="004C10A8">
        <w:rPr>
          <w:rFonts w:ascii="Arial Narrow" w:hAnsi="Arial Narrow" w:cs="Arial"/>
          <w:b/>
          <w:bCs/>
          <w:sz w:val="22"/>
          <w:szCs w:val="22"/>
        </w:rPr>
        <w:t xml:space="preserve">clause </w:t>
      </w:r>
      <w:r w:rsidR="000319D9" w:rsidRPr="004C10A8">
        <w:rPr>
          <w:rFonts w:ascii="Arial Narrow" w:hAnsi="Arial Narrow" w:cs="Arial"/>
          <w:b/>
          <w:bCs/>
          <w:sz w:val="22"/>
          <w:szCs w:val="22"/>
        </w:rPr>
        <w:fldChar w:fldCharType="begin"/>
      </w:r>
      <w:r w:rsidR="000319D9" w:rsidRPr="004C10A8">
        <w:rPr>
          <w:rFonts w:ascii="Arial Narrow" w:hAnsi="Arial Narrow" w:cs="Arial"/>
          <w:b/>
          <w:bCs/>
          <w:sz w:val="22"/>
          <w:szCs w:val="22"/>
        </w:rPr>
        <w:instrText xml:space="preserve"> REF _Ref113260433 \r \h </w:instrText>
      </w:r>
      <w:r w:rsidR="00390BD7" w:rsidRPr="004C10A8">
        <w:rPr>
          <w:rFonts w:ascii="Arial Narrow" w:hAnsi="Arial Narrow" w:cs="Arial"/>
          <w:b/>
          <w:bCs/>
          <w:sz w:val="22"/>
          <w:szCs w:val="22"/>
        </w:rPr>
        <w:instrText xml:space="preserve"> \* MERGEFORMAT </w:instrText>
      </w:r>
      <w:r w:rsidR="000319D9" w:rsidRPr="004C10A8">
        <w:rPr>
          <w:rFonts w:ascii="Arial Narrow" w:hAnsi="Arial Narrow" w:cs="Arial"/>
          <w:b/>
          <w:bCs/>
          <w:sz w:val="22"/>
          <w:szCs w:val="22"/>
        </w:rPr>
      </w:r>
      <w:r w:rsidR="000319D9" w:rsidRPr="004C10A8">
        <w:rPr>
          <w:rFonts w:ascii="Arial Narrow" w:hAnsi="Arial Narrow" w:cs="Arial"/>
          <w:b/>
          <w:bCs/>
          <w:sz w:val="22"/>
          <w:szCs w:val="22"/>
        </w:rPr>
        <w:fldChar w:fldCharType="separate"/>
      </w:r>
      <w:r w:rsidR="00C90283">
        <w:rPr>
          <w:rFonts w:ascii="Arial Narrow" w:hAnsi="Arial Narrow" w:cs="Arial"/>
          <w:b/>
          <w:bCs/>
          <w:sz w:val="22"/>
          <w:szCs w:val="22"/>
        </w:rPr>
        <w:t>16</w:t>
      </w:r>
      <w:r w:rsidR="007560BB">
        <w:rPr>
          <w:rFonts w:ascii="Arial Narrow" w:hAnsi="Arial Narrow" w:cs="Arial"/>
          <w:b/>
          <w:bCs/>
          <w:sz w:val="22"/>
          <w:szCs w:val="22"/>
        </w:rPr>
        <w:t>.10</w:t>
      </w:r>
      <w:r w:rsidR="000319D9" w:rsidRPr="004C10A8">
        <w:rPr>
          <w:rFonts w:ascii="Arial Narrow" w:hAnsi="Arial Narrow" w:cs="Arial"/>
          <w:b/>
          <w:bCs/>
          <w:sz w:val="22"/>
          <w:szCs w:val="22"/>
        </w:rPr>
        <w:fldChar w:fldCharType="end"/>
      </w:r>
      <w:r w:rsidR="00D039F5" w:rsidRPr="004C10A8">
        <w:rPr>
          <w:rFonts w:ascii="Arial Narrow" w:hAnsi="Arial Narrow" w:cs="Arial"/>
          <w:sz w:val="22"/>
          <w:szCs w:val="22"/>
        </w:rPr>
        <w:t xml:space="preserve"> </w:t>
      </w:r>
      <w:r w:rsidRPr="004C10A8">
        <w:rPr>
          <w:rFonts w:ascii="Arial Narrow" w:hAnsi="Arial Narrow" w:cs="Arial"/>
          <w:sz w:val="22"/>
          <w:szCs w:val="22"/>
        </w:rPr>
        <w:t xml:space="preserve">has no effect if the severance alters the basic nature of </w:t>
      </w:r>
      <w:r w:rsidR="00FF34AE">
        <w:rPr>
          <w:rFonts w:ascii="Arial Narrow" w:hAnsi="Arial Narrow" w:cs="Arial"/>
          <w:sz w:val="22"/>
          <w:szCs w:val="22"/>
        </w:rPr>
        <w:t>this Contract</w:t>
      </w:r>
      <w:r w:rsidR="002F7D66" w:rsidRPr="004C10A8">
        <w:rPr>
          <w:rFonts w:ascii="Arial Narrow" w:hAnsi="Arial Narrow" w:cs="Arial"/>
          <w:sz w:val="22"/>
          <w:szCs w:val="22"/>
        </w:rPr>
        <w:t xml:space="preserve"> </w:t>
      </w:r>
      <w:r w:rsidRPr="004C10A8">
        <w:rPr>
          <w:rFonts w:ascii="Arial Narrow" w:hAnsi="Arial Narrow" w:cs="Arial"/>
          <w:sz w:val="22"/>
          <w:szCs w:val="22"/>
        </w:rPr>
        <w:t>or is contrary to public policy.</w:t>
      </w:r>
      <w:bookmarkEnd w:id="401"/>
      <w:bookmarkEnd w:id="402"/>
    </w:p>
    <w:p w14:paraId="62F1A5AB" w14:textId="0B2C0CF1" w:rsidR="00081C9F" w:rsidRPr="004C10A8" w:rsidRDefault="00081C9F" w:rsidP="00094005">
      <w:pPr>
        <w:pStyle w:val="Heading7"/>
        <w:keepNext/>
        <w:keepLines/>
        <w:numPr>
          <w:ilvl w:val="1"/>
          <w:numId w:val="27"/>
        </w:numPr>
        <w:spacing w:before="120" w:after="120"/>
        <w:rPr>
          <w:rFonts w:cs="Arial"/>
          <w:szCs w:val="22"/>
        </w:rPr>
      </w:pPr>
      <w:bookmarkStart w:id="403" w:name="_Toc138153999"/>
      <w:bookmarkStart w:id="404" w:name="_Toc417895983"/>
      <w:bookmarkStart w:id="405" w:name="_Toc414705645"/>
      <w:bookmarkStart w:id="406" w:name="_Toc405958532"/>
      <w:r w:rsidRPr="004C10A8">
        <w:rPr>
          <w:rFonts w:cs="Arial"/>
          <w:szCs w:val="22"/>
        </w:rPr>
        <w:t xml:space="preserve">Entire </w:t>
      </w:r>
      <w:bookmarkEnd w:id="403"/>
      <w:bookmarkEnd w:id="404"/>
      <w:bookmarkEnd w:id="405"/>
      <w:bookmarkEnd w:id="406"/>
      <w:r w:rsidRPr="004C10A8">
        <w:rPr>
          <w:rFonts w:cs="Arial"/>
          <w:szCs w:val="22"/>
        </w:rPr>
        <w:t>Agreement</w:t>
      </w:r>
    </w:p>
    <w:p w14:paraId="6B6D73A6" w14:textId="2895811A" w:rsidR="00081C9F" w:rsidRPr="004C10A8" w:rsidRDefault="00081C9F" w:rsidP="00094005">
      <w:pPr>
        <w:pStyle w:val="ListParagraph"/>
        <w:numPr>
          <w:ilvl w:val="2"/>
          <w:numId w:val="24"/>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Subject to the </w:t>
      </w:r>
      <w:r w:rsidR="0073403C" w:rsidRPr="004C10A8">
        <w:rPr>
          <w:rFonts w:ascii="Arial Narrow" w:hAnsi="Arial Narrow" w:cs="Arial"/>
          <w:i/>
          <w:iCs/>
          <w:sz w:val="22"/>
          <w:szCs w:val="22"/>
        </w:rPr>
        <w:t>WEM Rules</w:t>
      </w:r>
      <w:r w:rsidRPr="004C10A8">
        <w:rPr>
          <w:rFonts w:ascii="Arial Narrow" w:hAnsi="Arial Narrow" w:cs="Arial"/>
          <w:sz w:val="22"/>
          <w:szCs w:val="22"/>
        </w:rPr>
        <w:t xml:space="preserve">, </w:t>
      </w:r>
      <w:r w:rsidR="00FF34AE">
        <w:rPr>
          <w:rFonts w:ascii="Arial Narrow" w:hAnsi="Arial Narrow" w:cs="Arial"/>
          <w:sz w:val="22"/>
          <w:szCs w:val="22"/>
        </w:rPr>
        <w:t>this Contract</w:t>
      </w:r>
      <w:r w:rsidRPr="004C10A8">
        <w:rPr>
          <w:rFonts w:ascii="Arial Narrow" w:hAnsi="Arial Narrow" w:cs="Arial"/>
          <w:sz w:val="22"/>
          <w:szCs w:val="22"/>
        </w:rPr>
        <w:t xml:space="preserve"> constitutes the entire </w:t>
      </w:r>
      <w:r w:rsidR="00DD2171" w:rsidRPr="004C10A8">
        <w:rPr>
          <w:rFonts w:ascii="Arial Narrow" w:hAnsi="Arial Narrow" w:cs="Arial"/>
          <w:sz w:val="22"/>
          <w:szCs w:val="22"/>
        </w:rPr>
        <w:t>a</w:t>
      </w:r>
      <w:r w:rsidRPr="004C10A8">
        <w:rPr>
          <w:rFonts w:ascii="Arial Narrow" w:hAnsi="Arial Narrow" w:cs="Arial"/>
          <w:sz w:val="22"/>
          <w:szCs w:val="22"/>
        </w:rPr>
        <w:t xml:space="preserve">greement of the parties in connection with </w:t>
      </w:r>
      <w:r w:rsidR="00B001F6" w:rsidRPr="004C10A8">
        <w:rPr>
          <w:rFonts w:ascii="Arial Narrow" w:hAnsi="Arial Narrow" w:cs="Arial"/>
          <w:sz w:val="22"/>
          <w:szCs w:val="22"/>
        </w:rPr>
        <w:t xml:space="preserve">provision of </w:t>
      </w:r>
      <w:r w:rsidR="007B520F" w:rsidRPr="004C10A8">
        <w:rPr>
          <w:rFonts w:ascii="Arial Narrow" w:hAnsi="Arial Narrow" w:cs="Arial"/>
          <w:sz w:val="22"/>
          <w:szCs w:val="22"/>
        </w:rPr>
        <w:t>the</w:t>
      </w:r>
      <w:r w:rsidR="007B520F" w:rsidRPr="004C10A8">
        <w:rPr>
          <w:rFonts w:ascii="Arial Narrow" w:hAnsi="Arial Narrow" w:cs="Arial"/>
          <w:i/>
          <w:iCs/>
          <w:sz w:val="22"/>
          <w:szCs w:val="22"/>
        </w:rPr>
        <w:t xml:space="preserve"> Services</w:t>
      </w:r>
      <w:r w:rsidR="007B520F" w:rsidRPr="004C10A8">
        <w:rPr>
          <w:rFonts w:ascii="Arial Narrow" w:hAnsi="Arial Narrow" w:cs="Arial"/>
          <w:sz w:val="22"/>
          <w:szCs w:val="22"/>
        </w:rPr>
        <w:t xml:space="preserve"> </w:t>
      </w:r>
      <w:r w:rsidRPr="004C10A8">
        <w:rPr>
          <w:rFonts w:ascii="Arial Narrow" w:hAnsi="Arial Narrow" w:cs="Arial"/>
          <w:sz w:val="22"/>
          <w:szCs w:val="22"/>
        </w:rPr>
        <w:t>and any previous agreements, understandings and negotiations on that subject matter cease to have any effect.</w:t>
      </w:r>
    </w:p>
    <w:p w14:paraId="410C189D" w14:textId="087EF3C7" w:rsidR="006903E8" w:rsidRPr="004C10A8" w:rsidRDefault="00545389" w:rsidP="00094005">
      <w:pPr>
        <w:pStyle w:val="ListParagraph"/>
        <w:numPr>
          <w:ilvl w:val="2"/>
          <w:numId w:val="24"/>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For the avoidance of doubt, </w:t>
      </w:r>
      <w:r w:rsidR="00FF34AE">
        <w:rPr>
          <w:rFonts w:ascii="Arial Narrow" w:hAnsi="Arial Narrow" w:cs="Arial"/>
          <w:sz w:val="22"/>
          <w:szCs w:val="22"/>
        </w:rPr>
        <w:t>this Contract</w:t>
      </w:r>
      <w:r w:rsidR="006903E8" w:rsidRPr="004C10A8">
        <w:rPr>
          <w:rFonts w:ascii="Arial Narrow" w:hAnsi="Arial Narrow" w:cs="Arial"/>
          <w:sz w:val="22"/>
          <w:szCs w:val="22"/>
        </w:rPr>
        <w:t xml:space="preserve"> contains everything the parties have agreed on in relation to the matters it deals with.  No party can rely on an earlier document, or anything said or done by </w:t>
      </w:r>
      <w:r w:rsidR="0016739E" w:rsidRPr="004C10A8">
        <w:rPr>
          <w:rFonts w:ascii="Arial Narrow" w:hAnsi="Arial Narrow" w:cs="Arial"/>
          <w:sz w:val="22"/>
          <w:szCs w:val="22"/>
        </w:rPr>
        <w:t xml:space="preserve">the other </w:t>
      </w:r>
      <w:r w:rsidR="006903E8" w:rsidRPr="004C10A8">
        <w:rPr>
          <w:rFonts w:ascii="Arial Narrow" w:hAnsi="Arial Narrow" w:cs="Arial"/>
          <w:sz w:val="22"/>
          <w:szCs w:val="22"/>
        </w:rPr>
        <w:t xml:space="preserve">party, or by a director, officer, agent or employee of that party, before </w:t>
      </w:r>
      <w:r w:rsidR="00FF34AE">
        <w:rPr>
          <w:rFonts w:ascii="Arial Narrow" w:hAnsi="Arial Narrow" w:cs="Arial"/>
          <w:sz w:val="22"/>
          <w:szCs w:val="22"/>
        </w:rPr>
        <w:t>this Contract</w:t>
      </w:r>
      <w:r w:rsidR="006903E8" w:rsidRPr="004C10A8" w:rsidDel="003A508C">
        <w:rPr>
          <w:rFonts w:ascii="Arial Narrow" w:hAnsi="Arial Narrow" w:cs="Arial"/>
          <w:sz w:val="22"/>
          <w:szCs w:val="22"/>
        </w:rPr>
        <w:t xml:space="preserve"> </w:t>
      </w:r>
      <w:r w:rsidR="006903E8" w:rsidRPr="004C10A8">
        <w:rPr>
          <w:rFonts w:ascii="Arial Narrow" w:hAnsi="Arial Narrow" w:cs="Arial"/>
          <w:sz w:val="22"/>
          <w:szCs w:val="22"/>
        </w:rPr>
        <w:t>was executed, save as permitted by law.</w:t>
      </w:r>
    </w:p>
    <w:p w14:paraId="0A27217E" w14:textId="77777777" w:rsidR="00081C9F" w:rsidRPr="00E738A0" w:rsidRDefault="00081C9F" w:rsidP="00094005">
      <w:pPr>
        <w:pStyle w:val="Heading7"/>
        <w:keepNext/>
        <w:keepLines/>
        <w:numPr>
          <w:ilvl w:val="1"/>
          <w:numId w:val="27"/>
        </w:numPr>
        <w:spacing w:before="120" w:after="120"/>
        <w:rPr>
          <w:rFonts w:cs="Arial"/>
          <w:szCs w:val="22"/>
        </w:rPr>
      </w:pPr>
      <w:bookmarkStart w:id="407" w:name="_Toc138154000"/>
      <w:bookmarkStart w:id="408" w:name="_Toc417895984"/>
      <w:bookmarkStart w:id="409" w:name="_Toc414705646"/>
      <w:bookmarkStart w:id="410" w:name="_Toc405958533"/>
      <w:bookmarkStart w:id="411" w:name="_Ref113641940"/>
      <w:r w:rsidRPr="00E738A0">
        <w:rPr>
          <w:rFonts w:cs="Arial"/>
          <w:szCs w:val="22"/>
        </w:rPr>
        <w:t>Confidential Information</w:t>
      </w:r>
      <w:bookmarkEnd w:id="407"/>
      <w:bookmarkEnd w:id="408"/>
      <w:bookmarkEnd w:id="409"/>
      <w:bookmarkEnd w:id="410"/>
      <w:bookmarkEnd w:id="411"/>
    </w:p>
    <w:p w14:paraId="2EA1BE95" w14:textId="5E74E6A8" w:rsidR="00072A17" w:rsidRPr="00A912C4" w:rsidRDefault="00072A17" w:rsidP="00094005">
      <w:pPr>
        <w:pStyle w:val="ListParagraph"/>
        <w:numPr>
          <w:ilvl w:val="2"/>
          <w:numId w:val="25"/>
        </w:numPr>
        <w:spacing w:before="120" w:after="120"/>
        <w:ind w:left="1418" w:hanging="709"/>
        <w:contextualSpacing w:val="0"/>
        <w:rPr>
          <w:rFonts w:ascii="Arial Narrow" w:hAnsi="Arial Narrow" w:cs="Arial"/>
          <w:sz w:val="22"/>
          <w:szCs w:val="22"/>
        </w:rPr>
      </w:pPr>
      <w:r w:rsidRPr="00E738A0">
        <w:rPr>
          <w:rFonts w:ascii="Arial Narrow" w:hAnsi="Arial Narrow" w:cs="Arial"/>
          <w:sz w:val="22"/>
          <w:szCs w:val="22"/>
        </w:rPr>
        <w:t xml:space="preserve">The </w:t>
      </w:r>
      <w:r w:rsidR="00681AAB" w:rsidRPr="00E738A0">
        <w:rPr>
          <w:rFonts w:ascii="Arial Narrow" w:hAnsi="Arial Narrow" w:cs="Arial"/>
          <w:sz w:val="22"/>
          <w:szCs w:val="22"/>
        </w:rPr>
        <w:t xml:space="preserve">Service Provider </w:t>
      </w:r>
      <w:r w:rsidRPr="00E738A0">
        <w:rPr>
          <w:rFonts w:ascii="Arial Narrow" w:hAnsi="Arial Narrow" w:cs="Arial"/>
          <w:sz w:val="22"/>
          <w:szCs w:val="22"/>
        </w:rPr>
        <w:t xml:space="preserve">consents to the use or disclosure of </w:t>
      </w:r>
      <w:r w:rsidR="00733D69" w:rsidRPr="00E738A0">
        <w:rPr>
          <w:rFonts w:ascii="Arial Narrow" w:hAnsi="Arial Narrow" w:cs="Arial"/>
          <w:sz w:val="22"/>
          <w:szCs w:val="22"/>
        </w:rPr>
        <w:t xml:space="preserve">its </w:t>
      </w:r>
      <w:r w:rsidR="009537E4" w:rsidRPr="00E738A0">
        <w:rPr>
          <w:rFonts w:ascii="Arial Narrow" w:hAnsi="Arial Narrow" w:cs="Arial"/>
          <w:sz w:val="22"/>
          <w:szCs w:val="22"/>
        </w:rPr>
        <w:t xml:space="preserve">confidential </w:t>
      </w:r>
      <w:r w:rsidRPr="00E738A0">
        <w:rPr>
          <w:rFonts w:ascii="Arial Narrow" w:hAnsi="Arial Narrow" w:cs="Arial"/>
          <w:sz w:val="22"/>
          <w:szCs w:val="22"/>
        </w:rPr>
        <w:t xml:space="preserve">information by AEMO to the </w:t>
      </w:r>
      <w:r w:rsidRPr="00A912C4">
        <w:rPr>
          <w:rFonts w:ascii="Arial Narrow" w:hAnsi="Arial Narrow" w:cs="Arial"/>
          <w:sz w:val="22"/>
          <w:szCs w:val="22"/>
        </w:rPr>
        <w:t xml:space="preserve">extent reasonably necessary for </w:t>
      </w:r>
      <w:r w:rsidR="00733D69" w:rsidRPr="00A912C4">
        <w:rPr>
          <w:rFonts w:ascii="Arial Narrow" w:hAnsi="Arial Narrow" w:cs="Arial"/>
          <w:sz w:val="22"/>
          <w:szCs w:val="22"/>
        </w:rPr>
        <w:t xml:space="preserve">AEMO to </w:t>
      </w:r>
      <w:r w:rsidR="003C3859" w:rsidRPr="00A912C4">
        <w:rPr>
          <w:rFonts w:ascii="Arial Narrow" w:hAnsi="Arial Narrow" w:cs="Arial"/>
          <w:sz w:val="22"/>
          <w:szCs w:val="22"/>
        </w:rPr>
        <w:t xml:space="preserve">carry </w:t>
      </w:r>
      <w:r w:rsidRPr="00A912C4">
        <w:rPr>
          <w:rFonts w:ascii="Arial Narrow" w:hAnsi="Arial Narrow" w:cs="Arial"/>
          <w:sz w:val="22"/>
          <w:szCs w:val="22"/>
        </w:rPr>
        <w:t xml:space="preserve">out its functions, or comply with its obligations, under the </w:t>
      </w:r>
      <w:r w:rsidRPr="00A912C4">
        <w:rPr>
          <w:rFonts w:ascii="Arial Narrow" w:hAnsi="Arial Narrow" w:cs="Arial"/>
          <w:i/>
          <w:iCs/>
          <w:sz w:val="22"/>
          <w:szCs w:val="22"/>
        </w:rPr>
        <w:t>WEM Regulations</w:t>
      </w:r>
      <w:r w:rsidRPr="00A912C4">
        <w:rPr>
          <w:rFonts w:ascii="Arial Narrow" w:hAnsi="Arial Narrow" w:cs="Arial"/>
          <w:sz w:val="22"/>
          <w:szCs w:val="22"/>
        </w:rPr>
        <w:t xml:space="preserve"> and the </w:t>
      </w:r>
      <w:r w:rsidR="0073403C" w:rsidRPr="00A912C4">
        <w:rPr>
          <w:rFonts w:ascii="Arial Narrow" w:hAnsi="Arial Narrow" w:cs="Arial"/>
          <w:i/>
          <w:iCs/>
          <w:sz w:val="22"/>
          <w:szCs w:val="22"/>
        </w:rPr>
        <w:t>WEM Rules</w:t>
      </w:r>
      <w:r w:rsidRPr="00A912C4">
        <w:rPr>
          <w:rFonts w:ascii="Arial Narrow" w:hAnsi="Arial Narrow" w:cs="Arial"/>
          <w:sz w:val="22"/>
          <w:szCs w:val="22"/>
        </w:rPr>
        <w:t>.</w:t>
      </w:r>
    </w:p>
    <w:p w14:paraId="69391FF7" w14:textId="66EDEA7A" w:rsidR="002B328B" w:rsidRPr="00A912C4" w:rsidRDefault="002B328B" w:rsidP="00094005">
      <w:pPr>
        <w:pStyle w:val="ListParagraph"/>
        <w:numPr>
          <w:ilvl w:val="2"/>
          <w:numId w:val="25"/>
        </w:numPr>
        <w:spacing w:before="120" w:after="120"/>
        <w:ind w:left="1418" w:hanging="709"/>
        <w:contextualSpacing w:val="0"/>
        <w:rPr>
          <w:rFonts w:ascii="Arial Narrow" w:hAnsi="Arial Narrow" w:cs="Arial"/>
          <w:sz w:val="22"/>
          <w:szCs w:val="22"/>
        </w:rPr>
      </w:pPr>
      <w:r w:rsidRPr="00A912C4">
        <w:rPr>
          <w:rFonts w:ascii="Arial Narrow" w:hAnsi="Arial Narrow" w:cs="Arial"/>
          <w:sz w:val="22"/>
          <w:szCs w:val="22"/>
        </w:rPr>
        <w:t>This</w:t>
      </w:r>
      <w:r w:rsidRPr="00A912C4">
        <w:rPr>
          <w:rFonts w:ascii="Arial Narrow" w:hAnsi="Arial Narrow" w:cs="Arial"/>
          <w:b/>
          <w:sz w:val="22"/>
          <w:szCs w:val="22"/>
        </w:rPr>
        <w:t xml:space="preserve"> clause</w:t>
      </w:r>
      <w:r w:rsidR="009551ED" w:rsidRPr="00A912C4">
        <w:rPr>
          <w:rFonts w:ascii="Arial Narrow" w:hAnsi="Arial Narrow" w:cs="Arial"/>
          <w:b/>
          <w:sz w:val="22"/>
          <w:szCs w:val="22"/>
        </w:rPr>
        <w:t xml:space="preserve"> </w:t>
      </w:r>
      <w:r w:rsidR="009551ED" w:rsidRPr="00A912C4">
        <w:rPr>
          <w:rFonts w:ascii="Arial Narrow" w:hAnsi="Arial Narrow" w:cs="Arial"/>
          <w:b/>
          <w:sz w:val="22"/>
          <w:szCs w:val="22"/>
        </w:rPr>
        <w:fldChar w:fldCharType="begin"/>
      </w:r>
      <w:r w:rsidR="009551ED" w:rsidRPr="004C10A8">
        <w:rPr>
          <w:rFonts w:ascii="Arial Narrow" w:hAnsi="Arial Narrow" w:cs="Arial"/>
          <w:b/>
          <w:sz w:val="22"/>
          <w:szCs w:val="22"/>
        </w:rPr>
        <w:instrText xml:space="preserve"> REF _Ref113641940 \r \h  \* MERGEFORMAT </w:instrText>
      </w:r>
      <w:r w:rsidR="009551ED" w:rsidRPr="00A912C4">
        <w:rPr>
          <w:rFonts w:ascii="Arial Narrow" w:hAnsi="Arial Narrow" w:cs="Arial"/>
          <w:b/>
          <w:sz w:val="22"/>
          <w:szCs w:val="22"/>
        </w:rPr>
      </w:r>
      <w:r w:rsidR="009551ED" w:rsidRPr="00A912C4">
        <w:rPr>
          <w:rFonts w:ascii="Arial Narrow" w:hAnsi="Arial Narrow" w:cs="Arial"/>
          <w:b/>
          <w:sz w:val="22"/>
          <w:szCs w:val="22"/>
        </w:rPr>
        <w:fldChar w:fldCharType="separate"/>
      </w:r>
      <w:r w:rsidR="00C90283" w:rsidRPr="00C90283">
        <w:rPr>
          <w:rFonts w:ascii="Arial Narrow" w:hAnsi="Arial Narrow" w:cs="Arial"/>
          <w:b/>
          <w:bCs/>
          <w:sz w:val="22"/>
          <w:szCs w:val="22"/>
        </w:rPr>
        <w:t>16</w:t>
      </w:r>
      <w:r w:rsidR="007560BB" w:rsidRPr="007560BB">
        <w:rPr>
          <w:rFonts w:ascii="Arial Narrow" w:hAnsi="Arial Narrow" w:cs="Arial"/>
          <w:b/>
          <w:bCs/>
          <w:sz w:val="22"/>
          <w:szCs w:val="22"/>
        </w:rPr>
        <w:t>.12</w:t>
      </w:r>
      <w:r w:rsidR="009551ED" w:rsidRPr="00A912C4">
        <w:rPr>
          <w:rFonts w:ascii="Arial Narrow" w:hAnsi="Arial Narrow" w:cs="Arial"/>
          <w:b/>
          <w:sz w:val="22"/>
          <w:szCs w:val="22"/>
        </w:rPr>
        <w:fldChar w:fldCharType="end"/>
      </w:r>
      <w:r w:rsidRPr="00A912C4">
        <w:rPr>
          <w:rFonts w:ascii="Arial Narrow" w:hAnsi="Arial Narrow" w:cs="Arial"/>
          <w:sz w:val="22"/>
          <w:szCs w:val="22"/>
        </w:rPr>
        <w:t xml:space="preserve"> survive</w:t>
      </w:r>
      <w:r w:rsidR="00727DE3" w:rsidRPr="00A912C4">
        <w:rPr>
          <w:rFonts w:ascii="Arial Narrow" w:hAnsi="Arial Narrow" w:cs="Arial"/>
          <w:sz w:val="22"/>
          <w:szCs w:val="22"/>
        </w:rPr>
        <w:t>s</w:t>
      </w:r>
      <w:r w:rsidRPr="00A912C4">
        <w:rPr>
          <w:rFonts w:ascii="Arial Narrow" w:hAnsi="Arial Narrow" w:cs="Arial"/>
          <w:sz w:val="22"/>
          <w:szCs w:val="22"/>
        </w:rPr>
        <w:t xml:space="preserve"> termination (for whatever reason) of </w:t>
      </w:r>
      <w:r w:rsidR="00FF34AE" w:rsidRPr="00A912C4">
        <w:rPr>
          <w:rFonts w:ascii="Arial Narrow" w:hAnsi="Arial Narrow" w:cs="Arial"/>
          <w:sz w:val="22"/>
          <w:szCs w:val="22"/>
        </w:rPr>
        <w:t>this Contract</w:t>
      </w:r>
      <w:r w:rsidRPr="00A912C4">
        <w:rPr>
          <w:rFonts w:ascii="Arial Narrow" w:hAnsi="Arial Narrow" w:cs="Arial"/>
          <w:sz w:val="22"/>
          <w:szCs w:val="22"/>
        </w:rPr>
        <w:t>.</w:t>
      </w:r>
    </w:p>
    <w:p w14:paraId="06DD5F88" w14:textId="77777777" w:rsidR="00081C9F" w:rsidRPr="004C10A8" w:rsidRDefault="00081C9F" w:rsidP="00094005">
      <w:pPr>
        <w:pStyle w:val="Heading7"/>
        <w:keepNext/>
        <w:keepLines/>
        <w:numPr>
          <w:ilvl w:val="1"/>
          <w:numId w:val="27"/>
        </w:numPr>
        <w:spacing w:before="120" w:after="120"/>
        <w:rPr>
          <w:rFonts w:cs="Arial"/>
          <w:szCs w:val="22"/>
        </w:rPr>
      </w:pPr>
      <w:bookmarkStart w:id="412" w:name="_Toc138154002"/>
      <w:bookmarkStart w:id="413" w:name="_Toc417895986"/>
      <w:bookmarkStart w:id="414" w:name="_Toc414705648"/>
      <w:bookmarkStart w:id="415" w:name="_Toc405958535"/>
      <w:r w:rsidRPr="00A912C4">
        <w:rPr>
          <w:rFonts w:cs="Arial"/>
          <w:szCs w:val="22"/>
        </w:rPr>
        <w:t>No other representations or warranties</w:t>
      </w:r>
    </w:p>
    <w:p w14:paraId="75A69FD2" w14:textId="4A9D38B2" w:rsidR="00081C9F" w:rsidRPr="004C10A8" w:rsidRDefault="00081C9F" w:rsidP="0079030B">
      <w:pPr>
        <w:spacing w:before="120" w:after="120"/>
        <w:ind w:left="709"/>
        <w:rPr>
          <w:rFonts w:ascii="Arial Narrow" w:hAnsi="Arial Narrow" w:cs="Arial"/>
          <w:sz w:val="22"/>
          <w:szCs w:val="22"/>
        </w:rPr>
      </w:pPr>
      <w:r w:rsidRPr="004C10A8">
        <w:rPr>
          <w:rFonts w:ascii="Arial Narrow" w:hAnsi="Arial Narrow" w:cs="Arial"/>
          <w:sz w:val="22"/>
          <w:szCs w:val="22"/>
        </w:rPr>
        <w:t xml:space="preserve">Each party acknowledges that, in entering into </w:t>
      </w:r>
      <w:r w:rsidR="00FF34AE">
        <w:rPr>
          <w:rFonts w:ascii="Arial Narrow" w:hAnsi="Arial Narrow" w:cs="Arial"/>
          <w:sz w:val="22"/>
          <w:szCs w:val="22"/>
        </w:rPr>
        <w:t>this Contract</w:t>
      </w:r>
      <w:r w:rsidR="00E1438C" w:rsidRPr="004C10A8">
        <w:rPr>
          <w:rFonts w:ascii="Arial Narrow" w:hAnsi="Arial Narrow" w:cs="Arial"/>
          <w:sz w:val="22"/>
          <w:szCs w:val="22"/>
        </w:rPr>
        <w:t>,</w:t>
      </w:r>
      <w:r w:rsidRPr="004C10A8">
        <w:rPr>
          <w:rFonts w:ascii="Arial Narrow" w:hAnsi="Arial Narrow" w:cs="Arial"/>
          <w:sz w:val="22"/>
          <w:szCs w:val="22"/>
        </w:rPr>
        <w:t xml:space="preserve"> it has not relied on any representations or warranties about its subject matter except as provided in </w:t>
      </w:r>
      <w:r w:rsidR="00FF34AE">
        <w:rPr>
          <w:rFonts w:ascii="Arial Narrow" w:hAnsi="Arial Narrow" w:cs="Arial"/>
          <w:sz w:val="22"/>
          <w:szCs w:val="22"/>
        </w:rPr>
        <w:t>this Contract</w:t>
      </w:r>
      <w:r w:rsidRPr="004C10A8">
        <w:rPr>
          <w:rFonts w:ascii="Arial Narrow" w:hAnsi="Arial Narrow" w:cs="Arial"/>
          <w:sz w:val="22"/>
          <w:szCs w:val="22"/>
        </w:rPr>
        <w:t>.</w:t>
      </w:r>
    </w:p>
    <w:p w14:paraId="144E3D11" w14:textId="3B8851F6" w:rsidR="00081C9F" w:rsidRPr="004C10A8" w:rsidRDefault="00081C9F" w:rsidP="00094005">
      <w:pPr>
        <w:pStyle w:val="Heading7"/>
        <w:keepNext/>
        <w:keepLines/>
        <w:numPr>
          <w:ilvl w:val="1"/>
          <w:numId w:val="27"/>
        </w:numPr>
        <w:spacing w:before="120" w:after="120"/>
        <w:rPr>
          <w:rFonts w:cs="Arial"/>
          <w:szCs w:val="22"/>
        </w:rPr>
      </w:pPr>
      <w:r w:rsidRPr="004C10A8">
        <w:rPr>
          <w:rFonts w:cs="Arial"/>
          <w:szCs w:val="22"/>
        </w:rPr>
        <w:t>Counterparts</w:t>
      </w:r>
      <w:bookmarkEnd w:id="412"/>
      <w:bookmarkEnd w:id="413"/>
      <w:bookmarkEnd w:id="414"/>
      <w:bookmarkEnd w:id="415"/>
    </w:p>
    <w:p w14:paraId="169C58E0" w14:textId="732FFF2A" w:rsidR="00A12E6E" w:rsidRPr="004C10A8" w:rsidRDefault="00FF34AE" w:rsidP="0079030B">
      <w:pPr>
        <w:spacing w:before="120" w:after="120"/>
        <w:ind w:left="709"/>
        <w:rPr>
          <w:rFonts w:ascii="Arial Narrow" w:hAnsi="Arial Narrow" w:cs="Arial"/>
          <w:sz w:val="22"/>
          <w:szCs w:val="22"/>
        </w:rPr>
      </w:pPr>
      <w:bookmarkStart w:id="416" w:name="_Toc138154003"/>
      <w:bookmarkStart w:id="417" w:name="_Toc417895987"/>
      <w:bookmarkStart w:id="418" w:name="_Toc414705649"/>
      <w:bookmarkStart w:id="419" w:name="_Toc405958536"/>
      <w:bookmarkStart w:id="420" w:name="_Ref138506357"/>
      <w:r>
        <w:rPr>
          <w:rFonts w:ascii="Arial Narrow" w:hAnsi="Arial Narrow" w:cs="Arial"/>
          <w:sz w:val="22"/>
          <w:szCs w:val="22"/>
        </w:rPr>
        <w:t>This Contract</w:t>
      </w:r>
      <w:r w:rsidR="00081C9F" w:rsidRPr="004C10A8">
        <w:rPr>
          <w:rFonts w:ascii="Arial Narrow" w:hAnsi="Arial Narrow" w:cs="Arial"/>
          <w:sz w:val="22"/>
          <w:szCs w:val="22"/>
        </w:rPr>
        <w:t xml:space="preserve"> may consist of a number of </w:t>
      </w:r>
      <w:r w:rsidR="00723B0D" w:rsidRPr="004C10A8">
        <w:rPr>
          <w:rFonts w:ascii="Arial Narrow" w:hAnsi="Arial Narrow" w:cs="Arial"/>
          <w:sz w:val="22"/>
          <w:szCs w:val="22"/>
        </w:rPr>
        <w:t xml:space="preserve">identical </w:t>
      </w:r>
      <w:r w:rsidR="00081C9F" w:rsidRPr="004C10A8">
        <w:rPr>
          <w:rFonts w:ascii="Arial Narrow" w:hAnsi="Arial Narrow" w:cs="Arial"/>
          <w:sz w:val="22"/>
          <w:szCs w:val="22"/>
        </w:rPr>
        <w:t xml:space="preserve">copies, each signed by one or more parties to </w:t>
      </w:r>
      <w:r>
        <w:rPr>
          <w:rFonts w:ascii="Arial Narrow" w:hAnsi="Arial Narrow" w:cs="Arial"/>
          <w:sz w:val="22"/>
          <w:szCs w:val="22"/>
        </w:rPr>
        <w:t>this Contract</w:t>
      </w:r>
      <w:r w:rsidR="00081C9F" w:rsidRPr="004C10A8">
        <w:rPr>
          <w:rFonts w:ascii="Arial Narrow" w:hAnsi="Arial Narrow" w:cs="Arial"/>
          <w:sz w:val="22"/>
          <w:szCs w:val="22"/>
        </w:rPr>
        <w:t xml:space="preserve">. If so, the signed copies make up one document and the date of </w:t>
      </w:r>
      <w:r>
        <w:rPr>
          <w:rFonts w:ascii="Arial Narrow" w:hAnsi="Arial Narrow" w:cs="Arial"/>
          <w:sz w:val="22"/>
          <w:szCs w:val="22"/>
        </w:rPr>
        <w:t>this Contract</w:t>
      </w:r>
      <w:r w:rsidR="00081C9F" w:rsidRPr="004C10A8">
        <w:rPr>
          <w:rFonts w:ascii="Arial Narrow" w:hAnsi="Arial Narrow" w:cs="Arial"/>
          <w:sz w:val="22"/>
          <w:szCs w:val="22"/>
        </w:rPr>
        <w:t xml:space="preserve"> will be the date on which the last counterpart was signed.</w:t>
      </w:r>
      <w:r w:rsidR="00252690" w:rsidRPr="004C10A8">
        <w:rPr>
          <w:rFonts w:ascii="Arial Narrow" w:hAnsi="Arial Narrow" w:cs="Arial"/>
          <w:sz w:val="22"/>
          <w:szCs w:val="22"/>
        </w:rPr>
        <w:t xml:space="preserve"> The counterparts may be executed and delivered by email or other electronic signature by one or more of the parties and the receiving party or parties may rely on the receipt of such document so executed and delivered electronically as if the original had been received.</w:t>
      </w:r>
    </w:p>
    <w:p w14:paraId="6DF5F881" w14:textId="166101F2" w:rsidR="00081C9F" w:rsidRPr="004C10A8" w:rsidRDefault="00081C9F" w:rsidP="00094005">
      <w:pPr>
        <w:pStyle w:val="Heading7"/>
        <w:keepNext/>
        <w:keepLines/>
        <w:numPr>
          <w:ilvl w:val="1"/>
          <w:numId w:val="27"/>
        </w:numPr>
        <w:spacing w:before="120" w:after="120"/>
        <w:rPr>
          <w:rFonts w:cs="Arial"/>
          <w:szCs w:val="22"/>
        </w:rPr>
      </w:pPr>
      <w:r w:rsidRPr="004C10A8">
        <w:rPr>
          <w:rFonts w:cs="Arial"/>
          <w:szCs w:val="22"/>
        </w:rPr>
        <w:t xml:space="preserve">Governing </w:t>
      </w:r>
      <w:r w:rsidR="005F0BCB">
        <w:rPr>
          <w:rFonts w:cs="Arial"/>
          <w:szCs w:val="22"/>
        </w:rPr>
        <w:t>l</w:t>
      </w:r>
      <w:r w:rsidRPr="004C10A8">
        <w:rPr>
          <w:rFonts w:cs="Arial"/>
          <w:szCs w:val="22"/>
        </w:rPr>
        <w:t>aw</w:t>
      </w:r>
      <w:bookmarkEnd w:id="416"/>
      <w:bookmarkEnd w:id="417"/>
      <w:bookmarkEnd w:id="418"/>
      <w:bookmarkEnd w:id="419"/>
      <w:bookmarkEnd w:id="420"/>
      <w:r w:rsidR="00681AAB" w:rsidRPr="004C10A8">
        <w:rPr>
          <w:rFonts w:cs="Arial"/>
          <w:szCs w:val="22"/>
        </w:rPr>
        <w:t xml:space="preserve"> and j</w:t>
      </w:r>
      <w:r w:rsidRPr="004C10A8">
        <w:rPr>
          <w:rFonts w:cs="Arial"/>
          <w:szCs w:val="22"/>
        </w:rPr>
        <w:t>urisdiction</w:t>
      </w:r>
    </w:p>
    <w:p w14:paraId="104B6953" w14:textId="33BADD8F" w:rsidR="00081C9F" w:rsidRPr="004C10A8" w:rsidRDefault="00FF34AE" w:rsidP="0079030B">
      <w:pPr>
        <w:spacing w:before="120" w:after="120"/>
        <w:ind w:left="709"/>
        <w:rPr>
          <w:rFonts w:ascii="Arial Narrow" w:hAnsi="Arial Narrow" w:cs="Arial"/>
          <w:sz w:val="22"/>
          <w:szCs w:val="22"/>
        </w:rPr>
      </w:pPr>
      <w:r>
        <w:rPr>
          <w:rFonts w:ascii="Arial Narrow" w:hAnsi="Arial Narrow" w:cs="Arial"/>
          <w:sz w:val="22"/>
          <w:szCs w:val="22"/>
        </w:rPr>
        <w:t>This Contract</w:t>
      </w:r>
      <w:r w:rsidR="33884E75" w:rsidRPr="004C10A8">
        <w:rPr>
          <w:rFonts w:ascii="Arial Narrow" w:hAnsi="Arial Narrow" w:cs="Arial"/>
          <w:sz w:val="22"/>
          <w:szCs w:val="22"/>
        </w:rPr>
        <w:t xml:space="preserve"> and </w:t>
      </w:r>
      <w:r w:rsidR="00081C9F" w:rsidRPr="004C10A8">
        <w:rPr>
          <w:rFonts w:ascii="Arial Narrow" w:hAnsi="Arial Narrow" w:cs="Arial"/>
          <w:sz w:val="22"/>
          <w:szCs w:val="22"/>
        </w:rPr>
        <w:t xml:space="preserve">the transactions contemplated by </w:t>
      </w:r>
      <w:r w:rsidR="00315E29" w:rsidRPr="004C10A8">
        <w:rPr>
          <w:rFonts w:ascii="Arial Narrow" w:hAnsi="Arial Narrow" w:cs="Arial"/>
          <w:sz w:val="22"/>
          <w:szCs w:val="22"/>
        </w:rPr>
        <w:t>it</w:t>
      </w:r>
      <w:r w:rsidR="00081C9F" w:rsidRPr="004C10A8">
        <w:rPr>
          <w:rFonts w:ascii="Arial Narrow" w:hAnsi="Arial Narrow" w:cs="Arial"/>
          <w:sz w:val="22"/>
          <w:szCs w:val="22"/>
        </w:rPr>
        <w:t xml:space="preserve"> are governed by the laws in force in </w:t>
      </w:r>
      <w:r w:rsidR="00671F39">
        <w:rPr>
          <w:rFonts w:ascii="Arial Narrow" w:hAnsi="Arial Narrow" w:cs="Arial"/>
          <w:sz w:val="22"/>
          <w:szCs w:val="22"/>
        </w:rPr>
        <w:t>Western Australia</w:t>
      </w:r>
      <w:r w:rsidR="00081C9F" w:rsidRPr="004C10A8">
        <w:rPr>
          <w:rFonts w:ascii="Arial Narrow" w:hAnsi="Arial Narrow" w:cs="Arial"/>
          <w:sz w:val="22"/>
          <w:szCs w:val="22"/>
        </w:rPr>
        <w:t>. Each party submits to the non-exclusive jurisdiction of the courts of that place.</w:t>
      </w:r>
      <w:r w:rsidR="37201537" w:rsidRPr="004C10A8">
        <w:rPr>
          <w:rFonts w:ascii="Arial Narrow" w:hAnsi="Arial Narrow" w:cs="Arial"/>
          <w:sz w:val="22"/>
          <w:szCs w:val="22"/>
        </w:rPr>
        <w:t xml:space="preserve"> The parties will not object to the exercise of jurisdiction by those courts on any basis.</w:t>
      </w:r>
    </w:p>
    <w:p w14:paraId="38143D64" w14:textId="77777777" w:rsidR="00081C9F" w:rsidRPr="004C10A8" w:rsidRDefault="00081C9F" w:rsidP="00094005">
      <w:pPr>
        <w:pStyle w:val="Heading7"/>
        <w:keepNext/>
        <w:keepLines/>
        <w:numPr>
          <w:ilvl w:val="1"/>
          <w:numId w:val="27"/>
        </w:numPr>
        <w:spacing w:before="120" w:after="120"/>
        <w:rPr>
          <w:rFonts w:cs="Arial"/>
          <w:szCs w:val="22"/>
        </w:rPr>
      </w:pPr>
      <w:bookmarkStart w:id="421" w:name="_Toc138154007"/>
      <w:bookmarkStart w:id="422" w:name="_Toc417895990"/>
      <w:bookmarkStart w:id="423" w:name="_Toc414705652"/>
      <w:bookmarkStart w:id="424" w:name="_Toc405958539"/>
      <w:r w:rsidRPr="004C10A8">
        <w:rPr>
          <w:rFonts w:cs="Arial"/>
          <w:szCs w:val="22"/>
        </w:rPr>
        <w:t>No partnership, agency or trust</w:t>
      </w:r>
      <w:bookmarkEnd w:id="421"/>
      <w:bookmarkEnd w:id="422"/>
      <w:bookmarkEnd w:id="423"/>
      <w:bookmarkEnd w:id="424"/>
    </w:p>
    <w:p w14:paraId="7844F029" w14:textId="66FB45D1" w:rsidR="001E5A04" w:rsidRPr="004C10A8" w:rsidRDefault="002F7D66" w:rsidP="0079030B">
      <w:pPr>
        <w:spacing w:before="120" w:after="120"/>
        <w:ind w:left="709"/>
        <w:rPr>
          <w:rFonts w:ascii="Arial Narrow" w:hAnsi="Arial Narrow" w:cs="Arial"/>
          <w:sz w:val="22"/>
          <w:szCs w:val="22"/>
        </w:rPr>
      </w:pPr>
      <w:r w:rsidRPr="004C10A8">
        <w:rPr>
          <w:rFonts w:ascii="Arial Narrow" w:hAnsi="Arial Narrow" w:cs="Arial"/>
          <w:sz w:val="22"/>
          <w:szCs w:val="22"/>
        </w:rPr>
        <w:t>N</w:t>
      </w:r>
      <w:r w:rsidR="00081C9F" w:rsidRPr="004C10A8">
        <w:rPr>
          <w:rFonts w:ascii="Arial Narrow" w:hAnsi="Arial Narrow" w:cs="Arial"/>
          <w:sz w:val="22"/>
          <w:szCs w:val="22"/>
        </w:rPr>
        <w:t xml:space="preserve">othing contained or implied in </w:t>
      </w:r>
      <w:r w:rsidR="00FF34AE">
        <w:rPr>
          <w:rFonts w:ascii="Arial Narrow" w:hAnsi="Arial Narrow" w:cs="Arial"/>
          <w:sz w:val="22"/>
          <w:szCs w:val="22"/>
        </w:rPr>
        <w:t>this Contract</w:t>
      </w:r>
      <w:r w:rsidR="008D683D" w:rsidRPr="004C10A8">
        <w:rPr>
          <w:rFonts w:ascii="Arial Narrow" w:hAnsi="Arial Narrow" w:cs="Arial"/>
          <w:sz w:val="22"/>
          <w:szCs w:val="22"/>
        </w:rPr>
        <w:t xml:space="preserve"> </w:t>
      </w:r>
      <w:r w:rsidR="00081C9F" w:rsidRPr="004C10A8">
        <w:rPr>
          <w:rFonts w:ascii="Arial Narrow" w:hAnsi="Arial Narrow" w:cs="Arial"/>
          <w:sz w:val="22"/>
          <w:szCs w:val="22"/>
        </w:rPr>
        <w:t xml:space="preserve">constitutes or may be deemed to constitute </w:t>
      </w:r>
      <w:r w:rsidR="00315E29" w:rsidRPr="004C10A8">
        <w:rPr>
          <w:rFonts w:ascii="Arial Narrow" w:hAnsi="Arial Narrow" w:cs="Arial"/>
          <w:sz w:val="22"/>
          <w:szCs w:val="22"/>
        </w:rPr>
        <w:t xml:space="preserve">that </w:t>
      </w:r>
      <w:r w:rsidR="00081C9F" w:rsidRPr="004C10A8">
        <w:rPr>
          <w:rFonts w:ascii="Arial Narrow" w:hAnsi="Arial Narrow" w:cs="Arial"/>
          <w:sz w:val="22"/>
          <w:szCs w:val="22"/>
        </w:rPr>
        <w:t>a party</w:t>
      </w:r>
      <w:r w:rsidR="00315E29" w:rsidRPr="004C10A8">
        <w:rPr>
          <w:rFonts w:ascii="Arial Narrow" w:hAnsi="Arial Narrow" w:cs="Arial"/>
          <w:sz w:val="22"/>
          <w:szCs w:val="22"/>
        </w:rPr>
        <w:t xml:space="preserve"> is</w:t>
      </w:r>
      <w:r w:rsidR="00081C9F" w:rsidRPr="004C10A8">
        <w:rPr>
          <w:rFonts w:ascii="Arial Narrow" w:hAnsi="Arial Narrow" w:cs="Arial"/>
          <w:sz w:val="22"/>
          <w:szCs w:val="22"/>
        </w:rPr>
        <w:t xml:space="preserve"> the partner, agent or</w:t>
      </w:r>
      <w:r w:rsidR="001E5A04" w:rsidRPr="004C10A8">
        <w:rPr>
          <w:rFonts w:ascii="Arial Narrow" w:hAnsi="Arial Narrow" w:cs="Arial"/>
          <w:sz w:val="22"/>
          <w:szCs w:val="22"/>
        </w:rPr>
        <w:t xml:space="preserve"> </w:t>
      </w:r>
      <w:r w:rsidR="00081C9F" w:rsidRPr="004C10A8">
        <w:rPr>
          <w:rFonts w:ascii="Arial Narrow" w:hAnsi="Arial Narrow" w:cs="Arial"/>
          <w:sz w:val="22"/>
          <w:szCs w:val="22"/>
        </w:rPr>
        <w:t>representative of any other party for any purpose whatsoever, or</w:t>
      </w:r>
      <w:r w:rsidR="00E173B6" w:rsidRPr="004C10A8">
        <w:rPr>
          <w:rFonts w:ascii="Arial Narrow" w:hAnsi="Arial Narrow" w:cs="Arial"/>
          <w:sz w:val="22"/>
          <w:szCs w:val="22"/>
        </w:rPr>
        <w:t xml:space="preserve"> </w:t>
      </w:r>
      <w:r w:rsidR="00081C9F" w:rsidRPr="004C10A8">
        <w:rPr>
          <w:rFonts w:ascii="Arial Narrow" w:hAnsi="Arial Narrow" w:cs="Arial"/>
          <w:sz w:val="22"/>
          <w:szCs w:val="22"/>
        </w:rPr>
        <w:t>create</w:t>
      </w:r>
      <w:r w:rsidR="00E173B6" w:rsidRPr="004C10A8">
        <w:rPr>
          <w:rFonts w:ascii="Arial Narrow" w:hAnsi="Arial Narrow" w:cs="Arial"/>
          <w:sz w:val="22"/>
          <w:szCs w:val="22"/>
        </w:rPr>
        <w:t>s</w:t>
      </w:r>
      <w:r w:rsidR="00081C9F" w:rsidRPr="004C10A8">
        <w:rPr>
          <w:rFonts w:ascii="Arial Narrow" w:hAnsi="Arial Narrow" w:cs="Arial"/>
          <w:sz w:val="22"/>
          <w:szCs w:val="22"/>
        </w:rPr>
        <w:t xml:space="preserve"> or </w:t>
      </w:r>
      <w:r w:rsidR="002F40A4" w:rsidRPr="004C10A8">
        <w:rPr>
          <w:rFonts w:ascii="Arial Narrow" w:hAnsi="Arial Narrow" w:cs="Arial"/>
          <w:sz w:val="22"/>
          <w:szCs w:val="22"/>
        </w:rPr>
        <w:t xml:space="preserve">may </w:t>
      </w:r>
      <w:r w:rsidR="00081C9F" w:rsidRPr="004C10A8">
        <w:rPr>
          <w:rFonts w:ascii="Arial Narrow" w:hAnsi="Arial Narrow" w:cs="Arial"/>
          <w:sz w:val="22"/>
          <w:szCs w:val="22"/>
        </w:rPr>
        <w:t>be deemed to create any partnership or</w:t>
      </w:r>
      <w:r w:rsidR="002F40A4" w:rsidRPr="004C10A8">
        <w:rPr>
          <w:rFonts w:ascii="Arial Narrow" w:hAnsi="Arial Narrow" w:cs="Arial"/>
          <w:sz w:val="22"/>
          <w:szCs w:val="22"/>
        </w:rPr>
        <w:t xml:space="preserve"> </w:t>
      </w:r>
      <w:r w:rsidR="00081C9F" w:rsidRPr="004C10A8">
        <w:rPr>
          <w:rFonts w:ascii="Arial Narrow" w:hAnsi="Arial Narrow" w:cs="Arial"/>
          <w:sz w:val="22"/>
          <w:szCs w:val="22"/>
        </w:rPr>
        <w:t>creates or may be deemed to create any agency or trust.</w:t>
      </w:r>
    </w:p>
    <w:p w14:paraId="2987250A" w14:textId="61A4A9D8" w:rsidR="00F103E7" w:rsidRPr="004C10A8" w:rsidRDefault="00054608" w:rsidP="00094005">
      <w:pPr>
        <w:pStyle w:val="Heading7"/>
        <w:keepNext/>
        <w:keepLines/>
        <w:numPr>
          <w:ilvl w:val="1"/>
          <w:numId w:val="27"/>
        </w:numPr>
        <w:spacing w:before="120" w:after="120"/>
        <w:rPr>
          <w:rFonts w:cs="Arial"/>
          <w:szCs w:val="22"/>
        </w:rPr>
      </w:pPr>
      <w:bookmarkStart w:id="425" w:name="_Toc496197760"/>
      <w:r w:rsidRPr="004C10A8">
        <w:rPr>
          <w:rFonts w:cs="Arial"/>
          <w:szCs w:val="22"/>
        </w:rPr>
        <w:t>No authority to act</w:t>
      </w:r>
    </w:p>
    <w:p w14:paraId="68380F78" w14:textId="62A687CB" w:rsidR="00593DD3" w:rsidRPr="004C10A8" w:rsidRDefault="3891CB9D" w:rsidP="0079030B">
      <w:pPr>
        <w:spacing w:before="120" w:after="120"/>
        <w:ind w:left="709"/>
        <w:rPr>
          <w:rFonts w:ascii="Arial Narrow" w:hAnsi="Arial Narrow" w:cs="Arial"/>
          <w:sz w:val="22"/>
          <w:szCs w:val="22"/>
        </w:rPr>
      </w:pPr>
      <w:r w:rsidRPr="004C10A8">
        <w:rPr>
          <w:rFonts w:ascii="Arial Narrow" w:hAnsi="Arial Narrow" w:cs="Arial"/>
          <w:sz w:val="22"/>
          <w:szCs w:val="22"/>
        </w:rPr>
        <w:t>N</w:t>
      </w:r>
      <w:r w:rsidR="00132D7C" w:rsidRPr="004C10A8">
        <w:rPr>
          <w:rFonts w:ascii="Arial Narrow" w:hAnsi="Arial Narrow" w:cs="Arial"/>
          <w:sz w:val="22"/>
          <w:szCs w:val="22"/>
        </w:rPr>
        <w:t>either p</w:t>
      </w:r>
      <w:r w:rsidRPr="004C10A8">
        <w:rPr>
          <w:rFonts w:ascii="Arial Narrow" w:hAnsi="Arial Narrow" w:cs="Arial"/>
          <w:sz w:val="22"/>
          <w:szCs w:val="22"/>
        </w:rPr>
        <w:t xml:space="preserve">arty has any power or authority to act for or to assume any obligation or responsibility on behalf of </w:t>
      </w:r>
      <w:r w:rsidR="0016739E" w:rsidRPr="004C10A8">
        <w:rPr>
          <w:rFonts w:ascii="Arial Narrow" w:hAnsi="Arial Narrow" w:cs="Arial"/>
          <w:sz w:val="22"/>
          <w:szCs w:val="22"/>
        </w:rPr>
        <w:t xml:space="preserve">the other </w:t>
      </w:r>
      <w:r w:rsidRPr="004C10A8">
        <w:rPr>
          <w:rFonts w:ascii="Arial Narrow" w:hAnsi="Arial Narrow" w:cs="Arial"/>
          <w:sz w:val="22"/>
          <w:szCs w:val="22"/>
        </w:rPr>
        <w:t xml:space="preserve">party, to bind </w:t>
      </w:r>
      <w:r w:rsidR="0016739E" w:rsidRPr="004C10A8">
        <w:rPr>
          <w:rFonts w:ascii="Arial Narrow" w:hAnsi="Arial Narrow" w:cs="Arial"/>
          <w:sz w:val="22"/>
          <w:szCs w:val="22"/>
        </w:rPr>
        <w:t xml:space="preserve">the other </w:t>
      </w:r>
      <w:r w:rsidRPr="004C10A8">
        <w:rPr>
          <w:rFonts w:ascii="Arial Narrow" w:hAnsi="Arial Narrow" w:cs="Arial"/>
          <w:sz w:val="22"/>
          <w:szCs w:val="22"/>
        </w:rPr>
        <w:t xml:space="preserve">party to any agreement, negotiate or enter into any binding relationship for or on behalf of </w:t>
      </w:r>
      <w:r w:rsidR="0016739E" w:rsidRPr="004C10A8">
        <w:rPr>
          <w:rFonts w:ascii="Arial Narrow" w:hAnsi="Arial Narrow" w:cs="Arial"/>
          <w:sz w:val="22"/>
          <w:szCs w:val="22"/>
        </w:rPr>
        <w:t xml:space="preserve">the other </w:t>
      </w:r>
      <w:r w:rsidRPr="004C10A8">
        <w:rPr>
          <w:rFonts w:ascii="Arial Narrow" w:hAnsi="Arial Narrow" w:cs="Arial"/>
          <w:sz w:val="22"/>
          <w:szCs w:val="22"/>
        </w:rPr>
        <w:t xml:space="preserve">party or pledge the credit of </w:t>
      </w:r>
      <w:r w:rsidR="0016739E" w:rsidRPr="004C10A8">
        <w:rPr>
          <w:rFonts w:ascii="Arial Narrow" w:hAnsi="Arial Narrow" w:cs="Arial"/>
          <w:sz w:val="22"/>
          <w:szCs w:val="22"/>
        </w:rPr>
        <w:t xml:space="preserve">the other </w:t>
      </w:r>
      <w:r w:rsidRPr="004C10A8">
        <w:rPr>
          <w:rFonts w:ascii="Arial Narrow" w:hAnsi="Arial Narrow" w:cs="Arial"/>
          <w:sz w:val="22"/>
          <w:szCs w:val="22"/>
        </w:rPr>
        <w:t xml:space="preserve">party except as specifically provided in </w:t>
      </w:r>
      <w:r w:rsidR="00FF34AE">
        <w:rPr>
          <w:rFonts w:ascii="Arial Narrow" w:hAnsi="Arial Narrow" w:cs="Arial"/>
          <w:sz w:val="22"/>
          <w:szCs w:val="22"/>
        </w:rPr>
        <w:t>this Contract</w:t>
      </w:r>
      <w:r w:rsidRPr="004C10A8">
        <w:rPr>
          <w:rFonts w:ascii="Arial Narrow" w:hAnsi="Arial Narrow" w:cs="Arial"/>
          <w:sz w:val="22"/>
          <w:szCs w:val="22"/>
        </w:rPr>
        <w:t xml:space="preserve"> or by express agreement between the parties.</w:t>
      </w:r>
    </w:p>
    <w:bookmarkEnd w:id="425"/>
    <w:p w14:paraId="306A8949" w14:textId="77777777" w:rsidR="00D03B76" w:rsidRPr="004C10A8" w:rsidRDefault="00D03B76" w:rsidP="0079030B">
      <w:pPr>
        <w:spacing w:before="120" w:after="120"/>
        <w:rPr>
          <w:rFonts w:ascii="Arial Narrow" w:hAnsi="Arial Narrow"/>
          <w:b/>
          <w:bCs/>
          <w:sz w:val="22"/>
          <w:szCs w:val="22"/>
        </w:rPr>
      </w:pPr>
      <w:r w:rsidRPr="004C10A8">
        <w:rPr>
          <w:rFonts w:ascii="Arial Narrow" w:hAnsi="Arial Narrow"/>
          <w:b/>
          <w:bCs/>
          <w:sz w:val="22"/>
          <w:szCs w:val="22"/>
        </w:rPr>
        <w:br w:type="page"/>
      </w:r>
    </w:p>
    <w:p w14:paraId="6F4F06BC" w14:textId="77777777" w:rsidR="00B03FE0" w:rsidRPr="004C10A8" w:rsidRDefault="00B03FE0" w:rsidP="0079030B">
      <w:pPr>
        <w:spacing w:before="120" w:after="120"/>
        <w:rPr>
          <w:rFonts w:ascii="Arial Narrow" w:hAnsi="Arial Narrow"/>
          <w:sz w:val="36"/>
          <w:szCs w:val="36"/>
        </w:rPr>
      </w:pPr>
      <w:r w:rsidRPr="004C10A8">
        <w:rPr>
          <w:rFonts w:ascii="Arial Narrow" w:hAnsi="Arial Narrow"/>
          <w:sz w:val="36"/>
          <w:szCs w:val="36"/>
        </w:rPr>
        <w:t>SIGNING PAGE</w:t>
      </w:r>
    </w:p>
    <w:p w14:paraId="60ABEDF9" w14:textId="77777777" w:rsidR="00B03FE0" w:rsidRPr="004C10A8" w:rsidRDefault="00B03FE0" w:rsidP="0079030B">
      <w:pPr>
        <w:spacing w:before="120" w:after="120"/>
        <w:rPr>
          <w:rFonts w:ascii="Arial Narrow" w:hAnsi="Arial Narrow"/>
          <w:sz w:val="22"/>
          <w:szCs w:val="22"/>
        </w:rPr>
      </w:pPr>
    </w:p>
    <w:p w14:paraId="45C24AEA" w14:textId="62FE9F93" w:rsidR="00B03FE0" w:rsidRPr="004C10A8" w:rsidRDefault="00B03FE0" w:rsidP="0079030B">
      <w:pPr>
        <w:spacing w:before="120" w:after="120"/>
        <w:rPr>
          <w:rFonts w:ascii="Arial Narrow" w:hAnsi="Arial Narrow"/>
          <w:sz w:val="22"/>
          <w:szCs w:val="22"/>
        </w:rPr>
      </w:pPr>
      <w:r w:rsidRPr="004C10A8">
        <w:rPr>
          <w:rFonts w:ascii="Arial Narrow" w:hAnsi="Arial Narrow"/>
          <w:sz w:val="22"/>
          <w:szCs w:val="22"/>
        </w:rPr>
        <w:t>EXECUTED as an agreement</w:t>
      </w:r>
    </w:p>
    <w:p w14:paraId="49C0CD25" w14:textId="1EFBBD8B" w:rsidR="00B03FE0" w:rsidRPr="004C10A8" w:rsidRDefault="00B03FE0" w:rsidP="0079030B">
      <w:pPr>
        <w:spacing w:before="120" w:after="120"/>
        <w:rPr>
          <w:rStyle w:val="Strong"/>
          <w:rFonts w:ascii="Arial Narrow" w:hAnsi="Arial Narrow"/>
          <w:sz w:val="22"/>
          <w:szCs w:val="22"/>
        </w:rPr>
      </w:pPr>
    </w:p>
    <w:tbl>
      <w:tblPr>
        <w:tblW w:w="0" w:type="auto"/>
        <w:tblLayout w:type="fixed"/>
        <w:tblLook w:val="04A0" w:firstRow="1" w:lastRow="0" w:firstColumn="1" w:lastColumn="0" w:noHBand="0" w:noVBand="1"/>
      </w:tblPr>
      <w:tblGrid>
        <w:gridCol w:w="4120"/>
        <w:gridCol w:w="880"/>
        <w:gridCol w:w="4045"/>
      </w:tblGrid>
      <w:tr w:rsidR="00B03FE0" w:rsidRPr="004C10A8" w14:paraId="566EF67F" w14:textId="77777777" w:rsidTr="002D6E1E">
        <w:trPr>
          <w:cantSplit/>
        </w:trPr>
        <w:tc>
          <w:tcPr>
            <w:tcW w:w="4120" w:type="dxa"/>
          </w:tcPr>
          <w:p w14:paraId="5B90BC9C" w14:textId="382F83FE" w:rsidR="00B03FE0" w:rsidRPr="004C10A8" w:rsidRDefault="00B03FE0" w:rsidP="005F0BCB">
            <w:pPr>
              <w:widowControl w:val="0"/>
              <w:tabs>
                <w:tab w:val="right" w:leader="dot" w:pos="3402"/>
                <w:tab w:val="right" w:leader="dot" w:pos="3912"/>
              </w:tabs>
              <w:rPr>
                <w:rFonts w:ascii="Arial Narrow" w:hAnsi="Arial Narrow"/>
                <w:sz w:val="22"/>
                <w:szCs w:val="22"/>
              </w:rPr>
            </w:pPr>
            <w:r w:rsidRPr="004C10A8">
              <w:rPr>
                <w:rFonts w:ascii="Arial Narrow" w:hAnsi="Arial Narrow"/>
                <w:b/>
                <w:sz w:val="22"/>
                <w:szCs w:val="22"/>
              </w:rPr>
              <w:t xml:space="preserve">SIGNED </w:t>
            </w:r>
            <w:r w:rsidRPr="004C10A8">
              <w:rPr>
                <w:rFonts w:ascii="Arial Narrow" w:hAnsi="Arial Narrow"/>
                <w:sz w:val="22"/>
                <w:szCs w:val="22"/>
              </w:rPr>
              <w:t xml:space="preserve">by </w:t>
            </w:r>
            <w:r w:rsidR="003A3BC2">
              <w:rPr>
                <w:rFonts w:ascii="Arial Narrow" w:hAnsi="Arial Narrow"/>
                <w:sz w:val="22"/>
                <w:szCs w:val="22"/>
              </w:rPr>
              <w:t>Daniel Westerman</w:t>
            </w:r>
            <w:r w:rsidRPr="004C10A8">
              <w:rPr>
                <w:rFonts w:ascii="Arial Narrow" w:hAnsi="Arial Narrow"/>
                <w:sz w:val="22"/>
                <w:szCs w:val="22"/>
              </w:rPr>
              <w:t xml:space="preserve"> as authorised representative for </w:t>
            </w:r>
            <w:r w:rsidRPr="004C10A8">
              <w:rPr>
                <w:rFonts w:ascii="Arial Narrow" w:hAnsi="Arial Narrow"/>
                <w:b/>
                <w:sz w:val="22"/>
                <w:szCs w:val="22"/>
              </w:rPr>
              <w:t>Australian Energy Market Operator Limited</w:t>
            </w:r>
            <w:r w:rsidRPr="004C10A8">
              <w:rPr>
                <w:rFonts w:ascii="Arial Narrow" w:hAnsi="Arial Narrow"/>
                <w:sz w:val="22"/>
                <w:szCs w:val="22"/>
              </w:rPr>
              <w:t>:</w:t>
            </w:r>
          </w:p>
          <w:p w14:paraId="5AA09B1D" w14:textId="77777777" w:rsidR="00B03FE0" w:rsidRPr="004C10A8" w:rsidRDefault="00B03FE0" w:rsidP="005F0BCB">
            <w:pPr>
              <w:widowControl w:val="0"/>
              <w:tabs>
                <w:tab w:val="right" w:leader="dot" w:pos="3402"/>
                <w:tab w:val="right" w:leader="dot" w:pos="3912"/>
              </w:tabs>
              <w:rPr>
                <w:rFonts w:ascii="Arial Narrow" w:hAnsi="Arial Narrow"/>
                <w:sz w:val="22"/>
                <w:szCs w:val="22"/>
              </w:rPr>
            </w:pPr>
          </w:p>
          <w:p w14:paraId="5E6B9DB2" w14:textId="77777777" w:rsidR="00B03FE0" w:rsidRPr="004C10A8" w:rsidRDefault="00B03FE0" w:rsidP="005F0BCB">
            <w:pPr>
              <w:widowControl w:val="0"/>
              <w:tabs>
                <w:tab w:val="right" w:leader="dot" w:pos="3402"/>
                <w:tab w:val="right" w:leader="dot" w:pos="3912"/>
              </w:tabs>
              <w:rPr>
                <w:rFonts w:ascii="Arial Narrow" w:hAnsi="Arial Narrow"/>
                <w:sz w:val="22"/>
                <w:szCs w:val="22"/>
              </w:rPr>
            </w:pPr>
          </w:p>
          <w:p w14:paraId="618DA0A9" w14:textId="77777777" w:rsidR="00B03FE0" w:rsidRPr="004C10A8" w:rsidRDefault="00B03FE0" w:rsidP="005F0BCB">
            <w:pPr>
              <w:widowControl w:val="0"/>
              <w:tabs>
                <w:tab w:val="right" w:leader="dot" w:pos="3402"/>
                <w:tab w:val="right" w:leader="dot" w:pos="3912"/>
              </w:tabs>
              <w:rPr>
                <w:rFonts w:ascii="Arial Narrow" w:hAnsi="Arial Narrow"/>
                <w:sz w:val="22"/>
                <w:szCs w:val="22"/>
              </w:rPr>
            </w:pPr>
          </w:p>
        </w:tc>
        <w:tc>
          <w:tcPr>
            <w:tcW w:w="880" w:type="dxa"/>
          </w:tcPr>
          <w:p w14:paraId="11595BEC"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2C282F1F"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1CA48F8E"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70240583"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30F46502"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2AD3BF4A"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185E5140"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755FD625"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78A737BC"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42120F86"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49EA54A1"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3DBD933C"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2CC62A1B"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494A2852"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3CF9BBD0"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53A6F53A" w14:textId="77777777" w:rsidR="00B03FE0" w:rsidRPr="004C10A8" w:rsidRDefault="00B03FE0" w:rsidP="005F0BCB">
            <w:pPr>
              <w:widowControl w:val="0"/>
              <w:rPr>
                <w:rFonts w:ascii="Arial Narrow" w:hAnsi="Arial Narrow"/>
                <w:sz w:val="22"/>
                <w:szCs w:val="22"/>
              </w:rPr>
            </w:pPr>
            <w:r w:rsidRPr="004C10A8">
              <w:rPr>
                <w:rFonts w:ascii="Arial Narrow" w:hAnsi="Arial Narrow"/>
                <w:sz w:val="22"/>
                <w:szCs w:val="22"/>
              </w:rPr>
              <w:t>)</w:t>
            </w:r>
          </w:p>
          <w:p w14:paraId="471A83AB" w14:textId="77777777" w:rsidR="00B03FE0" w:rsidRPr="004C10A8" w:rsidRDefault="00B03FE0" w:rsidP="005F0BCB">
            <w:pPr>
              <w:widowControl w:val="0"/>
              <w:rPr>
                <w:rFonts w:ascii="Arial Narrow" w:hAnsi="Arial Narrow"/>
                <w:sz w:val="22"/>
                <w:szCs w:val="22"/>
              </w:rPr>
            </w:pPr>
          </w:p>
          <w:p w14:paraId="5F3A098A" w14:textId="77777777" w:rsidR="00B03FE0" w:rsidRPr="004C10A8" w:rsidRDefault="00B03FE0" w:rsidP="005F0BCB">
            <w:pPr>
              <w:widowControl w:val="0"/>
              <w:rPr>
                <w:rFonts w:ascii="Arial Narrow" w:hAnsi="Arial Narrow"/>
                <w:sz w:val="22"/>
                <w:szCs w:val="22"/>
              </w:rPr>
            </w:pPr>
          </w:p>
        </w:tc>
        <w:tc>
          <w:tcPr>
            <w:tcW w:w="4045" w:type="dxa"/>
          </w:tcPr>
          <w:p w14:paraId="508CEBD7" w14:textId="77777777" w:rsidR="00B03FE0" w:rsidRPr="004C10A8" w:rsidRDefault="00B03FE0" w:rsidP="005F0BCB">
            <w:pPr>
              <w:widowControl w:val="0"/>
              <w:rPr>
                <w:rFonts w:ascii="Arial Narrow" w:hAnsi="Arial Narrow"/>
                <w:sz w:val="22"/>
                <w:szCs w:val="22"/>
              </w:rPr>
            </w:pPr>
          </w:p>
          <w:p w14:paraId="494088D9" w14:textId="77777777" w:rsidR="00B03FE0" w:rsidRPr="004C10A8" w:rsidRDefault="00B03FE0" w:rsidP="005F0BCB">
            <w:pPr>
              <w:widowControl w:val="0"/>
              <w:rPr>
                <w:rFonts w:ascii="Arial Narrow" w:hAnsi="Arial Narrow"/>
                <w:sz w:val="22"/>
                <w:szCs w:val="22"/>
              </w:rPr>
            </w:pPr>
          </w:p>
          <w:p w14:paraId="4BCEBC55" w14:textId="77777777" w:rsidR="00B03FE0" w:rsidRPr="004C10A8" w:rsidRDefault="00B03FE0" w:rsidP="005F0BCB">
            <w:pPr>
              <w:widowControl w:val="0"/>
              <w:rPr>
                <w:rFonts w:ascii="Arial Narrow" w:hAnsi="Arial Narrow"/>
                <w:sz w:val="22"/>
                <w:szCs w:val="22"/>
              </w:rPr>
            </w:pPr>
          </w:p>
          <w:p w14:paraId="551BD801" w14:textId="77777777" w:rsidR="00B03FE0" w:rsidRPr="004C10A8" w:rsidRDefault="00B03FE0" w:rsidP="005F0BCB">
            <w:pPr>
              <w:widowControl w:val="0"/>
              <w:rPr>
                <w:rFonts w:ascii="Arial Narrow" w:hAnsi="Arial Narrow"/>
                <w:sz w:val="22"/>
                <w:szCs w:val="22"/>
              </w:rPr>
            </w:pPr>
          </w:p>
          <w:p w14:paraId="283A7103" w14:textId="77777777" w:rsidR="00B03FE0" w:rsidRPr="004C10A8" w:rsidRDefault="00B03FE0" w:rsidP="005F0BCB">
            <w:pPr>
              <w:widowControl w:val="0"/>
              <w:tabs>
                <w:tab w:val="right" w:leader="dot" w:pos="3912"/>
              </w:tabs>
              <w:rPr>
                <w:rFonts w:ascii="Arial Narrow" w:hAnsi="Arial Narrow"/>
                <w:sz w:val="22"/>
                <w:szCs w:val="22"/>
              </w:rPr>
            </w:pPr>
          </w:p>
          <w:p w14:paraId="650E40FA" w14:textId="77777777" w:rsidR="00B03FE0" w:rsidRPr="004C10A8" w:rsidRDefault="00B03FE0" w:rsidP="005F0BCB">
            <w:pPr>
              <w:widowControl w:val="0"/>
              <w:tabs>
                <w:tab w:val="right" w:leader="dot" w:pos="3912"/>
              </w:tabs>
              <w:rPr>
                <w:rFonts w:ascii="Arial Narrow" w:hAnsi="Arial Narrow"/>
                <w:sz w:val="22"/>
                <w:szCs w:val="22"/>
              </w:rPr>
            </w:pPr>
            <w:r w:rsidRPr="004C10A8">
              <w:rPr>
                <w:rFonts w:ascii="Arial Narrow" w:hAnsi="Arial Narrow"/>
                <w:sz w:val="22"/>
                <w:szCs w:val="22"/>
              </w:rPr>
              <w:tab/>
            </w:r>
          </w:p>
          <w:p w14:paraId="6EDF9C32" w14:textId="270E74A7" w:rsidR="00B03FE0" w:rsidRPr="004C10A8" w:rsidRDefault="00B03FE0" w:rsidP="005F0BCB">
            <w:pPr>
              <w:widowControl w:val="0"/>
              <w:tabs>
                <w:tab w:val="right" w:leader="dot" w:pos="3912"/>
              </w:tabs>
              <w:jc w:val="both"/>
              <w:rPr>
                <w:rFonts w:ascii="Arial Narrow" w:hAnsi="Arial Narrow"/>
                <w:b/>
                <w:sz w:val="22"/>
                <w:szCs w:val="22"/>
              </w:rPr>
            </w:pPr>
            <w:r w:rsidRPr="004C10A8">
              <w:rPr>
                <w:rFonts w:ascii="Arial Narrow" w:hAnsi="Arial Narrow"/>
                <w:sz w:val="22"/>
                <w:szCs w:val="22"/>
              </w:rPr>
              <w:t xml:space="preserve">By executing </w:t>
            </w:r>
            <w:r w:rsidR="00FF34AE">
              <w:rPr>
                <w:rFonts w:ascii="Arial Narrow" w:hAnsi="Arial Narrow"/>
                <w:sz w:val="22"/>
                <w:szCs w:val="22"/>
              </w:rPr>
              <w:t>this Contract</w:t>
            </w:r>
            <w:r w:rsidRPr="004C10A8">
              <w:rPr>
                <w:rFonts w:ascii="Arial Narrow" w:hAnsi="Arial Narrow"/>
                <w:sz w:val="22"/>
                <w:szCs w:val="22"/>
              </w:rPr>
              <w:t xml:space="preserve"> the signatory warrants that the signatory is duly authorised to execute </w:t>
            </w:r>
            <w:r w:rsidR="00FF34AE">
              <w:rPr>
                <w:rFonts w:ascii="Arial Narrow" w:hAnsi="Arial Narrow"/>
                <w:sz w:val="22"/>
                <w:szCs w:val="22"/>
              </w:rPr>
              <w:t>this Contract</w:t>
            </w:r>
            <w:r w:rsidRPr="004C10A8">
              <w:rPr>
                <w:rFonts w:ascii="Arial Narrow" w:hAnsi="Arial Narrow"/>
                <w:sz w:val="22"/>
                <w:szCs w:val="22"/>
              </w:rPr>
              <w:t xml:space="preserve"> on behalf of </w:t>
            </w:r>
            <w:r w:rsidRPr="004C10A8">
              <w:rPr>
                <w:rFonts w:ascii="Arial Narrow" w:hAnsi="Arial Narrow"/>
                <w:b/>
                <w:sz w:val="22"/>
                <w:szCs w:val="22"/>
              </w:rPr>
              <w:t>Australian Energy Market Operator Limited</w:t>
            </w:r>
          </w:p>
          <w:p w14:paraId="13782127" w14:textId="77777777" w:rsidR="00B03FE0" w:rsidRPr="004C10A8" w:rsidRDefault="00B03FE0" w:rsidP="005F0BCB">
            <w:pPr>
              <w:widowControl w:val="0"/>
              <w:tabs>
                <w:tab w:val="right" w:leader="dot" w:pos="3912"/>
              </w:tabs>
              <w:jc w:val="both"/>
              <w:rPr>
                <w:rFonts w:ascii="Arial Narrow" w:hAnsi="Arial Narrow"/>
                <w:sz w:val="22"/>
                <w:szCs w:val="22"/>
              </w:rPr>
            </w:pPr>
          </w:p>
          <w:p w14:paraId="029C99BB" w14:textId="77777777" w:rsidR="00B03FE0" w:rsidRPr="004C10A8" w:rsidRDefault="00B03FE0" w:rsidP="005F0BCB">
            <w:pPr>
              <w:widowControl w:val="0"/>
              <w:tabs>
                <w:tab w:val="right" w:leader="dot" w:pos="3912"/>
              </w:tabs>
              <w:jc w:val="both"/>
              <w:rPr>
                <w:rFonts w:ascii="Arial Narrow" w:hAnsi="Arial Narrow"/>
                <w:sz w:val="22"/>
                <w:szCs w:val="22"/>
              </w:rPr>
            </w:pPr>
          </w:p>
          <w:p w14:paraId="4CC25620" w14:textId="77777777" w:rsidR="00B03FE0" w:rsidRPr="004C10A8" w:rsidRDefault="00B03FE0" w:rsidP="005F0BCB">
            <w:pPr>
              <w:widowControl w:val="0"/>
              <w:tabs>
                <w:tab w:val="right" w:leader="dot" w:pos="3912"/>
              </w:tabs>
              <w:jc w:val="both"/>
              <w:rPr>
                <w:rFonts w:ascii="Arial Narrow" w:hAnsi="Arial Narrow"/>
                <w:sz w:val="22"/>
                <w:szCs w:val="22"/>
              </w:rPr>
            </w:pPr>
            <w:r w:rsidRPr="004C10A8">
              <w:rPr>
                <w:rFonts w:ascii="Arial Narrow" w:hAnsi="Arial Narrow"/>
                <w:bCs/>
                <w:color w:val="000000"/>
                <w:sz w:val="22"/>
                <w:szCs w:val="22"/>
                <w:lang w:eastAsia="en-AU"/>
              </w:rPr>
              <w:t>Date:  .......................................................</w:t>
            </w:r>
          </w:p>
        </w:tc>
      </w:tr>
    </w:tbl>
    <w:p w14:paraId="3AA35011" w14:textId="26437C76" w:rsidR="00B03FE0" w:rsidRDefault="00B03FE0" w:rsidP="005F0BCB">
      <w:pPr>
        <w:rPr>
          <w:rStyle w:val="Strong"/>
          <w:rFonts w:ascii="Arial Narrow" w:hAnsi="Arial Narrow"/>
          <w:sz w:val="22"/>
          <w:szCs w:val="22"/>
        </w:rPr>
      </w:pPr>
    </w:p>
    <w:p w14:paraId="0BBF8F82" w14:textId="77777777" w:rsidR="009C52DE" w:rsidRDefault="009C52DE" w:rsidP="005F0BCB">
      <w:pPr>
        <w:rPr>
          <w:rStyle w:val="Strong"/>
        </w:rPr>
      </w:pPr>
    </w:p>
    <w:tbl>
      <w:tblPr>
        <w:tblW w:w="45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tblGrid>
      <w:tr w:rsidR="009559C1" w:rsidRPr="00C07E6A" w14:paraId="35496195" w14:textId="77777777">
        <w:trPr>
          <w:trHeight w:val="300"/>
        </w:trPr>
        <w:tc>
          <w:tcPr>
            <w:tcW w:w="4530" w:type="dxa"/>
            <w:tcBorders>
              <w:top w:val="nil"/>
              <w:left w:val="nil"/>
              <w:bottom w:val="nil"/>
              <w:right w:val="nil"/>
            </w:tcBorders>
            <w:shd w:val="clear" w:color="auto" w:fill="auto"/>
            <w:hideMark/>
          </w:tcPr>
          <w:p w14:paraId="09E51AFF" w14:textId="77777777" w:rsidR="009559C1" w:rsidRPr="00C07E6A" w:rsidRDefault="009559C1">
            <w:pPr>
              <w:jc w:val="both"/>
              <w:textAlignment w:val="baseline"/>
              <w:rPr>
                <w:rFonts w:ascii="Segoe UI" w:hAnsi="Segoe UI" w:cs="Segoe UI"/>
                <w:sz w:val="18"/>
                <w:szCs w:val="18"/>
                <w:lang w:eastAsia="en-AU"/>
              </w:rPr>
            </w:pPr>
            <w:r w:rsidRPr="00C07E6A">
              <w:rPr>
                <w:rFonts w:ascii="Arial Narrow" w:hAnsi="Arial Narrow" w:cs="Segoe UI"/>
                <w:sz w:val="22"/>
                <w:szCs w:val="22"/>
                <w:lang w:val="en-US" w:eastAsia="en-AU"/>
              </w:rPr>
              <w:t xml:space="preserve">Executed by </w:t>
            </w:r>
            <w:r w:rsidRPr="00C07E6A">
              <w:rPr>
                <w:rFonts w:ascii="Arial Narrow" w:hAnsi="Arial Narrow" w:cs="Segoe UI"/>
                <w:b/>
                <w:bCs/>
                <w:sz w:val="22"/>
                <w:szCs w:val="22"/>
                <w:lang w:val="en-US" w:eastAsia="en-AU"/>
              </w:rPr>
              <w:t>Enel X Australia Pty Ltd</w:t>
            </w:r>
            <w:r w:rsidRPr="00C07E6A">
              <w:rPr>
                <w:rFonts w:ascii="Arial Narrow" w:hAnsi="Arial Narrow" w:cs="Segoe UI"/>
                <w:sz w:val="22"/>
                <w:szCs w:val="22"/>
                <w:lang w:val="en-US" w:eastAsia="en-AU"/>
              </w:rPr>
              <w:t xml:space="preserve"> in accordance with section 127(1) of the Corporations Act 2001 (Cth) by:</w:t>
            </w:r>
            <w:r w:rsidRPr="00C07E6A">
              <w:rPr>
                <w:rFonts w:ascii="Arial Narrow" w:hAnsi="Arial Narrow" w:cs="Segoe UI"/>
                <w:sz w:val="22"/>
                <w:szCs w:val="22"/>
                <w:lang w:eastAsia="en-AU"/>
              </w:rPr>
              <w:t> </w:t>
            </w:r>
          </w:p>
        </w:tc>
      </w:tr>
      <w:tr w:rsidR="009559C1" w:rsidRPr="00C07E6A" w14:paraId="2FCA9C06" w14:textId="77777777">
        <w:trPr>
          <w:trHeight w:val="300"/>
        </w:trPr>
        <w:tc>
          <w:tcPr>
            <w:tcW w:w="4530" w:type="dxa"/>
            <w:tcBorders>
              <w:top w:val="nil"/>
              <w:left w:val="nil"/>
              <w:bottom w:val="nil"/>
              <w:right w:val="nil"/>
            </w:tcBorders>
            <w:shd w:val="clear" w:color="auto" w:fill="auto"/>
            <w:hideMark/>
          </w:tcPr>
          <w:p w14:paraId="5B316CC4" w14:textId="77777777" w:rsidR="009559C1" w:rsidRDefault="009559C1">
            <w:pPr>
              <w:jc w:val="both"/>
              <w:textAlignment w:val="baseline"/>
              <w:rPr>
                <w:rFonts w:ascii="Arial Narrow" w:hAnsi="Arial Narrow" w:cs="Segoe UI"/>
                <w:sz w:val="22"/>
                <w:szCs w:val="22"/>
                <w:lang w:eastAsia="en-AU"/>
              </w:rPr>
            </w:pPr>
          </w:p>
          <w:p w14:paraId="12267AAA" w14:textId="77777777" w:rsidR="009559C1" w:rsidRPr="00C07E6A" w:rsidRDefault="009559C1">
            <w:pPr>
              <w:jc w:val="both"/>
              <w:textAlignment w:val="baseline"/>
              <w:rPr>
                <w:rFonts w:ascii="Segoe UI" w:hAnsi="Segoe UI" w:cs="Segoe UI"/>
                <w:sz w:val="18"/>
                <w:szCs w:val="18"/>
                <w:lang w:eastAsia="en-AU"/>
              </w:rPr>
            </w:pPr>
            <w:r w:rsidRPr="00C07E6A">
              <w:rPr>
                <w:rFonts w:ascii="Arial Narrow" w:hAnsi="Arial Narrow" w:cs="Segoe UI"/>
                <w:sz w:val="22"/>
                <w:szCs w:val="22"/>
                <w:lang w:eastAsia="en-AU"/>
              </w:rPr>
              <w:t> </w:t>
            </w:r>
          </w:p>
          <w:p w14:paraId="693C8EF7" w14:textId="77777777" w:rsidR="009559C1" w:rsidRPr="00C07E6A" w:rsidRDefault="009559C1">
            <w:pPr>
              <w:jc w:val="both"/>
              <w:textAlignment w:val="baseline"/>
              <w:rPr>
                <w:rFonts w:ascii="Segoe UI" w:hAnsi="Segoe UI" w:cs="Segoe UI"/>
                <w:sz w:val="18"/>
                <w:szCs w:val="18"/>
                <w:u w:val="single"/>
                <w:lang w:eastAsia="en-AU"/>
              </w:rPr>
            </w:pP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p>
          <w:p w14:paraId="5345974F" w14:textId="77777777" w:rsidR="009559C1" w:rsidRPr="00C07E6A" w:rsidRDefault="009559C1">
            <w:pPr>
              <w:jc w:val="both"/>
              <w:textAlignment w:val="baseline"/>
              <w:rPr>
                <w:rFonts w:ascii="Segoe UI" w:hAnsi="Segoe UI" w:cs="Segoe UI"/>
                <w:sz w:val="18"/>
                <w:szCs w:val="18"/>
                <w:lang w:eastAsia="en-AU"/>
              </w:rPr>
            </w:pPr>
            <w:r w:rsidRPr="00C07E6A">
              <w:rPr>
                <w:rFonts w:ascii="Arial Narrow" w:hAnsi="Arial Narrow" w:cs="Segoe UI"/>
                <w:sz w:val="22"/>
                <w:szCs w:val="22"/>
                <w:lang w:val="en-US" w:eastAsia="en-AU"/>
              </w:rPr>
              <w:t>Signature of Sole Director and Company Secretary</w:t>
            </w:r>
            <w:r w:rsidRPr="00C07E6A">
              <w:rPr>
                <w:rFonts w:ascii="Arial Narrow" w:hAnsi="Arial Narrow" w:cs="Segoe UI"/>
                <w:sz w:val="22"/>
                <w:szCs w:val="22"/>
                <w:lang w:eastAsia="en-AU"/>
              </w:rPr>
              <w:t> </w:t>
            </w:r>
          </w:p>
        </w:tc>
      </w:tr>
      <w:tr w:rsidR="009559C1" w:rsidRPr="00C07E6A" w14:paraId="7405FB2D" w14:textId="77777777">
        <w:trPr>
          <w:trHeight w:val="300"/>
        </w:trPr>
        <w:tc>
          <w:tcPr>
            <w:tcW w:w="4530" w:type="dxa"/>
            <w:tcBorders>
              <w:top w:val="nil"/>
              <w:left w:val="nil"/>
              <w:bottom w:val="nil"/>
              <w:right w:val="nil"/>
            </w:tcBorders>
            <w:shd w:val="clear" w:color="auto" w:fill="auto"/>
            <w:hideMark/>
          </w:tcPr>
          <w:p w14:paraId="0AD0625B" w14:textId="77777777" w:rsidR="009559C1" w:rsidRPr="00C07E6A" w:rsidRDefault="009559C1">
            <w:pPr>
              <w:jc w:val="both"/>
              <w:textAlignment w:val="baseline"/>
              <w:rPr>
                <w:rFonts w:ascii="Segoe UI" w:hAnsi="Segoe UI" w:cs="Segoe UI"/>
                <w:sz w:val="18"/>
                <w:szCs w:val="18"/>
                <w:lang w:eastAsia="en-AU"/>
              </w:rPr>
            </w:pPr>
          </w:p>
          <w:p w14:paraId="7759FE2B" w14:textId="77777777" w:rsidR="009559C1" w:rsidRDefault="009559C1">
            <w:pPr>
              <w:jc w:val="both"/>
              <w:textAlignment w:val="baseline"/>
              <w:rPr>
                <w:rFonts w:ascii="Arial Narrow" w:hAnsi="Arial Narrow" w:cs="Segoe UI"/>
                <w:sz w:val="22"/>
                <w:szCs w:val="22"/>
                <w:lang w:val="en-US" w:eastAsia="en-AU"/>
              </w:rPr>
            </w:pPr>
          </w:p>
          <w:p w14:paraId="5278B1E7" w14:textId="77777777" w:rsidR="009559C1" w:rsidRPr="00C07E6A" w:rsidRDefault="009559C1">
            <w:pPr>
              <w:jc w:val="both"/>
              <w:textAlignment w:val="baseline"/>
              <w:rPr>
                <w:rFonts w:ascii="Segoe UI" w:hAnsi="Segoe UI" w:cs="Segoe UI"/>
                <w:sz w:val="18"/>
                <w:szCs w:val="18"/>
                <w:u w:val="single"/>
                <w:lang w:eastAsia="en-AU"/>
              </w:rPr>
            </w:pPr>
            <w:r w:rsidRPr="00C07E6A">
              <w:rPr>
                <w:rFonts w:ascii="Arial Narrow" w:hAnsi="Arial Narrow" w:cs="Segoe UI"/>
                <w:sz w:val="22"/>
                <w:szCs w:val="22"/>
                <w:u w:val="single"/>
                <w:lang w:val="en-US" w:eastAsia="en-AU"/>
              </w:rPr>
              <w:t>Jeffrey Renaud</w:t>
            </w:r>
            <w:r>
              <w:rPr>
                <w:rFonts w:ascii="Arial Narrow" w:hAnsi="Arial Narrow" w:cs="Segoe UI"/>
                <w:sz w:val="22"/>
                <w:szCs w:val="22"/>
                <w:u w:val="single"/>
                <w:lang w:val="en-US" w:eastAsia="en-AU"/>
              </w:rPr>
              <w:tab/>
            </w:r>
            <w:r>
              <w:rPr>
                <w:rFonts w:ascii="Arial Narrow" w:hAnsi="Arial Narrow" w:cs="Segoe UI"/>
                <w:sz w:val="22"/>
                <w:szCs w:val="22"/>
                <w:u w:val="single"/>
                <w:lang w:val="en-US" w:eastAsia="en-AU"/>
              </w:rPr>
              <w:tab/>
            </w:r>
            <w:r>
              <w:rPr>
                <w:rFonts w:ascii="Arial Narrow" w:hAnsi="Arial Narrow" w:cs="Segoe UI"/>
                <w:sz w:val="22"/>
                <w:szCs w:val="22"/>
                <w:u w:val="single"/>
                <w:lang w:val="en-US" w:eastAsia="en-AU"/>
              </w:rPr>
              <w:tab/>
            </w:r>
            <w:r>
              <w:rPr>
                <w:rFonts w:ascii="Arial Narrow" w:hAnsi="Arial Narrow" w:cs="Segoe UI"/>
                <w:sz w:val="22"/>
                <w:szCs w:val="22"/>
                <w:u w:val="single"/>
                <w:lang w:val="en-US" w:eastAsia="en-AU"/>
              </w:rPr>
              <w:tab/>
            </w:r>
            <w:r>
              <w:rPr>
                <w:rFonts w:ascii="Arial Narrow" w:hAnsi="Arial Narrow" w:cs="Segoe UI"/>
                <w:sz w:val="22"/>
                <w:szCs w:val="22"/>
                <w:u w:val="single"/>
                <w:lang w:val="en-US" w:eastAsia="en-AU"/>
              </w:rPr>
              <w:tab/>
            </w:r>
          </w:p>
          <w:p w14:paraId="7B4DD58A" w14:textId="77777777" w:rsidR="009559C1" w:rsidRPr="00C07E6A" w:rsidRDefault="009559C1">
            <w:pPr>
              <w:jc w:val="both"/>
              <w:textAlignment w:val="baseline"/>
              <w:rPr>
                <w:rFonts w:ascii="Segoe UI" w:hAnsi="Segoe UI" w:cs="Segoe UI"/>
                <w:sz w:val="18"/>
                <w:szCs w:val="18"/>
                <w:lang w:eastAsia="en-AU"/>
              </w:rPr>
            </w:pPr>
            <w:r w:rsidRPr="00C07E6A">
              <w:rPr>
                <w:rFonts w:ascii="Arial Narrow" w:hAnsi="Arial Narrow" w:cs="Segoe UI"/>
                <w:sz w:val="22"/>
                <w:szCs w:val="22"/>
                <w:lang w:val="en-US" w:eastAsia="en-AU"/>
              </w:rPr>
              <w:t>Name of Sole Director and Company Secretary</w:t>
            </w:r>
          </w:p>
        </w:tc>
      </w:tr>
      <w:tr w:rsidR="009559C1" w:rsidRPr="00C07E6A" w14:paraId="79C900BA" w14:textId="77777777">
        <w:trPr>
          <w:trHeight w:val="600"/>
        </w:trPr>
        <w:tc>
          <w:tcPr>
            <w:tcW w:w="4530" w:type="dxa"/>
            <w:tcBorders>
              <w:top w:val="nil"/>
              <w:left w:val="nil"/>
              <w:bottom w:val="nil"/>
              <w:right w:val="nil"/>
            </w:tcBorders>
            <w:shd w:val="clear" w:color="auto" w:fill="auto"/>
            <w:hideMark/>
          </w:tcPr>
          <w:p w14:paraId="2481EADB" w14:textId="77777777" w:rsidR="009559C1" w:rsidRDefault="009559C1">
            <w:pPr>
              <w:jc w:val="both"/>
              <w:textAlignment w:val="baseline"/>
              <w:rPr>
                <w:rFonts w:ascii="Arial Narrow" w:hAnsi="Arial Narrow" w:cs="Segoe UI"/>
                <w:sz w:val="22"/>
                <w:szCs w:val="22"/>
                <w:lang w:eastAsia="en-AU"/>
              </w:rPr>
            </w:pPr>
          </w:p>
          <w:p w14:paraId="271B90A1" w14:textId="77777777" w:rsidR="009559C1" w:rsidRPr="00C07E6A" w:rsidRDefault="009559C1">
            <w:pPr>
              <w:jc w:val="both"/>
              <w:textAlignment w:val="baseline"/>
              <w:rPr>
                <w:rFonts w:ascii="Segoe UI" w:hAnsi="Segoe UI" w:cs="Segoe UI"/>
                <w:sz w:val="18"/>
                <w:szCs w:val="18"/>
                <w:lang w:eastAsia="en-AU"/>
              </w:rPr>
            </w:pPr>
          </w:p>
          <w:p w14:paraId="67882563" w14:textId="77777777" w:rsidR="009559C1" w:rsidRPr="00C07E6A" w:rsidRDefault="009559C1">
            <w:pPr>
              <w:jc w:val="both"/>
              <w:textAlignment w:val="baseline"/>
              <w:rPr>
                <w:rFonts w:ascii="Segoe UI" w:hAnsi="Segoe UI" w:cs="Segoe UI"/>
                <w:sz w:val="18"/>
                <w:szCs w:val="18"/>
                <w:u w:val="single"/>
                <w:lang w:eastAsia="en-AU"/>
              </w:rPr>
            </w:pP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r>
              <w:rPr>
                <w:rFonts w:ascii="Segoe UI" w:hAnsi="Segoe UI" w:cs="Segoe UI"/>
                <w:sz w:val="18"/>
                <w:szCs w:val="18"/>
                <w:u w:val="single"/>
                <w:lang w:eastAsia="en-AU"/>
              </w:rPr>
              <w:tab/>
            </w:r>
          </w:p>
          <w:p w14:paraId="6D0F29F1" w14:textId="77777777" w:rsidR="009559C1" w:rsidRPr="00C07E6A" w:rsidRDefault="009559C1">
            <w:pPr>
              <w:jc w:val="both"/>
              <w:textAlignment w:val="baseline"/>
              <w:rPr>
                <w:rFonts w:ascii="Segoe UI" w:hAnsi="Segoe UI" w:cs="Segoe UI"/>
                <w:sz w:val="18"/>
                <w:szCs w:val="18"/>
                <w:lang w:eastAsia="en-AU"/>
              </w:rPr>
            </w:pPr>
            <w:r w:rsidRPr="00C07E6A">
              <w:rPr>
                <w:rFonts w:ascii="Arial Narrow" w:hAnsi="Arial Narrow" w:cs="Segoe UI"/>
                <w:sz w:val="22"/>
                <w:szCs w:val="22"/>
                <w:lang w:val="en-US" w:eastAsia="en-AU"/>
              </w:rPr>
              <w:t>Date</w:t>
            </w:r>
          </w:p>
        </w:tc>
      </w:tr>
    </w:tbl>
    <w:p w14:paraId="43C99676" w14:textId="77777777" w:rsidR="009C52DE" w:rsidRDefault="009C52DE">
      <w:pPr>
        <w:rPr>
          <w:rFonts w:ascii="Arial Narrow" w:eastAsia="PMingLiU" w:hAnsi="Arial Narrow"/>
          <w:b/>
          <w:kern w:val="28"/>
          <w:sz w:val="32"/>
        </w:rPr>
      </w:pPr>
      <w:r>
        <w:rPr>
          <w:rFonts w:ascii="Arial Narrow" w:eastAsia="PMingLiU" w:hAnsi="Arial Narrow"/>
          <w:kern w:val="28"/>
          <w:sz w:val="32"/>
        </w:rPr>
        <w:br w:type="page"/>
      </w:r>
    </w:p>
    <w:p w14:paraId="1B2299F8" w14:textId="26E0AE59" w:rsidR="00D4389F" w:rsidRPr="004C10A8" w:rsidRDefault="001A7326" w:rsidP="00094005">
      <w:pPr>
        <w:pStyle w:val="Heading1"/>
        <w:keepLines/>
        <w:numPr>
          <w:ilvl w:val="0"/>
          <w:numId w:val="52"/>
        </w:numPr>
        <w:pBdr>
          <w:top w:val="none" w:sz="0" w:space="0" w:color="auto"/>
          <w:bottom w:val="single" w:sz="18" w:space="2" w:color="auto"/>
        </w:pBdr>
        <w:spacing w:before="120"/>
        <w:rPr>
          <w:rFonts w:ascii="Arial Narrow" w:eastAsia="PMingLiU" w:hAnsi="Arial Narrow"/>
          <w:kern w:val="28"/>
          <w:sz w:val="32"/>
        </w:rPr>
      </w:pPr>
      <w:bookmarkStart w:id="426" w:name="_Toc133228756"/>
      <w:bookmarkStart w:id="427" w:name="_Ref133392590"/>
      <w:bookmarkStart w:id="428" w:name="_Toc133479314"/>
      <w:bookmarkStart w:id="429" w:name="_Toc133939881"/>
      <w:r>
        <w:rPr>
          <w:rFonts w:ascii="Arial Narrow" w:eastAsia="PMingLiU" w:hAnsi="Arial Narrow"/>
          <w:kern w:val="28"/>
          <w:sz w:val="32"/>
        </w:rPr>
        <w:t>– Conditions Precedent</w:t>
      </w:r>
      <w:bookmarkEnd w:id="426"/>
      <w:bookmarkEnd w:id="427"/>
      <w:bookmarkEnd w:id="428"/>
      <w:bookmarkEnd w:id="429"/>
    </w:p>
    <w:p w14:paraId="286DE623" w14:textId="77777777" w:rsidR="00D4389F" w:rsidRPr="004C10A8" w:rsidRDefault="00D4389F" w:rsidP="0079030B">
      <w:pPr>
        <w:spacing w:before="120" w:after="120"/>
        <w:rPr>
          <w:rFonts w:ascii="Arial Narrow" w:hAnsi="Arial Narrow"/>
          <w:sz w:val="22"/>
          <w:szCs w:val="22"/>
        </w:rPr>
      </w:pPr>
    </w:p>
    <w:tbl>
      <w:tblPr>
        <w:tblStyle w:val="TableGrid"/>
        <w:tblW w:w="0" w:type="auto"/>
        <w:tblLook w:val="04A0" w:firstRow="1" w:lastRow="0" w:firstColumn="1" w:lastColumn="0" w:noHBand="0" w:noVBand="1"/>
      </w:tblPr>
      <w:tblGrid>
        <w:gridCol w:w="510"/>
        <w:gridCol w:w="6423"/>
        <w:gridCol w:w="2084"/>
      </w:tblGrid>
      <w:tr w:rsidR="00BA321D" w14:paraId="1294209C" w14:textId="77777777" w:rsidTr="00643163">
        <w:tc>
          <w:tcPr>
            <w:tcW w:w="0" w:type="auto"/>
          </w:tcPr>
          <w:p w14:paraId="7AE1A610" w14:textId="17EC0E18" w:rsidR="00B6286B" w:rsidRPr="000F2B22" w:rsidRDefault="00643163" w:rsidP="0079030B">
            <w:pPr>
              <w:spacing w:before="120" w:after="120"/>
              <w:rPr>
                <w:rFonts w:ascii="Arial Narrow" w:hAnsi="Arial Narrow"/>
                <w:b/>
                <w:bCs/>
                <w:sz w:val="22"/>
                <w:szCs w:val="22"/>
              </w:rPr>
            </w:pPr>
            <w:r w:rsidRPr="000F2B22">
              <w:rPr>
                <w:rFonts w:ascii="Arial Narrow" w:hAnsi="Arial Narrow"/>
                <w:b/>
                <w:bCs/>
                <w:sz w:val="22"/>
                <w:szCs w:val="22"/>
              </w:rPr>
              <w:t>No</w:t>
            </w:r>
          </w:p>
        </w:tc>
        <w:tc>
          <w:tcPr>
            <w:tcW w:w="0" w:type="auto"/>
          </w:tcPr>
          <w:p w14:paraId="3DACB643" w14:textId="4CE84004" w:rsidR="00B6286B" w:rsidRPr="000F2B22" w:rsidRDefault="00643163" w:rsidP="0079030B">
            <w:pPr>
              <w:spacing w:before="120" w:after="120"/>
              <w:rPr>
                <w:rFonts w:ascii="Arial Narrow" w:hAnsi="Arial Narrow"/>
                <w:b/>
                <w:bCs/>
                <w:sz w:val="22"/>
                <w:szCs w:val="22"/>
              </w:rPr>
            </w:pPr>
            <w:r w:rsidRPr="000F2B22">
              <w:rPr>
                <w:rFonts w:ascii="Arial Narrow" w:hAnsi="Arial Narrow"/>
                <w:b/>
                <w:bCs/>
                <w:sz w:val="22"/>
                <w:szCs w:val="22"/>
              </w:rPr>
              <w:t>Condition Precedent</w:t>
            </w:r>
          </w:p>
        </w:tc>
        <w:tc>
          <w:tcPr>
            <w:tcW w:w="0" w:type="auto"/>
          </w:tcPr>
          <w:p w14:paraId="25D90B52" w14:textId="4B3BA5C6" w:rsidR="00B6286B" w:rsidRPr="000F2B22" w:rsidRDefault="00B6286B" w:rsidP="0079030B">
            <w:pPr>
              <w:spacing w:before="120" w:after="120"/>
              <w:rPr>
                <w:rFonts w:ascii="Arial Narrow" w:hAnsi="Arial Narrow"/>
                <w:b/>
                <w:bCs/>
                <w:sz w:val="22"/>
                <w:szCs w:val="22"/>
              </w:rPr>
            </w:pPr>
            <w:r w:rsidRPr="000F2B22">
              <w:rPr>
                <w:rFonts w:ascii="Arial Narrow" w:hAnsi="Arial Narrow"/>
                <w:b/>
                <w:bCs/>
                <w:sz w:val="22"/>
                <w:szCs w:val="22"/>
              </w:rPr>
              <w:t>Condition Precedent Satisfaction Date</w:t>
            </w:r>
          </w:p>
        </w:tc>
      </w:tr>
      <w:tr w:rsidR="004E01C0" w14:paraId="17D77935" w14:textId="77777777" w:rsidTr="00643163">
        <w:tc>
          <w:tcPr>
            <w:tcW w:w="0" w:type="auto"/>
          </w:tcPr>
          <w:p w14:paraId="4F513B74" w14:textId="2E1D8604" w:rsidR="004E01C0" w:rsidRDefault="00434426" w:rsidP="00CC6C88">
            <w:pPr>
              <w:spacing w:before="120" w:after="120"/>
              <w:rPr>
                <w:rFonts w:ascii="Arial Narrow" w:hAnsi="Arial Narrow"/>
                <w:sz w:val="22"/>
                <w:szCs w:val="22"/>
              </w:rPr>
            </w:pPr>
            <w:r>
              <w:rPr>
                <w:rFonts w:ascii="Arial Narrow" w:hAnsi="Arial Narrow"/>
                <w:sz w:val="22"/>
                <w:szCs w:val="22"/>
              </w:rPr>
              <w:t>1</w:t>
            </w:r>
          </w:p>
        </w:tc>
        <w:tc>
          <w:tcPr>
            <w:tcW w:w="0" w:type="auto"/>
          </w:tcPr>
          <w:p w14:paraId="7A62C0C8" w14:textId="1A158169" w:rsidR="004E01C0" w:rsidRPr="00B023FC" w:rsidRDefault="004E01C0" w:rsidP="00E023BC">
            <w:pPr>
              <w:spacing w:before="120" w:after="120"/>
              <w:rPr>
                <w:rFonts w:ascii="Arial Narrow" w:hAnsi="Arial Narrow"/>
                <w:sz w:val="22"/>
                <w:szCs w:val="22"/>
              </w:rPr>
            </w:pPr>
            <w:r w:rsidRPr="00B023FC">
              <w:rPr>
                <w:rFonts w:ascii="Arial Narrow" w:hAnsi="Arial Narrow"/>
                <w:sz w:val="22"/>
                <w:szCs w:val="22"/>
              </w:rPr>
              <w:t xml:space="preserve">The Service Provider </w:t>
            </w:r>
            <w:r w:rsidR="009F5C06" w:rsidRPr="00B023FC">
              <w:rPr>
                <w:rFonts w:ascii="Arial Narrow" w:hAnsi="Arial Narrow"/>
                <w:sz w:val="22"/>
                <w:szCs w:val="22"/>
              </w:rPr>
              <w:t xml:space="preserve">must </w:t>
            </w:r>
            <w:r w:rsidRPr="00B023FC">
              <w:rPr>
                <w:rFonts w:ascii="Arial Narrow" w:hAnsi="Arial Narrow"/>
                <w:sz w:val="22"/>
                <w:szCs w:val="22"/>
              </w:rPr>
              <w:t xml:space="preserve">register as a </w:t>
            </w:r>
            <w:r w:rsidRPr="00B023FC">
              <w:rPr>
                <w:rFonts w:ascii="Arial Narrow" w:hAnsi="Arial Narrow"/>
                <w:i/>
                <w:iCs/>
                <w:sz w:val="22"/>
                <w:szCs w:val="22"/>
              </w:rPr>
              <w:t>Market Participant</w:t>
            </w:r>
            <w:r w:rsidRPr="00B023FC">
              <w:rPr>
                <w:rFonts w:ascii="Arial Narrow" w:hAnsi="Arial Narrow"/>
                <w:sz w:val="22"/>
                <w:szCs w:val="22"/>
              </w:rPr>
              <w:t>.</w:t>
            </w:r>
          </w:p>
        </w:tc>
        <w:tc>
          <w:tcPr>
            <w:tcW w:w="0" w:type="auto"/>
          </w:tcPr>
          <w:p w14:paraId="398AAB39" w14:textId="4D1BE14B" w:rsidR="004E01C0" w:rsidRPr="00B023FC" w:rsidRDefault="00B023FC" w:rsidP="00CC6C88">
            <w:pPr>
              <w:spacing w:before="120" w:after="120"/>
              <w:rPr>
                <w:rFonts w:ascii="Arial Narrow" w:hAnsi="Arial Narrow"/>
                <w:sz w:val="22"/>
                <w:szCs w:val="22"/>
              </w:rPr>
            </w:pPr>
            <w:r w:rsidRPr="00050886">
              <w:rPr>
                <w:rFonts w:ascii="Arial Narrow" w:hAnsi="Arial Narrow"/>
                <w:sz w:val="22"/>
                <w:szCs w:val="22"/>
                <w:highlight w:val="yellow"/>
              </w:rPr>
              <w:t>##</w:t>
            </w:r>
          </w:p>
        </w:tc>
      </w:tr>
      <w:tr w:rsidR="00E023BC" w14:paraId="4FB851DF" w14:textId="77777777" w:rsidTr="00643163">
        <w:tc>
          <w:tcPr>
            <w:tcW w:w="0" w:type="auto"/>
          </w:tcPr>
          <w:p w14:paraId="02EFBB1E" w14:textId="5CAC5F15" w:rsidR="00E023BC" w:rsidRDefault="00434426" w:rsidP="00CC6C88">
            <w:pPr>
              <w:spacing w:before="120" w:after="120"/>
              <w:rPr>
                <w:rFonts w:ascii="Arial Narrow" w:hAnsi="Arial Narrow"/>
                <w:sz w:val="22"/>
                <w:szCs w:val="22"/>
              </w:rPr>
            </w:pPr>
            <w:r>
              <w:rPr>
                <w:rFonts w:ascii="Arial Narrow" w:hAnsi="Arial Narrow"/>
                <w:sz w:val="22"/>
                <w:szCs w:val="22"/>
              </w:rPr>
              <w:t>2</w:t>
            </w:r>
          </w:p>
        </w:tc>
        <w:tc>
          <w:tcPr>
            <w:tcW w:w="0" w:type="auto"/>
          </w:tcPr>
          <w:p w14:paraId="41EA1AC8" w14:textId="6156FFDE" w:rsidR="00E023BC" w:rsidRPr="00B023FC" w:rsidRDefault="00E023BC" w:rsidP="00B023FC">
            <w:pPr>
              <w:spacing w:before="120" w:after="120"/>
              <w:rPr>
                <w:rFonts w:ascii="Arial Narrow" w:hAnsi="Arial Narrow"/>
                <w:sz w:val="22"/>
                <w:szCs w:val="22"/>
              </w:rPr>
            </w:pPr>
            <w:r w:rsidRPr="00B023FC">
              <w:rPr>
                <w:rFonts w:ascii="Arial Narrow" w:hAnsi="Arial Narrow"/>
                <w:sz w:val="22"/>
                <w:szCs w:val="22"/>
              </w:rPr>
              <w:t xml:space="preserve">The Service Provider provides NMI details of each </w:t>
            </w:r>
            <w:r w:rsidRPr="00B023FC">
              <w:rPr>
                <w:rFonts w:ascii="Arial Narrow" w:hAnsi="Arial Narrow"/>
                <w:i/>
                <w:sz w:val="22"/>
                <w:szCs w:val="22"/>
              </w:rPr>
              <w:t>Load</w:t>
            </w:r>
            <w:r w:rsidRPr="00B023FC">
              <w:rPr>
                <w:rFonts w:ascii="Arial Narrow" w:hAnsi="Arial Narrow"/>
                <w:sz w:val="22"/>
                <w:szCs w:val="22"/>
              </w:rPr>
              <w:t xml:space="preserve"> </w:t>
            </w:r>
            <w:r w:rsidR="00A10D22" w:rsidRPr="00B023FC">
              <w:rPr>
                <w:rFonts w:ascii="Arial Narrow" w:hAnsi="Arial Narrow"/>
                <w:sz w:val="22"/>
                <w:szCs w:val="22"/>
              </w:rPr>
              <w:t>associated with the Unregistered Service Equipment.</w:t>
            </w:r>
          </w:p>
        </w:tc>
        <w:tc>
          <w:tcPr>
            <w:tcW w:w="0" w:type="auto"/>
          </w:tcPr>
          <w:p w14:paraId="4D123CEE" w14:textId="38A2B722" w:rsidR="00E023BC" w:rsidRPr="00B023FC" w:rsidRDefault="00B023FC" w:rsidP="00CC6C88">
            <w:pPr>
              <w:spacing w:before="120" w:after="120"/>
              <w:rPr>
                <w:rFonts w:ascii="Arial Narrow" w:hAnsi="Arial Narrow"/>
                <w:sz w:val="22"/>
                <w:szCs w:val="22"/>
              </w:rPr>
            </w:pPr>
            <w:r w:rsidRPr="00050886">
              <w:rPr>
                <w:rFonts w:ascii="Arial Narrow" w:hAnsi="Arial Narrow"/>
                <w:sz w:val="22"/>
                <w:szCs w:val="22"/>
                <w:highlight w:val="yellow"/>
              </w:rPr>
              <w:t>##</w:t>
            </w:r>
          </w:p>
        </w:tc>
      </w:tr>
      <w:tr w:rsidR="00841402" w14:paraId="2765E3DE" w14:textId="77777777" w:rsidTr="00643163">
        <w:tc>
          <w:tcPr>
            <w:tcW w:w="0" w:type="auto"/>
          </w:tcPr>
          <w:p w14:paraId="033E57B0" w14:textId="4EE38271" w:rsidR="00841402" w:rsidRDefault="0004731F" w:rsidP="00CC6C88">
            <w:pPr>
              <w:spacing w:before="120" w:after="120"/>
              <w:rPr>
                <w:rFonts w:ascii="Arial Narrow" w:hAnsi="Arial Narrow"/>
                <w:sz w:val="22"/>
                <w:szCs w:val="22"/>
              </w:rPr>
            </w:pPr>
            <w:r>
              <w:rPr>
                <w:rFonts w:ascii="Arial Narrow" w:hAnsi="Arial Narrow"/>
                <w:sz w:val="22"/>
                <w:szCs w:val="22"/>
              </w:rPr>
              <w:t>3</w:t>
            </w:r>
          </w:p>
        </w:tc>
        <w:tc>
          <w:tcPr>
            <w:tcW w:w="0" w:type="auto"/>
          </w:tcPr>
          <w:p w14:paraId="56C974E7" w14:textId="77777777" w:rsidR="00841402" w:rsidRPr="001F61C4" w:rsidRDefault="00841402" w:rsidP="0043416F">
            <w:pPr>
              <w:spacing w:before="120" w:after="120"/>
              <w:rPr>
                <w:rFonts w:ascii="Arial Narrow" w:hAnsi="Arial Narrow"/>
                <w:sz w:val="22"/>
                <w:szCs w:val="22"/>
              </w:rPr>
            </w:pPr>
            <w:bookmarkStart w:id="430" w:name="_Ref120072157"/>
            <w:r>
              <w:rPr>
                <w:rFonts w:ascii="Arial Narrow" w:hAnsi="Arial Narrow"/>
                <w:sz w:val="22"/>
                <w:szCs w:val="22"/>
              </w:rPr>
              <w:t>T</w:t>
            </w:r>
            <w:r w:rsidRPr="001F61C4">
              <w:rPr>
                <w:rFonts w:ascii="Arial Narrow" w:hAnsi="Arial Narrow"/>
                <w:sz w:val="22"/>
                <w:szCs w:val="22"/>
              </w:rPr>
              <w:t>he Service Provider must ensure that it has:</w:t>
            </w:r>
            <w:bookmarkEnd w:id="430"/>
          </w:p>
          <w:p w14:paraId="73A511E0" w14:textId="77777777" w:rsidR="0036637A" w:rsidRDefault="00841402" w:rsidP="00094005">
            <w:pPr>
              <w:pStyle w:val="ListParagraph"/>
              <w:numPr>
                <w:ilvl w:val="2"/>
                <w:numId w:val="27"/>
              </w:numPr>
              <w:spacing w:before="120" w:after="120"/>
              <w:ind w:left="720" w:hanging="720"/>
              <w:rPr>
                <w:rFonts w:ascii="Arial Narrow" w:hAnsi="Arial Narrow"/>
                <w:sz w:val="22"/>
                <w:szCs w:val="22"/>
              </w:rPr>
            </w:pPr>
            <w:r w:rsidRPr="005E323D">
              <w:rPr>
                <w:rFonts w:ascii="Arial Narrow" w:hAnsi="Arial Narrow"/>
                <w:sz w:val="22"/>
                <w:szCs w:val="22"/>
              </w:rPr>
              <w:t>an interval meter installed; and</w:t>
            </w:r>
          </w:p>
          <w:p w14:paraId="70CE3F90" w14:textId="7D0CEB1F" w:rsidR="00841402" w:rsidRPr="0036637A" w:rsidRDefault="00841402" w:rsidP="00094005">
            <w:pPr>
              <w:pStyle w:val="ListParagraph"/>
              <w:numPr>
                <w:ilvl w:val="2"/>
                <w:numId w:val="27"/>
              </w:numPr>
              <w:spacing w:before="120" w:after="120"/>
              <w:ind w:left="720" w:hanging="720"/>
              <w:rPr>
                <w:rFonts w:ascii="Arial Narrow" w:hAnsi="Arial Narrow"/>
                <w:sz w:val="22"/>
                <w:szCs w:val="22"/>
              </w:rPr>
            </w:pPr>
            <w:r w:rsidRPr="0036637A">
              <w:rPr>
                <w:rFonts w:ascii="Arial Narrow" w:hAnsi="Arial Narrow"/>
                <w:sz w:val="22"/>
                <w:szCs w:val="22"/>
              </w:rPr>
              <w:t>been assigned a NMI,</w:t>
            </w:r>
          </w:p>
          <w:p w14:paraId="09B6B77C" w14:textId="58BD0DDC" w:rsidR="00841402" w:rsidRDefault="00841402" w:rsidP="0036637A">
            <w:pPr>
              <w:spacing w:before="120" w:after="120"/>
              <w:rPr>
                <w:rFonts w:ascii="Arial Narrow" w:hAnsi="Arial Narrow"/>
                <w:sz w:val="22"/>
                <w:szCs w:val="22"/>
              </w:rPr>
            </w:pPr>
            <w:r>
              <w:rPr>
                <w:rFonts w:ascii="Arial Narrow" w:hAnsi="Arial Narrow"/>
                <w:sz w:val="22"/>
                <w:szCs w:val="22"/>
              </w:rPr>
              <w:t xml:space="preserve">for </w:t>
            </w:r>
            <w:r w:rsidRPr="004C10A8">
              <w:rPr>
                <w:rFonts w:ascii="Arial Narrow" w:hAnsi="Arial Narrow"/>
                <w:sz w:val="22"/>
                <w:szCs w:val="22"/>
              </w:rPr>
              <w:t xml:space="preserve">each Designated Connection Point, and must </w:t>
            </w:r>
            <w:r>
              <w:rPr>
                <w:rFonts w:ascii="Arial Narrow" w:hAnsi="Arial Narrow"/>
                <w:sz w:val="22"/>
                <w:szCs w:val="22"/>
              </w:rPr>
              <w:t xml:space="preserve">notify AEMO of </w:t>
            </w:r>
            <w:r w:rsidRPr="00D34630">
              <w:rPr>
                <w:rFonts w:ascii="Arial Narrow" w:hAnsi="Arial Narrow"/>
                <w:sz w:val="22"/>
                <w:szCs w:val="22"/>
              </w:rPr>
              <w:t>the NMI for</w:t>
            </w:r>
            <w:r w:rsidRPr="004C10A8">
              <w:rPr>
                <w:rFonts w:ascii="Arial Narrow" w:hAnsi="Arial Narrow"/>
                <w:sz w:val="22"/>
                <w:szCs w:val="22"/>
              </w:rPr>
              <w:t xml:space="preserve"> each Designated Connection </w:t>
            </w:r>
            <w:r w:rsidRPr="003A3BC2">
              <w:rPr>
                <w:rFonts w:ascii="Arial Narrow" w:hAnsi="Arial Narrow"/>
                <w:sz w:val="22"/>
                <w:szCs w:val="22"/>
              </w:rPr>
              <w:t>Point as soon as it is assigned.</w:t>
            </w:r>
          </w:p>
        </w:tc>
        <w:tc>
          <w:tcPr>
            <w:tcW w:w="0" w:type="auto"/>
          </w:tcPr>
          <w:p w14:paraId="41A9BA89" w14:textId="6ACE0A26" w:rsidR="00841402" w:rsidRPr="00050886" w:rsidRDefault="005E323D" w:rsidP="00CC6C88">
            <w:pPr>
              <w:spacing w:before="120" w:after="120"/>
              <w:rPr>
                <w:rFonts w:ascii="Arial Narrow" w:hAnsi="Arial Narrow"/>
                <w:sz w:val="22"/>
                <w:szCs w:val="22"/>
                <w:highlight w:val="yellow"/>
              </w:rPr>
            </w:pPr>
            <w:r w:rsidRPr="00050886">
              <w:rPr>
                <w:rFonts w:ascii="Arial Narrow" w:hAnsi="Arial Narrow"/>
                <w:sz w:val="22"/>
                <w:szCs w:val="22"/>
                <w:highlight w:val="yellow"/>
              </w:rPr>
              <w:t>##</w:t>
            </w:r>
          </w:p>
        </w:tc>
      </w:tr>
      <w:tr w:rsidR="007C3205" w14:paraId="5993DCF1" w14:textId="77777777" w:rsidTr="00643163">
        <w:tc>
          <w:tcPr>
            <w:tcW w:w="0" w:type="auto"/>
          </w:tcPr>
          <w:p w14:paraId="088E891D" w14:textId="7E610170" w:rsidR="00CC6C88" w:rsidRDefault="0004731F" w:rsidP="00CC6C88">
            <w:pPr>
              <w:spacing w:before="120" w:after="120"/>
              <w:rPr>
                <w:rFonts w:ascii="Arial Narrow" w:hAnsi="Arial Narrow"/>
                <w:sz w:val="22"/>
                <w:szCs w:val="22"/>
              </w:rPr>
            </w:pPr>
            <w:r>
              <w:rPr>
                <w:rFonts w:ascii="Arial Narrow" w:hAnsi="Arial Narrow"/>
                <w:sz w:val="22"/>
                <w:szCs w:val="22"/>
              </w:rPr>
              <w:t>5</w:t>
            </w:r>
          </w:p>
        </w:tc>
        <w:tc>
          <w:tcPr>
            <w:tcW w:w="0" w:type="auto"/>
          </w:tcPr>
          <w:p w14:paraId="5F2EC4DF" w14:textId="3EB6E6B8" w:rsidR="00CC6C88" w:rsidRDefault="0004731F" w:rsidP="001E4E3E">
            <w:pPr>
              <w:spacing w:before="120" w:after="120"/>
              <w:rPr>
                <w:rFonts w:ascii="Arial Narrow" w:hAnsi="Arial Narrow"/>
                <w:sz w:val="22"/>
                <w:szCs w:val="22"/>
              </w:rPr>
            </w:pPr>
            <w:r>
              <w:rPr>
                <w:rFonts w:ascii="Arial Narrow" w:hAnsi="Arial Narrow"/>
                <w:sz w:val="22"/>
                <w:szCs w:val="22"/>
              </w:rPr>
              <w:t xml:space="preserve">The </w:t>
            </w:r>
            <w:r>
              <w:rPr>
                <w:rFonts w:ascii="Arial Narrow" w:eastAsia="Calibri" w:hAnsi="Arial Narrow" w:cs="Calibri"/>
                <w:sz w:val="22"/>
                <w:szCs w:val="22"/>
              </w:rPr>
              <w:t xml:space="preserve">Service Provider </w:t>
            </w:r>
            <w:r>
              <w:rPr>
                <w:rFonts w:ascii="Arial Narrow" w:hAnsi="Arial Narrow"/>
                <w:sz w:val="22"/>
                <w:szCs w:val="22"/>
              </w:rPr>
              <w:t xml:space="preserve">must </w:t>
            </w:r>
            <w:r w:rsidRPr="003D3390">
              <w:rPr>
                <w:rFonts w:ascii="Arial Narrow" w:hAnsi="Arial Narrow"/>
                <w:sz w:val="22"/>
                <w:szCs w:val="22"/>
              </w:rPr>
              <w:t xml:space="preserve">complete </w:t>
            </w:r>
            <w:r w:rsidR="004F19FC">
              <w:rPr>
                <w:rFonts w:ascii="Arial Narrow" w:hAnsi="Arial Narrow"/>
                <w:sz w:val="22"/>
                <w:szCs w:val="22"/>
              </w:rPr>
              <w:t xml:space="preserve">commissioning </w:t>
            </w:r>
            <w:r w:rsidRPr="003D3390">
              <w:rPr>
                <w:rFonts w:ascii="Arial Narrow" w:hAnsi="Arial Narrow"/>
                <w:sz w:val="22"/>
                <w:szCs w:val="22"/>
              </w:rPr>
              <w:t>(to AEMO</w:t>
            </w:r>
            <w:r w:rsidRPr="003D3390">
              <w:rPr>
                <w:rFonts w:ascii="Arial Narrow" w:hAnsi="Arial Narrow" w:hint="eastAsia"/>
                <w:sz w:val="22"/>
                <w:szCs w:val="22"/>
              </w:rPr>
              <w:t>’</w:t>
            </w:r>
            <w:r w:rsidRPr="003D3390">
              <w:rPr>
                <w:rFonts w:ascii="Arial Narrow" w:hAnsi="Arial Narrow"/>
                <w:sz w:val="22"/>
                <w:szCs w:val="22"/>
              </w:rPr>
              <w:t>s</w:t>
            </w:r>
            <w:r>
              <w:rPr>
                <w:rFonts w:ascii="Arial Narrow" w:hAnsi="Arial Narrow"/>
                <w:sz w:val="22"/>
                <w:szCs w:val="22"/>
              </w:rPr>
              <w:t xml:space="preserve"> </w:t>
            </w:r>
            <w:r w:rsidRPr="003D3390">
              <w:rPr>
                <w:rFonts w:ascii="Arial Narrow" w:hAnsi="Arial Narrow"/>
                <w:sz w:val="22"/>
                <w:szCs w:val="22"/>
              </w:rPr>
              <w:t>satisfaction)</w:t>
            </w:r>
            <w:r>
              <w:rPr>
                <w:rFonts w:ascii="Arial Narrow" w:hAnsi="Arial Narrow"/>
                <w:sz w:val="22"/>
                <w:szCs w:val="22"/>
              </w:rPr>
              <w:t xml:space="preserve"> of the</w:t>
            </w:r>
            <w:r>
              <w:t xml:space="preserve"> </w:t>
            </w:r>
            <w:r w:rsidRPr="00B4016E">
              <w:rPr>
                <w:rFonts w:ascii="Arial Narrow" w:hAnsi="Arial Narrow"/>
                <w:sz w:val="22"/>
                <w:szCs w:val="22"/>
              </w:rPr>
              <w:t xml:space="preserve">required </w:t>
            </w:r>
            <w:r>
              <w:rPr>
                <w:rFonts w:ascii="Arial Narrow" w:hAnsi="Arial Narrow"/>
                <w:sz w:val="22"/>
                <w:szCs w:val="22"/>
              </w:rPr>
              <w:t>c</w:t>
            </w:r>
            <w:r w:rsidRPr="002B1588">
              <w:rPr>
                <w:rFonts w:ascii="Arial Narrow" w:hAnsi="Arial Narrow"/>
                <w:sz w:val="22"/>
                <w:szCs w:val="22"/>
              </w:rPr>
              <w:t>ontrol and communication requirements</w:t>
            </w:r>
            <w:r>
              <w:rPr>
                <w:rFonts w:ascii="Arial Narrow" w:hAnsi="Arial Narrow"/>
                <w:sz w:val="22"/>
                <w:szCs w:val="22"/>
              </w:rPr>
              <w:t xml:space="preserve"> specified in </w:t>
            </w:r>
            <w:r w:rsidRPr="002B1588">
              <w:rPr>
                <w:rFonts w:ascii="Arial Narrow" w:hAnsi="Arial Narrow"/>
                <w:b/>
                <w:bCs/>
                <w:sz w:val="22"/>
                <w:szCs w:val="22"/>
              </w:rPr>
              <w:fldChar w:fldCharType="begin"/>
            </w:r>
            <w:r w:rsidRPr="002B1588">
              <w:rPr>
                <w:rFonts w:ascii="Arial Narrow" w:hAnsi="Arial Narrow"/>
                <w:b/>
                <w:bCs/>
                <w:sz w:val="22"/>
                <w:szCs w:val="22"/>
              </w:rPr>
              <w:instrText xml:space="preserve"> REF _Ref133846683 \r \h </w:instrText>
            </w:r>
            <w:r>
              <w:rPr>
                <w:rFonts w:ascii="Arial Narrow" w:hAnsi="Arial Narrow"/>
                <w:b/>
                <w:bCs/>
                <w:sz w:val="22"/>
                <w:szCs w:val="22"/>
              </w:rPr>
              <w:instrText xml:space="preserve"> \* MERGEFORMAT </w:instrText>
            </w:r>
            <w:r w:rsidRPr="002B1588">
              <w:rPr>
                <w:rFonts w:ascii="Arial Narrow" w:hAnsi="Arial Narrow"/>
                <w:b/>
                <w:bCs/>
                <w:sz w:val="22"/>
                <w:szCs w:val="22"/>
              </w:rPr>
            </w:r>
            <w:r w:rsidRPr="002B1588">
              <w:rPr>
                <w:rFonts w:ascii="Arial Narrow" w:hAnsi="Arial Narrow"/>
                <w:b/>
                <w:bCs/>
                <w:sz w:val="22"/>
                <w:szCs w:val="22"/>
              </w:rPr>
              <w:fldChar w:fldCharType="separate"/>
            </w:r>
            <w:r w:rsidR="00C90283">
              <w:rPr>
                <w:rFonts w:ascii="Arial Narrow" w:hAnsi="Arial Narrow"/>
                <w:b/>
                <w:bCs/>
                <w:sz w:val="22"/>
                <w:szCs w:val="22"/>
              </w:rPr>
              <w:t>Schedule 3</w:t>
            </w:r>
            <w:r w:rsidRPr="002B1588">
              <w:rPr>
                <w:rFonts w:ascii="Arial Narrow" w:hAnsi="Arial Narrow"/>
                <w:b/>
                <w:bCs/>
                <w:sz w:val="22"/>
                <w:szCs w:val="22"/>
              </w:rPr>
              <w:fldChar w:fldCharType="end"/>
            </w:r>
            <w:r>
              <w:rPr>
                <w:rFonts w:ascii="Arial Narrow" w:hAnsi="Arial Narrow"/>
                <w:sz w:val="22"/>
                <w:szCs w:val="22"/>
              </w:rPr>
              <w:t>.</w:t>
            </w:r>
          </w:p>
        </w:tc>
        <w:tc>
          <w:tcPr>
            <w:tcW w:w="0" w:type="auto"/>
          </w:tcPr>
          <w:p w14:paraId="204386B7" w14:textId="350E6C0F" w:rsidR="00CC6C88" w:rsidRDefault="00CC6C88" w:rsidP="00CC6C88">
            <w:pPr>
              <w:spacing w:before="120" w:after="120"/>
              <w:rPr>
                <w:rFonts w:ascii="Arial Narrow" w:hAnsi="Arial Narrow"/>
                <w:sz w:val="22"/>
                <w:szCs w:val="22"/>
              </w:rPr>
            </w:pPr>
            <w:r w:rsidRPr="00050886">
              <w:rPr>
                <w:rFonts w:ascii="Arial Narrow" w:hAnsi="Arial Narrow"/>
                <w:sz w:val="22"/>
                <w:szCs w:val="22"/>
                <w:highlight w:val="yellow"/>
              </w:rPr>
              <w:t>##</w:t>
            </w:r>
          </w:p>
        </w:tc>
      </w:tr>
      <w:tr w:rsidR="007C3205" w14:paraId="2C152808" w14:textId="77777777" w:rsidTr="00643163">
        <w:tc>
          <w:tcPr>
            <w:tcW w:w="0" w:type="auto"/>
          </w:tcPr>
          <w:p w14:paraId="3D0B9BEF" w14:textId="6333E13B" w:rsidR="00CC6C88" w:rsidRDefault="0004731F" w:rsidP="00CC6C88">
            <w:pPr>
              <w:spacing w:before="120" w:after="120"/>
              <w:rPr>
                <w:rFonts w:ascii="Arial Narrow" w:hAnsi="Arial Narrow"/>
                <w:sz w:val="22"/>
                <w:szCs w:val="22"/>
              </w:rPr>
            </w:pPr>
            <w:r>
              <w:rPr>
                <w:rFonts w:ascii="Arial Narrow" w:hAnsi="Arial Narrow"/>
                <w:sz w:val="22"/>
                <w:szCs w:val="22"/>
              </w:rPr>
              <w:t>6</w:t>
            </w:r>
          </w:p>
        </w:tc>
        <w:tc>
          <w:tcPr>
            <w:tcW w:w="0" w:type="auto"/>
          </w:tcPr>
          <w:p w14:paraId="0169E763" w14:textId="77CA261F" w:rsidR="00CC6C88" w:rsidRPr="0065209B" w:rsidRDefault="0004731F" w:rsidP="00CC6C88">
            <w:pPr>
              <w:spacing w:before="120" w:after="120"/>
              <w:rPr>
                <w:rFonts w:ascii="Arial Narrow" w:eastAsia="Calibri" w:hAnsi="Arial Narrow" w:cs="Calibri"/>
                <w:sz w:val="22"/>
                <w:szCs w:val="22"/>
              </w:rPr>
            </w:pPr>
            <w:commentRangeStart w:id="431"/>
            <w:commentRangeStart w:id="432"/>
            <w:r>
              <w:rPr>
                <w:rFonts w:ascii="Arial Narrow" w:eastAsia="Calibri" w:hAnsi="Arial Narrow" w:cs="Calibri"/>
                <w:sz w:val="22"/>
                <w:szCs w:val="22"/>
              </w:rPr>
              <w:t>T</w:t>
            </w:r>
            <w:r w:rsidRPr="005B6FAD">
              <w:rPr>
                <w:rFonts w:ascii="Arial Narrow" w:eastAsia="Calibri" w:hAnsi="Arial Narrow" w:cs="Calibri"/>
                <w:sz w:val="22"/>
                <w:szCs w:val="22"/>
              </w:rPr>
              <w:t>he</w:t>
            </w:r>
            <w:r w:rsidR="00CC6C88" w:rsidRPr="005B6FAD">
              <w:rPr>
                <w:rFonts w:ascii="Arial Narrow" w:eastAsia="Calibri" w:hAnsi="Arial Narrow" w:cs="Calibri"/>
                <w:sz w:val="22"/>
                <w:szCs w:val="22"/>
              </w:rPr>
              <w:t xml:space="preserve"> Service Provider demonstrates</w:t>
            </w:r>
            <w:r w:rsidR="00CC6C88">
              <w:rPr>
                <w:rFonts w:ascii="Arial Narrow" w:eastAsia="Calibri" w:hAnsi="Arial Narrow" w:cs="Calibri"/>
                <w:sz w:val="22"/>
                <w:szCs w:val="22"/>
              </w:rPr>
              <w:t xml:space="preserve"> (</w:t>
            </w:r>
            <w:r w:rsidR="00CC6C88" w:rsidRPr="005B6FAD">
              <w:rPr>
                <w:rFonts w:ascii="Arial Narrow" w:eastAsia="Calibri" w:hAnsi="Arial Narrow" w:cs="Calibri"/>
                <w:sz w:val="22"/>
                <w:szCs w:val="22"/>
              </w:rPr>
              <w:t>at its own cost</w:t>
            </w:r>
            <w:r w:rsidR="00CC6C88">
              <w:rPr>
                <w:rFonts w:ascii="Arial Narrow" w:eastAsia="Calibri" w:hAnsi="Arial Narrow" w:cs="Calibri"/>
                <w:sz w:val="22"/>
                <w:szCs w:val="22"/>
              </w:rPr>
              <w:t>)</w:t>
            </w:r>
            <w:r w:rsidR="00CC6C88" w:rsidRPr="005B6FAD">
              <w:rPr>
                <w:rFonts w:ascii="Arial Narrow" w:eastAsia="Calibri" w:hAnsi="Arial Narrow" w:cs="Calibri"/>
                <w:sz w:val="22"/>
                <w:szCs w:val="22"/>
              </w:rPr>
              <w:t xml:space="preserve"> that the </w:t>
            </w:r>
            <w:r>
              <w:rPr>
                <w:rFonts w:ascii="Arial Narrow" w:eastAsia="Calibri" w:hAnsi="Arial Narrow" w:cs="Calibri"/>
                <w:sz w:val="22"/>
                <w:szCs w:val="22"/>
              </w:rPr>
              <w:t>Unregistered</w:t>
            </w:r>
            <w:r w:rsidR="00CC6C88" w:rsidRPr="005B6FAD">
              <w:rPr>
                <w:rFonts w:ascii="Arial Narrow" w:eastAsia="Calibri" w:hAnsi="Arial Narrow" w:cs="Calibri"/>
                <w:sz w:val="22"/>
                <w:szCs w:val="22"/>
              </w:rPr>
              <w:t xml:space="preserve"> Service Equipment </w:t>
            </w:r>
            <w:r w:rsidR="00CC6C88">
              <w:rPr>
                <w:rFonts w:ascii="Arial Narrow" w:eastAsia="Calibri" w:hAnsi="Arial Narrow" w:cs="Calibri"/>
                <w:sz w:val="22"/>
                <w:szCs w:val="22"/>
              </w:rPr>
              <w:t xml:space="preserve">is capable of providing </w:t>
            </w:r>
            <w:r w:rsidR="00CC6C88" w:rsidRPr="005B6FAD">
              <w:rPr>
                <w:rFonts w:ascii="Arial Narrow" w:eastAsia="Calibri" w:hAnsi="Arial Narrow" w:cs="Calibri"/>
                <w:sz w:val="22"/>
                <w:szCs w:val="22"/>
              </w:rPr>
              <w:t xml:space="preserve">the relevant </w:t>
            </w:r>
            <w:r w:rsidR="00DD6491">
              <w:rPr>
                <w:rFonts w:ascii="Arial Narrow" w:eastAsia="Calibri" w:hAnsi="Arial Narrow" w:cs="Calibri"/>
                <w:sz w:val="22"/>
                <w:szCs w:val="22"/>
              </w:rPr>
              <w:t xml:space="preserve">Maximum </w:t>
            </w:r>
            <w:r w:rsidR="00CC6C88" w:rsidRPr="005B6FAD">
              <w:rPr>
                <w:rFonts w:ascii="Arial Narrow" w:eastAsia="Calibri" w:hAnsi="Arial Narrow" w:cs="Calibri"/>
                <w:sz w:val="22"/>
                <w:szCs w:val="22"/>
              </w:rPr>
              <w:t xml:space="preserve">Service Quantity </w:t>
            </w:r>
            <w:r>
              <w:rPr>
                <w:rFonts w:ascii="Arial Narrow" w:eastAsia="Calibri" w:hAnsi="Arial Narrow" w:cs="Calibri"/>
                <w:sz w:val="22"/>
                <w:szCs w:val="22"/>
              </w:rPr>
              <w:t>relative to</w:t>
            </w:r>
            <w:r w:rsidR="00CC6C88" w:rsidRPr="005B6FAD">
              <w:rPr>
                <w:rFonts w:ascii="Arial Narrow" w:eastAsia="Calibri" w:hAnsi="Arial Narrow" w:cs="Calibri"/>
                <w:sz w:val="22"/>
                <w:szCs w:val="22"/>
              </w:rPr>
              <w:t xml:space="preserve"> the Baseline Quantity for </w:t>
            </w:r>
            <w:r w:rsidR="002E2573">
              <w:rPr>
                <w:rFonts w:ascii="Arial Narrow" w:eastAsia="Calibri" w:hAnsi="Arial Narrow" w:cs="Calibri"/>
                <w:sz w:val="22"/>
                <w:szCs w:val="22"/>
              </w:rPr>
              <w:t>the Availability Period.</w:t>
            </w:r>
            <w:r w:rsidR="002E2573" w:rsidRPr="005B6FAD" w:rsidDel="002E2573">
              <w:rPr>
                <w:rFonts w:ascii="Arial Narrow" w:eastAsia="Calibri" w:hAnsi="Arial Narrow" w:cs="Calibri"/>
                <w:sz w:val="22"/>
                <w:szCs w:val="22"/>
              </w:rPr>
              <w:t xml:space="preserve"> </w:t>
            </w:r>
            <w:commentRangeEnd w:id="431"/>
            <w:r w:rsidR="00843216">
              <w:rPr>
                <w:rStyle w:val="CommentReference"/>
              </w:rPr>
              <w:commentReference w:id="431"/>
            </w:r>
            <w:commentRangeEnd w:id="432"/>
            <w:r w:rsidR="009D4E60">
              <w:rPr>
                <w:rStyle w:val="CommentReference"/>
              </w:rPr>
              <w:commentReference w:id="432"/>
            </w:r>
          </w:p>
        </w:tc>
        <w:tc>
          <w:tcPr>
            <w:tcW w:w="0" w:type="auto"/>
          </w:tcPr>
          <w:p w14:paraId="56DE5FFC" w14:textId="65AF3BA5" w:rsidR="00CC6C88" w:rsidRPr="00050886" w:rsidRDefault="00553EEC" w:rsidP="00CC6C88">
            <w:pPr>
              <w:spacing w:before="120" w:after="120"/>
              <w:rPr>
                <w:rFonts w:ascii="Arial Narrow" w:hAnsi="Arial Narrow"/>
                <w:sz w:val="22"/>
                <w:szCs w:val="22"/>
                <w:highlight w:val="yellow"/>
              </w:rPr>
            </w:pPr>
            <w:r w:rsidRPr="00050886">
              <w:rPr>
                <w:rFonts w:ascii="Arial Narrow" w:hAnsi="Arial Narrow"/>
                <w:sz w:val="22"/>
                <w:szCs w:val="22"/>
                <w:highlight w:val="yellow"/>
              </w:rPr>
              <w:t>##</w:t>
            </w:r>
          </w:p>
        </w:tc>
      </w:tr>
    </w:tbl>
    <w:p w14:paraId="3DB804FF" w14:textId="1F2B5F52" w:rsidR="00E27CAF" w:rsidRPr="00FA0DBF" w:rsidRDefault="00E27CAF" w:rsidP="00FA0DBF">
      <w:pPr>
        <w:spacing w:before="120" w:after="120"/>
        <w:rPr>
          <w:rFonts w:ascii="Arial Narrow" w:hAnsi="Arial Narrow"/>
        </w:rPr>
      </w:pPr>
    </w:p>
    <w:p w14:paraId="5895AE38" w14:textId="77777777" w:rsidR="007C3205" w:rsidRDefault="007C3205">
      <w:pPr>
        <w:rPr>
          <w:rFonts w:ascii="Arial Narrow" w:eastAsia="PMingLiU" w:hAnsi="Arial Narrow"/>
          <w:b/>
          <w:kern w:val="28"/>
          <w:sz w:val="32"/>
        </w:rPr>
      </w:pPr>
      <w:bookmarkStart w:id="433" w:name="_Toc133228760"/>
      <w:bookmarkStart w:id="434" w:name="_Ref133231227"/>
      <w:bookmarkStart w:id="435" w:name="_Toc133479315"/>
      <w:r>
        <w:rPr>
          <w:rFonts w:ascii="Arial Narrow" w:eastAsia="PMingLiU" w:hAnsi="Arial Narrow"/>
          <w:kern w:val="28"/>
          <w:sz w:val="32"/>
        </w:rPr>
        <w:br w:type="page"/>
      </w:r>
    </w:p>
    <w:p w14:paraId="3DAA3CEF" w14:textId="77777777" w:rsidR="00967E4F" w:rsidRPr="00220531" w:rsidRDefault="00967E4F" w:rsidP="00094005">
      <w:pPr>
        <w:pStyle w:val="Heading1"/>
        <w:keepLines/>
        <w:numPr>
          <w:ilvl w:val="0"/>
          <w:numId w:val="52"/>
        </w:numPr>
        <w:pBdr>
          <w:top w:val="none" w:sz="0" w:space="0" w:color="auto"/>
          <w:bottom w:val="single" w:sz="18" w:space="2" w:color="auto"/>
        </w:pBdr>
        <w:spacing w:before="120"/>
        <w:rPr>
          <w:rFonts w:ascii="Arial Narrow" w:eastAsia="PMingLiU" w:hAnsi="Arial Narrow"/>
          <w:kern w:val="28"/>
          <w:sz w:val="32"/>
        </w:rPr>
      </w:pPr>
      <w:bookmarkStart w:id="436" w:name="_Ref133928405"/>
      <w:bookmarkStart w:id="437" w:name="_Ref133930344"/>
      <w:bookmarkStart w:id="438" w:name="_Toc133939882"/>
      <w:r w:rsidRPr="00220531">
        <w:rPr>
          <w:rFonts w:ascii="Arial Narrow" w:eastAsia="PMingLiU" w:hAnsi="Arial Narrow"/>
          <w:kern w:val="28"/>
          <w:sz w:val="32"/>
        </w:rPr>
        <w:t xml:space="preserve">– </w:t>
      </w:r>
      <w:r>
        <w:rPr>
          <w:rFonts w:ascii="Arial Narrow" w:eastAsia="PMingLiU" w:hAnsi="Arial Narrow"/>
          <w:kern w:val="28"/>
          <w:sz w:val="32"/>
        </w:rPr>
        <w:t>Progress Report</w:t>
      </w:r>
      <w:bookmarkEnd w:id="433"/>
      <w:bookmarkEnd w:id="434"/>
      <w:bookmarkEnd w:id="435"/>
      <w:bookmarkEnd w:id="436"/>
      <w:bookmarkEnd w:id="437"/>
      <w:bookmarkEnd w:id="438"/>
    </w:p>
    <w:p w14:paraId="32008741" w14:textId="77777777" w:rsidR="008C4C81" w:rsidRDefault="008C4C81" w:rsidP="00967E4F">
      <w:pPr>
        <w:spacing w:before="120" w:after="120"/>
        <w:rPr>
          <w:rFonts w:ascii="Arial Narrow" w:eastAsia="PMingLiU" w:hAnsi="Arial Narrow"/>
          <w:sz w:val="22"/>
          <w:szCs w:val="22"/>
        </w:rPr>
      </w:pPr>
    </w:p>
    <w:p w14:paraId="116150CE" w14:textId="2D991DC0" w:rsidR="00967E4F" w:rsidRDefault="00967E4F" w:rsidP="00967E4F">
      <w:pPr>
        <w:spacing w:before="120" w:after="120"/>
        <w:rPr>
          <w:rFonts w:ascii="Arial Narrow" w:hAnsi="Arial Narrow"/>
          <w:sz w:val="22"/>
          <w:szCs w:val="22"/>
        </w:rPr>
      </w:pPr>
      <w:r w:rsidRPr="002415CA">
        <w:rPr>
          <w:rFonts w:ascii="Arial Narrow" w:hAnsi="Arial Narrow"/>
          <w:sz w:val="22"/>
          <w:szCs w:val="22"/>
        </w:rPr>
        <w:t>The Service Provider</w:t>
      </w:r>
      <w:r>
        <w:rPr>
          <w:rFonts w:ascii="Arial Narrow" w:hAnsi="Arial Narrow"/>
          <w:sz w:val="22"/>
          <w:szCs w:val="22"/>
        </w:rPr>
        <w:t xml:space="preserve"> must provide the following </w:t>
      </w:r>
      <w:r w:rsidRPr="00F34590">
        <w:rPr>
          <w:rFonts w:ascii="Arial Narrow" w:hAnsi="Arial Narrow"/>
          <w:sz w:val="22"/>
          <w:szCs w:val="22"/>
        </w:rPr>
        <w:t xml:space="preserve">information </w:t>
      </w:r>
      <w:r w:rsidR="002F7C78">
        <w:rPr>
          <w:rFonts w:ascii="Arial Narrow" w:hAnsi="Arial Narrow"/>
          <w:sz w:val="22"/>
          <w:szCs w:val="22"/>
        </w:rPr>
        <w:t xml:space="preserve">(with supporting </w:t>
      </w:r>
      <w:r w:rsidR="006241E2">
        <w:rPr>
          <w:rFonts w:ascii="Arial Narrow" w:hAnsi="Arial Narrow"/>
          <w:sz w:val="22"/>
          <w:szCs w:val="22"/>
        </w:rPr>
        <w:t>evidence</w:t>
      </w:r>
      <w:r w:rsidR="001145BD">
        <w:rPr>
          <w:rFonts w:ascii="Arial Narrow" w:hAnsi="Arial Narrow"/>
          <w:sz w:val="22"/>
          <w:szCs w:val="22"/>
        </w:rPr>
        <w:t>)</w:t>
      </w:r>
      <w:r w:rsidRPr="00F34590">
        <w:rPr>
          <w:rFonts w:ascii="Arial Narrow" w:hAnsi="Arial Narrow"/>
          <w:sz w:val="22"/>
          <w:szCs w:val="22"/>
        </w:rPr>
        <w:t xml:space="preserve"> </w:t>
      </w:r>
      <w:r w:rsidR="001A5E50" w:rsidRPr="00F34590">
        <w:rPr>
          <w:rFonts w:ascii="Arial Narrow" w:hAnsi="Arial Narrow"/>
          <w:sz w:val="22"/>
          <w:szCs w:val="22"/>
        </w:rPr>
        <w:t xml:space="preserve">at least every 3 </w:t>
      </w:r>
      <w:r w:rsidR="00F34590">
        <w:rPr>
          <w:rFonts w:ascii="Arial Narrow" w:hAnsi="Arial Narrow"/>
          <w:sz w:val="22"/>
          <w:szCs w:val="22"/>
        </w:rPr>
        <w:t xml:space="preserve">months from the date of this Contract </w:t>
      </w:r>
      <w:r w:rsidRPr="00F34590">
        <w:rPr>
          <w:rFonts w:ascii="Arial Narrow" w:hAnsi="Arial Narrow"/>
          <w:sz w:val="22"/>
          <w:szCs w:val="22"/>
        </w:rPr>
        <w:t>until</w:t>
      </w:r>
      <w:r>
        <w:rPr>
          <w:rFonts w:ascii="Arial Narrow" w:hAnsi="Arial Narrow"/>
          <w:sz w:val="22"/>
          <w:szCs w:val="22"/>
        </w:rPr>
        <w:t xml:space="preserve"> </w:t>
      </w:r>
      <w:r w:rsidR="00F34590">
        <w:rPr>
          <w:rFonts w:ascii="Arial Narrow" w:hAnsi="Arial Narrow"/>
          <w:sz w:val="22"/>
          <w:szCs w:val="22"/>
        </w:rPr>
        <w:t>the Commencement Date</w:t>
      </w:r>
      <w:r w:rsidR="001A6B4B">
        <w:rPr>
          <w:rFonts w:ascii="Arial Narrow" w:hAnsi="Arial Narrow"/>
          <w:sz w:val="22"/>
          <w:szCs w:val="22"/>
        </w:rPr>
        <w:t xml:space="preserve"> </w:t>
      </w:r>
      <w:r w:rsidR="0077578A">
        <w:rPr>
          <w:rFonts w:ascii="Arial Narrow" w:hAnsi="Arial Narrow"/>
          <w:sz w:val="22"/>
          <w:szCs w:val="22"/>
        </w:rPr>
        <w:t>(</w:t>
      </w:r>
      <w:r w:rsidR="001A6B4B">
        <w:rPr>
          <w:rFonts w:ascii="Arial Narrow" w:hAnsi="Arial Narrow"/>
          <w:sz w:val="22"/>
          <w:szCs w:val="22"/>
        </w:rPr>
        <w:t xml:space="preserve">or termination under </w:t>
      </w:r>
      <w:r w:rsidR="001A6B4B" w:rsidRPr="001A6B4B">
        <w:rPr>
          <w:rFonts w:ascii="Arial Narrow" w:hAnsi="Arial Narrow"/>
          <w:b/>
          <w:bCs/>
          <w:sz w:val="22"/>
          <w:szCs w:val="22"/>
        </w:rPr>
        <w:t xml:space="preserve">clause </w:t>
      </w:r>
      <w:r w:rsidR="001A6B4B" w:rsidRPr="001A6B4B">
        <w:rPr>
          <w:rFonts w:ascii="Arial Narrow" w:hAnsi="Arial Narrow"/>
          <w:b/>
          <w:bCs/>
          <w:sz w:val="22"/>
          <w:szCs w:val="22"/>
        </w:rPr>
        <w:fldChar w:fldCharType="begin"/>
      </w:r>
      <w:r w:rsidR="001A6B4B" w:rsidRPr="001A6B4B">
        <w:rPr>
          <w:rFonts w:ascii="Arial Narrow" w:hAnsi="Arial Narrow"/>
          <w:b/>
          <w:bCs/>
          <w:sz w:val="22"/>
          <w:szCs w:val="22"/>
        </w:rPr>
        <w:instrText xml:space="preserve"> REF _Ref133225713 \r \h </w:instrText>
      </w:r>
      <w:r w:rsidR="001A6B4B">
        <w:rPr>
          <w:rFonts w:ascii="Arial Narrow" w:hAnsi="Arial Narrow"/>
          <w:b/>
          <w:bCs/>
          <w:sz w:val="22"/>
          <w:szCs w:val="22"/>
        </w:rPr>
        <w:instrText xml:space="preserve"> \* MERGEFORMAT </w:instrText>
      </w:r>
      <w:r w:rsidR="001A6B4B" w:rsidRPr="001A6B4B">
        <w:rPr>
          <w:rFonts w:ascii="Arial Narrow" w:hAnsi="Arial Narrow"/>
          <w:b/>
          <w:bCs/>
          <w:sz w:val="22"/>
          <w:szCs w:val="22"/>
        </w:rPr>
      </w:r>
      <w:r w:rsidR="001A6B4B" w:rsidRPr="001A6B4B">
        <w:rPr>
          <w:rFonts w:ascii="Arial Narrow" w:hAnsi="Arial Narrow"/>
          <w:b/>
          <w:bCs/>
          <w:sz w:val="22"/>
          <w:szCs w:val="22"/>
        </w:rPr>
        <w:fldChar w:fldCharType="separate"/>
      </w:r>
      <w:r w:rsidR="007560BB">
        <w:rPr>
          <w:rFonts w:ascii="Arial Narrow" w:hAnsi="Arial Narrow"/>
          <w:b/>
          <w:bCs/>
          <w:sz w:val="22"/>
          <w:szCs w:val="22"/>
        </w:rPr>
        <w:t>3.4</w:t>
      </w:r>
      <w:r w:rsidR="001A6B4B" w:rsidRPr="001A6B4B">
        <w:rPr>
          <w:rFonts w:ascii="Arial Narrow" w:hAnsi="Arial Narrow"/>
          <w:b/>
          <w:bCs/>
          <w:sz w:val="22"/>
          <w:szCs w:val="22"/>
        </w:rPr>
        <w:fldChar w:fldCharType="end"/>
      </w:r>
      <w:r w:rsidR="001A6B4B">
        <w:rPr>
          <w:rFonts w:ascii="Arial Narrow" w:hAnsi="Arial Narrow"/>
          <w:sz w:val="22"/>
          <w:szCs w:val="22"/>
        </w:rPr>
        <w:t xml:space="preserve"> </w:t>
      </w:r>
      <w:r w:rsidR="0077578A">
        <w:rPr>
          <w:rFonts w:ascii="Arial Narrow" w:hAnsi="Arial Narrow"/>
          <w:sz w:val="22"/>
          <w:szCs w:val="22"/>
        </w:rPr>
        <w:t>if applicable</w:t>
      </w:r>
      <w:r w:rsidR="001A6B4B">
        <w:rPr>
          <w:rFonts w:ascii="Arial Narrow" w:hAnsi="Arial Narrow"/>
          <w:sz w:val="22"/>
          <w:szCs w:val="22"/>
        </w:rPr>
        <w:t>)</w:t>
      </w:r>
      <w:r>
        <w:rPr>
          <w:rFonts w:ascii="Arial Narrow" w:hAnsi="Arial Narrow"/>
          <w:sz w:val="22"/>
          <w:szCs w:val="22"/>
        </w:rPr>
        <w:t>:</w:t>
      </w:r>
    </w:p>
    <w:p w14:paraId="6E6170CA" w14:textId="108EB02B" w:rsidR="005555D4" w:rsidRPr="005555D4" w:rsidRDefault="005555D4" w:rsidP="00094005">
      <w:pPr>
        <w:pStyle w:val="TxtNum1"/>
        <w:numPr>
          <w:ilvl w:val="1"/>
          <w:numId w:val="47"/>
        </w:numPr>
        <w:tabs>
          <w:tab w:val="left" w:pos="720"/>
        </w:tabs>
        <w:spacing w:before="120"/>
        <w:ind w:left="709" w:hanging="709"/>
        <w:rPr>
          <w:rFonts w:ascii="Arial Narrow" w:hAnsi="Arial Narrow"/>
        </w:rPr>
      </w:pPr>
      <w:r w:rsidRPr="005555D4">
        <w:rPr>
          <w:rFonts w:ascii="Arial Narrow" w:hAnsi="Arial Narrow"/>
        </w:rPr>
        <w:t xml:space="preserve">when all </w:t>
      </w:r>
      <w:r w:rsidR="00B4016E">
        <w:rPr>
          <w:rFonts w:ascii="Arial Narrow" w:hAnsi="Arial Narrow"/>
        </w:rPr>
        <w:t>third-party contracts</w:t>
      </w:r>
      <w:r w:rsidRPr="005555D4">
        <w:rPr>
          <w:rFonts w:ascii="Arial Narrow" w:hAnsi="Arial Narrow"/>
        </w:rPr>
        <w:t xml:space="preserve"> will be finalised;</w:t>
      </w:r>
    </w:p>
    <w:p w14:paraId="3DCE4338" w14:textId="5C2E0D13" w:rsidR="005555D4" w:rsidRPr="005555D4" w:rsidRDefault="005555D4" w:rsidP="00094005">
      <w:pPr>
        <w:pStyle w:val="TxtNum1"/>
        <w:numPr>
          <w:ilvl w:val="1"/>
          <w:numId w:val="47"/>
        </w:numPr>
        <w:tabs>
          <w:tab w:val="left" w:pos="720"/>
        </w:tabs>
        <w:spacing w:before="120"/>
        <w:ind w:left="709" w:hanging="709"/>
        <w:rPr>
          <w:rFonts w:ascii="Arial Narrow" w:hAnsi="Arial Narrow"/>
        </w:rPr>
      </w:pPr>
      <w:r w:rsidRPr="005555D4">
        <w:rPr>
          <w:rFonts w:ascii="Arial Narrow" w:hAnsi="Arial Narrow"/>
        </w:rPr>
        <w:t>when all required control equipment will be in place;</w:t>
      </w:r>
    </w:p>
    <w:p w14:paraId="2CF597F5" w14:textId="317597C1" w:rsidR="005555D4" w:rsidRPr="005555D4" w:rsidRDefault="005555D4" w:rsidP="00094005">
      <w:pPr>
        <w:pStyle w:val="TxtNum1"/>
        <w:numPr>
          <w:ilvl w:val="1"/>
          <w:numId w:val="47"/>
        </w:numPr>
        <w:tabs>
          <w:tab w:val="left" w:pos="720"/>
        </w:tabs>
        <w:spacing w:before="120"/>
        <w:ind w:left="709" w:hanging="709"/>
        <w:rPr>
          <w:rFonts w:ascii="Arial Narrow" w:hAnsi="Arial Narrow"/>
        </w:rPr>
      </w:pPr>
      <w:r w:rsidRPr="005555D4">
        <w:rPr>
          <w:rFonts w:ascii="Arial Narrow" w:hAnsi="Arial Narrow"/>
        </w:rPr>
        <w:t xml:space="preserve">when </w:t>
      </w:r>
      <w:r w:rsidR="00B4016E" w:rsidRPr="005555D4">
        <w:rPr>
          <w:rFonts w:ascii="Arial Narrow" w:hAnsi="Arial Narrow"/>
        </w:rPr>
        <w:t xml:space="preserve">required control </w:t>
      </w:r>
      <w:r w:rsidR="002B1588">
        <w:rPr>
          <w:rFonts w:ascii="Arial Narrow" w:hAnsi="Arial Narrow"/>
        </w:rPr>
        <w:t xml:space="preserve">and communication </w:t>
      </w:r>
      <w:r w:rsidR="00B4016E" w:rsidRPr="005555D4">
        <w:rPr>
          <w:rFonts w:ascii="Arial Narrow" w:hAnsi="Arial Narrow"/>
        </w:rPr>
        <w:t>equipment</w:t>
      </w:r>
      <w:r w:rsidRPr="005555D4">
        <w:rPr>
          <w:rFonts w:ascii="Arial Narrow" w:hAnsi="Arial Narrow"/>
        </w:rPr>
        <w:t xml:space="preserve"> will be ready to undertake </w:t>
      </w:r>
      <w:r w:rsidR="00745348">
        <w:rPr>
          <w:rFonts w:ascii="Arial Narrow" w:hAnsi="Arial Narrow"/>
        </w:rPr>
        <w:t>commissioning</w:t>
      </w:r>
      <w:r w:rsidRPr="005555D4">
        <w:rPr>
          <w:rFonts w:ascii="Arial Narrow" w:hAnsi="Arial Narrow"/>
        </w:rPr>
        <w:t>; and</w:t>
      </w:r>
    </w:p>
    <w:p w14:paraId="1ED08F3C" w14:textId="164B28C6" w:rsidR="001F19BF" w:rsidRDefault="005555D4" w:rsidP="00094005">
      <w:pPr>
        <w:pStyle w:val="TxtNum1"/>
        <w:numPr>
          <w:ilvl w:val="1"/>
          <w:numId w:val="47"/>
        </w:numPr>
        <w:tabs>
          <w:tab w:val="left" w:pos="720"/>
        </w:tabs>
        <w:spacing w:before="120"/>
        <w:ind w:left="709" w:hanging="709"/>
        <w:rPr>
          <w:rFonts w:ascii="Arial Narrow" w:hAnsi="Arial Narrow"/>
        </w:rPr>
      </w:pPr>
      <w:r w:rsidRPr="005555D4">
        <w:rPr>
          <w:rFonts w:ascii="Arial Narrow" w:hAnsi="Arial Narrow"/>
        </w:rPr>
        <w:t xml:space="preserve">when the </w:t>
      </w:r>
      <w:r w:rsidR="00B4016E" w:rsidRPr="005555D4">
        <w:rPr>
          <w:rFonts w:ascii="Arial Narrow" w:hAnsi="Arial Narrow"/>
        </w:rPr>
        <w:t xml:space="preserve">required control </w:t>
      </w:r>
      <w:r w:rsidR="002B1588">
        <w:rPr>
          <w:rFonts w:ascii="Arial Narrow" w:hAnsi="Arial Narrow"/>
        </w:rPr>
        <w:t xml:space="preserve">and communication </w:t>
      </w:r>
      <w:r w:rsidR="00B4016E" w:rsidRPr="005555D4">
        <w:rPr>
          <w:rFonts w:ascii="Arial Narrow" w:hAnsi="Arial Narrow"/>
        </w:rPr>
        <w:t>equipment</w:t>
      </w:r>
      <w:r w:rsidRPr="005555D4">
        <w:rPr>
          <w:rFonts w:ascii="Arial Narrow" w:hAnsi="Arial Narrow"/>
        </w:rPr>
        <w:t xml:space="preserve"> will have completed </w:t>
      </w:r>
      <w:r w:rsidR="00745348">
        <w:rPr>
          <w:rFonts w:ascii="Arial Narrow" w:hAnsi="Arial Narrow"/>
        </w:rPr>
        <w:t>commissioning</w:t>
      </w:r>
      <w:r w:rsidR="00CA541D">
        <w:rPr>
          <w:rFonts w:ascii="Arial Narrow" w:hAnsi="Arial Narrow"/>
        </w:rPr>
        <w:t>.</w:t>
      </w:r>
    </w:p>
    <w:p w14:paraId="520FD950" w14:textId="77777777" w:rsidR="00967E4F" w:rsidRDefault="00967E4F">
      <w:pPr>
        <w:rPr>
          <w:rFonts w:ascii="Arial Narrow" w:eastAsia="PMingLiU" w:hAnsi="Arial Narrow"/>
          <w:b/>
          <w:kern w:val="28"/>
          <w:sz w:val="32"/>
        </w:rPr>
      </w:pPr>
      <w:r>
        <w:rPr>
          <w:rFonts w:ascii="Arial Narrow" w:eastAsia="PMingLiU" w:hAnsi="Arial Narrow"/>
          <w:kern w:val="28"/>
          <w:sz w:val="32"/>
        </w:rPr>
        <w:br w:type="page"/>
      </w:r>
    </w:p>
    <w:p w14:paraId="4412EB67" w14:textId="76A2792E" w:rsidR="006503BC" w:rsidRPr="00BA5274" w:rsidRDefault="00FE5BC6" w:rsidP="00094005">
      <w:pPr>
        <w:pStyle w:val="Heading1"/>
        <w:keepLines/>
        <w:numPr>
          <w:ilvl w:val="0"/>
          <w:numId w:val="52"/>
        </w:numPr>
        <w:pBdr>
          <w:top w:val="none" w:sz="0" w:space="0" w:color="auto"/>
          <w:bottom w:val="single" w:sz="18" w:space="2" w:color="auto"/>
        </w:pBdr>
        <w:spacing w:before="120"/>
        <w:rPr>
          <w:rFonts w:ascii="Arial Narrow" w:eastAsia="PMingLiU" w:hAnsi="Arial Narrow"/>
          <w:kern w:val="28"/>
          <w:sz w:val="32"/>
        </w:rPr>
      </w:pPr>
      <w:r>
        <w:rPr>
          <w:rFonts w:ascii="Arial Narrow" w:eastAsia="PMingLiU" w:hAnsi="Arial Narrow"/>
          <w:kern w:val="28"/>
          <w:sz w:val="32"/>
        </w:rPr>
        <w:t xml:space="preserve"> </w:t>
      </w:r>
      <w:bookmarkStart w:id="439" w:name="_Toc133228757"/>
      <w:bookmarkStart w:id="440" w:name="_Ref133420567"/>
      <w:bookmarkStart w:id="441" w:name="_Toc133479316"/>
      <w:bookmarkStart w:id="442" w:name="_Ref133501830"/>
      <w:bookmarkStart w:id="443" w:name="_Ref133846683"/>
      <w:bookmarkStart w:id="444" w:name="_Ref133933504"/>
      <w:bookmarkStart w:id="445" w:name="_Toc133939883"/>
      <w:r w:rsidR="00B96C7A" w:rsidRPr="00BA5274">
        <w:rPr>
          <w:rFonts w:ascii="Arial Narrow" w:eastAsia="PMingLiU" w:hAnsi="Arial Narrow"/>
          <w:kern w:val="28"/>
          <w:sz w:val="32"/>
        </w:rPr>
        <w:t>– S</w:t>
      </w:r>
      <w:r w:rsidR="006503BC" w:rsidRPr="00BA5274">
        <w:rPr>
          <w:rFonts w:ascii="Arial Narrow" w:eastAsia="PMingLiU" w:hAnsi="Arial Narrow"/>
          <w:kern w:val="28"/>
          <w:sz w:val="32"/>
        </w:rPr>
        <w:t>ervice</w:t>
      </w:r>
      <w:bookmarkEnd w:id="439"/>
      <w:bookmarkEnd w:id="440"/>
      <w:bookmarkEnd w:id="441"/>
      <w:bookmarkEnd w:id="442"/>
      <w:bookmarkEnd w:id="443"/>
      <w:bookmarkEnd w:id="444"/>
      <w:bookmarkEnd w:id="445"/>
    </w:p>
    <w:p w14:paraId="6A263ABF" w14:textId="5F62C9AD" w:rsidR="006503BC" w:rsidRPr="004C10A8" w:rsidRDefault="006503BC" w:rsidP="0079030B">
      <w:pPr>
        <w:pStyle w:val="Heading6"/>
        <w:spacing w:before="120" w:after="120"/>
        <w:rPr>
          <w:sz w:val="22"/>
          <w:szCs w:val="22"/>
        </w:rPr>
      </w:pPr>
    </w:p>
    <w:p w14:paraId="3D49CE71" w14:textId="7F90BE25" w:rsidR="008B06F7" w:rsidRPr="004C10A8" w:rsidRDefault="00F061B2" w:rsidP="005229F3">
      <w:pPr>
        <w:pStyle w:val="Heading7"/>
        <w:numPr>
          <w:ilvl w:val="1"/>
          <w:numId w:val="32"/>
        </w:numPr>
        <w:spacing w:before="120" w:after="120"/>
        <w:ind w:left="709" w:hanging="709"/>
        <w:rPr>
          <w:szCs w:val="22"/>
        </w:rPr>
      </w:pPr>
      <w:r>
        <w:rPr>
          <w:szCs w:val="22"/>
        </w:rPr>
        <w:t>Unregistered</w:t>
      </w:r>
      <w:r w:rsidR="00C74D04">
        <w:rPr>
          <w:szCs w:val="22"/>
        </w:rPr>
        <w:t xml:space="preserve"> Service Equipment</w:t>
      </w:r>
      <w:r w:rsidR="00A86B6D">
        <w:rPr>
          <w:szCs w:val="22"/>
        </w:rPr>
        <w:t xml:space="preserve"> and</w:t>
      </w:r>
      <w:r w:rsidR="004222FA" w:rsidRPr="004C10A8">
        <w:rPr>
          <w:szCs w:val="22"/>
        </w:rPr>
        <w:t xml:space="preserve"> </w:t>
      </w:r>
      <w:r w:rsidR="008B06F7" w:rsidRPr="004C10A8">
        <w:rPr>
          <w:szCs w:val="22"/>
        </w:rPr>
        <w:t>Designated Connection Point</w:t>
      </w:r>
    </w:p>
    <w:tbl>
      <w:tblPr>
        <w:tblStyle w:val="TableGrid"/>
        <w:tblW w:w="7933" w:type="dxa"/>
        <w:tblInd w:w="709" w:type="dxa"/>
        <w:tblLayout w:type="fixed"/>
        <w:tblLook w:val="04A0" w:firstRow="1" w:lastRow="0" w:firstColumn="1" w:lastColumn="0" w:noHBand="0" w:noVBand="1"/>
      </w:tblPr>
      <w:tblGrid>
        <w:gridCol w:w="2835"/>
        <w:gridCol w:w="5098"/>
      </w:tblGrid>
      <w:tr w:rsidR="008B06F7" w:rsidRPr="004C10A8" w14:paraId="1DC14621" w14:textId="77777777" w:rsidTr="00691766">
        <w:tc>
          <w:tcPr>
            <w:tcW w:w="2835" w:type="dxa"/>
          </w:tcPr>
          <w:p w14:paraId="52B7DC6D" w14:textId="38CC5CA8" w:rsidR="008B06F7" w:rsidRPr="004C10A8" w:rsidRDefault="00F061B2" w:rsidP="0079030B">
            <w:pPr>
              <w:pStyle w:val="Heading6"/>
              <w:spacing w:before="120" w:after="120"/>
              <w:rPr>
                <w:b w:val="0"/>
                <w:bCs/>
                <w:sz w:val="22"/>
                <w:szCs w:val="22"/>
              </w:rPr>
            </w:pPr>
            <w:r>
              <w:rPr>
                <w:b w:val="0"/>
                <w:bCs/>
                <w:sz w:val="22"/>
                <w:szCs w:val="22"/>
              </w:rPr>
              <w:t>Unregistered</w:t>
            </w:r>
            <w:r w:rsidR="00C74D04">
              <w:rPr>
                <w:b w:val="0"/>
                <w:bCs/>
                <w:sz w:val="22"/>
                <w:szCs w:val="22"/>
              </w:rPr>
              <w:t xml:space="preserve"> Service Equipment</w:t>
            </w:r>
            <w:r w:rsidR="00C32911">
              <w:rPr>
                <w:b w:val="0"/>
                <w:bCs/>
                <w:sz w:val="22"/>
                <w:szCs w:val="22"/>
              </w:rPr>
              <w:t xml:space="preserve"> </w:t>
            </w:r>
          </w:p>
        </w:tc>
        <w:tc>
          <w:tcPr>
            <w:tcW w:w="5098" w:type="dxa"/>
          </w:tcPr>
          <w:p w14:paraId="72901D4F" w14:textId="0D832D98" w:rsidR="008B06F7" w:rsidRPr="00C12624" w:rsidRDefault="00C32911" w:rsidP="0079030B">
            <w:pPr>
              <w:pStyle w:val="Heading6"/>
              <w:spacing w:before="120" w:after="120"/>
              <w:rPr>
                <w:b w:val="0"/>
                <w:bCs/>
                <w:sz w:val="22"/>
                <w:szCs w:val="22"/>
              </w:rPr>
            </w:pPr>
            <w:r w:rsidRPr="00C32911">
              <w:rPr>
                <w:b w:val="0"/>
                <w:bCs/>
                <w:sz w:val="22"/>
                <w:szCs w:val="22"/>
                <w:highlight w:val="yellow"/>
              </w:rPr>
              <w:t>##</w:t>
            </w:r>
          </w:p>
        </w:tc>
      </w:tr>
      <w:tr w:rsidR="008B06F7" w:rsidRPr="004C10A8" w14:paraId="5D003740" w14:textId="77777777" w:rsidTr="00691766">
        <w:tc>
          <w:tcPr>
            <w:tcW w:w="2835" w:type="dxa"/>
          </w:tcPr>
          <w:p w14:paraId="1AAC1F28" w14:textId="6B128AA6" w:rsidR="008B06F7" w:rsidRPr="004C10A8" w:rsidRDefault="008B06F7" w:rsidP="0079030B">
            <w:pPr>
              <w:pStyle w:val="Heading6"/>
              <w:spacing w:before="120" w:after="120"/>
              <w:rPr>
                <w:b w:val="0"/>
                <w:bCs/>
                <w:sz w:val="22"/>
                <w:szCs w:val="22"/>
              </w:rPr>
            </w:pPr>
            <w:r w:rsidRPr="004C10A8">
              <w:rPr>
                <w:b w:val="0"/>
                <w:bCs/>
                <w:sz w:val="22"/>
                <w:szCs w:val="22"/>
              </w:rPr>
              <w:t>Designated Connection Point</w:t>
            </w:r>
          </w:p>
        </w:tc>
        <w:tc>
          <w:tcPr>
            <w:tcW w:w="5098" w:type="dxa"/>
          </w:tcPr>
          <w:p w14:paraId="156EC9A0" w14:textId="1D26C066" w:rsidR="007375AC" w:rsidRDefault="007375AC" w:rsidP="0079030B">
            <w:pPr>
              <w:pStyle w:val="Heading6"/>
              <w:spacing w:before="120" w:after="120"/>
              <w:rPr>
                <w:b w:val="0"/>
                <w:bCs/>
                <w:sz w:val="22"/>
                <w:szCs w:val="22"/>
              </w:rPr>
            </w:pPr>
            <w:r>
              <w:rPr>
                <w:b w:val="0"/>
                <w:bCs/>
                <w:sz w:val="22"/>
                <w:szCs w:val="22"/>
              </w:rPr>
              <w:t>The following NMI:</w:t>
            </w:r>
            <w:r w:rsidR="00AF6B56" w:rsidRPr="00C32911">
              <w:rPr>
                <w:b w:val="0"/>
                <w:bCs/>
                <w:sz w:val="22"/>
                <w:szCs w:val="22"/>
                <w:highlight w:val="yellow"/>
              </w:rPr>
              <w:t xml:space="preserve"> #</w:t>
            </w:r>
          </w:p>
          <w:p w14:paraId="5833F9BA" w14:textId="2B129542" w:rsidR="008B06F7" w:rsidRPr="00C12624" w:rsidRDefault="007375AC" w:rsidP="00094005">
            <w:pPr>
              <w:pStyle w:val="Heading6"/>
              <w:numPr>
                <w:ilvl w:val="0"/>
                <w:numId w:val="53"/>
              </w:numPr>
              <w:spacing w:before="120" w:after="120"/>
              <w:rPr>
                <w:b w:val="0"/>
                <w:bCs/>
                <w:sz w:val="22"/>
                <w:szCs w:val="22"/>
              </w:rPr>
            </w:pPr>
            <w:r w:rsidRPr="00C32911">
              <w:rPr>
                <w:b w:val="0"/>
                <w:bCs/>
                <w:sz w:val="22"/>
                <w:szCs w:val="22"/>
                <w:highlight w:val="yellow"/>
              </w:rPr>
              <w:t>#</w:t>
            </w:r>
          </w:p>
        </w:tc>
      </w:tr>
    </w:tbl>
    <w:p w14:paraId="7F5607FB" w14:textId="227D24A4" w:rsidR="00CB019D" w:rsidRDefault="00CB019D" w:rsidP="0079030B">
      <w:pPr>
        <w:pStyle w:val="Heading7"/>
        <w:spacing w:before="120" w:after="120"/>
        <w:rPr>
          <w:szCs w:val="22"/>
        </w:rPr>
      </w:pPr>
    </w:p>
    <w:p w14:paraId="61845C46" w14:textId="2735DBFC" w:rsidR="00CB019D" w:rsidRPr="004C10A8" w:rsidRDefault="00D6268C" w:rsidP="005229F3">
      <w:pPr>
        <w:pStyle w:val="Heading7"/>
        <w:numPr>
          <w:ilvl w:val="1"/>
          <w:numId w:val="32"/>
        </w:numPr>
        <w:spacing w:before="120" w:after="120"/>
        <w:ind w:left="709" w:hanging="709"/>
        <w:rPr>
          <w:szCs w:val="22"/>
        </w:rPr>
      </w:pPr>
      <w:bookmarkStart w:id="446" w:name="_Ref119882646"/>
      <w:r>
        <w:rPr>
          <w:szCs w:val="22"/>
        </w:rPr>
        <w:t>Availability</w:t>
      </w:r>
      <w:r w:rsidRPr="004C10A8">
        <w:rPr>
          <w:szCs w:val="22"/>
        </w:rPr>
        <w:t xml:space="preserve"> </w:t>
      </w:r>
      <w:r w:rsidR="00CB019D" w:rsidRPr="004C10A8">
        <w:rPr>
          <w:szCs w:val="22"/>
        </w:rPr>
        <w:t>P</w:t>
      </w:r>
      <w:r w:rsidR="00D741E2">
        <w:rPr>
          <w:szCs w:val="22"/>
        </w:rPr>
        <w:t>rice</w:t>
      </w:r>
      <w:bookmarkEnd w:id="446"/>
      <w:r w:rsidR="00CB019D" w:rsidRPr="004C10A8">
        <w:rPr>
          <w:szCs w:val="22"/>
        </w:rPr>
        <w:t xml:space="preserve"> </w:t>
      </w:r>
      <w:r w:rsidR="00B4016E">
        <w:rPr>
          <w:szCs w:val="22"/>
        </w:rPr>
        <w:t>and Activation Price</w:t>
      </w:r>
    </w:p>
    <w:tbl>
      <w:tblPr>
        <w:tblStyle w:val="TableGrid"/>
        <w:tblW w:w="0" w:type="auto"/>
        <w:tblInd w:w="709" w:type="dxa"/>
        <w:tblLook w:val="04A0" w:firstRow="1" w:lastRow="0" w:firstColumn="1" w:lastColumn="0" w:noHBand="0" w:noVBand="1"/>
      </w:tblPr>
      <w:tblGrid>
        <w:gridCol w:w="4673"/>
        <w:gridCol w:w="3260"/>
      </w:tblGrid>
      <w:tr w:rsidR="00BF26CA" w:rsidRPr="004C10A8" w14:paraId="7EC054A8" w14:textId="77777777" w:rsidTr="00691766">
        <w:tc>
          <w:tcPr>
            <w:tcW w:w="4673" w:type="dxa"/>
          </w:tcPr>
          <w:p w14:paraId="75A3E6E4" w14:textId="22E75942" w:rsidR="00BF26CA" w:rsidRPr="004C10A8" w:rsidRDefault="00BF26CA" w:rsidP="00AC1DE7">
            <w:pPr>
              <w:pStyle w:val="Heading6"/>
              <w:spacing w:before="120" w:after="120"/>
              <w:rPr>
                <w:b w:val="0"/>
                <w:bCs/>
                <w:sz w:val="22"/>
                <w:szCs w:val="22"/>
              </w:rPr>
            </w:pPr>
            <w:r w:rsidRPr="004C10A8">
              <w:rPr>
                <w:b w:val="0"/>
                <w:bCs/>
                <w:sz w:val="22"/>
                <w:szCs w:val="22"/>
              </w:rPr>
              <w:t xml:space="preserve">Availability Price </w:t>
            </w:r>
            <w:r>
              <w:rPr>
                <w:b w:val="0"/>
                <w:bCs/>
                <w:sz w:val="22"/>
                <w:szCs w:val="22"/>
              </w:rPr>
              <w:t xml:space="preserve">per Trading Interval </w:t>
            </w:r>
            <w:r w:rsidRPr="004C10A8">
              <w:rPr>
                <w:b w:val="0"/>
                <w:bCs/>
                <w:sz w:val="22"/>
                <w:szCs w:val="22"/>
              </w:rPr>
              <w:t xml:space="preserve">($ per MW per </w:t>
            </w:r>
            <w:r>
              <w:rPr>
                <w:b w:val="0"/>
                <w:bCs/>
                <w:sz w:val="22"/>
                <w:szCs w:val="22"/>
              </w:rPr>
              <w:t>Trading Interval</w:t>
            </w:r>
            <w:r w:rsidRPr="004C10A8">
              <w:rPr>
                <w:b w:val="0"/>
                <w:bCs/>
                <w:sz w:val="22"/>
                <w:szCs w:val="22"/>
              </w:rPr>
              <w:t>)</w:t>
            </w:r>
          </w:p>
        </w:tc>
        <w:tc>
          <w:tcPr>
            <w:tcW w:w="3260" w:type="dxa"/>
          </w:tcPr>
          <w:p w14:paraId="2BDDA421" w14:textId="491EC104" w:rsidR="00BF26CA" w:rsidRPr="004C10A8" w:rsidRDefault="00BF26CA" w:rsidP="00AC1DE7">
            <w:pPr>
              <w:pStyle w:val="Heading6"/>
              <w:spacing w:before="120" w:after="120"/>
              <w:rPr>
                <w:b w:val="0"/>
                <w:bCs/>
                <w:sz w:val="22"/>
                <w:szCs w:val="22"/>
                <w:highlight w:val="yellow"/>
              </w:rPr>
            </w:pPr>
          </w:p>
        </w:tc>
      </w:tr>
      <w:tr w:rsidR="00B4016E" w:rsidRPr="004C10A8" w14:paraId="20F5EC6D" w14:textId="77777777" w:rsidTr="00691766">
        <w:tc>
          <w:tcPr>
            <w:tcW w:w="4673" w:type="dxa"/>
          </w:tcPr>
          <w:p w14:paraId="1C5695C5" w14:textId="2C574668" w:rsidR="00B4016E" w:rsidRPr="004C10A8" w:rsidRDefault="00FC7DD7" w:rsidP="00AC1DE7">
            <w:pPr>
              <w:pStyle w:val="Heading6"/>
              <w:spacing w:before="120" w:after="120"/>
              <w:rPr>
                <w:b w:val="0"/>
                <w:bCs/>
                <w:sz w:val="22"/>
                <w:szCs w:val="22"/>
              </w:rPr>
            </w:pPr>
            <w:r>
              <w:rPr>
                <w:b w:val="0"/>
                <w:bCs/>
                <w:sz w:val="22"/>
                <w:szCs w:val="22"/>
              </w:rPr>
              <w:t>Activation Price (</w:t>
            </w:r>
            <w:r w:rsidRPr="00FC7DD7">
              <w:rPr>
                <w:b w:val="0"/>
                <w:bCs/>
                <w:sz w:val="22"/>
                <w:szCs w:val="22"/>
              </w:rPr>
              <w:t>$</w:t>
            </w:r>
            <w:r>
              <w:rPr>
                <w:b w:val="0"/>
                <w:bCs/>
                <w:sz w:val="22"/>
                <w:szCs w:val="22"/>
              </w:rPr>
              <w:t xml:space="preserve"> per </w:t>
            </w:r>
            <w:r w:rsidR="00013E6A">
              <w:rPr>
                <w:b w:val="0"/>
                <w:bCs/>
                <w:sz w:val="22"/>
                <w:szCs w:val="22"/>
              </w:rPr>
              <w:t>M</w:t>
            </w:r>
            <w:r>
              <w:rPr>
                <w:b w:val="0"/>
                <w:bCs/>
                <w:sz w:val="22"/>
                <w:szCs w:val="22"/>
              </w:rPr>
              <w:t>W per T</w:t>
            </w:r>
            <w:r w:rsidRPr="00FC7DD7">
              <w:rPr>
                <w:b w:val="0"/>
                <w:bCs/>
                <w:sz w:val="22"/>
                <w:szCs w:val="22"/>
              </w:rPr>
              <w:t xml:space="preserve">rading </w:t>
            </w:r>
            <w:r>
              <w:rPr>
                <w:b w:val="0"/>
                <w:bCs/>
                <w:sz w:val="22"/>
                <w:szCs w:val="22"/>
              </w:rPr>
              <w:t>I</w:t>
            </w:r>
            <w:r w:rsidRPr="00FC7DD7">
              <w:rPr>
                <w:b w:val="0"/>
                <w:bCs/>
                <w:sz w:val="22"/>
                <w:szCs w:val="22"/>
              </w:rPr>
              <w:t>nterval</w:t>
            </w:r>
            <w:r>
              <w:rPr>
                <w:b w:val="0"/>
                <w:bCs/>
                <w:sz w:val="22"/>
                <w:szCs w:val="22"/>
              </w:rPr>
              <w:t>)</w:t>
            </w:r>
          </w:p>
        </w:tc>
        <w:tc>
          <w:tcPr>
            <w:tcW w:w="3260" w:type="dxa"/>
          </w:tcPr>
          <w:p w14:paraId="40BC692E" w14:textId="77777777" w:rsidR="00B4016E" w:rsidDel="00B4016E" w:rsidRDefault="00B4016E" w:rsidP="00AC1DE7">
            <w:pPr>
              <w:pStyle w:val="Heading6"/>
              <w:spacing w:before="120" w:after="120"/>
              <w:rPr>
                <w:b w:val="0"/>
                <w:bCs/>
                <w:sz w:val="22"/>
                <w:szCs w:val="22"/>
                <w:highlight w:val="yellow"/>
              </w:rPr>
            </w:pPr>
          </w:p>
        </w:tc>
      </w:tr>
    </w:tbl>
    <w:p w14:paraId="1B436D0F" w14:textId="66C180F9" w:rsidR="002B1588" w:rsidRDefault="002B1588" w:rsidP="002B1588">
      <w:pPr>
        <w:pStyle w:val="Heading6"/>
        <w:spacing w:before="120" w:after="120"/>
        <w:rPr>
          <w:b w:val="0"/>
          <w:sz w:val="22"/>
          <w:szCs w:val="22"/>
        </w:rPr>
      </w:pPr>
    </w:p>
    <w:p w14:paraId="4B8559BB" w14:textId="3E0334B1" w:rsidR="007B750E" w:rsidRDefault="00AA66D0" w:rsidP="005229F3">
      <w:pPr>
        <w:pStyle w:val="Heading7"/>
        <w:numPr>
          <w:ilvl w:val="1"/>
          <w:numId w:val="32"/>
        </w:numPr>
        <w:spacing w:before="120" w:after="120"/>
        <w:ind w:left="709" w:hanging="709"/>
        <w:rPr>
          <w:szCs w:val="22"/>
        </w:rPr>
      </w:pPr>
      <w:r>
        <w:rPr>
          <w:szCs w:val="22"/>
        </w:rPr>
        <w:t>Service Limitations</w:t>
      </w:r>
    </w:p>
    <w:tbl>
      <w:tblPr>
        <w:tblStyle w:val="TableGrid"/>
        <w:tblW w:w="0" w:type="auto"/>
        <w:tblInd w:w="709" w:type="dxa"/>
        <w:tblLook w:val="04A0" w:firstRow="1" w:lastRow="0" w:firstColumn="1" w:lastColumn="0" w:noHBand="0" w:noVBand="1"/>
      </w:tblPr>
      <w:tblGrid>
        <w:gridCol w:w="3964"/>
        <w:gridCol w:w="3964"/>
      </w:tblGrid>
      <w:tr w:rsidR="00AA66D0" w:rsidRPr="004C10A8" w14:paraId="1F87D4C6" w14:textId="77777777" w:rsidTr="00340749">
        <w:tc>
          <w:tcPr>
            <w:tcW w:w="3964" w:type="dxa"/>
          </w:tcPr>
          <w:p w14:paraId="05A944E6" w14:textId="77777777" w:rsidR="00AA66D0" w:rsidRPr="004C10A8" w:rsidRDefault="00AA66D0" w:rsidP="00340749">
            <w:pPr>
              <w:pStyle w:val="Heading6"/>
              <w:spacing w:before="120" w:after="120"/>
              <w:rPr>
                <w:b w:val="0"/>
                <w:bCs/>
                <w:sz w:val="22"/>
                <w:szCs w:val="22"/>
              </w:rPr>
            </w:pPr>
            <w:r w:rsidRPr="004C10A8">
              <w:rPr>
                <w:b w:val="0"/>
                <w:bCs/>
                <w:sz w:val="22"/>
                <w:szCs w:val="22"/>
              </w:rPr>
              <w:t>Activation Notice Period</w:t>
            </w:r>
          </w:p>
        </w:tc>
        <w:tc>
          <w:tcPr>
            <w:tcW w:w="3964" w:type="dxa"/>
          </w:tcPr>
          <w:p w14:paraId="49C4D763" w14:textId="306E04B0" w:rsidR="00AA66D0" w:rsidRPr="00B71DF9" w:rsidRDefault="001E58AA" w:rsidP="00340749">
            <w:pPr>
              <w:pStyle w:val="Heading6"/>
              <w:spacing w:before="120" w:after="120"/>
              <w:rPr>
                <w:b w:val="0"/>
                <w:bCs/>
                <w:sz w:val="22"/>
                <w:szCs w:val="22"/>
              </w:rPr>
            </w:pPr>
            <w:r>
              <w:rPr>
                <w:b w:val="0"/>
                <w:bCs/>
                <w:sz w:val="22"/>
                <w:szCs w:val="22"/>
              </w:rPr>
              <w:t>1</w:t>
            </w:r>
            <w:r w:rsidR="00AA66D0" w:rsidRPr="00B71DF9">
              <w:rPr>
                <w:b w:val="0"/>
                <w:bCs/>
                <w:sz w:val="22"/>
                <w:szCs w:val="22"/>
              </w:rPr>
              <w:t xml:space="preserve"> hour</w:t>
            </w:r>
            <w:r w:rsidR="001919B8">
              <w:rPr>
                <w:b w:val="0"/>
                <w:bCs/>
                <w:sz w:val="22"/>
                <w:szCs w:val="22"/>
              </w:rPr>
              <w:t xml:space="preserve"> before </w:t>
            </w:r>
            <w:r w:rsidR="00835BD8">
              <w:rPr>
                <w:b w:val="0"/>
                <w:bCs/>
                <w:sz w:val="22"/>
                <w:szCs w:val="22"/>
              </w:rPr>
              <w:t>the Service is to be provided</w:t>
            </w:r>
          </w:p>
        </w:tc>
      </w:tr>
      <w:tr w:rsidR="00AA66D0" w:rsidRPr="004C10A8" w14:paraId="10B4CC98" w14:textId="77777777" w:rsidTr="00340749">
        <w:tc>
          <w:tcPr>
            <w:tcW w:w="3964" w:type="dxa"/>
          </w:tcPr>
          <w:p w14:paraId="38FA614F" w14:textId="44D28CE4" w:rsidR="00AA66D0" w:rsidRPr="004C10A8" w:rsidRDefault="00AA66D0" w:rsidP="00340749">
            <w:pPr>
              <w:pStyle w:val="Heading6"/>
              <w:spacing w:before="120" w:after="120"/>
              <w:rPr>
                <w:b w:val="0"/>
                <w:bCs/>
                <w:sz w:val="22"/>
                <w:szCs w:val="22"/>
              </w:rPr>
            </w:pPr>
            <w:r w:rsidRPr="004C10A8">
              <w:rPr>
                <w:b w:val="0"/>
                <w:bCs/>
                <w:sz w:val="22"/>
                <w:szCs w:val="22"/>
              </w:rPr>
              <w:t>Minimum Activation Quantity (MW)</w:t>
            </w:r>
          </w:p>
        </w:tc>
        <w:tc>
          <w:tcPr>
            <w:tcW w:w="3964" w:type="dxa"/>
          </w:tcPr>
          <w:p w14:paraId="7873E212" w14:textId="77777777" w:rsidR="00AA66D0" w:rsidRPr="00B71DF9" w:rsidRDefault="00AA66D0" w:rsidP="00340749">
            <w:pPr>
              <w:pStyle w:val="Heading6"/>
              <w:spacing w:before="120" w:after="120"/>
              <w:rPr>
                <w:b w:val="0"/>
                <w:bCs/>
                <w:sz w:val="22"/>
                <w:szCs w:val="22"/>
              </w:rPr>
            </w:pPr>
            <w:r w:rsidRPr="00B71DF9">
              <w:rPr>
                <w:b w:val="0"/>
                <w:bCs/>
                <w:sz w:val="22"/>
                <w:szCs w:val="22"/>
              </w:rPr>
              <w:t>1 MW</w:t>
            </w:r>
          </w:p>
        </w:tc>
      </w:tr>
      <w:tr w:rsidR="00AA66D0" w:rsidRPr="004C10A8" w14:paraId="7D722483" w14:textId="77777777" w:rsidTr="00340749">
        <w:tc>
          <w:tcPr>
            <w:tcW w:w="3964" w:type="dxa"/>
          </w:tcPr>
          <w:p w14:paraId="3F1AA046" w14:textId="77777777" w:rsidR="00AA66D0" w:rsidRPr="004C10A8" w:rsidRDefault="00AA66D0" w:rsidP="00340749">
            <w:pPr>
              <w:pStyle w:val="Heading6"/>
              <w:spacing w:before="120" w:after="120"/>
              <w:rPr>
                <w:b w:val="0"/>
                <w:bCs/>
                <w:sz w:val="22"/>
                <w:szCs w:val="22"/>
              </w:rPr>
            </w:pPr>
            <w:r w:rsidRPr="00B82CEF">
              <w:rPr>
                <w:b w:val="0"/>
                <w:bCs/>
                <w:sz w:val="22"/>
                <w:szCs w:val="22"/>
              </w:rPr>
              <w:t>Minimum Activation Event Duration</w:t>
            </w:r>
          </w:p>
        </w:tc>
        <w:tc>
          <w:tcPr>
            <w:tcW w:w="3964" w:type="dxa"/>
          </w:tcPr>
          <w:p w14:paraId="7B8376D1" w14:textId="5E33A995" w:rsidR="00AA66D0" w:rsidRPr="00B71DF9" w:rsidRDefault="00AA66D0" w:rsidP="00340749">
            <w:pPr>
              <w:pStyle w:val="Heading6"/>
              <w:spacing w:before="120" w:after="120"/>
              <w:rPr>
                <w:b w:val="0"/>
                <w:bCs/>
                <w:sz w:val="22"/>
                <w:szCs w:val="22"/>
              </w:rPr>
            </w:pPr>
            <w:r w:rsidRPr="00B71DF9">
              <w:rPr>
                <w:b w:val="0"/>
                <w:bCs/>
                <w:sz w:val="22"/>
                <w:szCs w:val="22"/>
              </w:rPr>
              <w:t xml:space="preserve">1 </w:t>
            </w:r>
            <w:r w:rsidR="000F3E40">
              <w:rPr>
                <w:b w:val="0"/>
                <w:bCs/>
                <w:sz w:val="22"/>
                <w:szCs w:val="22"/>
              </w:rPr>
              <w:t>Trading Interval</w:t>
            </w:r>
          </w:p>
        </w:tc>
      </w:tr>
      <w:tr w:rsidR="00AA66D0" w:rsidRPr="004C10A8" w14:paraId="370344B0" w14:textId="77777777" w:rsidTr="00340749">
        <w:tc>
          <w:tcPr>
            <w:tcW w:w="3964" w:type="dxa"/>
          </w:tcPr>
          <w:p w14:paraId="1EEFA7B5" w14:textId="77777777" w:rsidR="00AA66D0" w:rsidRPr="004C10A8" w:rsidRDefault="00AA66D0" w:rsidP="00340749">
            <w:pPr>
              <w:pStyle w:val="Heading6"/>
              <w:spacing w:before="120" w:after="120"/>
              <w:rPr>
                <w:b w:val="0"/>
                <w:bCs/>
                <w:sz w:val="22"/>
                <w:szCs w:val="22"/>
              </w:rPr>
            </w:pPr>
            <w:r w:rsidRPr="004C10A8">
              <w:rPr>
                <w:b w:val="0"/>
                <w:bCs/>
                <w:sz w:val="22"/>
                <w:szCs w:val="22"/>
              </w:rPr>
              <w:t>Maximum Activation Event Duration</w:t>
            </w:r>
          </w:p>
        </w:tc>
        <w:tc>
          <w:tcPr>
            <w:tcW w:w="3964" w:type="dxa"/>
          </w:tcPr>
          <w:p w14:paraId="6B0196CE" w14:textId="6F0C65F9" w:rsidR="00AA66D0" w:rsidRPr="00B71DF9" w:rsidRDefault="00E35F3F" w:rsidP="00340749">
            <w:pPr>
              <w:pStyle w:val="Heading6"/>
              <w:spacing w:before="120" w:after="120"/>
              <w:rPr>
                <w:b w:val="0"/>
                <w:bCs/>
                <w:sz w:val="22"/>
                <w:szCs w:val="22"/>
              </w:rPr>
            </w:pPr>
            <w:r>
              <w:rPr>
                <w:b w:val="0"/>
                <w:bCs/>
                <w:sz w:val="22"/>
                <w:szCs w:val="22"/>
              </w:rPr>
              <w:t>8</w:t>
            </w:r>
            <w:r w:rsidR="00AA66D0" w:rsidRPr="00B71DF9">
              <w:rPr>
                <w:b w:val="0"/>
                <w:bCs/>
                <w:sz w:val="22"/>
                <w:szCs w:val="22"/>
              </w:rPr>
              <w:t xml:space="preserve"> </w:t>
            </w:r>
            <w:r>
              <w:rPr>
                <w:b w:val="0"/>
                <w:bCs/>
                <w:sz w:val="22"/>
                <w:szCs w:val="22"/>
              </w:rPr>
              <w:t xml:space="preserve">continuous </w:t>
            </w:r>
            <w:r w:rsidRPr="002E216A">
              <w:rPr>
                <w:b w:val="0"/>
                <w:bCs/>
                <w:i/>
                <w:iCs/>
                <w:sz w:val="22"/>
                <w:szCs w:val="22"/>
              </w:rPr>
              <w:t>Trading Intervals</w:t>
            </w:r>
            <w:r>
              <w:rPr>
                <w:b w:val="0"/>
                <w:bCs/>
                <w:sz w:val="22"/>
                <w:szCs w:val="22"/>
              </w:rPr>
              <w:t xml:space="preserve"> during the Availability Period</w:t>
            </w:r>
          </w:p>
        </w:tc>
      </w:tr>
    </w:tbl>
    <w:p w14:paraId="67E76BFE" w14:textId="77777777" w:rsidR="00AA66D0" w:rsidRDefault="00AA66D0" w:rsidP="001002F1">
      <w:pPr>
        <w:pStyle w:val="Heading7"/>
        <w:spacing w:before="120" w:after="120"/>
        <w:rPr>
          <w:szCs w:val="22"/>
        </w:rPr>
      </w:pPr>
    </w:p>
    <w:p w14:paraId="287DABB9" w14:textId="01A25436" w:rsidR="002B1588" w:rsidRPr="002B1588" w:rsidRDefault="002B1588" w:rsidP="000E7B83">
      <w:pPr>
        <w:pStyle w:val="Heading7"/>
        <w:numPr>
          <w:ilvl w:val="1"/>
          <w:numId w:val="32"/>
        </w:numPr>
        <w:spacing w:before="120" w:after="120"/>
        <w:ind w:left="709" w:hanging="709"/>
        <w:rPr>
          <w:szCs w:val="22"/>
        </w:rPr>
      </w:pPr>
      <w:r>
        <w:rPr>
          <w:szCs w:val="22"/>
        </w:rPr>
        <w:t>C</w:t>
      </w:r>
      <w:r w:rsidRPr="002B1588">
        <w:rPr>
          <w:szCs w:val="22"/>
        </w:rPr>
        <w:t xml:space="preserve">ontrol and communication </w:t>
      </w:r>
      <w:commentRangeStart w:id="447"/>
      <w:r w:rsidRPr="002B1588">
        <w:rPr>
          <w:szCs w:val="22"/>
        </w:rPr>
        <w:t>requirements</w:t>
      </w:r>
      <w:commentRangeEnd w:id="447"/>
      <w:r w:rsidR="00130C27">
        <w:rPr>
          <w:rStyle w:val="CommentReference"/>
          <w:rFonts w:ascii="Times New Roman" w:hAnsi="Times New Roman"/>
          <w:b w:val="0"/>
        </w:rPr>
        <w:commentReference w:id="447"/>
      </w:r>
    </w:p>
    <w:p w14:paraId="6AB0D6C5" w14:textId="1282A00E" w:rsidR="002B1588" w:rsidRPr="002B1588" w:rsidRDefault="002B1588" w:rsidP="00CF35B2">
      <w:pPr>
        <w:pStyle w:val="Heading6"/>
        <w:spacing w:before="120" w:after="120"/>
        <w:ind w:left="709"/>
        <w:rPr>
          <w:b w:val="0"/>
          <w:sz w:val="22"/>
          <w:szCs w:val="22"/>
        </w:rPr>
      </w:pPr>
      <w:r w:rsidRPr="002B1588">
        <w:rPr>
          <w:b w:val="0"/>
          <w:sz w:val="22"/>
          <w:szCs w:val="22"/>
        </w:rPr>
        <w:t xml:space="preserve">The Unregistered </w:t>
      </w:r>
      <w:r w:rsidR="00AB43FB">
        <w:rPr>
          <w:b w:val="0"/>
          <w:sz w:val="22"/>
          <w:szCs w:val="22"/>
        </w:rPr>
        <w:t xml:space="preserve">Service </w:t>
      </w:r>
      <w:r w:rsidRPr="002B1588">
        <w:rPr>
          <w:b w:val="0"/>
          <w:sz w:val="22"/>
          <w:szCs w:val="22"/>
        </w:rPr>
        <w:t xml:space="preserve">Equipment </w:t>
      </w:r>
      <w:r w:rsidR="00CF35B2">
        <w:rPr>
          <w:b w:val="0"/>
          <w:sz w:val="22"/>
          <w:szCs w:val="22"/>
        </w:rPr>
        <w:t xml:space="preserve">must satisfy the following </w:t>
      </w:r>
      <w:r w:rsidR="00CF35B2" w:rsidRPr="002B1588">
        <w:rPr>
          <w:b w:val="0"/>
          <w:sz w:val="22"/>
          <w:szCs w:val="22"/>
        </w:rPr>
        <w:t>control and communication requirements</w:t>
      </w:r>
      <w:r w:rsidRPr="002B1588">
        <w:rPr>
          <w:b w:val="0"/>
          <w:sz w:val="22"/>
          <w:szCs w:val="22"/>
        </w:rPr>
        <w:t>:</w:t>
      </w:r>
    </w:p>
    <w:p w14:paraId="1D2C3BAE" w14:textId="3EFF26FB" w:rsidR="002B1588" w:rsidRPr="002B1588" w:rsidRDefault="002B1588" w:rsidP="00097EBA">
      <w:pPr>
        <w:pStyle w:val="TxtNum1"/>
        <w:numPr>
          <w:ilvl w:val="2"/>
          <w:numId w:val="68"/>
        </w:numPr>
        <w:tabs>
          <w:tab w:val="left" w:pos="720"/>
        </w:tabs>
        <w:spacing w:before="120"/>
        <w:rPr>
          <w:rFonts w:ascii="Arial Narrow" w:hAnsi="Arial Narrow"/>
        </w:rPr>
      </w:pPr>
      <w:r w:rsidRPr="002B1588">
        <w:rPr>
          <w:rFonts w:ascii="Arial Narrow" w:hAnsi="Arial Narrow"/>
        </w:rPr>
        <w:t>a single point of communication for activation;</w:t>
      </w:r>
    </w:p>
    <w:p w14:paraId="44FA3C35" w14:textId="6262023E" w:rsidR="002B1588" w:rsidRPr="002B1588" w:rsidRDefault="002B1588" w:rsidP="00097EBA">
      <w:pPr>
        <w:pStyle w:val="TxtNum1"/>
        <w:numPr>
          <w:ilvl w:val="2"/>
          <w:numId w:val="68"/>
        </w:numPr>
        <w:tabs>
          <w:tab w:val="left" w:pos="720"/>
        </w:tabs>
        <w:spacing w:before="120"/>
        <w:rPr>
          <w:rFonts w:ascii="Arial Narrow" w:hAnsi="Arial Narrow"/>
        </w:rPr>
      </w:pPr>
      <w:r w:rsidRPr="002B1588">
        <w:rPr>
          <w:rFonts w:ascii="Arial Narrow" w:hAnsi="Arial Narrow"/>
        </w:rPr>
        <w:t xml:space="preserve">a capability to activate the </w:t>
      </w:r>
      <w:r w:rsidR="000A33B9">
        <w:rPr>
          <w:rFonts w:ascii="Arial Narrow" w:hAnsi="Arial Narrow"/>
        </w:rPr>
        <w:t xml:space="preserve">Maximum </w:t>
      </w:r>
      <w:r w:rsidRPr="002B1588">
        <w:rPr>
          <w:rFonts w:ascii="Arial Narrow" w:hAnsi="Arial Narrow"/>
        </w:rPr>
        <w:t>Service Quantity; and</w:t>
      </w:r>
    </w:p>
    <w:p w14:paraId="4EE4875B" w14:textId="70F848DA" w:rsidR="002B1588" w:rsidRPr="002B1588" w:rsidRDefault="002B1588" w:rsidP="00097EBA">
      <w:pPr>
        <w:pStyle w:val="TxtNum1"/>
        <w:numPr>
          <w:ilvl w:val="2"/>
          <w:numId w:val="68"/>
        </w:numPr>
        <w:tabs>
          <w:tab w:val="left" w:pos="720"/>
        </w:tabs>
        <w:spacing w:before="120"/>
        <w:rPr>
          <w:rFonts w:ascii="Arial Narrow" w:hAnsi="Arial Narrow"/>
        </w:rPr>
      </w:pPr>
      <w:r w:rsidRPr="002B1588">
        <w:rPr>
          <w:rFonts w:ascii="Arial Narrow" w:hAnsi="Arial Narrow"/>
        </w:rPr>
        <w:t xml:space="preserve">visibility, through communication protocols approved by AEMO, </w:t>
      </w:r>
      <w:r w:rsidRPr="00DF7501">
        <w:rPr>
          <w:rFonts w:ascii="Arial Narrow" w:hAnsi="Arial Narrow"/>
        </w:rPr>
        <w:t>at a granularity of no more than 5 minutes</w:t>
      </w:r>
      <w:r>
        <w:rPr>
          <w:rFonts w:ascii="Arial Narrow" w:hAnsi="Arial Narrow"/>
        </w:rPr>
        <w:t>,</w:t>
      </w:r>
      <w:r w:rsidRPr="002B1588">
        <w:rPr>
          <w:rFonts w:ascii="Arial Narrow" w:hAnsi="Arial Narrow"/>
        </w:rPr>
        <w:t xml:space="preserve"> of:</w:t>
      </w:r>
    </w:p>
    <w:p w14:paraId="3029A08D" w14:textId="2ABD2031" w:rsidR="002B1588" w:rsidRPr="00097EBA" w:rsidRDefault="002B1588" w:rsidP="00097EBA">
      <w:pPr>
        <w:pStyle w:val="TxtNum1"/>
        <w:numPr>
          <w:ilvl w:val="3"/>
          <w:numId w:val="68"/>
        </w:numPr>
        <w:tabs>
          <w:tab w:val="left" w:pos="720"/>
        </w:tabs>
        <w:spacing w:before="120"/>
        <w:rPr>
          <w:rFonts w:ascii="Arial Narrow" w:hAnsi="Arial Narrow"/>
        </w:rPr>
      </w:pPr>
      <w:r w:rsidRPr="00097EBA">
        <w:rPr>
          <w:rFonts w:ascii="Arial Narrow" w:hAnsi="Arial Narrow"/>
          <w:i/>
          <w:iCs/>
        </w:rPr>
        <w:t>Withdrawal</w:t>
      </w:r>
      <w:r w:rsidRPr="00097EBA">
        <w:rPr>
          <w:rFonts w:ascii="Arial Narrow" w:hAnsi="Arial Narrow"/>
        </w:rPr>
        <w:t>; and</w:t>
      </w:r>
    </w:p>
    <w:p w14:paraId="6520A507" w14:textId="30C18F98" w:rsidR="00110543" w:rsidRDefault="0034592B" w:rsidP="00097EBA">
      <w:pPr>
        <w:pStyle w:val="TxtNum1"/>
        <w:numPr>
          <w:ilvl w:val="3"/>
          <w:numId w:val="68"/>
        </w:numPr>
        <w:tabs>
          <w:tab w:val="left" w:pos="720"/>
        </w:tabs>
        <w:spacing w:before="120"/>
        <w:rPr>
          <w:ins w:id="448" w:author="Matthew Fairclough" w:date="2023-05-09T15:11:00Z"/>
          <w:rFonts w:ascii="Arial Narrow" w:hAnsi="Arial Narrow"/>
        </w:rPr>
      </w:pPr>
      <w:r w:rsidRPr="00097EBA">
        <w:rPr>
          <w:rFonts w:ascii="Arial Narrow" w:hAnsi="Arial Narrow"/>
        </w:rPr>
        <w:t xml:space="preserve">Maximum </w:t>
      </w:r>
      <w:r w:rsidR="002B1588" w:rsidRPr="00097EBA">
        <w:rPr>
          <w:rFonts w:ascii="Arial Narrow" w:hAnsi="Arial Narrow"/>
        </w:rPr>
        <w:t>Service Quantity availability</w:t>
      </w:r>
    </w:p>
    <w:p w14:paraId="3E6C6DED" w14:textId="4DF4C707" w:rsidR="00691766" w:rsidRPr="00D61118" w:rsidRDefault="00691766" w:rsidP="00D61118">
      <w:pPr>
        <w:pStyle w:val="TxtNum1"/>
        <w:numPr>
          <w:ilvl w:val="3"/>
          <w:numId w:val="68"/>
        </w:numPr>
        <w:tabs>
          <w:tab w:val="left" w:pos="720"/>
        </w:tabs>
        <w:spacing w:before="120"/>
        <w:rPr>
          <w:rFonts w:ascii="Arial Narrow" w:hAnsi="Arial Narrow"/>
        </w:rPr>
      </w:pPr>
      <w:ins w:id="449" w:author="Matthew Fairclough" w:date="2023-05-09T15:11:00Z">
        <w:r w:rsidRPr="00D61118">
          <w:rPr>
            <w:rFonts w:ascii="Arial Narrow" w:hAnsi="Arial Narrow"/>
          </w:rPr>
          <w:t xml:space="preserve">aggregated connection points at each </w:t>
        </w:r>
        <w:r w:rsidRPr="00996350">
          <w:rPr>
            <w:rFonts w:ascii="Arial Narrow" w:hAnsi="Arial Narrow"/>
            <w:i/>
            <w:iCs/>
          </w:rPr>
          <w:t>Transmission Node</w:t>
        </w:r>
        <w:r w:rsidRPr="00D61118">
          <w:rPr>
            <w:rFonts w:ascii="Arial Narrow" w:hAnsi="Arial Narrow"/>
          </w:rPr>
          <w:t xml:space="preserve"> where the Designated </w:t>
        </w:r>
      </w:ins>
      <w:ins w:id="450" w:author="Matthew Fairclough" w:date="2023-05-09T15:17:00Z">
        <w:r w:rsidR="00996350">
          <w:rPr>
            <w:rFonts w:ascii="Arial Narrow" w:hAnsi="Arial Narrow"/>
          </w:rPr>
          <w:t>C</w:t>
        </w:r>
      </w:ins>
      <w:ins w:id="451" w:author="Matthew Fairclough" w:date="2023-05-09T15:11:00Z">
        <w:r w:rsidRPr="00D61118">
          <w:rPr>
            <w:rFonts w:ascii="Arial Narrow" w:hAnsi="Arial Narrow"/>
          </w:rPr>
          <w:t>onnection Points comprise more than 10 MW</w:t>
        </w:r>
        <w:r w:rsidR="00D61118" w:rsidRPr="00D61118">
          <w:rPr>
            <w:rFonts w:ascii="Arial Narrow" w:hAnsi="Arial Narrow"/>
          </w:rPr>
          <w:t>.</w:t>
        </w:r>
      </w:ins>
    </w:p>
    <w:p w14:paraId="276ACA48" w14:textId="0225DBD4" w:rsidR="00DA55EA" w:rsidRPr="00220531" w:rsidRDefault="00110543" w:rsidP="00094005">
      <w:pPr>
        <w:pStyle w:val="Heading1"/>
        <w:keepLines/>
        <w:numPr>
          <w:ilvl w:val="0"/>
          <w:numId w:val="52"/>
        </w:numPr>
        <w:pBdr>
          <w:top w:val="none" w:sz="0" w:space="0" w:color="auto"/>
          <w:bottom w:val="single" w:sz="18" w:space="2" w:color="auto"/>
        </w:pBdr>
        <w:spacing w:before="120"/>
        <w:rPr>
          <w:rFonts w:ascii="Arial Narrow" w:eastAsia="PMingLiU" w:hAnsi="Arial Narrow"/>
          <w:kern w:val="28"/>
          <w:sz w:val="32"/>
        </w:rPr>
      </w:pPr>
      <w:r>
        <w:rPr>
          <w:sz w:val="36"/>
          <w:szCs w:val="36"/>
          <w:highlight w:val="lightGray"/>
        </w:rPr>
        <w:br w:type="page"/>
      </w:r>
      <w:bookmarkStart w:id="452" w:name="_Toc133228758"/>
      <w:bookmarkStart w:id="453" w:name="_Ref120187277"/>
      <w:bookmarkStart w:id="454" w:name="_Ref133242410"/>
      <w:bookmarkStart w:id="455" w:name="_Toc133479317"/>
      <w:bookmarkStart w:id="456" w:name="_Toc133939884"/>
      <w:bookmarkStart w:id="457" w:name="_Ref133940746"/>
      <w:r w:rsidR="00DA55EA" w:rsidRPr="00220531">
        <w:rPr>
          <w:rFonts w:ascii="Arial Narrow" w:eastAsia="PMingLiU" w:hAnsi="Arial Narrow"/>
          <w:kern w:val="28"/>
          <w:sz w:val="32"/>
        </w:rPr>
        <w:t xml:space="preserve">– </w:t>
      </w:r>
      <w:r w:rsidR="001462A7" w:rsidRPr="00220531">
        <w:rPr>
          <w:rFonts w:ascii="Arial Narrow" w:eastAsia="PMingLiU" w:hAnsi="Arial Narrow"/>
          <w:kern w:val="28"/>
          <w:sz w:val="32"/>
        </w:rPr>
        <w:t>Baseline</w:t>
      </w:r>
      <w:r w:rsidR="00085554" w:rsidRPr="00220531">
        <w:rPr>
          <w:rFonts w:ascii="Arial Narrow" w:eastAsia="PMingLiU" w:hAnsi="Arial Narrow"/>
          <w:kern w:val="28"/>
          <w:sz w:val="32"/>
        </w:rPr>
        <w:t xml:space="preserve"> </w:t>
      </w:r>
      <w:r w:rsidR="007D7979" w:rsidRPr="00220531">
        <w:rPr>
          <w:rFonts w:ascii="Arial Narrow" w:eastAsia="PMingLiU" w:hAnsi="Arial Narrow"/>
          <w:kern w:val="28"/>
          <w:sz w:val="32"/>
        </w:rPr>
        <w:t>Q</w:t>
      </w:r>
      <w:r w:rsidR="00DA55EA" w:rsidRPr="00220531">
        <w:rPr>
          <w:rFonts w:ascii="Arial Narrow" w:eastAsia="PMingLiU" w:hAnsi="Arial Narrow"/>
          <w:kern w:val="28"/>
          <w:sz w:val="32"/>
        </w:rPr>
        <w:t xml:space="preserve">uantity calculation </w:t>
      </w:r>
      <w:commentRangeStart w:id="458"/>
      <w:r w:rsidR="00DA55EA" w:rsidRPr="00220531">
        <w:rPr>
          <w:rFonts w:ascii="Arial Narrow" w:eastAsia="PMingLiU" w:hAnsi="Arial Narrow"/>
          <w:kern w:val="28"/>
          <w:sz w:val="32"/>
        </w:rPr>
        <w:t>methodology</w:t>
      </w:r>
      <w:bookmarkEnd w:id="452"/>
      <w:bookmarkEnd w:id="453"/>
      <w:bookmarkEnd w:id="454"/>
      <w:bookmarkEnd w:id="455"/>
      <w:bookmarkEnd w:id="456"/>
      <w:bookmarkEnd w:id="457"/>
      <w:commentRangeEnd w:id="458"/>
      <w:r w:rsidR="00CD257C">
        <w:rPr>
          <w:rStyle w:val="CommentReference"/>
          <w:rFonts w:ascii="Times New Roman" w:hAnsi="Times New Roman"/>
          <w:b w:val="0"/>
        </w:rPr>
        <w:commentReference w:id="458"/>
      </w:r>
    </w:p>
    <w:p w14:paraId="3083E383" w14:textId="6DB9622A" w:rsidR="00A6359F" w:rsidRDefault="00A6359F" w:rsidP="00024D42">
      <w:pPr>
        <w:spacing w:before="120" w:after="120"/>
        <w:rPr>
          <w:rFonts w:ascii="Arial Narrow" w:hAnsi="Arial Narrow"/>
          <w:sz w:val="22"/>
          <w:szCs w:val="22"/>
        </w:rPr>
      </w:pPr>
      <w:r>
        <w:rPr>
          <w:rFonts w:ascii="Arial Narrow" w:hAnsi="Arial Narrow"/>
          <w:sz w:val="22"/>
          <w:szCs w:val="22"/>
        </w:rPr>
        <w:t>Th</w:t>
      </w:r>
      <w:r w:rsidRPr="00706A8E">
        <w:rPr>
          <w:rFonts w:ascii="Arial Narrow" w:hAnsi="Arial Narrow"/>
          <w:sz w:val="22"/>
          <w:szCs w:val="22"/>
        </w:rPr>
        <w:t xml:space="preserve">e </w:t>
      </w:r>
      <w:r w:rsidR="00F66823" w:rsidRPr="00706A8E">
        <w:rPr>
          <w:rFonts w:ascii="Arial Narrow" w:hAnsi="Arial Narrow"/>
          <w:sz w:val="22"/>
          <w:szCs w:val="22"/>
        </w:rPr>
        <w:t>B</w:t>
      </w:r>
      <w:r w:rsidRPr="00706A8E">
        <w:rPr>
          <w:rFonts w:ascii="Arial Narrow" w:hAnsi="Arial Narrow"/>
          <w:sz w:val="22"/>
          <w:szCs w:val="22"/>
        </w:rPr>
        <w:t xml:space="preserve">aseline </w:t>
      </w:r>
      <w:r w:rsidR="00F66823" w:rsidRPr="00706A8E">
        <w:rPr>
          <w:rFonts w:ascii="Arial Narrow" w:hAnsi="Arial Narrow"/>
          <w:sz w:val="22"/>
          <w:szCs w:val="22"/>
        </w:rPr>
        <w:t xml:space="preserve">Quantity </w:t>
      </w:r>
      <w:r w:rsidR="006C7338" w:rsidRPr="00706A8E">
        <w:rPr>
          <w:rFonts w:ascii="Arial Narrow" w:hAnsi="Arial Narrow"/>
          <w:sz w:val="22"/>
          <w:szCs w:val="22"/>
        </w:rPr>
        <w:t xml:space="preserve">in </w:t>
      </w:r>
      <w:commentRangeStart w:id="459"/>
      <w:r w:rsidR="006C7338" w:rsidRPr="00706A8E">
        <w:rPr>
          <w:rFonts w:ascii="Arial Narrow" w:hAnsi="Arial Narrow"/>
          <w:sz w:val="22"/>
          <w:szCs w:val="22"/>
        </w:rPr>
        <w:t>MW</w:t>
      </w:r>
      <w:r w:rsidR="000248B9" w:rsidRPr="00706A8E">
        <w:rPr>
          <w:rFonts w:ascii="Arial Narrow" w:hAnsi="Arial Narrow"/>
          <w:sz w:val="22"/>
          <w:szCs w:val="22"/>
        </w:rPr>
        <w:t>h</w:t>
      </w:r>
      <w:r w:rsidR="00EC0BEE" w:rsidRPr="00706A8E">
        <w:rPr>
          <w:rFonts w:ascii="Arial Narrow" w:hAnsi="Arial Narrow"/>
          <w:sz w:val="22"/>
          <w:szCs w:val="22"/>
        </w:rPr>
        <w:t xml:space="preserve"> </w:t>
      </w:r>
      <w:commentRangeEnd w:id="459"/>
      <w:r w:rsidR="00325537" w:rsidRPr="00706A8E">
        <w:rPr>
          <w:rStyle w:val="CommentReference"/>
        </w:rPr>
        <w:commentReference w:id="459"/>
      </w:r>
      <w:r w:rsidRPr="00706A8E">
        <w:rPr>
          <w:rFonts w:ascii="Arial Narrow" w:hAnsi="Arial Narrow"/>
          <w:sz w:val="22"/>
          <w:szCs w:val="22"/>
        </w:rPr>
        <w:t>f</w:t>
      </w:r>
      <w:r w:rsidR="00504BA0" w:rsidRPr="00706A8E">
        <w:rPr>
          <w:rFonts w:ascii="Arial Narrow" w:hAnsi="Arial Narrow"/>
          <w:sz w:val="22"/>
          <w:szCs w:val="22"/>
        </w:rPr>
        <w:t>or</w:t>
      </w:r>
      <w:r w:rsidR="0053087D" w:rsidRPr="00706A8E">
        <w:rPr>
          <w:rFonts w:ascii="Arial Narrow" w:hAnsi="Arial Narrow"/>
          <w:sz w:val="22"/>
          <w:szCs w:val="22"/>
        </w:rPr>
        <w:t xml:space="preserve"> </w:t>
      </w:r>
      <w:r w:rsidR="000F57A4" w:rsidRPr="00706A8E">
        <w:rPr>
          <w:rFonts w:ascii="Arial Narrow" w:hAnsi="Arial Narrow"/>
          <w:sz w:val="22"/>
          <w:szCs w:val="22"/>
        </w:rPr>
        <w:t>the Unregistered Service Equipment is</w:t>
      </w:r>
      <w:r w:rsidR="004D5000">
        <w:rPr>
          <w:rFonts w:ascii="Arial Narrow" w:hAnsi="Arial Narrow"/>
          <w:sz w:val="22"/>
          <w:szCs w:val="22"/>
        </w:rPr>
        <w:t xml:space="preserve"> determined in accordance with this </w:t>
      </w:r>
      <w:r w:rsidR="004D5000" w:rsidRPr="004D5000">
        <w:rPr>
          <w:rFonts w:ascii="Arial Narrow" w:hAnsi="Arial Narrow"/>
          <w:b/>
          <w:bCs/>
          <w:sz w:val="22"/>
          <w:szCs w:val="22"/>
        </w:rPr>
        <w:fldChar w:fldCharType="begin"/>
      </w:r>
      <w:r w:rsidR="004D5000" w:rsidRPr="004D5000">
        <w:rPr>
          <w:rFonts w:ascii="Arial Narrow" w:hAnsi="Arial Narrow"/>
          <w:b/>
          <w:bCs/>
          <w:sz w:val="22"/>
          <w:szCs w:val="22"/>
        </w:rPr>
        <w:instrText xml:space="preserve"> REF _Ref133940746 \r \h  \* MERGEFORMAT </w:instrText>
      </w:r>
      <w:r w:rsidR="004D5000" w:rsidRPr="004D5000">
        <w:rPr>
          <w:rFonts w:ascii="Arial Narrow" w:hAnsi="Arial Narrow"/>
          <w:b/>
          <w:bCs/>
          <w:sz w:val="22"/>
          <w:szCs w:val="22"/>
        </w:rPr>
      </w:r>
      <w:r w:rsidR="004D5000" w:rsidRPr="004D5000">
        <w:rPr>
          <w:rFonts w:ascii="Arial Narrow" w:hAnsi="Arial Narrow"/>
          <w:b/>
          <w:bCs/>
          <w:sz w:val="22"/>
          <w:szCs w:val="22"/>
        </w:rPr>
        <w:fldChar w:fldCharType="separate"/>
      </w:r>
      <w:r w:rsidR="004D5000" w:rsidRPr="004D5000">
        <w:rPr>
          <w:rFonts w:ascii="Arial Narrow" w:hAnsi="Arial Narrow"/>
          <w:b/>
          <w:bCs/>
          <w:sz w:val="22"/>
          <w:szCs w:val="22"/>
        </w:rPr>
        <w:t>Schedule 4</w:t>
      </w:r>
      <w:r w:rsidR="004D5000" w:rsidRPr="004D5000">
        <w:rPr>
          <w:rFonts w:ascii="Arial Narrow" w:hAnsi="Arial Narrow"/>
          <w:b/>
          <w:bCs/>
          <w:sz w:val="22"/>
          <w:szCs w:val="22"/>
        </w:rPr>
        <w:fldChar w:fldCharType="end"/>
      </w:r>
      <w:r w:rsidR="004D5000">
        <w:rPr>
          <w:rFonts w:ascii="Arial Narrow" w:hAnsi="Arial Narrow"/>
          <w:sz w:val="22"/>
          <w:szCs w:val="22"/>
        </w:rPr>
        <w:t>.</w:t>
      </w:r>
    </w:p>
    <w:p w14:paraId="4B7F6F3A" w14:textId="2EEBBA07" w:rsidR="00B6711B" w:rsidRPr="00A4366D" w:rsidRDefault="00B6711B" w:rsidP="003D3F2A">
      <w:pPr>
        <w:spacing w:before="120" w:after="120"/>
        <w:textAlignment w:val="baseline"/>
        <w:rPr>
          <w:rFonts w:ascii="Arial Narrow" w:hAnsi="Arial Narrow"/>
          <w:b/>
          <w:bCs/>
          <w:sz w:val="22"/>
          <w:szCs w:val="22"/>
          <w:lang w:eastAsia="en-AU"/>
        </w:rPr>
      </w:pPr>
      <w:r w:rsidRPr="00A4366D">
        <w:rPr>
          <w:rFonts w:ascii="Arial Narrow" w:hAnsi="Arial Narrow"/>
          <w:b/>
          <w:bCs/>
          <w:sz w:val="22"/>
          <w:szCs w:val="22"/>
          <w:lang w:eastAsia="en-AU"/>
        </w:rPr>
        <w:t>Calculation</w:t>
      </w:r>
    </w:p>
    <w:p w14:paraId="6267DDFC" w14:textId="67B4BD7A" w:rsidR="00B569EE" w:rsidRPr="00A4366D" w:rsidRDefault="00B6711B" w:rsidP="003D3F2A">
      <w:pPr>
        <w:spacing w:before="120" w:after="120"/>
        <w:textAlignment w:val="baseline"/>
        <w:rPr>
          <w:rFonts w:ascii="Arial Narrow" w:hAnsi="Arial Narrow"/>
          <w:sz w:val="22"/>
          <w:szCs w:val="22"/>
          <w:lang w:eastAsia="en-AU"/>
        </w:rPr>
      </w:pPr>
      <w:r w:rsidRPr="00A4366D">
        <w:rPr>
          <w:rFonts w:ascii="Arial Narrow" w:hAnsi="Arial Narrow"/>
          <w:sz w:val="22"/>
          <w:szCs w:val="22"/>
          <w:lang w:eastAsia="en-AU"/>
        </w:rPr>
        <w:t xml:space="preserve">The calculation of the amount of </w:t>
      </w:r>
      <w:r w:rsidR="00415925" w:rsidRPr="00A4366D">
        <w:rPr>
          <w:rFonts w:ascii="Arial Narrow" w:hAnsi="Arial Narrow"/>
          <w:sz w:val="22"/>
          <w:szCs w:val="22"/>
          <w:lang w:eastAsia="en-AU"/>
        </w:rPr>
        <w:t>S</w:t>
      </w:r>
      <w:r w:rsidRPr="00A4366D">
        <w:rPr>
          <w:rFonts w:ascii="Arial Narrow" w:hAnsi="Arial Narrow"/>
          <w:sz w:val="22"/>
          <w:szCs w:val="22"/>
          <w:lang w:eastAsia="en-AU"/>
        </w:rPr>
        <w:t>ervice delivered in accordance with an activation will be in accordance with the following:</w:t>
      </w:r>
    </w:p>
    <w:p w14:paraId="519FA3E5" w14:textId="332B1C5A" w:rsidR="00B6711B" w:rsidRPr="00E679A6" w:rsidRDefault="00B6711B" w:rsidP="003D3F2A">
      <w:pPr>
        <w:spacing w:before="120" w:after="120"/>
        <w:textAlignment w:val="baseline"/>
        <w:rPr>
          <w:rFonts w:ascii="Arial Narrow" w:hAnsi="Arial Narrow"/>
          <w:sz w:val="22"/>
          <w:szCs w:val="22"/>
          <w:lang w:eastAsia="en-AU"/>
        </w:rPr>
      </w:pPr>
      <w:r w:rsidRPr="00A4366D">
        <w:rPr>
          <w:rFonts w:ascii="Arial Narrow" w:hAnsi="Arial Narrow"/>
          <w:sz w:val="22"/>
          <w:szCs w:val="22"/>
          <w:lang w:eastAsia="en-AU"/>
        </w:rPr>
        <w:t xml:space="preserve">The aggregated electricity demand of all </w:t>
      </w:r>
      <w:r w:rsidRPr="00A4366D">
        <w:rPr>
          <w:rFonts w:ascii="Arial Narrow" w:hAnsi="Arial Narrow"/>
          <w:i/>
          <w:sz w:val="22"/>
          <w:szCs w:val="22"/>
          <w:lang w:eastAsia="en-AU"/>
        </w:rPr>
        <w:t>NMI’s</w:t>
      </w:r>
      <w:r w:rsidRPr="00A4366D">
        <w:rPr>
          <w:rFonts w:ascii="Arial Narrow" w:hAnsi="Arial Narrow"/>
          <w:sz w:val="22"/>
          <w:szCs w:val="22"/>
          <w:lang w:eastAsia="en-AU"/>
        </w:rPr>
        <w:t xml:space="preserve"> </w:t>
      </w:r>
      <w:r w:rsidR="00507025" w:rsidRPr="00A4366D">
        <w:rPr>
          <w:rFonts w:ascii="Arial Narrow" w:hAnsi="Arial Narrow"/>
          <w:sz w:val="22"/>
          <w:szCs w:val="22"/>
          <w:lang w:eastAsia="en-AU"/>
        </w:rPr>
        <w:t xml:space="preserve">from the Designated Connection Points </w:t>
      </w:r>
      <w:r w:rsidRPr="00A4366D">
        <w:rPr>
          <w:rFonts w:ascii="Arial Narrow" w:hAnsi="Arial Narrow"/>
          <w:sz w:val="22"/>
          <w:szCs w:val="22"/>
          <w:lang w:eastAsia="en-AU"/>
        </w:rPr>
        <w:t xml:space="preserve">in </w:t>
      </w:r>
      <w:r w:rsidR="00507025" w:rsidRPr="00A4366D">
        <w:rPr>
          <w:rFonts w:ascii="Arial Narrow" w:hAnsi="Arial Narrow"/>
          <w:b/>
          <w:bCs/>
          <w:sz w:val="22"/>
          <w:szCs w:val="22"/>
          <w:lang w:eastAsia="en-AU"/>
        </w:rPr>
        <w:fldChar w:fldCharType="begin"/>
      </w:r>
      <w:r w:rsidR="00507025" w:rsidRPr="00A4366D">
        <w:rPr>
          <w:rFonts w:ascii="Arial Narrow" w:hAnsi="Arial Narrow"/>
          <w:b/>
          <w:bCs/>
          <w:sz w:val="22"/>
          <w:szCs w:val="22"/>
          <w:lang w:eastAsia="en-AU"/>
        </w:rPr>
        <w:instrText xml:space="preserve"> REF _Ref133933504 \r \h  \* MERGEFORMAT </w:instrText>
      </w:r>
      <w:r w:rsidR="00507025" w:rsidRPr="00A4366D">
        <w:rPr>
          <w:rFonts w:ascii="Arial Narrow" w:hAnsi="Arial Narrow"/>
          <w:b/>
          <w:bCs/>
          <w:sz w:val="22"/>
          <w:szCs w:val="22"/>
          <w:lang w:eastAsia="en-AU"/>
        </w:rPr>
      </w:r>
      <w:r w:rsidR="00507025" w:rsidRPr="00A4366D">
        <w:rPr>
          <w:rFonts w:ascii="Arial Narrow" w:hAnsi="Arial Narrow"/>
          <w:b/>
          <w:bCs/>
          <w:sz w:val="22"/>
          <w:szCs w:val="22"/>
          <w:lang w:eastAsia="en-AU"/>
        </w:rPr>
        <w:fldChar w:fldCharType="separate"/>
      </w:r>
      <w:r w:rsidR="00C90283" w:rsidRPr="00A4366D">
        <w:rPr>
          <w:rFonts w:ascii="Arial Narrow" w:hAnsi="Arial Narrow"/>
          <w:b/>
          <w:bCs/>
          <w:sz w:val="22"/>
          <w:szCs w:val="22"/>
          <w:lang w:eastAsia="en-AU"/>
        </w:rPr>
        <w:t>Schedule 3</w:t>
      </w:r>
      <w:r w:rsidR="00507025" w:rsidRPr="00A4366D">
        <w:rPr>
          <w:rFonts w:ascii="Arial Narrow" w:hAnsi="Arial Narrow"/>
          <w:b/>
          <w:bCs/>
          <w:sz w:val="22"/>
          <w:szCs w:val="22"/>
          <w:lang w:eastAsia="en-AU"/>
        </w:rPr>
        <w:fldChar w:fldCharType="end"/>
      </w:r>
      <w:r w:rsidR="00507025" w:rsidRPr="00A4366D">
        <w:rPr>
          <w:rFonts w:ascii="Arial Narrow" w:hAnsi="Arial Narrow"/>
          <w:sz w:val="22"/>
          <w:szCs w:val="22"/>
          <w:lang w:eastAsia="en-AU"/>
        </w:rPr>
        <w:t xml:space="preserve"> </w:t>
      </w:r>
      <w:r w:rsidRPr="00A4366D">
        <w:rPr>
          <w:rFonts w:ascii="Arial Narrow" w:hAnsi="Arial Narrow"/>
          <w:sz w:val="22"/>
          <w:szCs w:val="22"/>
          <w:lang w:eastAsia="en-AU"/>
        </w:rPr>
        <w:t xml:space="preserve">will be used to calculate the </w:t>
      </w:r>
      <w:r w:rsidR="002364A6" w:rsidRPr="00A4366D">
        <w:rPr>
          <w:rFonts w:ascii="Arial Narrow" w:hAnsi="Arial Narrow"/>
          <w:sz w:val="22"/>
          <w:szCs w:val="22"/>
          <w:lang w:eastAsia="en-AU"/>
        </w:rPr>
        <w:t xml:space="preserve">Baseline Quantity </w:t>
      </w:r>
      <w:r w:rsidRPr="00A4366D">
        <w:rPr>
          <w:rFonts w:ascii="Arial Narrow" w:hAnsi="Arial Narrow"/>
          <w:sz w:val="22"/>
          <w:szCs w:val="22"/>
          <w:lang w:eastAsia="en-AU"/>
        </w:rPr>
        <w:t xml:space="preserve">and the amount of </w:t>
      </w:r>
      <w:r w:rsidR="002364A6" w:rsidRPr="00A4366D">
        <w:rPr>
          <w:rFonts w:ascii="Arial Narrow" w:hAnsi="Arial Narrow"/>
          <w:sz w:val="22"/>
          <w:szCs w:val="22"/>
          <w:lang w:eastAsia="en-AU"/>
        </w:rPr>
        <w:t>S</w:t>
      </w:r>
      <w:r w:rsidRPr="00A4366D">
        <w:rPr>
          <w:rFonts w:ascii="Arial Narrow" w:hAnsi="Arial Narrow"/>
          <w:sz w:val="22"/>
          <w:szCs w:val="22"/>
          <w:lang w:eastAsia="en-AU"/>
        </w:rPr>
        <w:t>ervice actually supplied.</w:t>
      </w:r>
      <w:r w:rsidR="0032119E" w:rsidRPr="00A4366D">
        <w:rPr>
          <w:rFonts w:ascii="Arial Narrow" w:hAnsi="Arial Narrow"/>
          <w:sz w:val="22"/>
          <w:szCs w:val="22"/>
          <w:lang w:eastAsia="en-AU"/>
        </w:rPr>
        <w:t xml:space="preserve"> </w:t>
      </w:r>
      <w:r w:rsidR="004833F4" w:rsidRPr="00A4366D">
        <w:rPr>
          <w:rFonts w:ascii="Arial Narrow" w:hAnsi="Arial Narrow"/>
          <w:sz w:val="22"/>
          <w:szCs w:val="22"/>
          <w:lang w:eastAsia="en-AU"/>
        </w:rPr>
        <w:t xml:space="preserve">Baseline Quantities </w:t>
      </w:r>
      <w:r w:rsidRPr="00A4366D">
        <w:rPr>
          <w:rFonts w:ascii="Arial Narrow" w:hAnsi="Arial Narrow"/>
          <w:sz w:val="22"/>
          <w:szCs w:val="22"/>
          <w:lang w:eastAsia="en-AU"/>
        </w:rPr>
        <w:t>and Service Quantit</w:t>
      </w:r>
      <w:r w:rsidR="004833F4" w:rsidRPr="00A4366D">
        <w:rPr>
          <w:rFonts w:ascii="Arial Narrow" w:hAnsi="Arial Narrow"/>
          <w:sz w:val="22"/>
          <w:szCs w:val="22"/>
          <w:lang w:eastAsia="en-AU"/>
        </w:rPr>
        <w:t>ies</w:t>
      </w:r>
      <w:r w:rsidRPr="00A4366D">
        <w:rPr>
          <w:rFonts w:ascii="Arial Narrow" w:hAnsi="Arial Narrow"/>
          <w:sz w:val="22"/>
          <w:szCs w:val="22"/>
          <w:lang w:eastAsia="en-AU"/>
        </w:rPr>
        <w:t xml:space="preserve"> provided in accordance with an activation will not be calculated for individual </w:t>
      </w:r>
      <w:r w:rsidRPr="00A4366D">
        <w:rPr>
          <w:rFonts w:ascii="Arial Narrow" w:hAnsi="Arial Narrow"/>
          <w:i/>
          <w:sz w:val="22"/>
          <w:szCs w:val="22"/>
          <w:lang w:eastAsia="en-AU"/>
        </w:rPr>
        <w:t>NMIs</w:t>
      </w:r>
      <w:r w:rsidRPr="00A4366D">
        <w:rPr>
          <w:rFonts w:ascii="Arial Narrow" w:hAnsi="Arial Narrow"/>
          <w:sz w:val="22"/>
          <w:szCs w:val="22"/>
          <w:lang w:eastAsia="en-AU"/>
        </w:rPr>
        <w:t xml:space="preserve"> forming</w:t>
      </w:r>
      <w:r w:rsidRPr="00E679A6">
        <w:rPr>
          <w:rFonts w:ascii="Arial Narrow" w:hAnsi="Arial Narrow"/>
          <w:sz w:val="22"/>
          <w:szCs w:val="22"/>
          <w:lang w:eastAsia="en-AU"/>
        </w:rPr>
        <w:t xml:space="preserve"> part of an aggregation.</w:t>
      </w:r>
    </w:p>
    <w:p w14:paraId="0926EB41" w14:textId="58E7BA85"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b/>
          <w:bCs/>
          <w:sz w:val="22"/>
          <w:szCs w:val="22"/>
          <w:lang w:eastAsia="en-AU"/>
        </w:rPr>
        <w:t>Unadjusted baseline calculation</w:t>
      </w:r>
    </w:p>
    <w:p w14:paraId="6F2731BF" w14:textId="77777777" w:rsidR="00B70BE6" w:rsidRPr="00E679A6" w:rsidRDefault="009378B0" w:rsidP="003D3F2A">
      <w:pPr>
        <w:spacing w:before="120" w:after="120"/>
        <w:rPr>
          <w:rFonts w:ascii="Arial Narrow" w:hAnsi="Arial Narrow"/>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S</m:t>
              </m:r>
            </m:den>
          </m:f>
          <m:nary>
            <m:naryPr>
              <m:chr m:val="∑"/>
              <m:limLoc m:val="undOvr"/>
              <m:supHide m:val="1"/>
              <m:ctrlPr>
                <w:rPr>
                  <w:rFonts w:ascii="Cambria Math" w:hAnsi="Cambria Math"/>
                  <w:i/>
                  <w:sz w:val="22"/>
                  <w:szCs w:val="22"/>
                </w:rPr>
              </m:ctrlPr>
            </m:naryPr>
            <m:sub>
              <m:r>
                <w:rPr>
                  <w:rFonts w:ascii="Cambria Math" w:hAnsi="Cambria Math"/>
                  <w:sz w:val="22"/>
                  <w:szCs w:val="22"/>
                </w:rPr>
                <m:t>i=1,2,..,S</m:t>
              </m:r>
            </m:sub>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ti</m:t>
                  </m:r>
                </m:sub>
              </m:sSub>
            </m:e>
          </m:nary>
        </m:oMath>
      </m:oMathPara>
    </w:p>
    <w:p w14:paraId="351BE3DF" w14:textId="7520C0A9" w:rsidR="00B6711B" w:rsidRPr="00E679A6" w:rsidRDefault="00B6711B" w:rsidP="003D3F2A">
      <w:pPr>
        <w:spacing w:before="120" w:after="120"/>
        <w:textAlignment w:val="baseline"/>
        <w:rPr>
          <w:rFonts w:ascii="Arial Narrow" w:hAnsi="Arial Narrow"/>
          <w:sz w:val="22"/>
          <w:szCs w:val="22"/>
          <w:lang w:eastAsia="en-AU"/>
        </w:rPr>
      </w:pPr>
    </w:p>
    <w:p w14:paraId="0A01B1E4" w14:textId="11C8D1C3"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Where:</w:t>
      </w:r>
    </w:p>
    <w:p w14:paraId="7E121D10" w14:textId="44431F87" w:rsidR="00B6711B" w:rsidRPr="00E679A6" w:rsidRDefault="00B6711B" w:rsidP="003D3F2A">
      <w:pPr>
        <w:spacing w:before="120" w:after="120"/>
        <w:ind w:left="705"/>
        <w:textAlignment w:val="baseline"/>
        <w:rPr>
          <w:rFonts w:ascii="Arial Narrow" w:hAnsi="Arial Narrow"/>
          <w:sz w:val="22"/>
          <w:szCs w:val="22"/>
          <w:lang w:eastAsia="en-AU"/>
        </w:rPr>
      </w:pPr>
      <w:r w:rsidRPr="00E679A6">
        <w:rPr>
          <w:rFonts w:ascii="Cambria Math" w:hAnsi="Cambria Math" w:cs="Cambria Math"/>
          <w:sz w:val="22"/>
          <w:szCs w:val="22"/>
          <w:lang w:eastAsia="en-AU"/>
        </w:rPr>
        <w:t>𝑏</w:t>
      </w:r>
      <w:r w:rsidRPr="00E679A6">
        <w:rPr>
          <w:rFonts w:ascii="Arial Narrow" w:hAnsi="Arial Narrow"/>
          <w:sz w:val="22"/>
          <w:szCs w:val="22"/>
          <w:lang w:eastAsia="en-AU"/>
        </w:rPr>
        <w:t xml:space="preserve"> = unadjusted </w:t>
      </w:r>
      <w:bookmarkStart w:id="460" w:name="_Hlk133934310"/>
      <w:r w:rsidR="00481390" w:rsidRPr="00E679A6">
        <w:rPr>
          <w:rFonts w:ascii="Arial Narrow" w:hAnsi="Arial Narrow"/>
          <w:sz w:val="22"/>
          <w:szCs w:val="22"/>
          <w:lang w:eastAsia="en-AU"/>
        </w:rPr>
        <w:t>Baseline Quantity</w:t>
      </w:r>
      <w:r w:rsidRPr="00E679A6">
        <w:rPr>
          <w:rFonts w:ascii="Arial Narrow" w:hAnsi="Arial Narrow"/>
          <w:sz w:val="22"/>
          <w:szCs w:val="22"/>
          <w:lang w:eastAsia="en-AU"/>
        </w:rPr>
        <w:t xml:space="preserve"> </w:t>
      </w:r>
      <w:bookmarkEnd w:id="460"/>
      <w:r w:rsidRPr="00E679A6">
        <w:rPr>
          <w:rFonts w:ascii="Arial Narrow" w:hAnsi="Arial Narrow"/>
          <w:sz w:val="22"/>
          <w:szCs w:val="22"/>
          <w:lang w:eastAsia="en-AU"/>
        </w:rPr>
        <w:t>MWh for a given time interval (t)</w:t>
      </w:r>
    </w:p>
    <w:p w14:paraId="17F1F995" w14:textId="5DCC5FC0" w:rsidR="00B6711B" w:rsidRPr="00E679A6" w:rsidRDefault="00B6711B" w:rsidP="003D3F2A">
      <w:pPr>
        <w:spacing w:before="120" w:after="120"/>
        <w:ind w:left="705"/>
        <w:textAlignment w:val="baseline"/>
        <w:rPr>
          <w:rFonts w:ascii="Arial Narrow" w:hAnsi="Arial Narrow"/>
          <w:sz w:val="22"/>
          <w:szCs w:val="22"/>
          <w:lang w:eastAsia="en-AU"/>
        </w:rPr>
      </w:pPr>
      <w:r w:rsidRPr="00E679A6">
        <w:rPr>
          <w:rFonts w:ascii="Arial Narrow" w:hAnsi="Arial Narrow"/>
          <w:sz w:val="22"/>
          <w:szCs w:val="22"/>
          <w:lang w:eastAsia="en-AU"/>
        </w:rPr>
        <w:t>i = one of S selected days</w:t>
      </w:r>
    </w:p>
    <w:p w14:paraId="39008BE4" w14:textId="28B85425" w:rsidR="00B6711B" w:rsidRPr="00E679A6" w:rsidRDefault="00B6711B" w:rsidP="003D3F2A">
      <w:pPr>
        <w:spacing w:before="120" w:after="120"/>
        <w:ind w:left="705"/>
        <w:textAlignment w:val="baseline"/>
        <w:rPr>
          <w:rFonts w:ascii="Arial Narrow" w:hAnsi="Arial Narrow"/>
          <w:sz w:val="22"/>
          <w:szCs w:val="22"/>
          <w:lang w:eastAsia="en-AU"/>
        </w:rPr>
      </w:pPr>
      <w:r w:rsidRPr="00E679A6">
        <w:rPr>
          <w:rFonts w:ascii="Cambria Math" w:hAnsi="Cambria Math" w:cs="Cambria Math"/>
          <w:sz w:val="22"/>
          <w:szCs w:val="22"/>
          <w:lang w:eastAsia="en-AU"/>
        </w:rPr>
        <w:t>𝑡</w:t>
      </w:r>
      <w:r w:rsidRPr="00E679A6">
        <w:rPr>
          <w:rFonts w:ascii="Arial Narrow" w:hAnsi="Arial Narrow"/>
          <w:sz w:val="22"/>
          <w:szCs w:val="22"/>
          <w:lang w:eastAsia="en-AU"/>
        </w:rPr>
        <w:t xml:space="preserve"> = </w:t>
      </w:r>
      <w:r w:rsidRPr="00E679A6">
        <w:rPr>
          <w:rFonts w:ascii="Arial Narrow" w:hAnsi="Arial Narrow"/>
          <w:i/>
          <w:sz w:val="22"/>
          <w:szCs w:val="22"/>
          <w:lang w:eastAsia="en-AU"/>
        </w:rPr>
        <w:t>Trading Interval</w:t>
      </w:r>
    </w:p>
    <w:p w14:paraId="65037D99" w14:textId="02AC9048" w:rsidR="00B6711B" w:rsidRPr="00E679A6" w:rsidRDefault="00B6711B" w:rsidP="003D3F2A">
      <w:pPr>
        <w:spacing w:before="120" w:after="120"/>
        <w:ind w:left="705"/>
        <w:textAlignment w:val="baseline"/>
        <w:rPr>
          <w:rFonts w:ascii="Arial Narrow" w:hAnsi="Arial Narrow"/>
          <w:sz w:val="22"/>
          <w:szCs w:val="22"/>
          <w:lang w:eastAsia="en-AU"/>
        </w:rPr>
      </w:pPr>
      <w:r w:rsidRPr="00E679A6">
        <w:rPr>
          <w:rFonts w:ascii="Cambria Math" w:hAnsi="Cambria Math" w:cs="Cambria Math"/>
          <w:sz w:val="22"/>
          <w:szCs w:val="22"/>
          <w:lang w:eastAsia="en-AU"/>
        </w:rPr>
        <w:t>𝑐</w:t>
      </w:r>
      <w:r w:rsidRPr="00E679A6">
        <w:rPr>
          <w:rFonts w:ascii="Arial Narrow" w:hAnsi="Arial Narrow"/>
          <w:sz w:val="22"/>
          <w:szCs w:val="22"/>
          <w:lang w:eastAsia="en-AU"/>
        </w:rPr>
        <w:t xml:space="preserve"> = MWh electricity demand for a given </w:t>
      </w:r>
      <w:r w:rsidRPr="00E679A6">
        <w:rPr>
          <w:rFonts w:ascii="Arial Narrow" w:hAnsi="Arial Narrow"/>
          <w:i/>
          <w:sz w:val="22"/>
          <w:szCs w:val="22"/>
          <w:lang w:eastAsia="en-AU"/>
        </w:rPr>
        <w:t>Trading Interval</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(t) occurring on one of the selected days i</w:t>
      </w:r>
    </w:p>
    <w:p w14:paraId="51F63344" w14:textId="18B09B41" w:rsidR="00B6711B" w:rsidRPr="00E679A6" w:rsidRDefault="00B6711B" w:rsidP="003D3F2A">
      <w:pPr>
        <w:spacing w:before="120" w:after="120"/>
        <w:ind w:left="705"/>
        <w:textAlignment w:val="baseline"/>
        <w:rPr>
          <w:rFonts w:ascii="Arial Narrow" w:hAnsi="Arial Narrow"/>
          <w:sz w:val="22"/>
          <w:szCs w:val="22"/>
          <w:lang w:eastAsia="en-AU"/>
        </w:rPr>
      </w:pPr>
      <w:r w:rsidRPr="00E679A6">
        <w:rPr>
          <w:rFonts w:ascii="Arial Narrow" w:hAnsi="Arial Narrow"/>
          <w:sz w:val="22"/>
          <w:szCs w:val="22"/>
          <w:lang w:eastAsia="en-AU"/>
        </w:rPr>
        <w:t>S = the set of selected days in the 60 calendar days immediately preceding the [day/</w:t>
      </w:r>
      <w:r w:rsidRPr="00E679A6">
        <w:rPr>
          <w:rFonts w:ascii="Arial Narrow" w:hAnsi="Arial Narrow"/>
          <w:i/>
          <w:iCs/>
          <w:sz w:val="22"/>
          <w:szCs w:val="22"/>
          <w:lang w:eastAsia="en-AU"/>
        </w:rPr>
        <w:t>weekday</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which the </w:t>
      </w:r>
      <w:r w:rsidR="00F47171" w:rsidRPr="00E679A6">
        <w:rPr>
          <w:rFonts w:ascii="Arial Narrow" w:hAnsi="Arial Narrow"/>
          <w:sz w:val="22"/>
          <w:szCs w:val="22"/>
          <w:lang w:eastAsia="en-AU"/>
        </w:rPr>
        <w:t>S</w:t>
      </w:r>
      <w:r w:rsidRPr="00E679A6">
        <w:rPr>
          <w:rFonts w:ascii="Arial Narrow" w:hAnsi="Arial Narrow"/>
          <w:sz w:val="22"/>
          <w:szCs w:val="22"/>
          <w:lang w:eastAsia="en-AU"/>
        </w:rPr>
        <w:t>ervice was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and for which the calculation is being made (the </w:t>
      </w:r>
      <w:r w:rsidRPr="00E679A6">
        <w:rPr>
          <w:rFonts w:ascii="Arial Narrow" w:hAnsi="Arial Narrow"/>
          <w:b/>
          <w:bCs/>
          <w:sz w:val="22"/>
          <w:szCs w:val="22"/>
          <w:lang w:eastAsia="en-AU"/>
        </w:rPr>
        <w:t>45 day period</w:t>
      </w:r>
      <w:r w:rsidRPr="00E679A6">
        <w:rPr>
          <w:rFonts w:ascii="Arial Narrow" w:hAnsi="Arial Narrow"/>
          <w:sz w:val="22"/>
          <w:szCs w:val="22"/>
          <w:lang w:eastAsia="en-AU"/>
        </w:rPr>
        <w:t>). The days in the 45 day period selected for the set will be based on [day/</w:t>
      </w:r>
      <w:r w:rsidRPr="00E679A6">
        <w:rPr>
          <w:rFonts w:ascii="Arial Narrow" w:hAnsi="Arial Narrow"/>
          <w:i/>
          <w:iCs/>
          <w:sz w:val="22"/>
          <w:szCs w:val="22"/>
          <w:lang w:eastAsia="en-AU"/>
        </w:rPr>
        <w:t>weekdays</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which the </w:t>
      </w:r>
      <w:r w:rsidR="00FE3A15" w:rsidRPr="00E679A6">
        <w:rPr>
          <w:rFonts w:ascii="Arial Narrow" w:hAnsi="Arial Narrow"/>
          <w:sz w:val="22"/>
          <w:szCs w:val="22"/>
          <w:lang w:eastAsia="en-AU"/>
        </w:rPr>
        <w:t>S</w:t>
      </w:r>
      <w:r w:rsidRPr="00E679A6">
        <w:rPr>
          <w:rFonts w:ascii="Arial Narrow" w:hAnsi="Arial Narrow"/>
          <w:sz w:val="22"/>
          <w:szCs w:val="22"/>
          <w:lang w:eastAsia="en-AU"/>
        </w:rPr>
        <w:t>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was not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t>
      </w:r>
      <w:r w:rsidRPr="00E679A6">
        <w:rPr>
          <w:rFonts w:ascii="Arial Narrow" w:hAnsi="Arial Narrow"/>
          <w:b/>
          <w:sz w:val="22"/>
          <w:szCs w:val="22"/>
          <w:lang w:eastAsia="en-AU"/>
        </w:rPr>
        <w:t>Non-</w:t>
      </w:r>
      <w:r w:rsidRPr="00E679A6">
        <w:rPr>
          <w:rFonts w:ascii="Arial Narrow" w:hAnsi="Arial Narrow"/>
          <w:b/>
          <w:bCs/>
          <w:sz w:val="22"/>
          <w:szCs w:val="22"/>
          <w:lang w:eastAsia="en-AU"/>
        </w:rPr>
        <w:t>Activated Days</w:t>
      </w:r>
      <w:r w:rsidRPr="00E679A6">
        <w:rPr>
          <w:rFonts w:ascii="Arial Narrow" w:hAnsi="Arial Narrow"/>
          <w:sz w:val="22"/>
          <w:szCs w:val="22"/>
          <w:lang w:eastAsia="en-AU"/>
        </w:rPr>
        <w:t>) and [day/</w:t>
      </w:r>
      <w:r w:rsidRPr="00E679A6">
        <w:rPr>
          <w:rFonts w:ascii="Arial Narrow" w:hAnsi="Arial Narrow"/>
          <w:i/>
          <w:iCs/>
          <w:sz w:val="22"/>
          <w:szCs w:val="22"/>
          <w:lang w:eastAsia="en-AU"/>
        </w:rPr>
        <w:t>weekdays</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which the </w:t>
      </w:r>
      <w:r w:rsidR="00FE3A15" w:rsidRPr="00E679A6">
        <w:rPr>
          <w:rFonts w:ascii="Arial Narrow" w:hAnsi="Arial Narrow"/>
          <w:sz w:val="22"/>
          <w:szCs w:val="22"/>
          <w:lang w:eastAsia="en-AU"/>
        </w:rPr>
        <w:t>S</w:t>
      </w:r>
      <w:r w:rsidRPr="00E679A6">
        <w:rPr>
          <w:rFonts w:ascii="Arial Narrow" w:hAnsi="Arial Narrow"/>
          <w:sz w:val="22"/>
          <w:szCs w:val="22"/>
          <w:lang w:eastAsia="en-AU"/>
        </w:rPr>
        <w:t>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was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t>
      </w:r>
      <w:r w:rsidRPr="00E679A6">
        <w:rPr>
          <w:rFonts w:ascii="Arial Narrow" w:hAnsi="Arial Narrow"/>
          <w:b/>
          <w:bCs/>
          <w:sz w:val="22"/>
          <w:szCs w:val="22"/>
          <w:lang w:eastAsia="en-AU"/>
        </w:rPr>
        <w:t>Activated Days</w:t>
      </w:r>
      <w:r w:rsidRPr="00E679A6">
        <w:rPr>
          <w:rFonts w:ascii="Arial Narrow" w:hAnsi="Arial Narrow"/>
          <w:sz w:val="22"/>
          <w:szCs w:val="22"/>
          <w:lang w:eastAsia="en-AU"/>
        </w:rPr>
        <w:t>) determined as follows:</w:t>
      </w:r>
    </w:p>
    <w:p w14:paraId="6D19ABFD" w14:textId="33F3FE88" w:rsidR="00B6711B" w:rsidRPr="00E679A6" w:rsidRDefault="00B6711B" w:rsidP="003D3F2A">
      <w:pPr>
        <w:spacing w:before="120" w:after="120"/>
        <w:textAlignment w:val="baseline"/>
        <w:rPr>
          <w:rFonts w:ascii="Arial Narrow" w:hAnsi="Arial Narrow"/>
          <w:sz w:val="22"/>
          <w:szCs w:val="22"/>
          <w:lang w:eastAsia="en-AU"/>
        </w:rPr>
      </w:pPr>
    </w:p>
    <w:p w14:paraId="0CE80585" w14:textId="2C9F506C"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Step 1 - This set of selected days will normally comprise the 10 Non-Activated Days immediately preceding the [day/</w:t>
      </w:r>
      <w:r w:rsidRPr="00E679A6">
        <w:rPr>
          <w:rFonts w:ascii="Arial Narrow" w:hAnsi="Arial Narrow"/>
          <w:i/>
          <w:iCs/>
          <w:sz w:val="22"/>
          <w:szCs w:val="22"/>
          <w:lang w:eastAsia="en-AU"/>
        </w:rPr>
        <w:t>weekday</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which </w:t>
      </w:r>
      <w:r w:rsidR="002E216A" w:rsidRPr="00E679A6">
        <w:rPr>
          <w:rFonts w:ascii="Arial Narrow" w:hAnsi="Arial Narrow"/>
          <w:sz w:val="22"/>
          <w:szCs w:val="22"/>
          <w:lang w:eastAsia="en-AU"/>
        </w:rPr>
        <w:t xml:space="preserve">the </w:t>
      </w:r>
      <w:r w:rsidR="00B5760F" w:rsidRPr="00E679A6">
        <w:rPr>
          <w:rFonts w:ascii="Arial Narrow" w:hAnsi="Arial Narrow"/>
          <w:sz w:val="22"/>
          <w:szCs w:val="22"/>
          <w:lang w:eastAsia="en-AU"/>
        </w:rPr>
        <w:t>S</w:t>
      </w:r>
      <w:r w:rsidRPr="00E679A6">
        <w:rPr>
          <w:rFonts w:ascii="Arial Narrow" w:hAnsi="Arial Narrow"/>
          <w:sz w:val="22"/>
          <w:szCs w:val="22"/>
          <w:lang w:eastAsia="en-AU"/>
        </w:rPr>
        <w:t>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was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and for which the calculation is being made. The </w:t>
      </w:r>
      <w:r w:rsidR="001814B4" w:rsidRPr="00E679A6">
        <w:rPr>
          <w:rFonts w:ascii="Arial Narrow" w:hAnsi="Arial Narrow"/>
          <w:sz w:val="22"/>
          <w:szCs w:val="22"/>
          <w:lang w:eastAsia="en-AU"/>
        </w:rPr>
        <w:t>Service</w:t>
      </w:r>
      <w:r w:rsidRPr="00E679A6">
        <w:rPr>
          <w:rFonts w:ascii="Arial Narrow" w:hAnsi="Arial Narrow"/>
          <w:sz w:val="22"/>
          <w:szCs w:val="22"/>
          <w:lang w:eastAsia="en-AU"/>
        </w:rPr>
        <w:t xml:space="preserve"> </w:t>
      </w:r>
      <w:r w:rsidR="001814B4" w:rsidRPr="00E679A6">
        <w:rPr>
          <w:rFonts w:ascii="Arial Narrow" w:hAnsi="Arial Narrow"/>
          <w:sz w:val="22"/>
          <w:szCs w:val="22"/>
          <w:lang w:eastAsia="en-AU"/>
        </w:rPr>
        <w:t>P</w:t>
      </w:r>
      <w:r w:rsidRPr="00E679A6">
        <w:rPr>
          <w:rFonts w:ascii="Arial Narrow" w:hAnsi="Arial Narrow"/>
          <w:sz w:val="22"/>
          <w:szCs w:val="22"/>
          <w:lang w:eastAsia="en-AU"/>
        </w:rPr>
        <w:t>rovider may request that AEMO exclude days from the set of selected days. AEMO may determine to exclude or include those days at AEMO’s discretion.</w:t>
      </w:r>
    </w:p>
    <w:p w14:paraId="490AD4C9" w14:textId="77777777" w:rsidR="006159C6" w:rsidRPr="00E679A6" w:rsidRDefault="006159C6" w:rsidP="003D3F2A">
      <w:pPr>
        <w:spacing w:before="120" w:after="120"/>
        <w:textAlignment w:val="baseline"/>
        <w:rPr>
          <w:rFonts w:ascii="Arial Narrow" w:hAnsi="Arial Narrow"/>
          <w:sz w:val="22"/>
          <w:szCs w:val="22"/>
          <w:lang w:eastAsia="en-AU"/>
        </w:rPr>
      </w:pPr>
    </w:p>
    <w:p w14:paraId="3C28757D" w14:textId="0361E2ED"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Step 2 - If, in the 45 day period, there are less than 10 Non-Activated Days but 5 or more Non-Activated Days, then S comprises those Non-Activated Days.</w:t>
      </w:r>
    </w:p>
    <w:p w14:paraId="60F44CDF" w14:textId="77777777" w:rsidR="006159C6" w:rsidRPr="00E679A6" w:rsidRDefault="006159C6" w:rsidP="003D3F2A">
      <w:pPr>
        <w:spacing w:before="120" w:after="120"/>
        <w:textAlignment w:val="baseline"/>
        <w:rPr>
          <w:rFonts w:ascii="Arial Narrow" w:hAnsi="Arial Narrow"/>
          <w:sz w:val="22"/>
          <w:szCs w:val="22"/>
          <w:lang w:eastAsia="en-AU"/>
        </w:rPr>
      </w:pPr>
    </w:p>
    <w:p w14:paraId="773022C2" w14:textId="09832D50"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 xml:space="preserve">Step 3 - If, in the 45 day period, there are less than 5 Non-Activated Days, then S comprises the Non-Activated Days plus one or more of the Activated Days in the 45 day period will be added to the number of Non-Activated Days so that the total number of days in the set equals 5. The Activated Days added to the Non-Activated Days will be determined based on the level of demand during the </w:t>
      </w:r>
      <w:r w:rsidRPr="00E679A6">
        <w:rPr>
          <w:rFonts w:ascii="Arial Narrow" w:hAnsi="Arial Narrow"/>
          <w:i/>
          <w:sz w:val="22"/>
          <w:szCs w:val="22"/>
          <w:lang w:eastAsia="en-AU"/>
        </w:rPr>
        <w:t>Trading Intervals</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during the period of activation</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the Activated Days (with the Activated Day with the highest demand during any </w:t>
      </w:r>
      <w:r w:rsidRPr="00E679A6">
        <w:rPr>
          <w:rFonts w:ascii="Arial Narrow" w:hAnsi="Arial Narrow"/>
          <w:i/>
          <w:sz w:val="22"/>
          <w:szCs w:val="22"/>
          <w:lang w:eastAsia="en-AU"/>
        </w:rPr>
        <w:t>Trading Interval</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during the period of activation</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that Activated Day ranked highest and added to the Non-Activated Days, with the next highest ranked Activated Day added and so on, until the total number of days in the set equals 5). If 2 or more Activated Days are ranked the same based on the highest demand during any </w:t>
      </w:r>
      <w:r w:rsidRPr="00E679A6">
        <w:rPr>
          <w:rFonts w:ascii="Arial Narrow" w:hAnsi="Arial Narrow"/>
          <w:i/>
          <w:sz w:val="22"/>
          <w:szCs w:val="22"/>
          <w:lang w:eastAsia="en-AU"/>
        </w:rPr>
        <w:t>Trading Interval</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during the period of activation, the Activated Day closest in time to the [day/</w:t>
      </w:r>
      <w:r w:rsidRPr="00E679A6">
        <w:rPr>
          <w:rFonts w:ascii="Arial Narrow" w:hAnsi="Arial Narrow"/>
          <w:i/>
          <w:iCs/>
          <w:sz w:val="22"/>
          <w:szCs w:val="22"/>
          <w:lang w:eastAsia="en-AU"/>
        </w:rPr>
        <w:t>weekday</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on which </w:t>
      </w:r>
      <w:r w:rsidR="00425A77" w:rsidRPr="00E679A6">
        <w:rPr>
          <w:rFonts w:ascii="Arial Narrow" w:hAnsi="Arial Narrow"/>
          <w:sz w:val="22"/>
          <w:szCs w:val="22"/>
          <w:lang w:eastAsia="en-AU"/>
        </w:rPr>
        <w:t>the Service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was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and for which the calculation is being made will be ranked higher.</w:t>
      </w:r>
    </w:p>
    <w:p w14:paraId="34B258F1" w14:textId="3EC4E761" w:rsidR="00B6711B" w:rsidRPr="00E679A6" w:rsidRDefault="00B6711B" w:rsidP="003D3F2A">
      <w:pPr>
        <w:spacing w:before="120" w:after="120"/>
        <w:textAlignment w:val="baseline"/>
        <w:rPr>
          <w:rFonts w:ascii="Arial Narrow" w:hAnsi="Arial Narrow"/>
          <w:sz w:val="22"/>
          <w:szCs w:val="22"/>
          <w:lang w:eastAsia="en-AU"/>
        </w:rPr>
      </w:pPr>
    </w:p>
    <w:p w14:paraId="390ADC95" w14:textId="4F323D27" w:rsidR="00B6711B" w:rsidRPr="00E679A6" w:rsidRDefault="00B6711B" w:rsidP="005A6143">
      <w:pPr>
        <w:keepNext/>
        <w:spacing w:before="120" w:after="120"/>
        <w:textAlignment w:val="baseline"/>
        <w:rPr>
          <w:rFonts w:ascii="Arial Narrow" w:hAnsi="Arial Narrow"/>
          <w:sz w:val="22"/>
          <w:szCs w:val="22"/>
          <w:lang w:eastAsia="en-AU"/>
        </w:rPr>
      </w:pPr>
      <w:r w:rsidRPr="00E679A6">
        <w:rPr>
          <w:rFonts w:ascii="Arial Narrow" w:hAnsi="Arial Narrow"/>
          <w:b/>
          <w:bCs/>
          <w:sz w:val="22"/>
          <w:szCs w:val="22"/>
          <w:lang w:eastAsia="en-AU"/>
        </w:rPr>
        <w:t>Relative Root Mean Squared Error (RRMSE)</w:t>
      </w:r>
    </w:p>
    <w:p w14:paraId="70BD2175" w14:textId="37DF9610"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 xml:space="preserve">AEMO may measure the accuracy of the unadjusted </w:t>
      </w:r>
      <w:r w:rsidR="00C479E9" w:rsidRPr="00E679A6">
        <w:rPr>
          <w:rFonts w:ascii="Arial Narrow" w:hAnsi="Arial Narrow"/>
          <w:sz w:val="22"/>
          <w:szCs w:val="22"/>
          <w:lang w:eastAsia="en-AU"/>
        </w:rPr>
        <w:t xml:space="preserve">Baseline Quantity </w:t>
      </w:r>
      <w:r w:rsidRPr="00E679A6">
        <w:rPr>
          <w:rFonts w:ascii="Arial Narrow" w:hAnsi="Arial Narrow"/>
          <w:sz w:val="22"/>
          <w:szCs w:val="22"/>
          <w:lang w:eastAsia="en-AU"/>
        </w:rPr>
        <w:t xml:space="preserve">by determining the unadjusted </w:t>
      </w:r>
      <w:r w:rsidR="00491646" w:rsidRPr="00E679A6">
        <w:rPr>
          <w:rFonts w:ascii="Arial Narrow" w:hAnsi="Arial Narrow"/>
          <w:sz w:val="22"/>
          <w:szCs w:val="22"/>
          <w:lang w:eastAsia="en-AU"/>
        </w:rPr>
        <w:t>Baseline Quantity</w:t>
      </w:r>
      <w:r w:rsidRPr="00E679A6">
        <w:rPr>
          <w:rFonts w:ascii="Arial Narrow" w:hAnsi="Arial Narrow"/>
          <w:sz w:val="22"/>
          <w:szCs w:val="22"/>
          <w:lang w:eastAsia="en-AU"/>
        </w:rPr>
        <w:t xml:space="preserve">’s relative root mean squared error (RRMSE) by comparing the </w:t>
      </w:r>
      <w:r w:rsidR="00491646" w:rsidRPr="00E679A6">
        <w:rPr>
          <w:rFonts w:ascii="Arial Narrow" w:hAnsi="Arial Narrow"/>
          <w:sz w:val="22"/>
          <w:szCs w:val="22"/>
          <w:lang w:eastAsia="en-AU"/>
        </w:rPr>
        <w:t>Service</w:t>
      </w:r>
      <w:r w:rsidRPr="00E679A6">
        <w:rPr>
          <w:rFonts w:ascii="Arial Narrow" w:hAnsi="Arial Narrow"/>
          <w:sz w:val="22"/>
          <w:szCs w:val="22"/>
          <w:lang w:eastAsia="en-AU"/>
        </w:rPr>
        <w:t xml:space="preserve"> </w:t>
      </w:r>
      <w:r w:rsidR="00491646" w:rsidRPr="00E679A6">
        <w:rPr>
          <w:rFonts w:ascii="Arial Narrow" w:hAnsi="Arial Narrow"/>
          <w:sz w:val="22"/>
          <w:szCs w:val="22"/>
          <w:lang w:eastAsia="en-AU"/>
        </w:rPr>
        <w:t>P</w:t>
      </w:r>
      <w:r w:rsidRPr="00E679A6">
        <w:rPr>
          <w:rFonts w:ascii="Arial Narrow" w:hAnsi="Arial Narrow"/>
          <w:sz w:val="22"/>
          <w:szCs w:val="22"/>
          <w:lang w:eastAsia="en-AU"/>
        </w:rPr>
        <w:t>rovider</w:t>
      </w:r>
      <w:r w:rsidR="00491646" w:rsidRPr="00E679A6">
        <w:rPr>
          <w:rFonts w:ascii="Arial Narrow" w:hAnsi="Arial Narrow"/>
          <w:sz w:val="22"/>
          <w:szCs w:val="22"/>
          <w:lang w:eastAsia="en-AU"/>
        </w:rPr>
        <w:t>’</w:t>
      </w:r>
      <w:r w:rsidRPr="00E679A6">
        <w:rPr>
          <w:rFonts w:ascii="Arial Narrow" w:hAnsi="Arial Narrow"/>
          <w:sz w:val="22"/>
          <w:szCs w:val="22"/>
          <w:lang w:eastAsia="en-AU"/>
        </w:rPr>
        <w:t xml:space="preserve">s unadjusted </w:t>
      </w:r>
      <w:r w:rsidR="00491646" w:rsidRPr="00E679A6">
        <w:rPr>
          <w:rFonts w:ascii="Arial Narrow" w:hAnsi="Arial Narrow"/>
          <w:sz w:val="22"/>
          <w:szCs w:val="22"/>
          <w:lang w:eastAsia="en-AU"/>
        </w:rPr>
        <w:t>Baseline Quantity</w:t>
      </w:r>
      <w:r w:rsidRPr="00E679A6">
        <w:rPr>
          <w:rFonts w:ascii="Arial Narrow" w:hAnsi="Arial Narrow"/>
          <w:sz w:val="22"/>
          <w:szCs w:val="22"/>
          <w:lang w:eastAsia="en-AU"/>
        </w:rPr>
        <w:t xml:space="preserve"> against the [60] days not being Activated Days immediately preceding the [day/</w:t>
      </w:r>
      <w:r w:rsidRPr="00E679A6">
        <w:rPr>
          <w:rFonts w:ascii="Arial Narrow" w:hAnsi="Arial Narrow"/>
          <w:i/>
          <w:iCs/>
          <w:sz w:val="22"/>
          <w:szCs w:val="22"/>
          <w:lang w:eastAsia="en-AU"/>
        </w:rPr>
        <w:t>weekday</w:t>
      </w:r>
      <w:r w:rsidRPr="00E679A6">
        <w:rPr>
          <w:rFonts w:ascii="Arial Narrow" w:hAnsi="Arial Narrow"/>
          <w:sz w:val="22"/>
          <w:szCs w:val="22"/>
          <w:lang w:eastAsia="en-AU"/>
        </w:rPr>
        <w:t>]</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on which service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was activated</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and for which the calculation is being made and if they vary from each other by a value greater than or equal to [20%], AEMO may adjust the variables which are used to determine the unadjusted </w:t>
      </w:r>
      <w:r w:rsidR="002B1A05" w:rsidRPr="00E679A6">
        <w:rPr>
          <w:rFonts w:ascii="Arial Narrow" w:hAnsi="Arial Narrow"/>
          <w:sz w:val="22"/>
          <w:szCs w:val="22"/>
          <w:lang w:eastAsia="en-AU"/>
        </w:rPr>
        <w:t xml:space="preserve">Baseline Quantity </w:t>
      </w:r>
      <w:r w:rsidRPr="00E679A6">
        <w:rPr>
          <w:rFonts w:ascii="Arial Narrow" w:hAnsi="Arial Narrow"/>
          <w:sz w:val="22"/>
          <w:szCs w:val="22"/>
          <w:lang w:eastAsia="en-AU"/>
        </w:rPr>
        <w:t xml:space="preserve">to ones which AEMO determines, acting reasonably, more accurately reflects the </w:t>
      </w:r>
      <w:r w:rsidR="00AD4234" w:rsidRPr="00E679A6">
        <w:rPr>
          <w:rFonts w:ascii="Arial Narrow" w:hAnsi="Arial Narrow"/>
          <w:sz w:val="22"/>
          <w:szCs w:val="22"/>
          <w:lang w:eastAsia="en-AU"/>
        </w:rPr>
        <w:t>Service</w:t>
      </w:r>
      <w:r w:rsidRPr="00E679A6">
        <w:rPr>
          <w:rFonts w:ascii="Arial Narrow" w:hAnsi="Arial Narrow"/>
          <w:sz w:val="22"/>
          <w:szCs w:val="22"/>
          <w:lang w:eastAsia="en-AU"/>
        </w:rPr>
        <w:t xml:space="preserve"> </w:t>
      </w:r>
      <w:r w:rsidR="00AD4234" w:rsidRPr="00E679A6">
        <w:rPr>
          <w:rFonts w:ascii="Arial Narrow" w:hAnsi="Arial Narrow"/>
          <w:sz w:val="22"/>
          <w:szCs w:val="22"/>
          <w:lang w:eastAsia="en-AU"/>
        </w:rPr>
        <w:t>P</w:t>
      </w:r>
      <w:r w:rsidRPr="00E679A6">
        <w:rPr>
          <w:rFonts w:ascii="Arial Narrow" w:hAnsi="Arial Narrow"/>
          <w:sz w:val="22"/>
          <w:szCs w:val="22"/>
          <w:lang w:eastAsia="en-AU"/>
        </w:rPr>
        <w:t>rovider’s typical demand.</w:t>
      </w:r>
    </w:p>
    <w:p w14:paraId="74DE6478" w14:textId="77777777" w:rsidR="003D3F2A" w:rsidRPr="00E679A6" w:rsidRDefault="003D3F2A" w:rsidP="003D3F2A">
      <w:pPr>
        <w:spacing w:before="120" w:after="120"/>
        <w:textAlignment w:val="baseline"/>
        <w:rPr>
          <w:rFonts w:ascii="Arial Narrow" w:hAnsi="Arial Narrow"/>
          <w:sz w:val="22"/>
          <w:szCs w:val="22"/>
          <w:lang w:eastAsia="en-AU"/>
        </w:rPr>
      </w:pPr>
    </w:p>
    <w:p w14:paraId="420365CF" w14:textId="306BEFE9"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The RRMSE is calculated as follows:</w:t>
      </w:r>
    </w:p>
    <w:p w14:paraId="17659177" w14:textId="7E5C4B39"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eastAsia="Calibri" w:hAnsi="Arial Narrow" w:cs="Calibri"/>
          <w:noProof/>
          <w:sz w:val="22"/>
          <w:szCs w:val="22"/>
        </w:rPr>
        <w:drawing>
          <wp:inline distT="0" distB="0" distL="0" distR="0" wp14:anchorId="015B252A" wp14:editId="7D213788">
            <wp:extent cx="2140585"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0585" cy="1006475"/>
                    </a:xfrm>
                    <a:prstGeom prst="rect">
                      <a:avLst/>
                    </a:prstGeom>
                    <a:noFill/>
                    <a:ln>
                      <a:noFill/>
                    </a:ln>
                  </pic:spPr>
                </pic:pic>
              </a:graphicData>
            </a:graphic>
          </wp:inline>
        </w:drawing>
      </w:r>
      <w:r w:rsidRPr="00E679A6">
        <w:rPr>
          <w:rFonts w:ascii="Arial Narrow" w:hAnsi="Arial Narrow"/>
          <w:sz w:val="22"/>
          <w:szCs w:val="22"/>
          <w:lang w:eastAsia="en-AU"/>
        </w:rPr>
        <w:t> </w:t>
      </w:r>
    </w:p>
    <w:p w14:paraId="2E8A3ED9" w14:textId="229E5D3F"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Where:</w:t>
      </w:r>
    </w:p>
    <w:p w14:paraId="0899E2A7" w14:textId="5F96433D"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hAnsi="Arial Narrow"/>
          <w:sz w:val="22"/>
          <w:szCs w:val="22"/>
          <w:lang w:eastAsia="en-AU"/>
        </w:rPr>
        <w:t xml:space="preserve">n is the set of </w:t>
      </w:r>
      <w:r w:rsidRPr="00E679A6">
        <w:rPr>
          <w:rFonts w:ascii="Arial Narrow" w:hAnsi="Arial Narrow"/>
          <w:i/>
          <w:sz w:val="22"/>
          <w:szCs w:val="22"/>
          <w:lang w:eastAsia="en-AU"/>
        </w:rPr>
        <w:t>Trading Intervals</w:t>
      </w:r>
      <w:r w:rsidRPr="00E679A6">
        <w:rPr>
          <w:rFonts w:ascii="Arial Narrow" w:hAnsi="Arial Narrow"/>
          <w:sz w:val="22"/>
          <w:szCs w:val="22"/>
          <w:lang w:eastAsia="en-AU"/>
        </w:rPr>
        <w:t xml:space="preserve"> from which metering data is taken for the of the calculation.</w:t>
      </w:r>
    </w:p>
    <w:p w14:paraId="1298CFA7" w14:textId="51780DE5"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hAnsi="Arial Narrow"/>
          <w:i/>
          <w:iCs/>
          <w:sz w:val="22"/>
          <w:szCs w:val="22"/>
          <w:lang w:eastAsia="en-AU"/>
        </w:rPr>
        <w:t>N</w:t>
      </w:r>
      <w:r w:rsidRPr="00E679A6">
        <w:rPr>
          <w:rFonts w:ascii="Arial Narrow" w:hAnsi="Arial Narrow"/>
          <w:sz w:val="22"/>
          <w:szCs w:val="22"/>
          <w:lang w:eastAsia="en-AU"/>
        </w:rPr>
        <w:t xml:space="preserve"> is the number of elements in set n</w:t>
      </w:r>
    </w:p>
    <w:p w14:paraId="0B62E8E0" w14:textId="0106090F"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eastAsia="Calibri" w:hAnsi="Arial Narrow" w:cs="Calibri"/>
          <w:noProof/>
          <w:sz w:val="22"/>
          <w:szCs w:val="22"/>
        </w:rPr>
        <w:drawing>
          <wp:inline distT="0" distB="0" distL="0" distR="0" wp14:anchorId="20AD7EA6" wp14:editId="4A203995">
            <wp:extent cx="474980" cy="24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980" cy="241300"/>
                    </a:xfrm>
                    <a:prstGeom prst="rect">
                      <a:avLst/>
                    </a:prstGeom>
                    <a:noFill/>
                    <a:ln>
                      <a:noFill/>
                    </a:ln>
                  </pic:spPr>
                </pic:pic>
              </a:graphicData>
            </a:graphic>
          </wp:inline>
        </w:drawing>
      </w:r>
      <w:r w:rsidRPr="00E679A6">
        <w:rPr>
          <w:rFonts w:ascii="Arial Narrow" w:hAnsi="Arial Narrow"/>
          <w:sz w:val="22"/>
          <w:szCs w:val="22"/>
          <w:lang w:eastAsia="en-AU"/>
        </w:rPr>
        <w:t xml:space="preserve">is the calculated </w:t>
      </w:r>
      <w:r w:rsidR="0071590F" w:rsidRPr="00E679A6">
        <w:rPr>
          <w:rFonts w:ascii="Arial Narrow" w:hAnsi="Arial Narrow"/>
          <w:sz w:val="22"/>
          <w:szCs w:val="22"/>
          <w:lang w:eastAsia="en-AU"/>
        </w:rPr>
        <w:t>Baseline Quantity</w:t>
      </w:r>
      <w:r w:rsidRPr="00E679A6">
        <w:rPr>
          <w:rFonts w:ascii="Arial Narrow" w:hAnsi="Arial Narrow"/>
          <w:sz w:val="22"/>
          <w:szCs w:val="22"/>
          <w:lang w:eastAsia="en-AU"/>
        </w:rPr>
        <w:t xml:space="preserve"> load associated with a </w:t>
      </w:r>
      <w:r w:rsidRPr="00E679A6">
        <w:rPr>
          <w:rFonts w:ascii="Arial Narrow" w:hAnsi="Arial Narrow"/>
          <w:i/>
          <w:sz w:val="22"/>
          <w:szCs w:val="22"/>
          <w:lang w:eastAsia="en-AU"/>
        </w:rPr>
        <w:t>Trading Interval</w:t>
      </w:r>
      <w:r w:rsidRPr="00E679A6">
        <w:rPr>
          <w:rFonts w:ascii="Arial Narrow" w:hAnsi="Arial Narrow"/>
          <w:sz w:val="22"/>
          <w:szCs w:val="22"/>
          <w:lang w:eastAsia="en-AU"/>
        </w:rPr>
        <w:t xml:space="preserve"> in set </w:t>
      </w:r>
      <w:r w:rsidRPr="00E679A6">
        <w:rPr>
          <w:rFonts w:ascii="Arial Narrow" w:hAnsi="Arial Narrow"/>
          <w:i/>
          <w:iCs/>
          <w:sz w:val="22"/>
          <w:szCs w:val="22"/>
          <w:lang w:eastAsia="en-AU"/>
        </w:rPr>
        <w:t>n</w:t>
      </w:r>
      <w:r w:rsidRPr="00E679A6">
        <w:rPr>
          <w:rFonts w:ascii="Arial Narrow" w:hAnsi="Arial Narrow"/>
          <w:sz w:val="22"/>
          <w:szCs w:val="22"/>
          <w:lang w:eastAsia="en-AU"/>
        </w:rPr>
        <w:t>.</w:t>
      </w:r>
    </w:p>
    <w:p w14:paraId="6C8C9D7C" w14:textId="0E893113"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eastAsia="Calibri" w:hAnsi="Arial Narrow" w:cs="Calibri"/>
          <w:noProof/>
          <w:sz w:val="22"/>
          <w:szCs w:val="22"/>
        </w:rPr>
        <w:drawing>
          <wp:inline distT="0" distB="0" distL="0" distR="0" wp14:anchorId="3AE0573C" wp14:editId="30C6E5B4">
            <wp:extent cx="389890"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 cy="241300"/>
                    </a:xfrm>
                    <a:prstGeom prst="rect">
                      <a:avLst/>
                    </a:prstGeom>
                    <a:noFill/>
                    <a:ln>
                      <a:noFill/>
                    </a:ln>
                  </pic:spPr>
                </pic:pic>
              </a:graphicData>
            </a:graphic>
          </wp:inline>
        </w:drawing>
      </w:r>
      <w:r w:rsidRPr="00E679A6">
        <w:rPr>
          <w:rFonts w:ascii="Arial Narrow" w:hAnsi="Arial Narrow"/>
          <w:sz w:val="22"/>
          <w:szCs w:val="22"/>
          <w:lang w:eastAsia="en-AU"/>
        </w:rPr>
        <w:t xml:space="preserve">is the actual metered load associated with a </w:t>
      </w:r>
      <w:r w:rsidRPr="00E679A6">
        <w:rPr>
          <w:rFonts w:ascii="Arial Narrow" w:hAnsi="Arial Narrow"/>
          <w:i/>
          <w:sz w:val="22"/>
          <w:szCs w:val="22"/>
          <w:lang w:eastAsia="en-AU"/>
        </w:rPr>
        <w:t>Trading Interval</w:t>
      </w:r>
      <w:r w:rsidRPr="00E679A6">
        <w:rPr>
          <w:rFonts w:ascii="Arial Narrow" w:hAnsi="Arial Narrow"/>
          <w:sz w:val="22"/>
          <w:szCs w:val="22"/>
          <w:lang w:eastAsia="en-AU"/>
        </w:rPr>
        <w:t xml:space="preserve"> in set </w:t>
      </w:r>
      <w:r w:rsidRPr="00E679A6">
        <w:rPr>
          <w:rFonts w:ascii="Arial Narrow" w:hAnsi="Arial Narrow"/>
          <w:i/>
          <w:iCs/>
          <w:sz w:val="22"/>
          <w:szCs w:val="22"/>
          <w:lang w:eastAsia="en-AU"/>
        </w:rPr>
        <w:t>n</w:t>
      </w:r>
      <w:r w:rsidRPr="00E679A6">
        <w:rPr>
          <w:rFonts w:ascii="Arial Narrow" w:hAnsi="Arial Narrow"/>
          <w:sz w:val="22"/>
          <w:szCs w:val="22"/>
          <w:lang w:eastAsia="en-AU"/>
        </w:rPr>
        <w:t>.</w:t>
      </w:r>
    </w:p>
    <w:p w14:paraId="69827C28" w14:textId="4F5ACC8A" w:rsidR="00B6711B" w:rsidRPr="00E679A6" w:rsidRDefault="00B6711B" w:rsidP="003D3F2A">
      <w:pPr>
        <w:spacing w:before="120" w:after="120"/>
        <w:textAlignment w:val="baseline"/>
        <w:rPr>
          <w:rFonts w:ascii="Arial Narrow" w:hAnsi="Arial Narrow"/>
          <w:sz w:val="22"/>
          <w:szCs w:val="22"/>
          <w:lang w:eastAsia="en-AU"/>
        </w:rPr>
      </w:pPr>
    </w:p>
    <w:p w14:paraId="4DE1E9C4" w14:textId="76E3070B"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b/>
          <w:bCs/>
          <w:sz w:val="22"/>
          <w:szCs w:val="22"/>
          <w:lang w:eastAsia="en-AU"/>
        </w:rPr>
        <w:t>Adjustment factor calculation</w:t>
      </w:r>
    </w:p>
    <w:p w14:paraId="6ED1D8DF" w14:textId="77777777"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For calculations based on 30 minute metering data: </w:t>
      </w:r>
    </w:p>
    <w:p w14:paraId="543892F2" w14:textId="77777777" w:rsidR="006062EE" w:rsidRPr="00E679A6" w:rsidRDefault="000074DA" w:rsidP="003D3F2A">
      <w:pPr>
        <w:spacing w:before="120" w:after="120"/>
        <w:rPr>
          <w:rFonts w:ascii="Arial Narrow" w:hAnsi="Arial Narrow"/>
          <w:sz w:val="22"/>
          <w:szCs w:val="22"/>
        </w:rPr>
      </w:pPr>
      <m:oMathPara>
        <m:oMathParaPr>
          <m:jc m:val="left"/>
        </m:oMathParaPr>
        <m:oMath>
          <m:r>
            <w:rPr>
              <w:rFonts w:ascii="Cambria Math" w:hAnsi="Cambria Math"/>
              <w:sz w:val="22"/>
              <w:szCs w:val="22"/>
            </w:rPr>
            <m:t>a=</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sz w:val="22"/>
                      <w:szCs w:val="22"/>
                    </w:rPr>
                    <m:t>t=s-8</m:t>
                  </m:r>
                </m:sub>
                <m:sup>
                  <m:r>
                    <w:rPr>
                      <w:rFonts w:ascii="Cambria Math" w:hAnsi="Cambria Math"/>
                      <w:sz w:val="22"/>
                      <w:szCs w:val="22"/>
                    </w:rPr>
                    <m:t>t=s-3</m:t>
                  </m:r>
                </m:sup>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e>
                  </m:d>
                </m:e>
              </m:nary>
            </m:num>
            <m:den>
              <m:r>
                <w:rPr>
                  <w:rFonts w:ascii="Cambria Math" w:hAnsi="Cambria Math"/>
                  <w:sz w:val="22"/>
                  <w:szCs w:val="22"/>
                </w:rPr>
                <m:t>6</m:t>
              </m:r>
            </m:den>
          </m:f>
        </m:oMath>
      </m:oMathPara>
    </w:p>
    <w:p w14:paraId="71C47821" w14:textId="30B6A3B3" w:rsidR="00B6711B" w:rsidRPr="00E679A6" w:rsidRDefault="00B6711B" w:rsidP="003D3F2A">
      <w:pPr>
        <w:spacing w:before="120" w:after="120"/>
        <w:textAlignment w:val="baseline"/>
        <w:rPr>
          <w:rFonts w:ascii="Arial Narrow" w:hAnsi="Arial Narrow"/>
          <w:sz w:val="22"/>
          <w:szCs w:val="22"/>
          <w:lang w:eastAsia="en-AU"/>
        </w:rPr>
      </w:pPr>
    </w:p>
    <w:p w14:paraId="19416BB3" w14:textId="0A38663B"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Where:</w:t>
      </w:r>
    </w:p>
    <w:p w14:paraId="7DCD601B" w14:textId="2433D1B6"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𝑎</w:t>
      </w:r>
      <w:r w:rsidRPr="00E679A6">
        <w:rPr>
          <w:rFonts w:ascii="Arial Narrow" w:hAnsi="Arial Narrow"/>
          <w:sz w:val="22"/>
          <w:szCs w:val="22"/>
          <w:lang w:eastAsia="en-AU"/>
        </w:rPr>
        <w:t xml:space="preserve"> = adjustment factor (this may be positive or negative)</w:t>
      </w:r>
    </w:p>
    <w:p w14:paraId="4AECE0D9" w14:textId="77777777"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𝑠</w:t>
      </w:r>
      <w:r w:rsidRPr="00E679A6">
        <w:rPr>
          <w:rFonts w:ascii="Arial Narrow" w:hAnsi="Arial Narrow"/>
          <w:sz w:val="22"/>
          <w:szCs w:val="22"/>
          <w:lang w:eastAsia="en-AU"/>
        </w:rPr>
        <w:t xml:space="preserve"> = the start of the </w:t>
      </w:r>
      <w:r w:rsidRPr="00E679A6">
        <w:rPr>
          <w:rFonts w:ascii="Arial Narrow" w:hAnsi="Arial Narrow"/>
          <w:i/>
          <w:sz w:val="22"/>
          <w:szCs w:val="22"/>
          <w:lang w:eastAsia="en-AU"/>
        </w:rPr>
        <w:t>Trading Interval</w:t>
      </w:r>
      <w:r w:rsidRPr="00E679A6">
        <w:rPr>
          <w:rFonts w:ascii="Arial Narrow" w:hAnsi="Arial Narrow"/>
          <w:sz w:val="22"/>
          <w:szCs w:val="22"/>
          <w:lang w:eastAsia="en-AU"/>
        </w:rPr>
        <w:t xml:space="preserve"> (t) for which the activation was issued and for which the calculation is being made. This value may be adjusted by AEMO if required to reflect operational conditions on the day.  </w:t>
      </w:r>
    </w:p>
    <w:p w14:paraId="5DE2E92C" w14:textId="77777777" w:rsidR="00321932" w:rsidRPr="00E679A6" w:rsidRDefault="00321932" w:rsidP="003D3F2A">
      <w:pPr>
        <w:spacing w:before="120" w:after="120"/>
        <w:ind w:left="705"/>
        <w:textAlignment w:val="baseline"/>
        <w:rPr>
          <w:rFonts w:ascii="Arial Narrow" w:hAnsi="Arial Narrow"/>
          <w:sz w:val="22"/>
          <w:szCs w:val="22"/>
          <w:lang w:eastAsia="en-AU"/>
        </w:rPr>
      </w:pPr>
      <w:r w:rsidRPr="00E679A6">
        <w:rPr>
          <w:rFonts w:ascii="Cambria Math" w:hAnsi="Cambria Math" w:cs="Cambria Math"/>
          <w:sz w:val="22"/>
          <w:szCs w:val="22"/>
          <w:lang w:eastAsia="en-AU"/>
        </w:rPr>
        <w:t>𝑏</w:t>
      </w:r>
      <w:r w:rsidRPr="00E679A6">
        <w:rPr>
          <w:rFonts w:ascii="Arial Narrow" w:hAnsi="Arial Narrow"/>
          <w:sz w:val="22"/>
          <w:szCs w:val="22"/>
          <w:lang w:eastAsia="en-AU"/>
        </w:rPr>
        <w:t xml:space="preserve"> = unadjusted Baseline Quantity MWh for a given time interval (t)</w:t>
      </w:r>
    </w:p>
    <w:p w14:paraId="7C7AB42D" w14:textId="55D4D631"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hAnsi="Arial Narrow"/>
          <w:sz w:val="22"/>
          <w:szCs w:val="22"/>
          <w:lang w:eastAsia="en-AU"/>
        </w:rPr>
        <w:t>c = MWh electricity demand for a given time interval (t) during the period of activation for which the calculation is being made</w:t>
      </w:r>
    </w:p>
    <w:p w14:paraId="0A5F3044" w14:textId="21FBD4BA"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𝑠</w:t>
      </w:r>
      <w:r w:rsidRPr="00E679A6">
        <w:rPr>
          <w:rFonts w:ascii="Arial Narrow" w:hAnsi="Arial Narrow" w:cs="Arial"/>
          <w:sz w:val="22"/>
          <w:szCs w:val="22"/>
          <w:lang w:eastAsia="en-AU"/>
        </w:rPr>
        <w:t>−</w:t>
      </w:r>
      <w:r w:rsidRPr="00E679A6">
        <w:rPr>
          <w:rFonts w:ascii="Cambria Math" w:hAnsi="Cambria Math" w:cs="Cambria Math"/>
          <w:sz w:val="22"/>
          <w:szCs w:val="22"/>
          <w:lang w:eastAsia="en-AU"/>
        </w:rPr>
        <w:t>𝑛</w:t>
      </w:r>
      <w:r w:rsidRPr="00E679A6">
        <w:rPr>
          <w:rFonts w:ascii="Arial Narrow" w:hAnsi="Arial Narrow"/>
          <w:sz w:val="22"/>
          <w:szCs w:val="22"/>
          <w:lang w:eastAsia="en-AU"/>
        </w:rPr>
        <w:t xml:space="preserve"> = </w:t>
      </w:r>
      <w:r w:rsidRPr="00E679A6">
        <w:rPr>
          <w:rFonts w:ascii="Arial Narrow" w:hAnsi="Arial Narrow"/>
          <w:i/>
          <w:sz w:val="22"/>
          <w:szCs w:val="22"/>
          <w:lang w:eastAsia="en-AU"/>
        </w:rPr>
        <w:t>Trading Interval</w:t>
      </w:r>
      <w:r w:rsidRPr="00E679A6">
        <w:rPr>
          <w:rFonts w:ascii="Arial Narrow" w:hAnsi="Arial Narrow"/>
          <w:sz w:val="22"/>
          <w:szCs w:val="22"/>
          <w:lang w:eastAsia="en-AU"/>
        </w:rPr>
        <w:t xml:space="preserve"> n 30-min intervals before activation start time</w:t>
      </w:r>
    </w:p>
    <w:p w14:paraId="00CB5562" w14:textId="572B4E4B" w:rsidR="00B6711B" w:rsidRPr="00E679A6" w:rsidRDefault="00B6711B" w:rsidP="003D3F2A">
      <w:pPr>
        <w:spacing w:before="120" w:after="120"/>
        <w:textAlignment w:val="baseline"/>
        <w:rPr>
          <w:rFonts w:ascii="Arial Narrow" w:hAnsi="Arial Narrow"/>
          <w:sz w:val="22"/>
          <w:szCs w:val="22"/>
          <w:lang w:eastAsia="en-AU"/>
        </w:rPr>
      </w:pPr>
    </w:p>
    <w:p w14:paraId="47465E99" w14:textId="17B77D99" w:rsidR="002F07D9"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 xml:space="preserve">If the adjustment factor is a positive amount, the adjustment factor is limited to an amount equivalent to 20% of the amount of the </w:t>
      </w:r>
      <w:commentRangeStart w:id="461"/>
      <w:commentRangeStart w:id="462"/>
      <w:r w:rsidR="00D60A0B" w:rsidRPr="00E679A6">
        <w:rPr>
          <w:rFonts w:ascii="Arial Narrow" w:hAnsi="Arial Narrow"/>
          <w:sz w:val="22"/>
          <w:szCs w:val="22"/>
          <w:lang w:eastAsia="en-AU"/>
        </w:rPr>
        <w:t>Maximum Service Quantity</w:t>
      </w:r>
      <w:commentRangeEnd w:id="461"/>
      <w:r w:rsidR="00A54E6D" w:rsidRPr="00E679A6">
        <w:rPr>
          <w:rStyle w:val="CommentReference"/>
          <w:rFonts w:ascii="Arial Narrow" w:hAnsi="Arial Narrow"/>
          <w:sz w:val="22"/>
          <w:szCs w:val="22"/>
        </w:rPr>
        <w:commentReference w:id="461"/>
      </w:r>
      <w:commentRangeEnd w:id="462"/>
      <w:r w:rsidR="007717AA">
        <w:rPr>
          <w:rStyle w:val="CommentReference"/>
        </w:rPr>
        <w:commentReference w:id="462"/>
      </w:r>
      <w:r w:rsidRPr="00E679A6">
        <w:rPr>
          <w:rFonts w:ascii="Arial Narrow" w:hAnsi="Arial Narrow"/>
          <w:i/>
          <w:iCs/>
          <w:sz w:val="22"/>
          <w:szCs w:val="22"/>
          <w:lang w:eastAsia="en-AU"/>
        </w:rPr>
        <w:t>.</w:t>
      </w:r>
    </w:p>
    <w:p w14:paraId="2B58393F" w14:textId="79993756"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 xml:space="preserve">If the </w:t>
      </w:r>
      <w:r w:rsidR="00230FAC" w:rsidRPr="00E679A6">
        <w:rPr>
          <w:rFonts w:ascii="Arial Narrow" w:hAnsi="Arial Narrow"/>
          <w:sz w:val="22"/>
          <w:szCs w:val="22"/>
          <w:lang w:eastAsia="en-AU"/>
        </w:rPr>
        <w:t>S</w:t>
      </w:r>
      <w:r w:rsidRPr="00E679A6">
        <w:rPr>
          <w:rFonts w:ascii="Arial Narrow" w:hAnsi="Arial Narrow"/>
          <w:sz w:val="22"/>
          <w:szCs w:val="22"/>
          <w:lang w:eastAsia="en-AU"/>
        </w:rPr>
        <w:t>ervice</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 xml:space="preserve">is activated for 2 or more separate periods on the same day, the adjustment factor </w:t>
      </w:r>
      <w:r w:rsidRPr="00E679A6">
        <w:rPr>
          <w:rFonts w:ascii="Arial Narrow" w:hAnsi="Arial Narrow"/>
          <w:i/>
          <w:iCs/>
          <w:sz w:val="22"/>
          <w:szCs w:val="22"/>
          <w:lang w:eastAsia="en-AU"/>
        </w:rPr>
        <w:t>a</w:t>
      </w:r>
      <w:r w:rsidRPr="00E679A6">
        <w:rPr>
          <w:rFonts w:ascii="Arial Narrow" w:hAnsi="Arial Narrow"/>
          <w:sz w:val="22"/>
          <w:szCs w:val="22"/>
          <w:lang w:eastAsia="en-AU"/>
        </w:rPr>
        <w:t xml:space="preserve"> for each period of activation will be the adjustment factor calculated for the first period of activation</w:t>
      </w:r>
      <w:r w:rsidRPr="00E679A6">
        <w:rPr>
          <w:rFonts w:ascii="Arial Narrow" w:hAnsi="Arial Narrow"/>
          <w:i/>
          <w:iCs/>
          <w:sz w:val="22"/>
          <w:szCs w:val="22"/>
          <w:lang w:eastAsia="en-AU"/>
        </w:rPr>
        <w:t xml:space="preserve"> </w:t>
      </w:r>
      <w:r w:rsidRPr="00E679A6">
        <w:rPr>
          <w:rFonts w:ascii="Arial Narrow" w:hAnsi="Arial Narrow"/>
          <w:sz w:val="22"/>
          <w:szCs w:val="22"/>
          <w:lang w:eastAsia="en-AU"/>
        </w:rPr>
        <w:t>on that day.</w:t>
      </w:r>
    </w:p>
    <w:p w14:paraId="7298DF3E" w14:textId="05ECD66E" w:rsidR="00B6711B" w:rsidRPr="00E679A6" w:rsidRDefault="00B6711B" w:rsidP="003D3F2A">
      <w:pPr>
        <w:spacing w:before="120" w:after="120"/>
        <w:textAlignment w:val="baseline"/>
        <w:rPr>
          <w:rFonts w:ascii="Arial Narrow" w:hAnsi="Arial Narrow"/>
          <w:sz w:val="22"/>
          <w:szCs w:val="22"/>
          <w:lang w:eastAsia="en-AU"/>
        </w:rPr>
      </w:pPr>
    </w:p>
    <w:p w14:paraId="6DB93C4D" w14:textId="6B19FCA2" w:rsidR="00B6711B" w:rsidRPr="00E679A6" w:rsidRDefault="00B6711B" w:rsidP="005915E1">
      <w:pPr>
        <w:keepNext/>
        <w:spacing w:before="120" w:after="120"/>
        <w:textAlignment w:val="baseline"/>
        <w:rPr>
          <w:rFonts w:ascii="Arial Narrow" w:hAnsi="Arial Narrow"/>
          <w:sz w:val="22"/>
          <w:szCs w:val="22"/>
          <w:lang w:eastAsia="en-AU"/>
        </w:rPr>
      </w:pPr>
      <w:r w:rsidRPr="00E679A6">
        <w:rPr>
          <w:rFonts w:ascii="Arial Narrow" w:hAnsi="Arial Narrow"/>
          <w:b/>
          <w:bCs/>
          <w:sz w:val="22"/>
          <w:szCs w:val="22"/>
          <w:lang w:eastAsia="en-AU"/>
        </w:rPr>
        <w:t xml:space="preserve">Adjusted </w:t>
      </w:r>
      <w:r w:rsidR="00800642" w:rsidRPr="00E679A6">
        <w:rPr>
          <w:rFonts w:ascii="Arial Narrow" w:hAnsi="Arial Narrow"/>
          <w:b/>
          <w:bCs/>
          <w:sz w:val="22"/>
          <w:szCs w:val="22"/>
          <w:lang w:eastAsia="en-AU"/>
        </w:rPr>
        <w:t xml:space="preserve">Baseline Quantity </w:t>
      </w:r>
      <w:r w:rsidRPr="00E679A6">
        <w:rPr>
          <w:rFonts w:ascii="Arial Narrow" w:hAnsi="Arial Narrow"/>
          <w:b/>
          <w:bCs/>
          <w:sz w:val="22"/>
          <w:szCs w:val="22"/>
          <w:lang w:eastAsia="en-AU"/>
        </w:rPr>
        <w:t>calculation</w:t>
      </w:r>
    </w:p>
    <w:p w14:paraId="2E9D98B7" w14:textId="77777777" w:rsidR="00C37838" w:rsidRPr="00E679A6" w:rsidRDefault="009378B0" w:rsidP="003D3F2A">
      <w:pPr>
        <w:spacing w:before="120" w:after="120"/>
        <w:rPr>
          <w:rFonts w:ascii="Arial Narrow" w:hAnsi="Arial Narrow"/>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 xml:space="preserve"> +a </m:t>
          </m:r>
        </m:oMath>
      </m:oMathPara>
    </w:p>
    <w:p w14:paraId="6E19EA24" w14:textId="0BC7CF43" w:rsidR="009B7A54" w:rsidRPr="00E679A6" w:rsidRDefault="009B7A54"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Where:</w:t>
      </w:r>
    </w:p>
    <w:p w14:paraId="0EEF0AE8" w14:textId="77777777" w:rsidR="009B7A54" w:rsidRPr="00E679A6" w:rsidRDefault="009B7A54"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𝐵</w:t>
      </w:r>
      <w:r w:rsidRPr="00E679A6">
        <w:rPr>
          <w:rFonts w:ascii="Arial Narrow" w:hAnsi="Arial Narrow"/>
          <w:sz w:val="22"/>
          <w:szCs w:val="22"/>
          <w:lang w:eastAsia="en-AU"/>
        </w:rPr>
        <w:t xml:space="preserve"> = adjusted Baseline Quantity MWh for a given time interval (t)</w:t>
      </w:r>
    </w:p>
    <w:p w14:paraId="3DEF8741" w14:textId="77777777" w:rsidR="00732769" w:rsidRPr="00E679A6" w:rsidRDefault="009B7A54"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𝑎</w:t>
      </w:r>
      <w:r w:rsidRPr="00E679A6">
        <w:rPr>
          <w:rFonts w:ascii="Arial Narrow" w:hAnsi="Arial Narrow"/>
          <w:sz w:val="22"/>
          <w:szCs w:val="22"/>
          <w:lang w:eastAsia="en-AU"/>
        </w:rPr>
        <w:t xml:space="preserve"> = adjustment factor (this may be positive or negative)</w:t>
      </w:r>
    </w:p>
    <w:p w14:paraId="73384B68" w14:textId="20D600A3" w:rsidR="009B7A54" w:rsidRPr="00E679A6" w:rsidRDefault="00732769"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𝑏</w:t>
      </w:r>
      <w:r w:rsidRPr="00E679A6">
        <w:rPr>
          <w:rFonts w:ascii="Arial Narrow" w:hAnsi="Arial Narrow"/>
          <w:sz w:val="22"/>
          <w:szCs w:val="22"/>
          <w:lang w:eastAsia="en-AU"/>
        </w:rPr>
        <w:t xml:space="preserve"> = unadjusted Baseline Quantity MWh for a given time interval (t)</w:t>
      </w:r>
    </w:p>
    <w:p w14:paraId="754AC252" w14:textId="64A71C42" w:rsidR="00B6711B" w:rsidRPr="00E679A6" w:rsidRDefault="00B6711B" w:rsidP="003D3F2A">
      <w:pPr>
        <w:spacing w:before="120" w:after="120"/>
        <w:textAlignment w:val="baseline"/>
        <w:rPr>
          <w:rFonts w:ascii="Arial Narrow" w:hAnsi="Arial Narrow"/>
          <w:sz w:val="22"/>
          <w:szCs w:val="22"/>
          <w:lang w:eastAsia="en-AU"/>
        </w:rPr>
      </w:pPr>
      <w:r w:rsidRPr="00E679A6">
        <w:rPr>
          <w:rFonts w:ascii="Arial Narrow" w:hAnsi="Arial Narrow"/>
          <w:b/>
          <w:bCs/>
          <w:sz w:val="22"/>
          <w:szCs w:val="22"/>
          <w:lang w:eastAsia="en-AU"/>
        </w:rPr>
        <w:t>Delivered service</w:t>
      </w:r>
    </w:p>
    <w:p w14:paraId="582EDBFA" w14:textId="77777777" w:rsidR="0071758E" w:rsidRPr="00E679A6" w:rsidRDefault="009378B0" w:rsidP="003D3F2A">
      <w:pPr>
        <w:spacing w:before="120" w:after="120"/>
        <w:rPr>
          <w:rFonts w:ascii="Arial Narrow" w:hAnsi="Arial Narrow"/>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m:oMathPara>
    </w:p>
    <w:p w14:paraId="6C41F6E8" w14:textId="08A70E4A" w:rsidR="0036003A" w:rsidRPr="00E679A6" w:rsidRDefault="0036003A" w:rsidP="003D3F2A">
      <w:pPr>
        <w:spacing w:before="120" w:after="120"/>
        <w:textAlignment w:val="baseline"/>
        <w:rPr>
          <w:rFonts w:ascii="Arial Narrow" w:hAnsi="Arial Narrow"/>
          <w:sz w:val="22"/>
          <w:szCs w:val="22"/>
          <w:lang w:eastAsia="en-AU"/>
        </w:rPr>
      </w:pPr>
      <w:r w:rsidRPr="00E679A6">
        <w:rPr>
          <w:rFonts w:ascii="Arial Narrow" w:hAnsi="Arial Narrow"/>
          <w:sz w:val="22"/>
          <w:szCs w:val="22"/>
          <w:lang w:eastAsia="en-AU"/>
        </w:rPr>
        <w:t>Where:</w:t>
      </w:r>
    </w:p>
    <w:p w14:paraId="39AA0929" w14:textId="77777777" w:rsidR="0036003A" w:rsidRPr="00E679A6" w:rsidRDefault="0036003A"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𝐵</w:t>
      </w:r>
      <w:r w:rsidRPr="00E679A6">
        <w:rPr>
          <w:rFonts w:ascii="Arial Narrow" w:hAnsi="Arial Narrow"/>
          <w:sz w:val="22"/>
          <w:szCs w:val="22"/>
          <w:lang w:eastAsia="en-AU"/>
        </w:rPr>
        <w:t xml:space="preserve"> = adjusted Baseline Quantity MWh for a given time interval (t)</w:t>
      </w:r>
    </w:p>
    <w:p w14:paraId="30CBC728" w14:textId="14A4052D" w:rsidR="00BC6CEA" w:rsidRPr="00E679A6" w:rsidRDefault="00F72A71" w:rsidP="003D3F2A">
      <w:pPr>
        <w:spacing w:before="120" w:after="120"/>
        <w:ind w:left="720"/>
        <w:textAlignment w:val="baseline"/>
        <w:rPr>
          <w:rFonts w:ascii="Arial Narrow" w:hAnsi="Arial Narrow"/>
          <w:sz w:val="22"/>
          <w:szCs w:val="22"/>
          <w:lang w:eastAsia="en-AU"/>
        </w:rPr>
      </w:pPr>
      <w:r w:rsidRPr="00E679A6">
        <w:rPr>
          <w:rFonts w:ascii="Arial Narrow" w:hAnsi="Arial Narrow"/>
          <w:sz w:val="22"/>
          <w:szCs w:val="22"/>
          <w:lang w:eastAsia="en-AU"/>
        </w:rPr>
        <w:t>c = MWh electricity demand for a given time interval (t) during the period of activation for which the calculation is being made</w:t>
      </w:r>
    </w:p>
    <w:p w14:paraId="39E2C781" w14:textId="179E5912"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Cambria Math" w:hAnsi="Cambria Math" w:cs="Cambria Math"/>
          <w:sz w:val="22"/>
          <w:szCs w:val="22"/>
          <w:lang w:eastAsia="en-AU"/>
        </w:rPr>
        <w:t>𝐷</w:t>
      </w:r>
      <w:r w:rsidRPr="00E679A6">
        <w:rPr>
          <w:rFonts w:ascii="Arial Narrow" w:hAnsi="Arial Narrow"/>
          <w:sz w:val="22"/>
          <w:szCs w:val="22"/>
          <w:lang w:eastAsia="en-AU"/>
        </w:rPr>
        <w:t xml:space="preserve"> = quantity </w:t>
      </w:r>
      <w:r w:rsidR="001A784A" w:rsidRPr="00E679A6">
        <w:rPr>
          <w:rFonts w:ascii="Arial Narrow" w:hAnsi="Arial Narrow"/>
          <w:sz w:val="22"/>
          <w:szCs w:val="22"/>
          <w:lang w:eastAsia="en-AU"/>
        </w:rPr>
        <w:t>provided</w:t>
      </w:r>
      <w:r w:rsidRPr="00E679A6">
        <w:rPr>
          <w:rFonts w:ascii="Arial Narrow" w:hAnsi="Arial Narrow"/>
          <w:sz w:val="22"/>
          <w:szCs w:val="22"/>
          <w:lang w:eastAsia="en-AU"/>
        </w:rPr>
        <w:t xml:space="preserve"> for a given time interval (t)</w:t>
      </w:r>
    </w:p>
    <w:p w14:paraId="4C0C816B" w14:textId="51F24AC5"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hAnsi="Arial Narrow"/>
          <w:sz w:val="22"/>
          <w:szCs w:val="22"/>
          <w:lang w:eastAsia="en-AU"/>
        </w:rPr>
        <w:t>Where D is more than the level specified in the relevant activation instruction, D = the level specified in the relevant activation instruction</w:t>
      </w:r>
    </w:p>
    <w:p w14:paraId="16CDD2BF" w14:textId="7B6AC6B7" w:rsidR="00B6711B" w:rsidRPr="00E679A6" w:rsidRDefault="00B6711B" w:rsidP="003D3F2A">
      <w:pPr>
        <w:spacing w:before="120" w:after="120"/>
        <w:ind w:left="720"/>
        <w:textAlignment w:val="baseline"/>
        <w:rPr>
          <w:rFonts w:ascii="Arial Narrow" w:hAnsi="Arial Narrow"/>
          <w:sz w:val="22"/>
          <w:szCs w:val="22"/>
          <w:lang w:eastAsia="en-AU"/>
        </w:rPr>
      </w:pPr>
      <w:r w:rsidRPr="00E679A6">
        <w:rPr>
          <w:rFonts w:ascii="Arial Narrow" w:hAnsi="Arial Narrow"/>
          <w:sz w:val="22"/>
          <w:szCs w:val="22"/>
          <w:lang w:eastAsia="en-AU"/>
        </w:rPr>
        <w:t>Where D is less than zero, D = 0.</w:t>
      </w:r>
    </w:p>
    <w:p w14:paraId="39473578" w14:textId="77777777" w:rsidR="00B6711B" w:rsidRPr="001517E4" w:rsidRDefault="00B6711B" w:rsidP="00EF39BF">
      <w:pPr>
        <w:pStyle w:val="TxtNum1"/>
        <w:numPr>
          <w:ilvl w:val="0"/>
          <w:numId w:val="0"/>
        </w:numPr>
        <w:tabs>
          <w:tab w:val="left" w:pos="720"/>
        </w:tabs>
        <w:spacing w:before="120"/>
        <w:rPr>
          <w:rFonts w:ascii="Arial Narrow" w:hAnsi="Arial Narrow"/>
        </w:rPr>
      </w:pPr>
    </w:p>
    <w:p w14:paraId="7CD553E0" w14:textId="77777777" w:rsidR="00BC3382" w:rsidRPr="001517E4" w:rsidRDefault="00BC3382" w:rsidP="00B16244">
      <w:pPr>
        <w:spacing w:before="120" w:after="120"/>
        <w:rPr>
          <w:rFonts w:ascii="Arial Narrow" w:hAnsi="Arial Narrow"/>
          <w:sz w:val="22"/>
          <w:szCs w:val="22"/>
        </w:rPr>
      </w:pPr>
    </w:p>
    <w:p w14:paraId="507A33F2" w14:textId="77777777" w:rsidR="002805A1" w:rsidRPr="00706A8E" w:rsidRDefault="002805A1">
      <w:pPr>
        <w:rPr>
          <w:rFonts w:ascii="Arial Narrow" w:eastAsia="PMingLiU" w:hAnsi="Arial Narrow"/>
          <w:b/>
          <w:kern w:val="28"/>
          <w:sz w:val="32"/>
        </w:rPr>
      </w:pPr>
      <w:r w:rsidRPr="00706A8E">
        <w:rPr>
          <w:rFonts w:ascii="Arial Narrow" w:eastAsia="PMingLiU" w:hAnsi="Arial Narrow"/>
          <w:kern w:val="28"/>
          <w:sz w:val="32"/>
        </w:rPr>
        <w:br w:type="page"/>
      </w:r>
    </w:p>
    <w:p w14:paraId="40AECF62" w14:textId="2533D4DF" w:rsidR="002805A1" w:rsidRPr="00220531" w:rsidRDefault="002805A1" w:rsidP="00094005">
      <w:pPr>
        <w:pStyle w:val="Heading1"/>
        <w:keepLines/>
        <w:numPr>
          <w:ilvl w:val="0"/>
          <w:numId w:val="52"/>
        </w:numPr>
        <w:pBdr>
          <w:top w:val="none" w:sz="0" w:space="0" w:color="auto"/>
          <w:bottom w:val="single" w:sz="18" w:space="2" w:color="auto"/>
        </w:pBdr>
        <w:spacing w:before="120"/>
        <w:rPr>
          <w:rFonts w:ascii="Arial Narrow" w:eastAsia="PMingLiU" w:hAnsi="Arial Narrow"/>
          <w:kern w:val="28"/>
          <w:sz w:val="32"/>
        </w:rPr>
      </w:pPr>
      <w:bookmarkStart w:id="463" w:name="_Toc133228761"/>
      <w:bookmarkStart w:id="464" w:name="_Ref133242604"/>
      <w:bookmarkStart w:id="465" w:name="_Ref133399815"/>
      <w:bookmarkStart w:id="466" w:name="_Toc133479319"/>
      <w:bookmarkStart w:id="467" w:name="_Ref133593582"/>
      <w:bookmarkStart w:id="468" w:name="_Toc133939885"/>
      <w:bookmarkStart w:id="469" w:name="_Ref133939886"/>
      <w:bookmarkStart w:id="470" w:name="_Ref133939894"/>
      <w:r w:rsidRPr="00220531">
        <w:rPr>
          <w:rFonts w:ascii="Arial Narrow" w:eastAsia="PMingLiU" w:hAnsi="Arial Narrow"/>
          <w:kern w:val="28"/>
          <w:sz w:val="32"/>
        </w:rPr>
        <w:t>– Operational Contact Persons</w:t>
      </w:r>
      <w:bookmarkEnd w:id="463"/>
      <w:bookmarkEnd w:id="464"/>
      <w:bookmarkEnd w:id="465"/>
      <w:bookmarkEnd w:id="466"/>
      <w:bookmarkEnd w:id="467"/>
      <w:bookmarkEnd w:id="468"/>
      <w:bookmarkEnd w:id="469"/>
      <w:bookmarkEnd w:id="470"/>
    </w:p>
    <w:p w14:paraId="0D56B5DA" w14:textId="77777777" w:rsidR="002805A1" w:rsidRPr="004C10A8" w:rsidRDefault="002805A1" w:rsidP="002805A1">
      <w:pPr>
        <w:pStyle w:val="Heading7"/>
        <w:spacing w:before="120" w:after="120"/>
      </w:pPr>
    </w:p>
    <w:p w14:paraId="528B181A" w14:textId="2E89BA09" w:rsidR="002805A1" w:rsidRPr="00317738" w:rsidRDefault="002805A1" w:rsidP="00094005">
      <w:pPr>
        <w:pStyle w:val="Heading7"/>
        <w:numPr>
          <w:ilvl w:val="1"/>
          <w:numId w:val="32"/>
        </w:numPr>
        <w:spacing w:before="120" w:after="120"/>
        <w:ind w:left="709" w:hanging="709"/>
        <w:rPr>
          <w:b w:val="0"/>
          <w:szCs w:val="22"/>
        </w:rPr>
      </w:pPr>
      <w:r w:rsidRPr="00317738">
        <w:rPr>
          <w:szCs w:val="22"/>
        </w:rPr>
        <w:t>AEMO’s Operational Contact Person</w:t>
      </w:r>
    </w:p>
    <w:p w14:paraId="3D288838" w14:textId="77777777" w:rsidR="002805A1" w:rsidRPr="004C10A8" w:rsidRDefault="002805A1" w:rsidP="002805A1">
      <w:pPr>
        <w:spacing w:before="120" w:after="120"/>
        <w:rPr>
          <w:rFonts w:ascii="Arial Narrow" w:hAnsi="Arial Narrow"/>
          <w:sz w:val="22"/>
          <w:szCs w:val="22"/>
        </w:rPr>
      </w:pPr>
    </w:p>
    <w:tbl>
      <w:tblPr>
        <w:tblStyle w:val="TableGrid"/>
        <w:tblW w:w="0" w:type="auto"/>
        <w:tblInd w:w="709" w:type="dxa"/>
        <w:tblLayout w:type="fixed"/>
        <w:tblLook w:val="04A0" w:firstRow="1" w:lastRow="0" w:firstColumn="1" w:lastColumn="0" w:noHBand="0" w:noVBand="1"/>
      </w:tblPr>
      <w:tblGrid>
        <w:gridCol w:w="3402"/>
        <w:gridCol w:w="3402"/>
      </w:tblGrid>
      <w:tr w:rsidR="002805A1" w:rsidRPr="004C10A8" w14:paraId="4BB265DA" w14:textId="77777777" w:rsidTr="00D8598B">
        <w:tc>
          <w:tcPr>
            <w:tcW w:w="3402" w:type="dxa"/>
          </w:tcPr>
          <w:p w14:paraId="56FE9FF6" w14:textId="77777777" w:rsidR="002805A1" w:rsidRPr="004C10A8" w:rsidRDefault="002805A1" w:rsidP="00D8598B">
            <w:pPr>
              <w:pStyle w:val="Heading6"/>
              <w:spacing w:before="120" w:after="120"/>
              <w:rPr>
                <w:b w:val="0"/>
                <w:bCs/>
                <w:sz w:val="22"/>
                <w:szCs w:val="22"/>
              </w:rPr>
            </w:pPr>
            <w:r w:rsidRPr="004C10A8">
              <w:rPr>
                <w:b w:val="0"/>
                <w:bCs/>
                <w:sz w:val="22"/>
                <w:szCs w:val="22"/>
              </w:rPr>
              <w:t>Name/Title</w:t>
            </w:r>
          </w:p>
        </w:tc>
        <w:tc>
          <w:tcPr>
            <w:tcW w:w="3402" w:type="dxa"/>
          </w:tcPr>
          <w:p w14:paraId="014B957C" w14:textId="77777777" w:rsidR="002805A1" w:rsidRPr="004C10A8" w:rsidRDefault="002805A1" w:rsidP="00D8598B">
            <w:pPr>
              <w:pStyle w:val="Heading6"/>
              <w:spacing w:before="120" w:after="120"/>
              <w:rPr>
                <w:b w:val="0"/>
                <w:bCs/>
                <w:sz w:val="22"/>
                <w:szCs w:val="22"/>
              </w:rPr>
            </w:pPr>
            <w:r>
              <w:rPr>
                <w:b w:val="0"/>
                <w:bCs/>
                <w:sz w:val="22"/>
                <w:szCs w:val="22"/>
              </w:rPr>
              <w:t>WA Market Operations and Support</w:t>
            </w:r>
          </w:p>
        </w:tc>
      </w:tr>
      <w:tr w:rsidR="002805A1" w:rsidRPr="004C10A8" w14:paraId="54A86D7E" w14:textId="77777777" w:rsidTr="00D8598B">
        <w:tc>
          <w:tcPr>
            <w:tcW w:w="3402" w:type="dxa"/>
          </w:tcPr>
          <w:p w14:paraId="15FA31B1" w14:textId="77777777" w:rsidR="002805A1" w:rsidRPr="004C10A8" w:rsidRDefault="002805A1" w:rsidP="00D8598B">
            <w:pPr>
              <w:pStyle w:val="Heading6"/>
              <w:spacing w:before="120" w:after="120"/>
              <w:rPr>
                <w:b w:val="0"/>
                <w:bCs/>
                <w:sz w:val="22"/>
                <w:szCs w:val="22"/>
              </w:rPr>
            </w:pPr>
            <w:r w:rsidRPr="004C10A8">
              <w:rPr>
                <w:b w:val="0"/>
                <w:bCs/>
                <w:sz w:val="22"/>
                <w:szCs w:val="22"/>
              </w:rPr>
              <w:t>Telephone No</w:t>
            </w:r>
          </w:p>
        </w:tc>
        <w:tc>
          <w:tcPr>
            <w:tcW w:w="3402" w:type="dxa"/>
          </w:tcPr>
          <w:p w14:paraId="3A511BE8" w14:textId="77777777" w:rsidR="002805A1" w:rsidRPr="00071ABB" w:rsidRDefault="002805A1" w:rsidP="00D8598B">
            <w:pPr>
              <w:pStyle w:val="Heading6"/>
              <w:spacing w:before="120" w:after="120"/>
              <w:rPr>
                <w:b w:val="0"/>
                <w:bCs/>
                <w:sz w:val="22"/>
                <w:szCs w:val="22"/>
              </w:rPr>
            </w:pPr>
            <w:r w:rsidRPr="00071ABB">
              <w:rPr>
                <w:b w:val="0"/>
                <w:bCs/>
                <w:sz w:val="22"/>
                <w:szCs w:val="22"/>
              </w:rPr>
              <w:t>1300 989 797</w:t>
            </w:r>
          </w:p>
        </w:tc>
      </w:tr>
      <w:tr w:rsidR="002805A1" w:rsidRPr="004C10A8" w14:paraId="07C22639" w14:textId="77777777" w:rsidTr="00D8598B">
        <w:tc>
          <w:tcPr>
            <w:tcW w:w="3402" w:type="dxa"/>
          </w:tcPr>
          <w:p w14:paraId="5C7D6F49" w14:textId="77777777" w:rsidR="002805A1" w:rsidRPr="004C10A8" w:rsidRDefault="002805A1" w:rsidP="00D8598B">
            <w:pPr>
              <w:pStyle w:val="Heading6"/>
              <w:spacing w:before="120" w:after="120"/>
              <w:rPr>
                <w:b w:val="0"/>
                <w:bCs/>
                <w:sz w:val="22"/>
                <w:szCs w:val="22"/>
              </w:rPr>
            </w:pPr>
            <w:r w:rsidRPr="004C10A8">
              <w:rPr>
                <w:b w:val="0"/>
                <w:bCs/>
                <w:sz w:val="22"/>
                <w:szCs w:val="22"/>
              </w:rPr>
              <w:t>Email</w:t>
            </w:r>
          </w:p>
        </w:tc>
        <w:tc>
          <w:tcPr>
            <w:tcW w:w="3402" w:type="dxa"/>
          </w:tcPr>
          <w:p w14:paraId="53232EAB" w14:textId="77777777" w:rsidR="002805A1" w:rsidRPr="004C10A8" w:rsidRDefault="002805A1" w:rsidP="00D8598B">
            <w:pPr>
              <w:pStyle w:val="Heading6"/>
              <w:spacing w:before="120" w:after="120"/>
              <w:rPr>
                <w:b w:val="0"/>
                <w:bCs/>
                <w:sz w:val="22"/>
                <w:szCs w:val="22"/>
              </w:rPr>
            </w:pPr>
            <w:r w:rsidRPr="00071ABB">
              <w:rPr>
                <w:b w:val="0"/>
                <w:bCs/>
                <w:sz w:val="22"/>
                <w:szCs w:val="22"/>
              </w:rPr>
              <w:t>wa.operations@aemo.com.au</w:t>
            </w:r>
          </w:p>
        </w:tc>
      </w:tr>
    </w:tbl>
    <w:p w14:paraId="3E4112DA" w14:textId="77777777" w:rsidR="002805A1" w:rsidRPr="004C10A8" w:rsidRDefault="002805A1" w:rsidP="002805A1">
      <w:pPr>
        <w:spacing w:before="120" w:after="120"/>
        <w:rPr>
          <w:rFonts w:ascii="Arial Narrow" w:hAnsi="Arial Narrow"/>
          <w:sz w:val="22"/>
          <w:szCs w:val="22"/>
        </w:rPr>
      </w:pPr>
    </w:p>
    <w:p w14:paraId="617D0D3C" w14:textId="77777777" w:rsidR="002805A1" w:rsidRPr="00317738" w:rsidRDefault="002805A1" w:rsidP="00094005">
      <w:pPr>
        <w:pStyle w:val="Heading7"/>
        <w:numPr>
          <w:ilvl w:val="1"/>
          <w:numId w:val="32"/>
        </w:numPr>
        <w:spacing w:before="120" w:after="120"/>
        <w:ind w:left="709" w:hanging="709"/>
        <w:rPr>
          <w:b w:val="0"/>
          <w:szCs w:val="22"/>
        </w:rPr>
      </w:pPr>
      <w:r w:rsidRPr="00317738">
        <w:rPr>
          <w:szCs w:val="22"/>
        </w:rPr>
        <w:t xml:space="preserve">Service </w:t>
      </w:r>
      <w:r w:rsidRPr="008D63CB">
        <w:rPr>
          <w:szCs w:val="22"/>
        </w:rPr>
        <w:t>Provider’s Operational Contact Person</w:t>
      </w:r>
    </w:p>
    <w:p w14:paraId="1571A10C" w14:textId="77777777" w:rsidR="002805A1" w:rsidRPr="004C10A8" w:rsidRDefault="002805A1" w:rsidP="002805A1">
      <w:pPr>
        <w:spacing w:before="120" w:after="120"/>
        <w:rPr>
          <w:rFonts w:ascii="Arial Narrow" w:hAnsi="Arial Narrow"/>
          <w:sz w:val="22"/>
          <w:szCs w:val="22"/>
        </w:rPr>
      </w:pPr>
    </w:p>
    <w:p w14:paraId="433C1290" w14:textId="77777777" w:rsidR="002805A1" w:rsidRPr="004C10A8" w:rsidRDefault="002805A1" w:rsidP="002805A1">
      <w:pPr>
        <w:pStyle w:val="Heading7"/>
        <w:spacing w:before="120" w:after="120"/>
        <w:ind w:left="709"/>
      </w:pPr>
      <w:r w:rsidRPr="004C10A8">
        <w:rPr>
          <w:szCs w:val="22"/>
        </w:rPr>
        <w:t>Primary Contact Person</w:t>
      </w:r>
    </w:p>
    <w:tbl>
      <w:tblPr>
        <w:tblStyle w:val="TableGrid"/>
        <w:tblW w:w="0" w:type="auto"/>
        <w:tblInd w:w="709" w:type="dxa"/>
        <w:tblLook w:val="04A0" w:firstRow="1" w:lastRow="0" w:firstColumn="1" w:lastColumn="0" w:noHBand="0" w:noVBand="1"/>
      </w:tblPr>
      <w:tblGrid>
        <w:gridCol w:w="3402"/>
        <w:gridCol w:w="3402"/>
      </w:tblGrid>
      <w:tr w:rsidR="002805A1" w:rsidRPr="004C10A8" w14:paraId="2CB536A9" w14:textId="77777777" w:rsidTr="00D8598B">
        <w:tc>
          <w:tcPr>
            <w:tcW w:w="3402" w:type="dxa"/>
          </w:tcPr>
          <w:p w14:paraId="72A109E8" w14:textId="77777777" w:rsidR="002805A1" w:rsidRPr="004C10A8" w:rsidRDefault="002805A1" w:rsidP="00D8598B">
            <w:pPr>
              <w:pStyle w:val="Heading6"/>
              <w:spacing w:before="120" w:after="120"/>
              <w:rPr>
                <w:b w:val="0"/>
                <w:bCs/>
                <w:sz w:val="22"/>
                <w:szCs w:val="22"/>
              </w:rPr>
            </w:pPr>
            <w:r w:rsidRPr="004C10A8">
              <w:rPr>
                <w:b w:val="0"/>
                <w:bCs/>
                <w:sz w:val="22"/>
                <w:szCs w:val="22"/>
              </w:rPr>
              <w:t>Name/Title</w:t>
            </w:r>
          </w:p>
        </w:tc>
        <w:tc>
          <w:tcPr>
            <w:tcW w:w="3402" w:type="dxa"/>
          </w:tcPr>
          <w:p w14:paraId="27060331"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r w:rsidR="002805A1" w:rsidRPr="004C10A8" w14:paraId="4E189624" w14:textId="77777777" w:rsidTr="00D8598B">
        <w:tc>
          <w:tcPr>
            <w:tcW w:w="3402" w:type="dxa"/>
          </w:tcPr>
          <w:p w14:paraId="3EFEAC4A" w14:textId="77777777" w:rsidR="002805A1" w:rsidRPr="004C10A8" w:rsidRDefault="002805A1" w:rsidP="00D8598B">
            <w:pPr>
              <w:pStyle w:val="Heading6"/>
              <w:spacing w:before="120" w:after="120"/>
              <w:rPr>
                <w:b w:val="0"/>
                <w:bCs/>
                <w:sz w:val="22"/>
                <w:szCs w:val="22"/>
              </w:rPr>
            </w:pPr>
            <w:r w:rsidRPr="004C10A8">
              <w:rPr>
                <w:b w:val="0"/>
                <w:bCs/>
                <w:sz w:val="22"/>
                <w:szCs w:val="22"/>
              </w:rPr>
              <w:t>Telephone No</w:t>
            </w:r>
          </w:p>
        </w:tc>
        <w:tc>
          <w:tcPr>
            <w:tcW w:w="3402" w:type="dxa"/>
          </w:tcPr>
          <w:p w14:paraId="4B2463E1"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r w:rsidR="002805A1" w:rsidRPr="004C10A8" w14:paraId="5E4C3B31" w14:textId="77777777" w:rsidTr="00D8598B">
        <w:tc>
          <w:tcPr>
            <w:tcW w:w="3402" w:type="dxa"/>
          </w:tcPr>
          <w:p w14:paraId="2044B008" w14:textId="77777777" w:rsidR="002805A1" w:rsidRPr="004C10A8" w:rsidRDefault="002805A1" w:rsidP="00D8598B">
            <w:pPr>
              <w:pStyle w:val="Heading6"/>
              <w:spacing w:before="120" w:after="120"/>
              <w:rPr>
                <w:b w:val="0"/>
                <w:bCs/>
                <w:sz w:val="22"/>
                <w:szCs w:val="22"/>
              </w:rPr>
            </w:pPr>
            <w:r w:rsidRPr="004C10A8">
              <w:rPr>
                <w:b w:val="0"/>
                <w:bCs/>
                <w:sz w:val="22"/>
                <w:szCs w:val="22"/>
              </w:rPr>
              <w:t>Email</w:t>
            </w:r>
          </w:p>
        </w:tc>
        <w:tc>
          <w:tcPr>
            <w:tcW w:w="3402" w:type="dxa"/>
          </w:tcPr>
          <w:p w14:paraId="0621EB4A"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bl>
    <w:p w14:paraId="2D87A151" w14:textId="77777777" w:rsidR="002805A1" w:rsidRPr="004C10A8" w:rsidRDefault="002805A1" w:rsidP="002805A1">
      <w:pPr>
        <w:spacing w:before="120" w:after="120"/>
        <w:rPr>
          <w:rFonts w:ascii="Arial Narrow" w:hAnsi="Arial Narrow"/>
          <w:sz w:val="22"/>
          <w:szCs w:val="22"/>
        </w:rPr>
      </w:pPr>
    </w:p>
    <w:p w14:paraId="47446416" w14:textId="77777777" w:rsidR="002805A1" w:rsidRPr="004C10A8" w:rsidRDefault="002805A1" w:rsidP="002805A1">
      <w:pPr>
        <w:pStyle w:val="Heading7"/>
        <w:spacing w:before="120" w:after="120"/>
        <w:ind w:left="709"/>
        <w:rPr>
          <w:szCs w:val="22"/>
        </w:rPr>
      </w:pPr>
      <w:r w:rsidRPr="004C10A8">
        <w:rPr>
          <w:szCs w:val="22"/>
        </w:rPr>
        <w:t>Backup Contact Person</w:t>
      </w:r>
    </w:p>
    <w:tbl>
      <w:tblPr>
        <w:tblStyle w:val="TableGrid"/>
        <w:tblW w:w="0" w:type="auto"/>
        <w:tblInd w:w="709" w:type="dxa"/>
        <w:tblLook w:val="04A0" w:firstRow="1" w:lastRow="0" w:firstColumn="1" w:lastColumn="0" w:noHBand="0" w:noVBand="1"/>
      </w:tblPr>
      <w:tblGrid>
        <w:gridCol w:w="3402"/>
        <w:gridCol w:w="3402"/>
      </w:tblGrid>
      <w:tr w:rsidR="002805A1" w:rsidRPr="004C10A8" w14:paraId="5FD802E8" w14:textId="77777777" w:rsidTr="00D8598B">
        <w:tc>
          <w:tcPr>
            <w:tcW w:w="3402" w:type="dxa"/>
          </w:tcPr>
          <w:p w14:paraId="25C07AA8" w14:textId="77777777" w:rsidR="002805A1" w:rsidRPr="004C10A8" w:rsidRDefault="002805A1" w:rsidP="00D8598B">
            <w:pPr>
              <w:pStyle w:val="Heading6"/>
              <w:spacing w:before="120" w:after="120"/>
              <w:rPr>
                <w:b w:val="0"/>
                <w:bCs/>
                <w:sz w:val="22"/>
                <w:szCs w:val="22"/>
              </w:rPr>
            </w:pPr>
            <w:r w:rsidRPr="004C10A8">
              <w:rPr>
                <w:b w:val="0"/>
                <w:bCs/>
                <w:sz w:val="22"/>
                <w:szCs w:val="22"/>
              </w:rPr>
              <w:t>Name/Title</w:t>
            </w:r>
          </w:p>
        </w:tc>
        <w:tc>
          <w:tcPr>
            <w:tcW w:w="3402" w:type="dxa"/>
          </w:tcPr>
          <w:p w14:paraId="642E50A0"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r w:rsidR="002805A1" w:rsidRPr="004C10A8" w14:paraId="2A300B52" w14:textId="77777777" w:rsidTr="00D8598B">
        <w:tc>
          <w:tcPr>
            <w:tcW w:w="3402" w:type="dxa"/>
          </w:tcPr>
          <w:p w14:paraId="7CF476FD" w14:textId="77777777" w:rsidR="002805A1" w:rsidRPr="004C10A8" w:rsidRDefault="002805A1" w:rsidP="00D8598B">
            <w:pPr>
              <w:pStyle w:val="Heading6"/>
              <w:spacing w:before="120" w:after="120"/>
              <w:rPr>
                <w:b w:val="0"/>
                <w:bCs/>
                <w:sz w:val="22"/>
                <w:szCs w:val="22"/>
              </w:rPr>
            </w:pPr>
            <w:r w:rsidRPr="004C10A8">
              <w:rPr>
                <w:b w:val="0"/>
                <w:bCs/>
                <w:sz w:val="22"/>
                <w:szCs w:val="22"/>
              </w:rPr>
              <w:t>Telephone No</w:t>
            </w:r>
          </w:p>
        </w:tc>
        <w:tc>
          <w:tcPr>
            <w:tcW w:w="3402" w:type="dxa"/>
          </w:tcPr>
          <w:p w14:paraId="4985B9A7"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r w:rsidR="002805A1" w:rsidRPr="004C10A8" w14:paraId="4B869B90" w14:textId="77777777" w:rsidTr="00D8598B">
        <w:tc>
          <w:tcPr>
            <w:tcW w:w="3402" w:type="dxa"/>
          </w:tcPr>
          <w:p w14:paraId="102EFF7D" w14:textId="77777777" w:rsidR="002805A1" w:rsidRPr="004C10A8" w:rsidRDefault="002805A1" w:rsidP="00D8598B">
            <w:pPr>
              <w:pStyle w:val="Heading6"/>
              <w:spacing w:before="120" w:after="120"/>
              <w:rPr>
                <w:b w:val="0"/>
                <w:bCs/>
                <w:sz w:val="22"/>
                <w:szCs w:val="22"/>
              </w:rPr>
            </w:pPr>
            <w:r w:rsidRPr="004C10A8">
              <w:rPr>
                <w:b w:val="0"/>
                <w:bCs/>
                <w:sz w:val="22"/>
                <w:szCs w:val="22"/>
              </w:rPr>
              <w:t>Email</w:t>
            </w:r>
          </w:p>
        </w:tc>
        <w:tc>
          <w:tcPr>
            <w:tcW w:w="3402" w:type="dxa"/>
          </w:tcPr>
          <w:p w14:paraId="760C28D0" w14:textId="77777777" w:rsidR="002805A1" w:rsidRPr="00441722" w:rsidRDefault="002805A1" w:rsidP="00D8598B">
            <w:pPr>
              <w:pStyle w:val="Heading6"/>
              <w:spacing w:before="120" w:after="120"/>
              <w:rPr>
                <w:b w:val="0"/>
                <w:bCs/>
                <w:sz w:val="22"/>
                <w:szCs w:val="22"/>
              </w:rPr>
            </w:pPr>
            <w:r w:rsidRPr="000A310E">
              <w:rPr>
                <w:b w:val="0"/>
                <w:bCs/>
                <w:sz w:val="22"/>
                <w:szCs w:val="22"/>
                <w:highlight w:val="yellow"/>
              </w:rPr>
              <w:t>##</w:t>
            </w:r>
          </w:p>
        </w:tc>
      </w:tr>
    </w:tbl>
    <w:p w14:paraId="746ACFB2" w14:textId="77777777" w:rsidR="00331720" w:rsidRPr="009D7C53" w:rsidRDefault="00331720" w:rsidP="00DF0DB4">
      <w:pPr>
        <w:pStyle w:val="Heading7"/>
        <w:spacing w:before="120" w:after="120"/>
        <w:ind w:left="709"/>
        <w:rPr>
          <w:szCs w:val="22"/>
        </w:rPr>
      </w:pPr>
    </w:p>
    <w:sectPr w:rsidR="00331720" w:rsidRPr="009D7C53" w:rsidSect="00613AD4">
      <w:headerReference w:type="first" r:id="rId20"/>
      <w:pgSz w:w="11907" w:h="16840" w:code="9"/>
      <w:pgMar w:top="1440" w:right="1440" w:bottom="1440" w:left="1440" w:header="425" w:footer="567" w:gutter="0"/>
      <w:cols w:space="720"/>
      <w:titlePg/>
      <w:docGrid w:linePitch="31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Nicholas Nielsen" w:date="2023-05-16T08:39:00Z" w:initials="NN">
    <w:p w14:paraId="1DE21679" w14:textId="77777777" w:rsidR="00481BE4" w:rsidRDefault="00C26B22" w:rsidP="00481BE4">
      <w:pPr>
        <w:pStyle w:val="CommentText"/>
        <w:rPr>
          <w:rStyle w:val="CommentReference"/>
        </w:rPr>
      </w:pPr>
      <w:r>
        <w:rPr>
          <w:rStyle w:val="CommentReference"/>
        </w:rPr>
        <w:annotationRef/>
      </w:r>
      <w:r w:rsidR="00481BE4">
        <w:rPr>
          <w:rStyle w:val="CommentReference"/>
        </w:rPr>
        <w:t>We seem to be a little inconsistent with sometimes referring “to increasing injection or reducing withdrawal” and other times referring to only one of the two. I have highlighted a few.</w:t>
      </w:r>
    </w:p>
    <w:p w14:paraId="0584EAD0" w14:textId="77777777" w:rsidR="00481BE4" w:rsidRDefault="00481BE4" w:rsidP="00481BE4">
      <w:pPr>
        <w:pStyle w:val="CommentText"/>
        <w:rPr>
          <w:rStyle w:val="CommentReference"/>
        </w:rPr>
      </w:pPr>
    </w:p>
    <w:p w14:paraId="5730F2A5" w14:textId="77777777" w:rsidR="00481BE4" w:rsidRDefault="00481BE4" w:rsidP="00481BE4">
      <w:pPr>
        <w:pStyle w:val="CommentText"/>
        <w:rPr>
          <w:rStyle w:val="CommentReference"/>
        </w:rPr>
      </w:pPr>
      <w:r>
        <w:rPr>
          <w:rStyle w:val="CommentReference"/>
        </w:rPr>
        <w:t>I note this version of the contract is for Registered Facilities whereas the one I reviewed yesterday is for Unregistered Facilities, and there are some inconsistencies between the two as well. I have highlighted a few examples.</w:t>
      </w:r>
    </w:p>
    <w:p w14:paraId="0BD98FEB" w14:textId="77777777" w:rsidR="00481BE4" w:rsidRDefault="00481BE4" w:rsidP="00481BE4">
      <w:pPr>
        <w:pStyle w:val="CommentText"/>
        <w:rPr>
          <w:rStyle w:val="CommentReference"/>
        </w:rPr>
      </w:pPr>
    </w:p>
    <w:p w14:paraId="7C47177A" w14:textId="3472D408" w:rsidR="00C26B22" w:rsidRDefault="00481BE4" w:rsidP="00481BE4">
      <w:pPr>
        <w:pStyle w:val="CommentText"/>
      </w:pPr>
      <w:r>
        <w:rPr>
          <w:rStyle w:val="CommentReference"/>
        </w:rPr>
        <w:t>Is it better to always mention both?</w:t>
      </w:r>
    </w:p>
  </w:comment>
  <w:comment w:id="91" w:author="Matthew Fairclough" w:date="2023-05-09T14:36:00Z" w:initials="MF">
    <w:p w14:paraId="25AC14DC" w14:textId="62CAA145" w:rsidR="008C5DD4" w:rsidRDefault="00E107DD" w:rsidP="008C5DD4">
      <w:pPr>
        <w:rPr>
          <w:sz w:val="22"/>
          <w:lang w:eastAsia="en-AU"/>
        </w:rPr>
      </w:pPr>
      <w:r>
        <w:rPr>
          <w:rStyle w:val="CommentReference"/>
        </w:rPr>
        <w:annotationRef/>
      </w:r>
      <w:r w:rsidR="00142D58">
        <w:t xml:space="preserve">Add clause: </w:t>
      </w:r>
      <w:r w:rsidR="007042AA">
        <w:t xml:space="preserve">(from NCESS Specification </w:t>
      </w:r>
      <w:r w:rsidR="008C5DD4">
        <w:t>4.1.4.</w:t>
      </w:r>
      <w:r w:rsidR="007042AA">
        <w:t xml:space="preserve">): </w:t>
      </w:r>
      <w:r w:rsidR="008C5DD4">
        <w:t>AEMO will require the NCESS provider of Unregistered Equipment to activate the service when AEMO considers that other actions it may take under the WEM Rules are likely to be insufficient to manage the peak demand or minimum demand conditions. </w:t>
      </w:r>
    </w:p>
    <w:p w14:paraId="6123008E" w14:textId="7C679CC6" w:rsidR="00E107DD" w:rsidRDefault="00E107DD">
      <w:pPr>
        <w:pStyle w:val="CommentText"/>
      </w:pPr>
    </w:p>
  </w:comment>
  <w:comment w:id="110" w:author="Nicholas Nielsen" w:date="2023-05-16T08:40:00Z" w:initials="NN">
    <w:p w14:paraId="0DCD4897" w14:textId="05B4D537" w:rsidR="00143DA9" w:rsidRDefault="00143DA9">
      <w:pPr>
        <w:pStyle w:val="CommentText"/>
      </w:pPr>
      <w:r>
        <w:rPr>
          <w:rStyle w:val="CommentReference"/>
        </w:rPr>
        <w:annotationRef/>
      </w:r>
      <w:r>
        <w:t xml:space="preserve">There’s pretty limited guidance about when they </w:t>
      </w:r>
      <w:r w:rsidR="003668C4">
        <w:t>will be considered to be Available again after being set as Unavailable.</w:t>
      </w:r>
      <w:r w:rsidR="00941CAD">
        <w:t xml:space="preserve"> (This might be a good thing – I just want to confirm how we’re planning on operationalising this)</w:t>
      </w:r>
    </w:p>
    <w:p w14:paraId="5AE5F2C2" w14:textId="77777777" w:rsidR="003668C4" w:rsidRDefault="003668C4">
      <w:pPr>
        <w:pStyle w:val="CommentText"/>
      </w:pPr>
    </w:p>
    <w:p w14:paraId="628F5BF7" w14:textId="53CFC103" w:rsidR="003668C4" w:rsidRDefault="003668C4">
      <w:pPr>
        <w:pStyle w:val="CommentText"/>
      </w:pPr>
      <w:r>
        <w:t>Using an example – let’s say they’ve been activated and they fail under clause 6.3(b)(ii)</w:t>
      </w:r>
      <w:r w:rsidR="001D512D">
        <w:t xml:space="preserve">, we set them as Unavailable. Obviously, 6.3(b)(ii) only applies </w:t>
      </w:r>
      <w:r w:rsidR="001D512D">
        <w:rPr>
          <w:i/>
          <w:iCs/>
        </w:rPr>
        <w:t>directly</w:t>
      </w:r>
      <w:r w:rsidR="001D512D">
        <w:t xml:space="preserve"> to the intervals that </w:t>
      </w:r>
      <w:r w:rsidR="00A166B4">
        <w:t>they were dispatched and failed in. However, realistically we wouldn’t want them to automatically be set back to available immediately after the dispatch failure period.</w:t>
      </w:r>
    </w:p>
    <w:p w14:paraId="23BD05E7" w14:textId="77777777" w:rsidR="00A166B4" w:rsidRDefault="00A166B4">
      <w:pPr>
        <w:pStyle w:val="CommentText"/>
      </w:pPr>
    </w:p>
    <w:p w14:paraId="2A671612" w14:textId="77777777" w:rsidR="00A166B4" w:rsidRDefault="00A166B4">
      <w:pPr>
        <w:pStyle w:val="CommentText"/>
      </w:pPr>
      <w:r>
        <w:t xml:space="preserve">Is it the intention that after the dispatch failure, we </w:t>
      </w:r>
      <w:r w:rsidR="00FE46ED">
        <w:t xml:space="preserve">could </w:t>
      </w:r>
      <w:r>
        <w:t>“reasonably determine” that they are Unavailable under 6.3(e)</w:t>
      </w:r>
      <w:r w:rsidR="00D474F8">
        <w:t xml:space="preserve"> until we are convinced otherwise?</w:t>
      </w:r>
    </w:p>
    <w:p w14:paraId="4FB9327D" w14:textId="77777777" w:rsidR="00944E5F" w:rsidRDefault="00944E5F">
      <w:pPr>
        <w:pStyle w:val="CommentText"/>
      </w:pPr>
    </w:p>
    <w:p w14:paraId="2E89E78F" w14:textId="77777777" w:rsidR="00944E5F" w:rsidRDefault="00944E5F">
      <w:pPr>
        <w:pStyle w:val="CommentText"/>
      </w:pPr>
      <w:r>
        <w:t>If so, then this could be ok</w:t>
      </w:r>
      <w:r w:rsidR="00CC4A79">
        <w:t>.</w:t>
      </w:r>
    </w:p>
    <w:p w14:paraId="3C50DB68" w14:textId="77777777" w:rsidR="00CC4A79" w:rsidRDefault="00CC4A79">
      <w:pPr>
        <w:pStyle w:val="CommentText"/>
      </w:pPr>
    </w:p>
    <w:p w14:paraId="44A9D333" w14:textId="61F2D7E2" w:rsidR="00CC4A79" w:rsidRPr="001D512D" w:rsidRDefault="00CC4A79">
      <w:pPr>
        <w:pStyle w:val="CommentText"/>
      </w:pPr>
    </w:p>
  </w:comment>
  <w:comment w:id="111" w:author="Matthew Fairclough" w:date="2023-06-02T15:49:00Z" w:initials="MF">
    <w:p w14:paraId="2738B64F" w14:textId="382E92B1" w:rsidR="004C41B2" w:rsidRDefault="004C41B2">
      <w:pPr>
        <w:pStyle w:val="CommentText"/>
      </w:pPr>
      <w:r>
        <w:rPr>
          <w:rStyle w:val="CommentReference"/>
        </w:rPr>
        <w:annotationRef/>
      </w:r>
      <w:r>
        <w:t>We’re unlikely to ever activate them. If e do, and they fail, I</w:t>
      </w:r>
      <w:r w:rsidR="007632F3">
        <w:t xml:space="preserve"> expect we’d test them (9.1). If they fail the test, they’re Unavailable until they pass the test.</w:t>
      </w:r>
    </w:p>
  </w:comment>
  <w:comment w:id="144" w:author="Nicholas Nielsen" w:date="2023-05-16T08:49:00Z" w:initials="NN">
    <w:p w14:paraId="7D66E539" w14:textId="407F352B" w:rsidR="00B423F1" w:rsidRDefault="00B423F1">
      <w:pPr>
        <w:pStyle w:val="CommentText"/>
      </w:pPr>
      <w:r>
        <w:rPr>
          <w:rStyle w:val="CommentReference"/>
        </w:rPr>
        <w:annotationRef/>
      </w:r>
      <w:r w:rsidR="008129B5">
        <w:t>What exactly is the intent here? Just interested…</w:t>
      </w:r>
    </w:p>
  </w:comment>
  <w:comment w:id="145" w:author="Matthew Fairclough" w:date="2023-05-25T13:30:00Z" w:initials="MF">
    <w:p w14:paraId="080946FF" w14:textId="77777777" w:rsidR="009172C8" w:rsidRDefault="009172C8">
      <w:pPr>
        <w:pStyle w:val="CommentText"/>
      </w:pPr>
      <w:r>
        <w:rPr>
          <w:rStyle w:val="CommentReference"/>
        </w:rPr>
        <w:annotationRef/>
      </w:r>
      <w:r w:rsidR="00503361">
        <w:t>Not sure I understand the question.</w:t>
      </w:r>
    </w:p>
    <w:p w14:paraId="08DE22B7" w14:textId="77777777" w:rsidR="00503361" w:rsidRDefault="00503361">
      <w:pPr>
        <w:pStyle w:val="CommentText"/>
      </w:pPr>
    </w:p>
    <w:p w14:paraId="3DDDEAFF" w14:textId="1A959459" w:rsidR="00503361" w:rsidRDefault="00503361">
      <w:pPr>
        <w:pStyle w:val="CommentText"/>
      </w:pPr>
      <w:r>
        <w:t>We’ll use meter data to pay and verify availability.</w:t>
      </w:r>
    </w:p>
  </w:comment>
  <w:comment w:id="146" w:author="Nicholas Nielsen [2]" w:date="2023-05-31T09:41:00Z" w:initials="NN">
    <w:p w14:paraId="5FA407AF" w14:textId="77777777" w:rsidR="00E63105" w:rsidRDefault="00E63105">
      <w:pPr>
        <w:pStyle w:val="CommentText"/>
      </w:pPr>
      <w:r>
        <w:rPr>
          <w:rStyle w:val="CommentReference"/>
        </w:rPr>
        <w:annotationRef/>
      </w:r>
      <w:r>
        <w:t xml:space="preserve">Sorry – vague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t xml:space="preserve">I’m not sure quite what is meant by “verifying quantities” and I’m not sure how it differs from 7.1, </w:t>
      </w:r>
      <w:r w:rsidR="00E240ED">
        <w:t>“determine the MWh quantity of [service delivered]”.</w:t>
      </w:r>
    </w:p>
    <w:p w14:paraId="6B613EF5" w14:textId="77777777" w:rsidR="00E240ED" w:rsidRDefault="00E240ED">
      <w:pPr>
        <w:pStyle w:val="CommentText"/>
      </w:pPr>
    </w:p>
    <w:p w14:paraId="61D8F6B7" w14:textId="4BDC168B" w:rsidR="00E240ED" w:rsidRDefault="00E240ED">
      <w:pPr>
        <w:pStyle w:val="CommentText"/>
      </w:pPr>
      <w:r>
        <w:t>So the question is: what is “verification”, what is its</w:t>
      </w:r>
      <w:r w:rsidR="00F72EDB">
        <w:t xml:space="preserve"> purpose, and how does it differ from “measurement”?</w:t>
      </w:r>
    </w:p>
  </w:comment>
  <w:comment w:id="147" w:author="Matthew Fairclough" w:date="2023-06-02T15:50:00Z" w:initials="MF">
    <w:p w14:paraId="21155103" w14:textId="45000170" w:rsidR="0066623E" w:rsidRDefault="007632F3">
      <w:pPr>
        <w:pStyle w:val="CommentText"/>
      </w:pPr>
      <w:r>
        <w:rPr>
          <w:rStyle w:val="CommentReference"/>
        </w:rPr>
        <w:annotationRef/>
      </w:r>
      <w:r w:rsidR="0066623E">
        <w:t>For Unregistered Equipment – not much of a difference. More difference for Registered Equipment (where we dispatch and use SCADA as well).</w:t>
      </w:r>
    </w:p>
  </w:comment>
  <w:comment w:id="189" w:author="Nicholas Nielsen" w:date="2023-05-16T08:52:00Z" w:initials="NN">
    <w:p w14:paraId="3246C39C" w14:textId="3A1A5FB1" w:rsidR="00032876" w:rsidRDefault="00FB48F7">
      <w:pPr>
        <w:pStyle w:val="CommentText"/>
      </w:pPr>
      <w:r>
        <w:rPr>
          <w:rStyle w:val="CommentReference"/>
        </w:rPr>
        <w:annotationRef/>
      </w:r>
      <w:r w:rsidR="00032876">
        <w:t>This one could be problematic.</w:t>
      </w:r>
      <w:r w:rsidR="00A71E68">
        <w:t xml:space="preserve"> I</w:t>
      </w:r>
      <w:r w:rsidR="00032876">
        <w:t>f they get dispatched and achieve 89% of the requirement they will be considered unavailable under 6.3(</w:t>
      </w:r>
      <w:r w:rsidR="00300B17">
        <w:t>b</w:t>
      </w:r>
      <w:r w:rsidR="00032876">
        <w:t>)(ii</w:t>
      </w:r>
      <w:r w:rsidR="00300B17">
        <w:t>) and will not get paid activation for the quantity provided.</w:t>
      </w:r>
    </w:p>
    <w:p w14:paraId="4D3B2848" w14:textId="77777777" w:rsidR="00A71E68" w:rsidRDefault="00A71E68">
      <w:pPr>
        <w:pStyle w:val="CommentText"/>
      </w:pPr>
    </w:p>
    <w:p w14:paraId="6EC5A172" w14:textId="473D2784" w:rsidR="00A71E68" w:rsidRDefault="00A71E68">
      <w:pPr>
        <w:pStyle w:val="CommentText"/>
      </w:pPr>
      <w:r>
        <w:t xml:space="preserve">Is it the intent to exclude them from Activation Payments in such circumstances? </w:t>
      </w:r>
      <w:r w:rsidR="001A2548">
        <w:t>I would not have thought so – I would have thought they would still have been paid for what they actually did provide.</w:t>
      </w:r>
    </w:p>
    <w:p w14:paraId="762A934C" w14:textId="77777777" w:rsidR="001A2548" w:rsidRDefault="001A2548">
      <w:pPr>
        <w:pStyle w:val="CommentText"/>
      </w:pPr>
    </w:p>
    <w:p w14:paraId="6EFDCC4C" w14:textId="3ED0426A" w:rsidR="008A74AD" w:rsidRDefault="008A74AD" w:rsidP="00050841">
      <w:pPr>
        <w:pStyle w:val="CommentText"/>
      </w:pPr>
      <w:r>
        <w:t>If so, maybe we can keep it. If that’s not the intent, I think we can safely get r</w:t>
      </w:r>
      <w:r w:rsidR="00050841">
        <w:t>id of it as I’m not quite sure what it’s achieving. We won’t dispatch them while they’re Unavailable, and they won’t be paid if they’re not dispatched.</w:t>
      </w:r>
    </w:p>
    <w:p w14:paraId="5CED8DB7" w14:textId="40620143" w:rsidR="00300B17" w:rsidRDefault="00300B17">
      <w:pPr>
        <w:pStyle w:val="CommentText"/>
      </w:pPr>
    </w:p>
  </w:comment>
  <w:comment w:id="190" w:author="Matthew Fairclough" w:date="2023-05-25T13:32:00Z" w:initials="MF">
    <w:p w14:paraId="5814D235" w14:textId="55B1D38A" w:rsidR="004F35F9" w:rsidRDefault="004F35F9">
      <w:pPr>
        <w:pStyle w:val="CommentText"/>
      </w:pPr>
      <w:r>
        <w:rPr>
          <w:rStyle w:val="CommentReference"/>
        </w:rPr>
        <w:annotationRef/>
      </w:r>
      <w:r>
        <w:t>Actually, we went with binary – same for Registered Facilities.</w:t>
      </w:r>
      <w:r w:rsidR="00F335CB">
        <w:t xml:space="preserve"> Don’t reac</w:t>
      </w:r>
      <w:r w:rsidR="003E44C9">
        <w:t>h 90% then don’t get paid.</w:t>
      </w:r>
      <w:r w:rsidR="00F335CB">
        <w:br/>
      </w:r>
      <w:r w:rsidR="00F335CB">
        <w:br/>
        <w:t>Though there is a difference</w:t>
      </w:r>
      <w:r w:rsidR="003E44C9">
        <w:t xml:space="preserve"> in that Registered Facilities will still be paid energy.</w:t>
      </w:r>
    </w:p>
  </w:comment>
  <w:comment w:id="191" w:author="Nicholas Nielsen [2]" w:date="2023-05-31T09:43:00Z" w:initials="NN">
    <w:p w14:paraId="05328D66" w14:textId="04EAA655" w:rsidR="00A43FB0" w:rsidRDefault="00A43FB0">
      <w:pPr>
        <w:pStyle w:val="CommentText"/>
      </w:pPr>
      <w:r>
        <w:rPr>
          <w:rStyle w:val="CommentReference"/>
        </w:rPr>
        <w:annotationRef/>
      </w:r>
      <w:r>
        <w:t xml:space="preserve">Ok, if it was the intent they they don’t get </w:t>
      </w:r>
      <w:r w:rsidR="00AB72BA">
        <w:t xml:space="preserve">Activation payments when they only deliver &lt;90%, then </w:t>
      </w:r>
      <w:r w:rsidR="00C934E9">
        <w:t>I think this is fine.</w:t>
      </w:r>
    </w:p>
  </w:comment>
  <w:comment w:id="215" w:author="Nicholas Nielsen" w:date="2023-05-16T08:59:00Z" w:initials="NN">
    <w:p w14:paraId="6209D838" w14:textId="3BDBE0CC" w:rsidR="00EA18E9" w:rsidRDefault="00EA18E9">
      <w:pPr>
        <w:pStyle w:val="CommentText"/>
      </w:pPr>
      <w:r>
        <w:rPr>
          <w:rStyle w:val="CommentReference"/>
        </w:rPr>
        <w:annotationRef/>
      </w:r>
      <w:r>
        <w:t>Is this correct or should it be 2024? I’m a bit confused about some of the timelines.</w:t>
      </w:r>
    </w:p>
  </w:comment>
  <w:comment w:id="216" w:author="Matthew Fairclough" w:date="2023-05-25T13:34:00Z" w:initials="MF">
    <w:p w14:paraId="05245BAE" w14:textId="5996C869" w:rsidR="00675109" w:rsidRDefault="00675109">
      <w:pPr>
        <w:pStyle w:val="CommentText"/>
      </w:pPr>
      <w:r>
        <w:rPr>
          <w:rStyle w:val="CommentReference"/>
        </w:rPr>
        <w:annotationRef/>
      </w:r>
      <w:r>
        <w:t>This is correct. Stump up same as for RC.</w:t>
      </w:r>
    </w:p>
  </w:comment>
  <w:comment w:id="218" w:author="Nicholas Nielsen" w:date="2023-05-16T08:57:00Z" w:initials="NN">
    <w:p w14:paraId="1226330E" w14:textId="073F8FBF" w:rsidR="001E56CB" w:rsidRDefault="001E56CB">
      <w:pPr>
        <w:pStyle w:val="CommentText"/>
      </w:pPr>
      <w:r>
        <w:rPr>
          <w:rStyle w:val="CommentReference"/>
        </w:rPr>
        <w:annotationRef/>
      </w:r>
      <w:r>
        <w:t xml:space="preserve">Reference to defined term implicitly requires that the provider must meet the Acceptable Credit Criteria </w:t>
      </w:r>
      <w:r w:rsidR="00775DD7">
        <w:t>defined in clause 2.38.6 of the rules -&gt; should be sufficient</w:t>
      </w:r>
      <w:r w:rsidR="008A00F9">
        <w:t>, however we may want to draw the providers’ attention to this requirement informally.</w:t>
      </w:r>
    </w:p>
  </w:comment>
  <w:comment w:id="220" w:author="Nicholas Nielsen" w:date="2023-05-16T09:00:00Z" w:initials="NN">
    <w:p w14:paraId="0E42F8B5" w14:textId="3299EA42" w:rsidR="003C2506" w:rsidRDefault="003C2506">
      <w:pPr>
        <w:pStyle w:val="CommentText"/>
      </w:pPr>
      <w:r>
        <w:rPr>
          <w:rStyle w:val="CommentReference"/>
        </w:rPr>
        <w:annotationRef/>
      </w:r>
      <w:r>
        <w:t xml:space="preserve">I need to work through the implications of this with respect to GST. </w:t>
      </w:r>
      <w:r w:rsidR="00D55414">
        <w:t>I’ll aim to give you my thoughts by the end of the day.</w:t>
      </w:r>
    </w:p>
  </w:comment>
  <w:comment w:id="221" w:author="Nicholas Nielsen [2]" w:date="2023-05-31T09:44:00Z" w:initials="NN">
    <w:p w14:paraId="70F2DC15" w14:textId="77777777" w:rsidR="00C934E9" w:rsidRDefault="00C934E9">
      <w:pPr>
        <w:pStyle w:val="CommentText"/>
        <w:rPr>
          <w:rStyle w:val="CommentReference"/>
        </w:rPr>
      </w:pPr>
      <w:r>
        <w:rPr>
          <w:rStyle w:val="CommentReference"/>
        </w:rPr>
        <w:annotationRef/>
      </w:r>
      <w:r w:rsidR="0025115A">
        <w:rPr>
          <w:rStyle w:val="CommentReference"/>
        </w:rPr>
        <w:t xml:space="preserve">I think we came to an agreement that the Security Deposit would be taken to be a payment inclusive of GST, </w:t>
      </w:r>
      <w:r w:rsidR="004761B0">
        <w:rPr>
          <w:rStyle w:val="CommentReference"/>
        </w:rPr>
        <w:t>correct?</w:t>
      </w:r>
    </w:p>
    <w:p w14:paraId="0663BC54" w14:textId="77777777" w:rsidR="004761B0" w:rsidRDefault="004761B0">
      <w:pPr>
        <w:pStyle w:val="CommentText"/>
        <w:rPr>
          <w:rStyle w:val="CommentReference"/>
        </w:rPr>
      </w:pPr>
    </w:p>
    <w:p w14:paraId="626DFB69" w14:textId="0983A191" w:rsidR="004761B0" w:rsidRDefault="004761B0">
      <w:pPr>
        <w:pStyle w:val="CommentText"/>
      </w:pPr>
      <w:r>
        <w:rPr>
          <w:rStyle w:val="CommentReference"/>
        </w:rPr>
        <w:t>Are any drafting changes required in light of this?</w:t>
      </w:r>
    </w:p>
  </w:comment>
  <w:comment w:id="222" w:author="Matthew Fairclough" w:date="2023-06-02T15:52:00Z" w:initials="MF">
    <w:p w14:paraId="749B8830" w14:textId="16D0FA0A" w:rsidR="008463F2" w:rsidRDefault="008463F2">
      <w:pPr>
        <w:pStyle w:val="CommentText"/>
      </w:pPr>
      <w:r>
        <w:rPr>
          <w:rStyle w:val="CommentReference"/>
        </w:rPr>
        <w:annotationRef/>
      </w:r>
      <w:r>
        <w:t>GST included. We’ve specified it in the security amount.</w:t>
      </w:r>
    </w:p>
  </w:comment>
  <w:comment w:id="241" w:author="Nicholas Nielsen" w:date="2023-05-16T09:02:00Z" w:initials="NN">
    <w:p w14:paraId="56A17AD7" w14:textId="5B0F05D4" w:rsidR="005F5C01" w:rsidRDefault="005F5C01">
      <w:pPr>
        <w:pStyle w:val="CommentText"/>
      </w:pPr>
      <w:r>
        <w:rPr>
          <w:rStyle w:val="CommentReference"/>
        </w:rPr>
        <w:annotationRef/>
      </w:r>
      <w:r>
        <w:t>This excludes activation payments, which seems right to me, but just wanted to make sure that was your intent.</w:t>
      </w:r>
    </w:p>
  </w:comment>
  <w:comment w:id="242" w:author="Matthew Fairclough" w:date="2023-05-25T13:43:00Z" w:initials="MF">
    <w:p w14:paraId="2793E12A" w14:textId="55AE1B80" w:rsidR="00C36EBA" w:rsidRDefault="00C36EBA">
      <w:pPr>
        <w:pStyle w:val="CommentText"/>
      </w:pPr>
      <w:r>
        <w:rPr>
          <w:rStyle w:val="CommentReference"/>
        </w:rPr>
        <w:annotationRef/>
      </w:r>
      <w:r>
        <w:t>Good pickup. Not sure it should, but also not sure how to determine a value for Activation Payments</w:t>
      </w:r>
    </w:p>
  </w:comment>
  <w:comment w:id="243" w:author="Nicholas Nielsen" w:date="2023-05-31T09:39:00Z" w:initials="NN">
    <w:p w14:paraId="277CE93C" w14:textId="510C9871" w:rsidR="3D49BAA5" w:rsidRDefault="3D49BAA5">
      <w:pPr>
        <w:pStyle w:val="CommentText"/>
      </w:pPr>
      <w:r>
        <w:t>My reasoning is: I thought maybe it was reasonable to say that activation payments aren't recoverable because we will only be paying them activation payments when they are dispatched and have demonstrably reformed, but activation payments could be fair game for a number of reasons.</w:t>
      </w:r>
      <w:r>
        <w:rPr>
          <w:rStyle w:val="CommentReference"/>
        </w:rPr>
        <w:annotationRef/>
      </w:r>
    </w:p>
    <w:p w14:paraId="18A90BC8" w14:textId="5874C5F1" w:rsidR="3D49BAA5" w:rsidRDefault="3D49BAA5">
      <w:pPr>
        <w:pStyle w:val="CommentText"/>
      </w:pPr>
    </w:p>
    <w:p w14:paraId="7106BB9D" w14:textId="4419619B" w:rsidR="3D49BAA5" w:rsidRDefault="3D49BAA5">
      <w:pPr>
        <w:pStyle w:val="CommentText"/>
      </w:pPr>
      <w:r>
        <w:t>But I'll leave it to you to make this call.</w:t>
      </w:r>
    </w:p>
  </w:comment>
  <w:comment w:id="431" w:author="Nicholas Nielsen" w:date="2023-05-16T09:03:00Z" w:initials="NN">
    <w:p w14:paraId="30031C7C" w14:textId="5E725F7E" w:rsidR="00843216" w:rsidRDefault="00843216">
      <w:pPr>
        <w:pStyle w:val="CommentText"/>
      </w:pPr>
      <w:r>
        <w:rPr>
          <w:rStyle w:val="CommentReference"/>
        </w:rPr>
        <w:annotationRef/>
      </w:r>
      <w:r>
        <w:t xml:space="preserve">Just want to confirm that the intent here is that they demonstrate by actually </w:t>
      </w:r>
      <w:r w:rsidR="00023868">
        <w:t>“activating” the service and demonstrating that performance, and that the wording is strong enough that we can require an actual activation and won’t be required to accept “promises”.</w:t>
      </w:r>
    </w:p>
  </w:comment>
  <w:comment w:id="432" w:author="Matthew Fairclough" w:date="2023-05-25T13:44:00Z" w:initials="MF">
    <w:p w14:paraId="75DE9DF8" w14:textId="173ECB0D" w:rsidR="009D4E60" w:rsidRDefault="009D4E60">
      <w:pPr>
        <w:pStyle w:val="CommentText"/>
      </w:pPr>
      <w:r>
        <w:rPr>
          <w:rStyle w:val="CommentReference"/>
        </w:rPr>
        <w:annotationRef/>
      </w:r>
      <w:r>
        <w:t xml:space="preserve">Good pickup. We’ve tightened the wording significantly in the Register Facility contract </w:t>
      </w:r>
      <w:r w:rsidR="00B60ECF">
        <w:t xml:space="preserve">(requires meter data verification) </w:t>
      </w:r>
      <w:r>
        <w:t xml:space="preserve">– we </w:t>
      </w:r>
      <w:r w:rsidR="00B60ECF">
        <w:t>update that here.</w:t>
      </w:r>
    </w:p>
  </w:comment>
  <w:comment w:id="447" w:author="Matthew Fairclough" w:date="2023-05-09T15:05:00Z" w:initials="MF">
    <w:p w14:paraId="733DD3D0" w14:textId="3B06176F" w:rsidR="00130C27" w:rsidRDefault="00130C27">
      <w:pPr>
        <w:pStyle w:val="CommentText"/>
      </w:pPr>
      <w:r>
        <w:rPr>
          <w:rStyle w:val="CommentReference"/>
        </w:rPr>
        <w:annotationRef/>
      </w:r>
      <w:r>
        <w:t>From NCESS Service Specification: 3.1.3.     Where the Service Quantity for Unregistered Equipment comprises more than 10 MW behind a single Transmission Node, AEMO may require aggregated visibility under paragraph 3.1.2(c) for connection points at that Transmission Node.</w:t>
      </w:r>
    </w:p>
  </w:comment>
  <w:comment w:id="458" w:author="Matthew Fairclough" w:date="2023-05-25T13:46:00Z" w:initials="MF">
    <w:p w14:paraId="411018F5" w14:textId="570927A8" w:rsidR="00CD257C" w:rsidRDefault="00CD257C">
      <w:pPr>
        <w:pStyle w:val="CommentText"/>
      </w:pPr>
      <w:r>
        <w:rPr>
          <w:rStyle w:val="CommentReference"/>
        </w:rPr>
        <w:annotationRef/>
      </w:r>
      <w:r>
        <w:t>MF to check comparison version to see if an changes suggested.</w:t>
      </w:r>
    </w:p>
  </w:comment>
  <w:comment w:id="459" w:author="Matthew Fairclough" w:date="2023-05-02T16:26:00Z" w:initials="MF">
    <w:p w14:paraId="38B12CE5" w14:textId="77777777" w:rsidR="00325537" w:rsidRDefault="00325537">
      <w:pPr>
        <w:pStyle w:val="CommentText"/>
      </w:pPr>
      <w:r>
        <w:rPr>
          <w:rStyle w:val="CommentReference"/>
        </w:rPr>
        <w:annotationRef/>
      </w:r>
      <w:r>
        <w:t>Note Baseline Quantity is MW.</w:t>
      </w:r>
    </w:p>
    <w:p w14:paraId="7E507F03" w14:textId="77777777" w:rsidR="00325537" w:rsidRDefault="00325537">
      <w:pPr>
        <w:pStyle w:val="CommentText"/>
      </w:pPr>
    </w:p>
    <w:p w14:paraId="4E97D1FE" w14:textId="5E22EB79" w:rsidR="00325537" w:rsidRDefault="00325537">
      <w:pPr>
        <w:pStyle w:val="CommentText"/>
      </w:pPr>
      <w:r>
        <w:t xml:space="preserve">There will need to be a </w:t>
      </w:r>
      <w:r w:rsidR="00497DD8">
        <w:t>conversion but not sure we need to specify it in the contract.</w:t>
      </w:r>
    </w:p>
  </w:comment>
  <w:comment w:id="461" w:author="Matthew Fairclough" w:date="2023-05-02T15:43:00Z" w:initials="MF">
    <w:p w14:paraId="47FF45CA" w14:textId="10E46555" w:rsidR="00A54E6D" w:rsidRDefault="00A54E6D">
      <w:pPr>
        <w:pStyle w:val="CommentText"/>
      </w:pPr>
      <w:r>
        <w:rPr>
          <w:rStyle w:val="CommentReference"/>
        </w:rPr>
        <w:annotationRef/>
      </w:r>
      <w:r>
        <w:t>Nicholas needs to check this.</w:t>
      </w:r>
    </w:p>
  </w:comment>
  <w:comment w:id="462" w:author="Nicholas Nielsen [2]" w:date="2023-05-31T09:46:00Z" w:initials="NN">
    <w:p w14:paraId="0E75C8D7" w14:textId="0EF8D894" w:rsidR="007717AA" w:rsidRDefault="007717AA">
      <w:pPr>
        <w:pStyle w:val="CommentText"/>
      </w:pPr>
      <w:r>
        <w:rPr>
          <w:rStyle w:val="CommentReference"/>
        </w:rPr>
        <w:annotationRef/>
      </w:r>
      <w:r w:rsidR="000D75A5">
        <w:t>It looks like you’ve implemented all the comments I made. We all good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7177A" w15:done="1"/>
  <w15:commentEx w15:paraId="6123008E" w15:done="1"/>
  <w15:commentEx w15:paraId="44A9D333" w15:done="0"/>
  <w15:commentEx w15:paraId="2738B64F" w15:paraIdParent="44A9D333" w15:done="0"/>
  <w15:commentEx w15:paraId="7D66E539" w15:done="0"/>
  <w15:commentEx w15:paraId="3DDDEAFF" w15:paraIdParent="7D66E539" w15:done="0"/>
  <w15:commentEx w15:paraId="61D8F6B7" w15:paraIdParent="7D66E539" w15:done="0"/>
  <w15:commentEx w15:paraId="21155103" w15:paraIdParent="7D66E539" w15:done="0"/>
  <w15:commentEx w15:paraId="5CED8DB7" w15:done="1"/>
  <w15:commentEx w15:paraId="5814D235" w15:paraIdParent="5CED8DB7" w15:done="1"/>
  <w15:commentEx w15:paraId="05328D66" w15:paraIdParent="5CED8DB7" w15:done="1"/>
  <w15:commentEx w15:paraId="6209D838" w15:done="1"/>
  <w15:commentEx w15:paraId="05245BAE" w15:paraIdParent="6209D838" w15:done="1"/>
  <w15:commentEx w15:paraId="1226330E" w15:done="1"/>
  <w15:commentEx w15:paraId="0E42F8B5" w15:done="0"/>
  <w15:commentEx w15:paraId="626DFB69" w15:paraIdParent="0E42F8B5" w15:done="0"/>
  <w15:commentEx w15:paraId="749B8830" w15:paraIdParent="0E42F8B5" w15:done="0"/>
  <w15:commentEx w15:paraId="56A17AD7" w15:done="1"/>
  <w15:commentEx w15:paraId="2793E12A" w15:paraIdParent="56A17AD7" w15:done="1"/>
  <w15:commentEx w15:paraId="7106BB9D" w15:paraIdParent="56A17AD7" w15:done="1"/>
  <w15:commentEx w15:paraId="30031C7C" w15:done="1"/>
  <w15:commentEx w15:paraId="75DE9DF8" w15:paraIdParent="30031C7C" w15:done="1"/>
  <w15:commentEx w15:paraId="733DD3D0" w15:done="1"/>
  <w15:commentEx w15:paraId="411018F5" w15:done="0"/>
  <w15:commentEx w15:paraId="4E97D1FE" w15:done="0"/>
  <w15:commentEx w15:paraId="47FF45CA" w15:done="1"/>
  <w15:commentEx w15:paraId="0E75C8D7" w15:paraIdParent="47FF45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DBFBF" w16cex:dateUtc="2023-05-16T00:39:00Z"/>
  <w16cex:commentExtensible w16cex:durableId="2804D906" w16cex:dateUtc="2023-05-09T06:36:00Z"/>
  <w16cex:commentExtensible w16cex:durableId="280DBFEB" w16cex:dateUtc="2023-05-16T00:40:00Z"/>
  <w16cex:commentExtensible w16cex:durableId="28248E15" w16cex:dateUtc="2023-06-02T07:49:00Z"/>
  <w16cex:commentExtensible w16cex:durableId="280DC216" w16cex:dateUtc="2023-05-16T00:49:00Z"/>
  <w16cex:commentExtensible w16cex:durableId="2819E173" w16cex:dateUtc="2023-05-25T05:30:00Z"/>
  <w16cex:commentExtensible w16cex:durableId="282194CC" w16cex:dateUtc="2023-05-31T01:41:00Z"/>
  <w16cex:commentExtensible w16cex:durableId="28248E54" w16cex:dateUtc="2023-06-02T07:50:00Z"/>
  <w16cex:commentExtensible w16cex:durableId="280DC2DE" w16cex:dateUtc="2023-05-16T00:52:00Z"/>
  <w16cex:commentExtensible w16cex:durableId="2819E1F0" w16cex:dateUtc="2023-05-25T05:32:00Z"/>
  <w16cex:commentExtensible w16cex:durableId="28219546" w16cex:dateUtc="2023-05-31T01:43:00Z"/>
  <w16cex:commentExtensible w16cex:durableId="280DC47E" w16cex:dateUtc="2023-05-16T00:59:00Z"/>
  <w16cex:commentExtensible w16cex:durableId="2819E255" w16cex:dateUtc="2023-05-25T05:34:00Z"/>
  <w16cex:commentExtensible w16cex:durableId="280DC412" w16cex:dateUtc="2023-05-16T00:57:00Z"/>
  <w16cex:commentExtensible w16cex:durableId="280DC4C8" w16cex:dateUtc="2023-05-16T01:00:00Z"/>
  <w16cex:commentExtensible w16cex:durableId="28219593" w16cex:dateUtc="2023-05-31T01:44:00Z"/>
  <w16cex:commentExtensible w16cex:durableId="28248EAD" w16cex:dateUtc="2023-06-02T07:52:00Z"/>
  <w16cex:commentExtensible w16cex:durableId="280DC539" w16cex:dateUtc="2023-05-16T01:02:00Z"/>
  <w16cex:commentExtensible w16cex:durableId="2819E499" w16cex:dateUtc="2023-05-25T05:43:00Z"/>
  <w16cex:commentExtensible w16cex:durableId="5C225635" w16cex:dateUtc="2023-05-31T01:39:00Z"/>
  <w16cex:commentExtensible w16cex:durableId="280DC55C" w16cex:dateUtc="2023-05-16T01:03:00Z"/>
  <w16cex:commentExtensible w16cex:durableId="2819E4D6" w16cex:dateUtc="2023-05-25T05:44:00Z"/>
  <w16cex:commentExtensible w16cex:durableId="2804DFC8" w16cex:dateUtc="2023-05-09T07:05:00Z"/>
  <w16cex:commentExtensible w16cex:durableId="2819E531" w16cex:dateUtc="2023-05-25T05:46:00Z"/>
  <w16cex:commentExtensible w16cex:durableId="27FBB819" w16cex:dateUtc="2023-05-02T08:26:00Z"/>
  <w16cex:commentExtensible w16cex:durableId="27FBAE2C" w16cex:dateUtc="2023-05-02T07:43:00Z"/>
  <w16cex:commentExtensible w16cex:durableId="2821960F" w16cex:dateUtc="2023-05-31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7177A" w16cid:durableId="280DBFBF"/>
  <w16cid:commentId w16cid:paraId="6123008E" w16cid:durableId="2804D906"/>
  <w16cid:commentId w16cid:paraId="44A9D333" w16cid:durableId="280DBFEB"/>
  <w16cid:commentId w16cid:paraId="2738B64F" w16cid:durableId="28248E15"/>
  <w16cid:commentId w16cid:paraId="7D66E539" w16cid:durableId="280DC216"/>
  <w16cid:commentId w16cid:paraId="3DDDEAFF" w16cid:durableId="2819E173"/>
  <w16cid:commentId w16cid:paraId="61D8F6B7" w16cid:durableId="282194CC"/>
  <w16cid:commentId w16cid:paraId="21155103" w16cid:durableId="28248E54"/>
  <w16cid:commentId w16cid:paraId="5CED8DB7" w16cid:durableId="280DC2DE"/>
  <w16cid:commentId w16cid:paraId="5814D235" w16cid:durableId="2819E1F0"/>
  <w16cid:commentId w16cid:paraId="05328D66" w16cid:durableId="28219546"/>
  <w16cid:commentId w16cid:paraId="6209D838" w16cid:durableId="280DC47E"/>
  <w16cid:commentId w16cid:paraId="05245BAE" w16cid:durableId="2819E255"/>
  <w16cid:commentId w16cid:paraId="1226330E" w16cid:durableId="280DC412"/>
  <w16cid:commentId w16cid:paraId="0E42F8B5" w16cid:durableId="280DC4C8"/>
  <w16cid:commentId w16cid:paraId="626DFB69" w16cid:durableId="28219593"/>
  <w16cid:commentId w16cid:paraId="749B8830" w16cid:durableId="28248EAD"/>
  <w16cid:commentId w16cid:paraId="56A17AD7" w16cid:durableId="280DC539"/>
  <w16cid:commentId w16cid:paraId="2793E12A" w16cid:durableId="2819E499"/>
  <w16cid:commentId w16cid:paraId="7106BB9D" w16cid:durableId="5C225635"/>
  <w16cid:commentId w16cid:paraId="30031C7C" w16cid:durableId="280DC55C"/>
  <w16cid:commentId w16cid:paraId="75DE9DF8" w16cid:durableId="2819E4D6"/>
  <w16cid:commentId w16cid:paraId="733DD3D0" w16cid:durableId="2804DFC8"/>
  <w16cid:commentId w16cid:paraId="411018F5" w16cid:durableId="2819E531"/>
  <w16cid:commentId w16cid:paraId="4E97D1FE" w16cid:durableId="27FBB819"/>
  <w16cid:commentId w16cid:paraId="47FF45CA" w16cid:durableId="27FBAE2C"/>
  <w16cid:commentId w16cid:paraId="0E75C8D7" w16cid:durableId="282196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0529" w14:textId="77777777" w:rsidR="003E5E50" w:rsidRDefault="003E5E50">
      <w:r>
        <w:separator/>
      </w:r>
    </w:p>
  </w:endnote>
  <w:endnote w:type="continuationSeparator" w:id="0">
    <w:p w14:paraId="14CC0662" w14:textId="77777777" w:rsidR="003E5E50" w:rsidRDefault="003E5E50">
      <w:r>
        <w:continuationSeparator/>
      </w:r>
    </w:p>
  </w:endnote>
  <w:endnote w:type="continuationNotice" w:id="1">
    <w:p w14:paraId="755BC687" w14:textId="77777777" w:rsidR="003E5E50" w:rsidRDefault="003E5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1255A" w14:textId="77777777" w:rsidR="003E5E50" w:rsidRDefault="003E5E50">
      <w:r>
        <w:separator/>
      </w:r>
    </w:p>
  </w:footnote>
  <w:footnote w:type="continuationSeparator" w:id="0">
    <w:p w14:paraId="0828A78D" w14:textId="77777777" w:rsidR="003E5E50" w:rsidRDefault="003E5E50">
      <w:r>
        <w:continuationSeparator/>
      </w:r>
    </w:p>
  </w:footnote>
  <w:footnote w:type="continuationNotice" w:id="1">
    <w:p w14:paraId="7DA1A468" w14:textId="77777777" w:rsidR="003E5E50" w:rsidRDefault="003E5E50"/>
  </w:footnote>
  <w:footnote w:id="2">
    <w:p w14:paraId="42E7C8A0" w14:textId="765DD59B" w:rsidR="00823A29" w:rsidRDefault="00823A29">
      <w:pPr>
        <w:pStyle w:val="FootnoteText"/>
      </w:pPr>
      <w:r>
        <w:rPr>
          <w:rStyle w:val="FootnoteReference"/>
        </w:rPr>
        <w:footnoteRef/>
      </w:r>
      <w:r>
        <w:t xml:space="preserve"> </w:t>
      </w:r>
      <w:r>
        <w:tab/>
      </w:r>
      <w:r w:rsidRPr="00D725F1">
        <w:rPr>
          <w:sz w:val="16"/>
          <w:szCs w:val="16"/>
        </w:rPr>
        <w:t xml:space="preserve">Drafting note: this Contract is based on the </w:t>
      </w:r>
      <w:r w:rsidR="0045461C">
        <w:rPr>
          <w:sz w:val="16"/>
          <w:szCs w:val="16"/>
        </w:rPr>
        <w:t>29 April</w:t>
      </w:r>
      <w:r w:rsidRPr="00D725F1">
        <w:rPr>
          <w:sz w:val="16"/>
          <w:szCs w:val="16"/>
        </w:rPr>
        <w:t xml:space="preserve"> 2023 companion version of the </w:t>
      </w:r>
      <w:r w:rsidRPr="00D725F1">
        <w:rPr>
          <w:i/>
          <w:iCs/>
          <w:sz w:val="16"/>
          <w:szCs w:val="16"/>
        </w:rPr>
        <w:t>WEM Rules</w:t>
      </w:r>
      <w:r w:rsidRPr="00D725F1">
        <w:rPr>
          <w:sz w:val="16"/>
          <w:szCs w:val="16"/>
        </w:rPr>
        <w:t xml:space="preserve">. A copy is available from Energy Policy WA at: </w:t>
      </w:r>
      <w:hyperlink r:id="rId1" w:history="1">
        <w:r w:rsidRPr="00D725F1">
          <w:rPr>
            <w:rStyle w:val="Hyperlink"/>
            <w:sz w:val="16"/>
            <w:szCs w:val="16"/>
          </w:rPr>
          <w:t>https://www.wa.gov.au/government/publications/wem-rules-consolidated-companion-version</w:t>
        </w:r>
      </w:hyperlink>
      <w:r w:rsidRPr="00D725F1">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475E4" w14:textId="6EA26112" w:rsidR="00C245A0" w:rsidRDefault="00C245A0" w:rsidP="00C245A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CE66" w14:textId="20E17511" w:rsidR="00613AD4" w:rsidRDefault="00613AD4" w:rsidP="00C245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B2E7B1A"/>
    <w:lvl w:ilvl="0">
      <w:start w:val="1"/>
      <w:numFmt w:val="decimal"/>
      <w:pStyle w:val="Level1"/>
      <w:lvlText w:val="%1."/>
      <w:lvlJc w:val="left"/>
      <w:pPr>
        <w:tabs>
          <w:tab w:val="num" w:pos="1009"/>
        </w:tabs>
        <w:ind w:left="1009" w:hanging="1009"/>
      </w:pPr>
      <w:rPr>
        <w:b/>
      </w:rPr>
    </w:lvl>
    <w:lvl w:ilvl="1">
      <w:start w:val="1"/>
      <w:numFmt w:val="decimal"/>
      <w:lvlText w:val="%1.%2"/>
      <w:lvlJc w:val="left"/>
      <w:pPr>
        <w:tabs>
          <w:tab w:val="num" w:pos="1009"/>
        </w:tabs>
        <w:ind w:left="1009" w:hanging="1009"/>
      </w:pPr>
    </w:lvl>
    <w:lvl w:ilvl="2">
      <w:start w:val="1"/>
      <w:numFmt w:val="lowerLetter"/>
      <w:lvlText w:val="(%3)"/>
      <w:lvlJc w:val="left"/>
      <w:pPr>
        <w:tabs>
          <w:tab w:val="num" w:pos="2018"/>
        </w:tabs>
        <w:ind w:left="2018" w:hanging="1009"/>
      </w:pPr>
    </w:lvl>
    <w:lvl w:ilvl="3">
      <w:start w:val="1"/>
      <w:numFmt w:val="lowerRoman"/>
      <w:pStyle w:val="Level4"/>
      <w:lvlText w:val="(%4)"/>
      <w:lvlJc w:val="left"/>
      <w:pPr>
        <w:tabs>
          <w:tab w:val="num" w:pos="3027"/>
        </w:tabs>
        <w:ind w:left="3027" w:hanging="1009"/>
      </w:pPr>
    </w:lvl>
    <w:lvl w:ilvl="4">
      <w:start w:val="1"/>
      <w:numFmt w:val="upperLetter"/>
      <w:lvlText w:val="%5"/>
      <w:lvlJc w:val="left"/>
    </w:lvl>
    <w:lvl w:ilvl="5">
      <w:start w:val="1"/>
      <w:numFmt w:val="decimal"/>
      <w:lvlText w:val="%6"/>
      <w:lvlJc w:val="left"/>
    </w:lvl>
    <w:lvl w:ilvl="6">
      <w:start w:val="1"/>
      <w:numFmt w:val="lowerLetter"/>
      <w:lvlText w:val="%7"/>
      <w:lvlJc w:val="left"/>
    </w:lvl>
    <w:lvl w:ilvl="7">
      <w:start w:val="1"/>
      <w:numFmt w:val="decimal"/>
      <w:lvlText w:val="%8"/>
      <w:lvlJc w:val="left"/>
    </w:lvl>
    <w:lvl w:ilvl="8">
      <w:numFmt w:val="decimal"/>
      <w:lvlText w:val=""/>
      <w:lvlJc w:val="left"/>
    </w:lvl>
  </w:abstractNum>
  <w:abstractNum w:abstractNumId="1" w15:restartNumberingAfterBreak="0">
    <w:nsid w:val="019550F3"/>
    <w:multiLevelType w:val="multilevel"/>
    <w:tmpl w:val="C91E21CC"/>
    <w:lvl w:ilvl="0">
      <w:start w:val="1"/>
      <w:numFmt w:val="decimal"/>
      <w:pStyle w:val="ScheduleSection"/>
      <w:suff w:val="nothing"/>
      <w:lvlText w:val="Schedule %1"/>
      <w:lvlJc w:val="left"/>
      <w:pPr>
        <w:ind w:left="6662" w:hanging="6662"/>
      </w:pPr>
      <w:rPr>
        <w:rFonts w:hint="default"/>
      </w:rPr>
    </w:lvl>
    <w:lvl w:ilvl="1">
      <w:start w:val="1"/>
      <w:numFmt w:val="none"/>
      <w:pStyle w:val="SchedHdg1"/>
      <w:lvlText w:val="S%1"/>
      <w:lvlJc w:val="left"/>
      <w:pPr>
        <w:tabs>
          <w:tab w:val="num" w:pos="567"/>
        </w:tabs>
        <w:ind w:left="567" w:hanging="709"/>
      </w:pPr>
      <w:rPr>
        <w:rFonts w:hint="default"/>
      </w:rPr>
    </w:lvl>
    <w:lvl w:ilvl="2">
      <w:start w:val="1"/>
      <w:numFmt w:val="decimal"/>
      <w:pStyle w:val="SchedHdg2"/>
      <w:lvlText w:val="S%1.%3"/>
      <w:lvlJc w:val="left"/>
      <w:pPr>
        <w:tabs>
          <w:tab w:val="num" w:pos="567"/>
        </w:tabs>
        <w:ind w:left="567" w:hanging="709"/>
      </w:pPr>
      <w:rPr>
        <w:rFonts w:hint="default"/>
      </w:rPr>
    </w:lvl>
    <w:lvl w:ilvl="3">
      <w:start w:val="1"/>
      <w:numFmt w:val="decimal"/>
      <w:lvlText w:val="%4."/>
      <w:lvlJc w:val="left"/>
      <w:pPr>
        <w:tabs>
          <w:tab w:val="num" w:pos="1701"/>
        </w:tabs>
        <w:ind w:left="2268" w:hanging="567"/>
      </w:pPr>
      <w:rPr>
        <w:rFonts w:hint="default"/>
      </w:rPr>
    </w:lvl>
    <w:lvl w:ilvl="4">
      <w:start w:val="1"/>
      <w:numFmt w:val="lowerLetter"/>
      <w:lvlText w:val="(%5)"/>
      <w:lvlJc w:val="left"/>
      <w:pPr>
        <w:ind w:left="1658" w:hanging="360"/>
      </w:pPr>
      <w:rPr>
        <w:rFonts w:hint="default"/>
      </w:rPr>
    </w:lvl>
    <w:lvl w:ilvl="5">
      <w:start w:val="1"/>
      <w:numFmt w:val="lowerRoman"/>
      <w:lvlText w:val="(%6)"/>
      <w:lvlJc w:val="left"/>
      <w:pPr>
        <w:ind w:left="2018" w:hanging="360"/>
      </w:pPr>
      <w:rPr>
        <w:rFonts w:hint="default"/>
      </w:rPr>
    </w:lvl>
    <w:lvl w:ilvl="6">
      <w:start w:val="1"/>
      <w:numFmt w:val="decimal"/>
      <w:lvlText w:val="%7."/>
      <w:lvlJc w:val="left"/>
      <w:pPr>
        <w:ind w:left="2378" w:hanging="360"/>
      </w:pPr>
      <w:rPr>
        <w:rFonts w:hint="default"/>
      </w:rPr>
    </w:lvl>
    <w:lvl w:ilvl="7">
      <w:start w:val="1"/>
      <w:numFmt w:val="lowerLetter"/>
      <w:lvlText w:val="%8."/>
      <w:lvlJc w:val="left"/>
      <w:pPr>
        <w:ind w:left="2738" w:hanging="360"/>
      </w:pPr>
      <w:rPr>
        <w:rFonts w:hint="default"/>
      </w:rPr>
    </w:lvl>
    <w:lvl w:ilvl="8">
      <w:start w:val="1"/>
      <w:numFmt w:val="lowerRoman"/>
      <w:lvlText w:val="%9."/>
      <w:lvlJc w:val="left"/>
      <w:pPr>
        <w:ind w:left="3098" w:hanging="360"/>
      </w:pPr>
      <w:rPr>
        <w:rFonts w:hint="default"/>
      </w:rPr>
    </w:lvl>
  </w:abstractNum>
  <w:abstractNum w:abstractNumId="2" w15:restartNumberingAfterBreak="0">
    <w:nsid w:val="03DB1337"/>
    <w:multiLevelType w:val="hybridMultilevel"/>
    <w:tmpl w:val="E9E234D2"/>
    <w:lvl w:ilvl="0" w:tplc="F0F2026A">
      <w:start w:val="1"/>
      <w:numFmt w:val="lowerLetter"/>
      <w:lvlText w:val="(%1)"/>
      <w:lvlJc w:val="left"/>
      <w:pPr>
        <w:ind w:left="2847"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203603B8">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7E5181"/>
    <w:multiLevelType w:val="hybridMultilevel"/>
    <w:tmpl w:val="C1BE43B6"/>
    <w:lvl w:ilvl="0" w:tplc="49780308">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7A2281"/>
    <w:multiLevelType w:val="hybridMultilevel"/>
    <w:tmpl w:val="A992CFB6"/>
    <w:lvl w:ilvl="0" w:tplc="FFFFFFFF">
      <w:start w:val="1"/>
      <w:numFmt w:val="bullet"/>
      <w:pStyle w:val="BulletsNormalText"/>
      <w:lvlText w:val=""/>
      <w:lvlJc w:val="left"/>
      <w:pPr>
        <w:tabs>
          <w:tab w:val="num" w:pos="1140"/>
        </w:tabs>
        <w:ind w:left="1120" w:hanging="340"/>
      </w:pPr>
      <w:rPr>
        <w:rFonts w:ascii="Symbol" w:hAnsi="Symbol"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5" w15:restartNumberingAfterBreak="0">
    <w:nsid w:val="089871F7"/>
    <w:multiLevelType w:val="multilevel"/>
    <w:tmpl w:val="895E77F8"/>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2126" w:hanging="70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A72B14"/>
    <w:multiLevelType w:val="hybridMultilevel"/>
    <w:tmpl w:val="BC907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C053F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CD15E3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ED245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2E808AD"/>
    <w:multiLevelType w:val="hybridMultilevel"/>
    <w:tmpl w:val="E56AD85C"/>
    <w:lvl w:ilvl="0" w:tplc="DC762D7E">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6B7816"/>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4FC31CB"/>
    <w:multiLevelType w:val="multilevel"/>
    <w:tmpl w:val="955C94F4"/>
    <w:lvl w:ilvl="0">
      <w:start w:val="1"/>
      <w:numFmt w:val="bullet"/>
      <w:pStyle w:val="ListBullet"/>
      <w:lvlText w:val=""/>
      <w:lvlJc w:val="left"/>
      <w:pPr>
        <w:ind w:left="425" w:hanging="283"/>
      </w:pPr>
      <w:rPr>
        <w:rFonts w:ascii="Symbol" w:hAnsi="Symbol" w:hint="default"/>
      </w:rPr>
    </w:lvl>
    <w:lvl w:ilvl="1">
      <w:start w:val="1"/>
      <w:numFmt w:val="bullet"/>
      <w:pStyle w:val="ListBullet2"/>
      <w:lvlText w:val=""/>
      <w:lvlJc w:val="left"/>
      <w:pPr>
        <w:ind w:left="709" w:hanging="284"/>
      </w:pPr>
      <w:rPr>
        <w:rFonts w:ascii="Symbol" w:hAnsi="Symbol" w:hint="default"/>
      </w:rPr>
    </w:lvl>
    <w:lvl w:ilvl="2">
      <w:start w:val="1"/>
      <w:numFmt w:val="bullet"/>
      <w:pStyle w:val="ListBullet3"/>
      <w:lvlText w:val="○"/>
      <w:lvlJc w:val="left"/>
      <w:pPr>
        <w:ind w:left="992" w:hanging="283"/>
      </w:pPr>
      <w:rPr>
        <w:rFonts w:ascii="Arial" w:hAnsi="Arial" w:hint="default"/>
        <w:color w:val="auto"/>
      </w:rPr>
    </w:lvl>
    <w:lvl w:ilvl="3">
      <w:start w:val="1"/>
      <w:numFmt w:val="decimal"/>
      <w:lvlText w:val="(%4)"/>
      <w:lvlJc w:val="left"/>
      <w:pPr>
        <w:ind w:left="1277" w:hanging="283"/>
      </w:pPr>
      <w:rPr>
        <w:rFonts w:hint="default"/>
      </w:rPr>
    </w:lvl>
    <w:lvl w:ilvl="4">
      <w:start w:val="1"/>
      <w:numFmt w:val="lowerLetter"/>
      <w:lvlText w:val="(%5)"/>
      <w:lvlJc w:val="left"/>
      <w:pPr>
        <w:ind w:left="1561" w:hanging="283"/>
      </w:pPr>
      <w:rPr>
        <w:rFonts w:hint="default"/>
      </w:rPr>
    </w:lvl>
    <w:lvl w:ilvl="5">
      <w:start w:val="1"/>
      <w:numFmt w:val="lowerRoman"/>
      <w:lvlText w:val="(%6)"/>
      <w:lvlJc w:val="left"/>
      <w:pPr>
        <w:ind w:left="1845" w:hanging="283"/>
      </w:pPr>
      <w:rPr>
        <w:rFonts w:hint="default"/>
      </w:rPr>
    </w:lvl>
    <w:lvl w:ilvl="6">
      <w:start w:val="1"/>
      <w:numFmt w:val="decimal"/>
      <w:lvlText w:val="%7."/>
      <w:lvlJc w:val="left"/>
      <w:pPr>
        <w:ind w:left="2129" w:hanging="283"/>
      </w:pPr>
      <w:rPr>
        <w:rFonts w:hint="default"/>
      </w:rPr>
    </w:lvl>
    <w:lvl w:ilvl="7">
      <w:start w:val="1"/>
      <w:numFmt w:val="lowerLetter"/>
      <w:lvlText w:val="%8."/>
      <w:lvlJc w:val="left"/>
      <w:pPr>
        <w:ind w:left="2413" w:hanging="283"/>
      </w:pPr>
      <w:rPr>
        <w:rFonts w:hint="default"/>
      </w:rPr>
    </w:lvl>
    <w:lvl w:ilvl="8">
      <w:start w:val="1"/>
      <w:numFmt w:val="lowerRoman"/>
      <w:lvlText w:val="%9."/>
      <w:lvlJc w:val="left"/>
      <w:pPr>
        <w:ind w:left="2697" w:hanging="283"/>
      </w:pPr>
      <w:rPr>
        <w:rFonts w:hint="default"/>
      </w:rPr>
    </w:lvl>
  </w:abstractNum>
  <w:abstractNum w:abstractNumId="13" w15:restartNumberingAfterBreak="0">
    <w:nsid w:val="1593610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A5D27F7"/>
    <w:multiLevelType w:val="multilevel"/>
    <w:tmpl w:val="A774BC08"/>
    <w:lvl w:ilvl="0">
      <w:start w:val="1"/>
      <w:numFmt w:val="decimal"/>
      <w:suff w:val="space"/>
      <w:lvlText w:val="Schedule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B7F1E3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D1F6C79"/>
    <w:multiLevelType w:val="multilevel"/>
    <w:tmpl w:val="D78475A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2126" w:hanging="70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F8C67D8"/>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1A39AE"/>
    <w:multiLevelType w:val="hybridMultilevel"/>
    <w:tmpl w:val="5A0E1CC4"/>
    <w:lvl w:ilvl="0" w:tplc="0DC001EE">
      <w:start w:val="5"/>
      <w:numFmt w:val="decimal"/>
      <w:pStyle w:val="Heading5"/>
      <w:lvlText w:val="5.1%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0519EB"/>
    <w:multiLevelType w:val="hybridMultilevel"/>
    <w:tmpl w:val="6504CD32"/>
    <w:lvl w:ilvl="0" w:tplc="6F9AD928">
      <w:start w:val="1"/>
      <w:numFmt w:val="lowerRoman"/>
      <w:pStyle w:val="ListNumber5"/>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7DE205D"/>
    <w:multiLevelType w:val="multilevel"/>
    <w:tmpl w:val="DEF8895C"/>
    <w:styleLink w:val="Style1"/>
    <w:lvl w:ilvl="0">
      <w:start w:val="15"/>
      <w:numFmt w:val="none"/>
      <w:lvlText w:val=""/>
      <w:lvlJc w:val="left"/>
      <w:pPr>
        <w:ind w:left="0" w:firstLine="0"/>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upperLetter"/>
      <w:lvlText w:val="(%4)"/>
      <w:lvlJc w:val="left"/>
      <w:pPr>
        <w:tabs>
          <w:tab w:val="num" w:pos="1843"/>
        </w:tabs>
        <w:ind w:left="2410"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AEB3A2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8C186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5C46A0"/>
    <w:multiLevelType w:val="multilevel"/>
    <w:tmpl w:val="9BAEEA2E"/>
    <w:lvl w:ilvl="0">
      <w:start w:val="2"/>
      <w:numFmt w:val="decimal"/>
      <w:pStyle w:val="PFParaNumLevel1"/>
      <w:lvlText w:val="%1"/>
      <w:lvlJc w:val="left"/>
      <w:pPr>
        <w:tabs>
          <w:tab w:val="num" w:pos="924"/>
        </w:tabs>
        <w:ind w:left="924" w:hanging="924"/>
      </w:pPr>
    </w:lvl>
    <w:lvl w:ilvl="1">
      <w:start w:val="1"/>
      <w:numFmt w:val="decimal"/>
      <w:pStyle w:val="PFParaNumLevel2"/>
      <w:lvlText w:val="%1.%2"/>
      <w:lvlJc w:val="left"/>
      <w:pPr>
        <w:tabs>
          <w:tab w:val="num" w:pos="1634"/>
        </w:tabs>
        <w:ind w:left="1634" w:hanging="924"/>
      </w:pPr>
      <w:rPr>
        <w:strike w:val="0"/>
        <w:dstrike w:val="0"/>
        <w:u w:val="none"/>
        <w:effect w:val="none"/>
      </w:rPr>
    </w:lvl>
    <w:lvl w:ilvl="2">
      <w:start w:val="1"/>
      <w:numFmt w:val="lowerLetter"/>
      <w:pStyle w:val="PFParaNumLevel3"/>
      <w:lvlText w:val="(%3)"/>
      <w:lvlJc w:val="left"/>
      <w:pPr>
        <w:tabs>
          <w:tab w:val="num" w:pos="2717"/>
        </w:tabs>
        <w:ind w:left="2202" w:hanging="925"/>
      </w:pPr>
      <w:rPr>
        <w:rFonts w:ascii="Arial Narrow" w:hAnsi="Arial Narrow" w:hint="default"/>
        <w:b w:val="0"/>
        <w:i w:val="0"/>
        <w:strike w:val="0"/>
        <w:dstrike w:val="0"/>
        <w:color w:val="auto"/>
        <w:sz w:val="22"/>
        <w:szCs w:val="22"/>
        <w:u w:val="none"/>
        <w:effect w:val="none"/>
      </w:rPr>
    </w:lvl>
    <w:lvl w:ilvl="3">
      <w:start w:val="1"/>
      <w:numFmt w:val="lowerLetter"/>
      <w:pStyle w:val="PFParaNumLevel4"/>
      <w:lvlText w:val="(%4)"/>
      <w:lvlJc w:val="left"/>
      <w:pPr>
        <w:tabs>
          <w:tab w:val="num" w:pos="3697"/>
        </w:tabs>
        <w:ind w:left="3697" w:hanging="924"/>
      </w:pPr>
    </w:lvl>
    <w:lvl w:ilvl="4">
      <w:start w:val="1"/>
      <w:numFmt w:val="lowerLetter"/>
      <w:pStyle w:val="PFParaNumLevel5"/>
      <w:lvlText w:val="(%5)"/>
      <w:lvlJc w:val="left"/>
      <w:pPr>
        <w:tabs>
          <w:tab w:val="num" w:pos="1848"/>
        </w:tabs>
        <w:ind w:left="1848" w:hanging="924"/>
      </w:pPr>
    </w:lvl>
    <w:lvl w:ilvl="5">
      <w:start w:val="1"/>
      <w:numFmt w:val="none"/>
      <w:suff w:val="nothing"/>
      <w:lvlText w:val=""/>
      <w:lvlJc w:val="left"/>
      <w:pPr>
        <w:ind w:left="-32767" w:firstLine="0"/>
      </w:pPr>
    </w:lvl>
    <w:lvl w:ilvl="6">
      <w:start w:val="1"/>
      <w:numFmt w:val="none"/>
      <w:suff w:val="nothing"/>
      <w:lvlText w:val=""/>
      <w:lvlJc w:val="left"/>
      <w:pPr>
        <w:ind w:left="1848" w:hanging="1848"/>
      </w:pPr>
      <w:rPr>
        <w:b w:val="0"/>
        <w:i w:val="0"/>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5C211F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076F7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73D5D9A"/>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CB4015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CDD1E8D"/>
    <w:multiLevelType w:val="hybridMultilevel"/>
    <w:tmpl w:val="9B92A7C2"/>
    <w:lvl w:ilvl="0" w:tplc="662807AA">
      <w:start w:val="1"/>
      <w:numFmt w:val="upperLetter"/>
      <w:pStyle w:val="LLBackgroundNum"/>
      <w:lvlText w:val="%1"/>
      <w:lvlJc w:val="left"/>
      <w:pPr>
        <w:tabs>
          <w:tab w:val="num" w:pos="924"/>
        </w:tabs>
        <w:ind w:left="924" w:hanging="924"/>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3D702F6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EF741CF"/>
    <w:multiLevelType w:val="multilevel"/>
    <w:tmpl w:val="536CCE0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2"/>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F5864B9"/>
    <w:multiLevelType w:val="multilevel"/>
    <w:tmpl w:val="361C37C6"/>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tabs>
          <w:tab w:val="num" w:pos="5670"/>
        </w:tabs>
        <w:ind w:left="709" w:firstLine="0"/>
      </w:pPr>
      <w:rPr>
        <w:rFonts w:hint="default"/>
        <w:b w:val="0"/>
        <w:bCs w:val="0"/>
        <w:i w:val="0"/>
      </w:rPr>
    </w:lvl>
    <w:lvl w:ilvl="3">
      <w:start w:val="1"/>
      <w:numFmt w:val="lowerRoman"/>
      <w:lvlText w:val="(%4)"/>
      <w:lvlJc w:val="left"/>
      <w:pPr>
        <w:tabs>
          <w:tab w:val="num" w:pos="18087"/>
        </w:tabs>
        <w:ind w:left="709" w:firstLine="709"/>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FAE45FA"/>
    <w:multiLevelType w:val="multilevel"/>
    <w:tmpl w:val="093CB246"/>
    <w:lvl w:ilvl="0">
      <w:start w:val="2"/>
      <w:numFmt w:val="decimal"/>
      <w:lvlText w:val="%1."/>
      <w:lvlJc w:val="left"/>
      <w:pPr>
        <w:ind w:left="360" w:hanging="360"/>
      </w:pPr>
      <w:rPr>
        <w:rFonts w:hint="default"/>
        <w:i w:val="0"/>
        <w:iCs w:val="0"/>
        <w:sz w:val="28"/>
        <w:szCs w:val="28"/>
      </w:rPr>
    </w:lvl>
    <w:lvl w:ilvl="1">
      <w:start w:val="1"/>
      <w:numFmt w:val="decimal"/>
      <w:lvlText w:val="%1.%2."/>
      <w:lvlJc w:val="left"/>
      <w:pPr>
        <w:ind w:left="716"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86393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301E3E"/>
    <w:multiLevelType w:val="multilevel"/>
    <w:tmpl w:val="361C37C6"/>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tabs>
          <w:tab w:val="num" w:pos="5670"/>
        </w:tabs>
        <w:ind w:left="709" w:firstLine="0"/>
      </w:pPr>
      <w:rPr>
        <w:rFonts w:hint="default"/>
        <w:b w:val="0"/>
        <w:bCs w:val="0"/>
        <w:i w:val="0"/>
      </w:rPr>
    </w:lvl>
    <w:lvl w:ilvl="3">
      <w:start w:val="1"/>
      <w:numFmt w:val="lowerRoman"/>
      <w:lvlText w:val="(%4)"/>
      <w:lvlJc w:val="left"/>
      <w:pPr>
        <w:tabs>
          <w:tab w:val="num" w:pos="18087"/>
        </w:tabs>
        <w:ind w:left="709" w:firstLine="709"/>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4860276"/>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4F1096A"/>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5882C7A"/>
    <w:multiLevelType w:val="hybridMultilevel"/>
    <w:tmpl w:val="FD58E4B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8" w15:restartNumberingAfterBreak="0">
    <w:nsid w:val="460F729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6A32574"/>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96C04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C6915ED"/>
    <w:multiLevelType w:val="multilevel"/>
    <w:tmpl w:val="A5D43F02"/>
    <w:lvl w:ilvl="0">
      <w:start w:val="1"/>
      <w:numFmt w:val="bullet"/>
      <w:pStyle w:val="LLBulletMargin"/>
      <w:lvlText w:val=""/>
      <w:lvlJc w:val="left"/>
      <w:pPr>
        <w:tabs>
          <w:tab w:val="num" w:pos="924"/>
        </w:tabs>
        <w:ind w:left="924" w:hanging="924"/>
      </w:pPr>
      <w:rPr>
        <w:rFonts w:ascii="Symbol" w:hAnsi="Symbol" w:hint="default"/>
        <w:b w:val="0"/>
        <w:i w:val="0"/>
        <w:color w:val="auto"/>
        <w:sz w:val="16"/>
      </w:rPr>
    </w:lvl>
    <w:lvl w:ilvl="1">
      <w:start w:val="1"/>
      <w:numFmt w:val="bullet"/>
      <w:pStyle w:val="LLBulletLevel1"/>
      <w:lvlText w:val=""/>
      <w:lvlJc w:val="left"/>
      <w:pPr>
        <w:tabs>
          <w:tab w:val="num" w:pos="1848"/>
        </w:tabs>
        <w:ind w:left="1848" w:hanging="924"/>
      </w:pPr>
      <w:rPr>
        <w:rFonts w:ascii="Symbol" w:hAnsi="Symbol" w:hint="default"/>
        <w:b w:val="0"/>
        <w:i w:val="0"/>
        <w:color w:val="auto"/>
        <w:sz w:val="16"/>
      </w:rPr>
    </w:lvl>
    <w:lvl w:ilvl="2">
      <w:start w:val="1"/>
      <w:numFmt w:val="bullet"/>
      <w:pStyle w:val="LLBulletLevel2"/>
      <w:lvlText w:val=""/>
      <w:lvlJc w:val="left"/>
      <w:pPr>
        <w:tabs>
          <w:tab w:val="num" w:pos="2773"/>
        </w:tabs>
        <w:ind w:left="2773" w:hanging="925"/>
      </w:pPr>
      <w:rPr>
        <w:rFonts w:ascii="Symbol" w:hAnsi="Symbol" w:hint="default"/>
        <w:b w:val="0"/>
        <w:i w:val="0"/>
        <w:color w:val="auto"/>
        <w:sz w:val="16"/>
      </w:rPr>
    </w:lvl>
    <w:lvl w:ilvl="3">
      <w:start w:val="1"/>
      <w:numFmt w:val="bullet"/>
      <w:pStyle w:val="LL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5381442C"/>
    <w:multiLevelType w:val="multilevel"/>
    <w:tmpl w:val="7C8C84AC"/>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4C55CF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8376F1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9735B3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C3F325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CD6503B"/>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E3E4AAC"/>
    <w:multiLevelType w:val="multilevel"/>
    <w:tmpl w:val="A774BC08"/>
    <w:lvl w:ilvl="0">
      <w:start w:val="1"/>
      <w:numFmt w:val="decimal"/>
      <w:suff w:val="space"/>
      <w:lvlText w:val="Schedule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5E680A7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2B1775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4D20A2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6B04B8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6D723B0"/>
    <w:multiLevelType w:val="multilevel"/>
    <w:tmpl w:val="DDDA96F2"/>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709" w:firstLine="709"/>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8137D5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898622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94A02EE"/>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A300477"/>
    <w:multiLevelType w:val="multilevel"/>
    <w:tmpl w:val="9410965C"/>
    <w:lvl w:ilvl="0">
      <w:start w:val="1"/>
      <w:numFmt w:val="upperLetter"/>
      <w:pStyle w:val="ITTHeading1"/>
      <w:lvlText w:val="SECTION %1:"/>
      <w:lvlJc w:val="left"/>
      <w:pPr>
        <w:tabs>
          <w:tab w:val="num" w:pos="-31680"/>
        </w:tabs>
        <w:ind w:left="2268" w:hanging="2268"/>
      </w:pPr>
      <w:rPr>
        <w:rFonts w:cs="Times New Roman" w:hint="default"/>
      </w:rPr>
    </w:lvl>
    <w:lvl w:ilvl="1">
      <w:start w:val="1"/>
      <w:numFmt w:val="decimal"/>
      <w:pStyle w:val="ITTHeading2"/>
      <w:lvlText w:val="%1.%2"/>
      <w:lvlJc w:val="left"/>
      <w:pPr>
        <w:tabs>
          <w:tab w:val="num" w:pos="720"/>
        </w:tabs>
        <w:ind w:left="720" w:hanging="720"/>
      </w:pPr>
      <w:rPr>
        <w:rFonts w:cs="Times New Roman" w:hint="default"/>
      </w:rPr>
    </w:lvl>
    <w:lvl w:ilvl="2">
      <w:start w:val="1"/>
      <w:numFmt w:val="lowerLetter"/>
      <w:pStyle w:val="ITTHeading3"/>
      <w:lvlText w:val="(%3)"/>
      <w:lvlJc w:val="left"/>
      <w:pPr>
        <w:tabs>
          <w:tab w:val="num" w:pos="1440"/>
        </w:tabs>
        <w:ind w:left="1440" w:hanging="720"/>
      </w:pPr>
      <w:rPr>
        <w:rFonts w:cs="Times New Roman" w:hint="default"/>
      </w:rPr>
    </w:lvl>
    <w:lvl w:ilvl="3">
      <w:start w:val="1"/>
      <w:numFmt w:val="lowerRoman"/>
      <w:lvlText w:val="(%4)"/>
      <w:lvlJc w:val="left"/>
      <w:pPr>
        <w:tabs>
          <w:tab w:val="num" w:pos="2381"/>
        </w:tabs>
        <w:ind w:left="2381" w:hanging="680"/>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8" w15:restartNumberingAfterBreak="0">
    <w:nsid w:val="6B7839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B8E6DF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BEF71F6"/>
    <w:multiLevelType w:val="multilevel"/>
    <w:tmpl w:val="1902B7F2"/>
    <w:lvl w:ilvl="0">
      <w:start w:val="10"/>
      <w:numFmt w:val="decimal"/>
      <w:pStyle w:val="SchedH1"/>
      <w:lvlText w:val="%1"/>
      <w:lvlJc w:val="left"/>
      <w:pPr>
        <w:tabs>
          <w:tab w:val="num" w:pos="737"/>
        </w:tabs>
        <w:ind w:left="737" w:hanging="737"/>
      </w:pPr>
      <w:rPr>
        <w:rFonts w:cs="Times New Roman" w:hint="default"/>
        <w:b/>
        <w:bCs w:val="0"/>
      </w:rPr>
    </w:lvl>
    <w:lvl w:ilvl="1">
      <w:numFmt w:val="none"/>
      <w:pStyle w:val="SchedH2"/>
      <w:lvlText w:val=""/>
      <w:lvlJc w:val="left"/>
      <w:pPr>
        <w:tabs>
          <w:tab w:val="num" w:pos="360"/>
        </w:tabs>
      </w:pPr>
    </w:lvl>
    <w:lvl w:ilvl="2">
      <w:numFmt w:val="none"/>
      <w:lvlText w:val=""/>
      <w:lvlJc w:val="left"/>
      <w:pPr>
        <w:tabs>
          <w:tab w:val="num" w:pos="360"/>
        </w:tabs>
      </w:pPr>
    </w:lvl>
    <w:lvl w:ilvl="3">
      <w:numFmt w:val="decimal"/>
      <w:lvlText w:val=""/>
      <w:lvlJc w:val="left"/>
    </w:lvl>
    <w:lvl w:ilvl="4">
      <w:numFmt w:val="decimal"/>
      <w:pStyle w:val="SchedH5"/>
      <w:lvlText w:val=""/>
      <w:lvlJc w:val="left"/>
    </w:lvl>
    <w:lvl w:ilvl="5">
      <w:numFmt w:val="decimal"/>
      <w:lvlText w:val=""/>
      <w:lvlJc w:val="left"/>
    </w:lvl>
    <w:lvl w:ilvl="6">
      <w:start w:val="1"/>
      <w:numFmt w:val="lowerRoman"/>
      <w:lvlText w:val="(%7)"/>
      <w:lvlJc w:val="left"/>
      <w:rPr>
        <w:rFonts w:ascii="Arial Narrow" w:eastAsia="Times New Roman" w:hAnsi="Arial Narrow" w:cs="Times New Roman"/>
      </w:rPr>
    </w:lvl>
    <w:lvl w:ilvl="7">
      <w:numFmt w:val="decimal"/>
      <w:lvlText w:val=""/>
      <w:lvlJc w:val="left"/>
    </w:lvl>
    <w:lvl w:ilvl="8">
      <w:numFmt w:val="decimal"/>
      <w:lvlText w:val=""/>
      <w:lvlJc w:val="left"/>
    </w:lvl>
  </w:abstractNum>
  <w:abstractNum w:abstractNumId="61" w15:restartNumberingAfterBreak="0">
    <w:nsid w:val="6CCB7981"/>
    <w:multiLevelType w:val="multilevel"/>
    <w:tmpl w:val="983A7C5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709" w:firstLine="0"/>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3D4571D"/>
    <w:multiLevelType w:val="multilevel"/>
    <w:tmpl w:val="4608F758"/>
    <w:lvl w:ilvl="0">
      <w:start w:val="3"/>
      <w:numFmt w:val="decimal"/>
      <w:lvlText w:val="%1."/>
      <w:lvlJc w:val="left"/>
      <w:pPr>
        <w:ind w:left="360" w:hanging="360"/>
      </w:pPr>
      <w:rPr>
        <w:rFonts w:hint="default"/>
        <w:i w:val="0"/>
        <w:iCs w:val="0"/>
        <w:sz w:val="28"/>
        <w:szCs w:val="28"/>
      </w:rPr>
    </w:lvl>
    <w:lvl w:ilvl="1">
      <w:start w:val="1"/>
      <w:numFmt w:val="lowerLetter"/>
      <w:lvlText w:val="(%2)"/>
      <w:lvlJc w:val="left"/>
      <w:pPr>
        <w:ind w:left="720" w:hanging="360"/>
      </w:pPr>
      <w:rPr>
        <w:rFonts w:hint="default"/>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4E54267"/>
    <w:multiLevelType w:val="multilevel"/>
    <w:tmpl w:val="321E35BC"/>
    <w:lvl w:ilvl="0">
      <w:start w:val="1"/>
      <w:numFmt w:val="decimal"/>
      <w:lvlText w:val="%1."/>
      <w:lvlJc w:val="left"/>
      <w:pPr>
        <w:ind w:left="360" w:hanging="360"/>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720" w:firstLine="69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66676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88C6B0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AB96BFA"/>
    <w:multiLevelType w:val="hybridMultilevel"/>
    <w:tmpl w:val="5F547872"/>
    <w:lvl w:ilvl="0" w:tplc="F056BFAA">
      <w:numFmt w:val="decimal"/>
      <w:pStyle w:val="ResetPara"/>
      <w:lvlText w:val=""/>
      <w:lvlJc w:val="left"/>
    </w:lvl>
    <w:lvl w:ilvl="1" w:tplc="873C7BF8">
      <w:numFmt w:val="decimal"/>
      <w:pStyle w:val="TxtNum1"/>
      <w:lvlText w:val=""/>
      <w:lvlJc w:val="left"/>
    </w:lvl>
    <w:lvl w:ilvl="2" w:tplc="73E6DD86">
      <w:numFmt w:val="decimal"/>
      <w:pStyle w:val="TxtNum2"/>
      <w:lvlText w:val=""/>
      <w:lvlJc w:val="left"/>
    </w:lvl>
    <w:lvl w:ilvl="3" w:tplc="01081258">
      <w:start w:val="1"/>
      <w:numFmt w:val="decimal"/>
      <w:pStyle w:val="TxtNum3"/>
      <w:lvlText w:val=""/>
      <w:lvlJc w:val="left"/>
    </w:lvl>
    <w:lvl w:ilvl="4" w:tplc="1C5E982C">
      <w:numFmt w:val="decimal"/>
      <w:lvlText w:val=""/>
      <w:lvlJc w:val="left"/>
    </w:lvl>
    <w:lvl w:ilvl="5" w:tplc="399446E8">
      <w:numFmt w:val="decimal"/>
      <w:lvlText w:val=""/>
      <w:lvlJc w:val="left"/>
    </w:lvl>
    <w:lvl w:ilvl="6" w:tplc="8D28B062">
      <w:numFmt w:val="decimal"/>
      <w:lvlText w:val=""/>
      <w:lvlJc w:val="left"/>
    </w:lvl>
    <w:lvl w:ilvl="7" w:tplc="3D5E9BC0">
      <w:start w:val="1"/>
      <w:numFmt w:val="decimal"/>
      <w:lvlText w:val=""/>
      <w:lvlJc w:val="left"/>
    </w:lvl>
    <w:lvl w:ilvl="8" w:tplc="85860C04">
      <w:numFmt w:val="decimal"/>
      <w:lvlText w:val=""/>
      <w:lvlJc w:val="left"/>
    </w:lvl>
  </w:abstractNum>
  <w:abstractNum w:abstractNumId="67" w15:restartNumberingAfterBreak="0">
    <w:nsid w:val="7B610AEB"/>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C9F2A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ascii="Arial Narrow" w:eastAsia="SimSun" w:hAnsi="Arial Narrow" w:cs="Arial" w:hint="default"/>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32892886">
    <w:abstractNumId w:val="4"/>
  </w:num>
  <w:num w:numId="2" w16cid:durableId="338778045">
    <w:abstractNumId w:val="57"/>
  </w:num>
  <w:num w:numId="3" w16cid:durableId="7365692">
    <w:abstractNumId w:val="66"/>
  </w:num>
  <w:num w:numId="4" w16cid:durableId="478766314">
    <w:abstractNumId w:val="12"/>
  </w:num>
  <w:num w:numId="5" w16cid:durableId="155781395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3679545">
    <w:abstractNumId w:val="28"/>
  </w:num>
  <w:num w:numId="7" w16cid:durableId="1128670187">
    <w:abstractNumId w:val="41"/>
  </w:num>
  <w:num w:numId="8" w16cid:durableId="648949203">
    <w:abstractNumId w:val="60"/>
  </w:num>
  <w:num w:numId="9" w16cid:durableId="2051999661">
    <w:abstractNumId w:val="18"/>
  </w:num>
  <w:num w:numId="10" w16cid:durableId="1560092828">
    <w:abstractNumId w:val="10"/>
  </w:num>
  <w:num w:numId="11" w16cid:durableId="1127090558">
    <w:abstractNumId w:val="26"/>
  </w:num>
  <w:num w:numId="12" w16cid:durableId="1431658130">
    <w:abstractNumId w:val="32"/>
  </w:num>
  <w:num w:numId="13" w16cid:durableId="1484347139">
    <w:abstractNumId w:val="59"/>
  </w:num>
  <w:num w:numId="14" w16cid:durableId="601912010">
    <w:abstractNumId w:val="22"/>
  </w:num>
  <w:num w:numId="15" w16cid:durableId="2136291056">
    <w:abstractNumId w:val="7"/>
  </w:num>
  <w:num w:numId="16" w16cid:durableId="1597983114">
    <w:abstractNumId w:val="43"/>
  </w:num>
  <w:num w:numId="17" w16cid:durableId="116487018">
    <w:abstractNumId w:val="27"/>
  </w:num>
  <w:num w:numId="18" w16cid:durableId="93019245">
    <w:abstractNumId w:val="50"/>
  </w:num>
  <w:num w:numId="19" w16cid:durableId="660307466">
    <w:abstractNumId w:val="38"/>
  </w:num>
  <w:num w:numId="20" w16cid:durableId="758334172">
    <w:abstractNumId w:val="51"/>
  </w:num>
  <w:num w:numId="21" w16cid:durableId="1941990106">
    <w:abstractNumId w:val="55"/>
  </w:num>
  <w:num w:numId="22" w16cid:durableId="1755130466">
    <w:abstractNumId w:val="39"/>
  </w:num>
  <w:num w:numId="23" w16cid:durableId="1071276654">
    <w:abstractNumId w:val="68"/>
  </w:num>
  <w:num w:numId="24" w16cid:durableId="1382167713">
    <w:abstractNumId w:val="13"/>
  </w:num>
  <w:num w:numId="25" w16cid:durableId="1404186010">
    <w:abstractNumId w:val="58"/>
  </w:num>
  <w:num w:numId="26" w16cid:durableId="1765877629">
    <w:abstractNumId w:val="65"/>
  </w:num>
  <w:num w:numId="27" w16cid:durableId="1683167458">
    <w:abstractNumId w:val="34"/>
  </w:num>
  <w:num w:numId="28" w16cid:durableId="342827695">
    <w:abstractNumId w:val="0"/>
    <w:lvlOverride w:ilvl="0">
      <w:lvl w:ilvl="0">
        <w:start w:val="1"/>
        <w:numFmt w:val="decimal"/>
        <w:pStyle w:val="Level1"/>
        <w:lvlText w:val="%1."/>
        <w:lvlJc w:val="left"/>
        <w:pPr>
          <w:tabs>
            <w:tab w:val="num" w:pos="851"/>
          </w:tabs>
          <w:ind w:left="851" w:hanging="851"/>
        </w:pPr>
      </w:lvl>
    </w:lvlOverride>
    <w:lvlOverride w:ilvl="1">
      <w:lvl w:ilvl="1">
        <w:start w:val="1"/>
        <w:numFmt w:val="decimal"/>
        <w:lvlText w:val="%1.%2"/>
        <w:lvlJc w:val="left"/>
        <w:pPr>
          <w:tabs>
            <w:tab w:val="num" w:pos="851"/>
          </w:tabs>
          <w:ind w:left="851" w:hanging="851"/>
        </w:pPr>
      </w:lvl>
    </w:lvlOverride>
    <w:lvlOverride w:ilvl="2">
      <w:lvl w:ilvl="2">
        <w:start w:val="1"/>
        <w:numFmt w:val="lowerLetter"/>
        <w:lvlText w:val="(%3)"/>
        <w:lvlJc w:val="left"/>
        <w:pPr>
          <w:tabs>
            <w:tab w:val="num" w:pos="1418"/>
          </w:tabs>
          <w:ind w:left="1418" w:hanging="567"/>
        </w:pPr>
      </w:lvl>
    </w:lvlOverride>
    <w:lvlOverride w:ilvl="3">
      <w:lvl w:ilvl="3">
        <w:start w:val="1"/>
        <w:numFmt w:val="lowerRoman"/>
        <w:pStyle w:val="Level4"/>
        <w:lvlText w:val="(%4)"/>
        <w:lvlJc w:val="left"/>
        <w:pPr>
          <w:tabs>
            <w:tab w:val="num" w:pos="2421"/>
          </w:tabs>
          <w:ind w:left="851" w:firstLine="850"/>
        </w:pPr>
      </w:lvl>
    </w:lvlOverride>
    <w:lvlOverride w:ilvl="4">
      <w:lvl w:ilvl="4">
        <w:start w:val="1"/>
        <w:numFmt w:val="decimal"/>
        <w:lvlText w:val="%5"/>
        <w:lvlJc w:val="left"/>
        <w:pPr>
          <w:tabs>
            <w:tab w:val="num" w:pos="0"/>
          </w:tabs>
          <w:ind w:left="0" w:firstLine="0"/>
        </w:pPr>
      </w:lvl>
    </w:lvlOverride>
    <w:lvlOverride w:ilvl="5">
      <w:lvl w:ilvl="5">
        <w:start w:val="1"/>
        <w:numFmt w:val="decimal"/>
        <w:lvlText w:val="%6"/>
        <w:lvlJc w:val="left"/>
        <w:pPr>
          <w:tabs>
            <w:tab w:val="num" w:pos="0"/>
          </w:tabs>
          <w:ind w:left="0" w:firstLine="0"/>
        </w:pPr>
      </w:lvl>
    </w:lvlOverride>
    <w:lvlOverride w:ilvl="6">
      <w:lvl w:ilvl="6">
        <w:start w:val="1"/>
        <w:numFmt w:val="decimal"/>
        <w:lvlText w:val="%7"/>
        <w:lvlJc w:val="left"/>
        <w:pPr>
          <w:tabs>
            <w:tab w:val="num" w:pos="0"/>
          </w:tabs>
          <w:ind w:left="0" w:firstLine="0"/>
        </w:pPr>
      </w:lvl>
    </w:lvlOverride>
    <w:lvlOverride w:ilvl="7">
      <w:lvl w:ilvl="7">
        <w:start w:val="1"/>
        <w:numFmt w:val="decimal"/>
        <w:lvlText w:val="%8"/>
        <w:lvlJc w:val="left"/>
        <w:pPr>
          <w:tabs>
            <w:tab w:val="num" w:pos="0"/>
          </w:tabs>
          <w:ind w:left="0" w:firstLine="0"/>
        </w:pPr>
      </w:lvl>
    </w:lvlOverride>
    <w:lvlOverride w:ilvl="8">
      <w:lvl w:ilvl="8">
        <w:numFmt w:val="decimal"/>
        <w:lvlText w:val=""/>
        <w:lvlJc w:val="left"/>
        <w:pPr>
          <w:tabs>
            <w:tab w:val="num" w:pos="0"/>
          </w:tabs>
          <w:ind w:left="0" w:firstLine="0"/>
        </w:pPr>
      </w:lvl>
    </w:lvlOverride>
  </w:num>
  <w:num w:numId="29" w16cid:durableId="1019892814">
    <w:abstractNumId w:val="21"/>
  </w:num>
  <w:num w:numId="30" w16cid:durableId="293758298">
    <w:abstractNumId w:val="1"/>
  </w:num>
  <w:num w:numId="31" w16cid:durableId="456409663">
    <w:abstractNumId w:val="9"/>
  </w:num>
  <w:num w:numId="32" w16cid:durableId="1398086450">
    <w:abstractNumId w:val="62"/>
  </w:num>
  <w:num w:numId="33" w16cid:durableId="1236941146">
    <w:abstractNumId w:val="46"/>
  </w:num>
  <w:num w:numId="34" w16cid:durableId="664748787">
    <w:abstractNumId w:val="8"/>
  </w:num>
  <w:num w:numId="35" w16cid:durableId="592058288">
    <w:abstractNumId w:val="35"/>
  </w:num>
  <w:num w:numId="36" w16cid:durableId="1027875454">
    <w:abstractNumId w:val="47"/>
  </w:num>
  <w:num w:numId="37" w16cid:durableId="1360274413">
    <w:abstractNumId w:val="45"/>
  </w:num>
  <w:num w:numId="38" w16cid:durableId="1596984792">
    <w:abstractNumId w:val="33"/>
  </w:num>
  <w:num w:numId="39" w16cid:durableId="1299915314">
    <w:abstractNumId w:val="49"/>
  </w:num>
  <w:num w:numId="40" w16cid:durableId="1046105315">
    <w:abstractNumId w:val="37"/>
  </w:num>
  <w:num w:numId="41" w16cid:durableId="1525822515">
    <w:abstractNumId w:val="53"/>
  </w:num>
  <w:num w:numId="42" w16cid:durableId="1705642080">
    <w:abstractNumId w:val="29"/>
  </w:num>
  <w:num w:numId="43" w16cid:durableId="1724402225">
    <w:abstractNumId w:val="42"/>
  </w:num>
  <w:num w:numId="44" w16cid:durableId="586034404">
    <w:abstractNumId w:val="16"/>
  </w:num>
  <w:num w:numId="45" w16cid:durableId="570308866">
    <w:abstractNumId w:val="5"/>
  </w:num>
  <w:num w:numId="46" w16cid:durableId="1365133884">
    <w:abstractNumId w:val="63"/>
  </w:num>
  <w:num w:numId="47" w16cid:durableId="559899574">
    <w:abstractNumId w:val="17"/>
  </w:num>
  <w:num w:numId="48" w16cid:durableId="175047986">
    <w:abstractNumId w:val="61"/>
  </w:num>
  <w:num w:numId="49" w16cid:durableId="546842395">
    <w:abstractNumId w:val="64"/>
  </w:num>
  <w:num w:numId="50" w16cid:durableId="1193689338">
    <w:abstractNumId w:val="15"/>
  </w:num>
  <w:num w:numId="51" w16cid:durableId="1376199248">
    <w:abstractNumId w:val="31"/>
  </w:num>
  <w:num w:numId="52" w16cid:durableId="36203384">
    <w:abstractNumId w:val="14"/>
  </w:num>
  <w:num w:numId="53" w16cid:durableId="457839523">
    <w:abstractNumId w:val="6"/>
  </w:num>
  <w:num w:numId="54" w16cid:durableId="955793408">
    <w:abstractNumId w:val="19"/>
  </w:num>
  <w:num w:numId="55" w16cid:durableId="1776973109">
    <w:abstractNumId w:val="52"/>
  </w:num>
  <w:num w:numId="56" w16cid:durableId="313491109">
    <w:abstractNumId w:val="54"/>
  </w:num>
  <w:num w:numId="57" w16cid:durableId="324939676">
    <w:abstractNumId w:val="40"/>
  </w:num>
  <w:num w:numId="58" w16cid:durableId="1949972366">
    <w:abstractNumId w:val="20"/>
  </w:num>
  <w:num w:numId="59" w16cid:durableId="981496898">
    <w:abstractNumId w:val="11"/>
  </w:num>
  <w:num w:numId="60" w16cid:durableId="1938637011">
    <w:abstractNumId w:val="25"/>
  </w:num>
  <w:num w:numId="61" w16cid:durableId="2008971490">
    <w:abstractNumId w:val="56"/>
  </w:num>
  <w:num w:numId="62" w16cid:durableId="1053122430">
    <w:abstractNumId w:val="24"/>
  </w:num>
  <w:num w:numId="63" w16cid:durableId="1046636030">
    <w:abstractNumId w:val="67"/>
  </w:num>
  <w:num w:numId="64" w16cid:durableId="1162047487">
    <w:abstractNumId w:val="30"/>
  </w:num>
  <w:num w:numId="65" w16cid:durableId="1805730445">
    <w:abstractNumId w:val="36"/>
  </w:num>
  <w:num w:numId="66" w16cid:durableId="1561820322">
    <w:abstractNumId w:val="44"/>
  </w:num>
  <w:num w:numId="67" w16cid:durableId="775904975">
    <w:abstractNumId w:val="2"/>
  </w:num>
  <w:num w:numId="68" w16cid:durableId="353776478">
    <w:abstractNumId w:val="48"/>
  </w:num>
  <w:num w:numId="69" w16cid:durableId="2033720906">
    <w:abstractNumId w:val="66"/>
  </w:num>
  <w:num w:numId="70" w16cid:durableId="740178670">
    <w:abstractNumId w:val="66"/>
  </w:num>
  <w:num w:numId="71" w16cid:durableId="1406804876">
    <w:abstractNumId w:val="66"/>
  </w:num>
  <w:num w:numId="72" w16cid:durableId="1544365137">
    <w:abstractNumId w:val="3"/>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Fairclough">
    <w15:presenceInfo w15:providerId="AD" w15:userId="S::matthew.fairclough@aemo.com.au::99bc6eb6-de96-4c48-b4c0-25b9d20a5b70"/>
  </w15:person>
  <w15:person w15:author="Nicholas Nielsen">
    <w15:presenceInfo w15:providerId="AD" w15:userId="S::nicholas.nielsen@aemo.com.au::e5e56bb6-b7d4-48af-89c1-6b3f291f7bd8"/>
  </w15:person>
  <w15:person w15:author="Nicholas Nielsen [2]">
    <w15:presenceInfo w15:providerId="AD" w15:userId="S::Nicholas.Nielsen@aemo.com.au::e5e56bb6-b7d4-48af-89c1-6b3f291f7b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_Type" w:val="@伲伺伿佑佛̂-u%恑%ម耂:%h%恑%មមȂJ 錁⼰럔Ȃ_x000a__x000a_&quot;c%恑%ម怀걀߼က㏈ਸ无߽㝟ﾔ㟑"/>
    <w:docVar w:name="DocID" w:val="@伲伺伿佑佛̂-u%恑%ម耂:%h%恑%មមȂJ 錁⼰럔Ȃ_x000a__x000a_&quot;c%恑%ម怀걀߼က㏈ਸ无߽㝟ﾔ㟑Ă:'h&amp;恑%⧴មĂM 錁䆌럔Ă_x000a__x000a_&quot;e&amp;恑%怒ម怀褀ڠӏ"/>
    <w:docVar w:name="FirstTime" w:val="country-region"/>
    <w:docVar w:name="Template" w:val="퀜Ч퀴Ч큌Ч큤Ч큼Ч킔Ч킬Ч탄Ч태Ч탴Ч턌Ч턤Ч턼Ч텔Ч텬Ч톄Ч톜Ч톴Ч퇌Ч퇤Ч퇼Ч툔Ч투Ч퉄Ч퉜Ч퉴Ч튌Ч튤Ч튼Ч틔Ч틬Ч팄Ч팜Ч팴Ч퍌Ч퍤Ч퍼Ч펔Ч펬Ч폄Ч폜Ч폴Ч퐌Ч퐤Ч퐼Ч푔Ч縏웠㇌#푬Ч⻰縏풄Ч퐬Ч풜Ч飀ܘ풴Ч䩦䖚퓌Ч프Ч퓤Ч飨ܘ퓼Ч래働픔Ч래필Ч퓄Ч픬Ч필Чម䩦한Ч䖚ម해Ч햌Ч馰ܘ래헄Ч햤Ч래햼Ч한Ч헸Ч헔Ч현Ч斄_x000a_헬Ч砻칦斄_x000a_현Ч햨Ч홄Ч혜Ч駘ܘ䴈혴Ч칦䴈홌Ч헴Ч횐Ч홤Ч騀ܘ홼Ч⫇칦홀Ч훜Ч騨ܘ唩칦회Ч휨Ч驐ܘ叨䈱칦叨훘Ч倈ٷ驸ܘ⨠阙칦⨠ÑîÐÏÎÍÌËÊöÉÈÇúÆ⇰㚘ᱨ"/>
  </w:docVars>
  <w:rsids>
    <w:rsidRoot w:val="00C91C6C"/>
    <w:rsid w:val="00000537"/>
    <w:rsid w:val="000005DB"/>
    <w:rsid w:val="00000806"/>
    <w:rsid w:val="00000A43"/>
    <w:rsid w:val="00000AEF"/>
    <w:rsid w:val="00000F0F"/>
    <w:rsid w:val="00000FC3"/>
    <w:rsid w:val="00001914"/>
    <w:rsid w:val="00001A71"/>
    <w:rsid w:val="00001E30"/>
    <w:rsid w:val="00001F08"/>
    <w:rsid w:val="00002485"/>
    <w:rsid w:val="000029AD"/>
    <w:rsid w:val="00003419"/>
    <w:rsid w:val="0000342B"/>
    <w:rsid w:val="0000345D"/>
    <w:rsid w:val="00003460"/>
    <w:rsid w:val="00003489"/>
    <w:rsid w:val="00003CFE"/>
    <w:rsid w:val="00003FDA"/>
    <w:rsid w:val="000041FC"/>
    <w:rsid w:val="0000436B"/>
    <w:rsid w:val="00004457"/>
    <w:rsid w:val="00004854"/>
    <w:rsid w:val="000049DE"/>
    <w:rsid w:val="00004C48"/>
    <w:rsid w:val="00004DD2"/>
    <w:rsid w:val="00004E43"/>
    <w:rsid w:val="00004FAE"/>
    <w:rsid w:val="000055A7"/>
    <w:rsid w:val="0000570F"/>
    <w:rsid w:val="00005AB0"/>
    <w:rsid w:val="000061E5"/>
    <w:rsid w:val="00006939"/>
    <w:rsid w:val="00006B2F"/>
    <w:rsid w:val="00006C09"/>
    <w:rsid w:val="00006C75"/>
    <w:rsid w:val="00006D9B"/>
    <w:rsid w:val="000072AD"/>
    <w:rsid w:val="000074DA"/>
    <w:rsid w:val="0000755F"/>
    <w:rsid w:val="0000770C"/>
    <w:rsid w:val="00007A02"/>
    <w:rsid w:val="00007C76"/>
    <w:rsid w:val="00010060"/>
    <w:rsid w:val="00010357"/>
    <w:rsid w:val="000109B5"/>
    <w:rsid w:val="00010B0B"/>
    <w:rsid w:val="00010C81"/>
    <w:rsid w:val="000110FC"/>
    <w:rsid w:val="000112E9"/>
    <w:rsid w:val="000112FD"/>
    <w:rsid w:val="000114B2"/>
    <w:rsid w:val="0001152E"/>
    <w:rsid w:val="0001187A"/>
    <w:rsid w:val="00011A1C"/>
    <w:rsid w:val="000120FC"/>
    <w:rsid w:val="00012131"/>
    <w:rsid w:val="000123AD"/>
    <w:rsid w:val="000124A4"/>
    <w:rsid w:val="00012C0B"/>
    <w:rsid w:val="0001301F"/>
    <w:rsid w:val="00013072"/>
    <w:rsid w:val="0001372E"/>
    <w:rsid w:val="0001389C"/>
    <w:rsid w:val="000139A1"/>
    <w:rsid w:val="00013B73"/>
    <w:rsid w:val="00013C88"/>
    <w:rsid w:val="00013E6A"/>
    <w:rsid w:val="0001404E"/>
    <w:rsid w:val="00014159"/>
    <w:rsid w:val="000141B0"/>
    <w:rsid w:val="0001443E"/>
    <w:rsid w:val="00014472"/>
    <w:rsid w:val="000144E4"/>
    <w:rsid w:val="00014730"/>
    <w:rsid w:val="00014BE1"/>
    <w:rsid w:val="00014D7A"/>
    <w:rsid w:val="00015484"/>
    <w:rsid w:val="000156DE"/>
    <w:rsid w:val="00015716"/>
    <w:rsid w:val="00015C5F"/>
    <w:rsid w:val="00015F12"/>
    <w:rsid w:val="0001659B"/>
    <w:rsid w:val="000165EE"/>
    <w:rsid w:val="00016761"/>
    <w:rsid w:val="000169C0"/>
    <w:rsid w:val="000169E8"/>
    <w:rsid w:val="000170F5"/>
    <w:rsid w:val="00017208"/>
    <w:rsid w:val="000174B2"/>
    <w:rsid w:val="000175D4"/>
    <w:rsid w:val="00017DEC"/>
    <w:rsid w:val="0002042C"/>
    <w:rsid w:val="00020578"/>
    <w:rsid w:val="000205F1"/>
    <w:rsid w:val="000209DB"/>
    <w:rsid w:val="00020F3B"/>
    <w:rsid w:val="00021030"/>
    <w:rsid w:val="000213F3"/>
    <w:rsid w:val="00021A00"/>
    <w:rsid w:val="00021B84"/>
    <w:rsid w:val="00021E30"/>
    <w:rsid w:val="00021E31"/>
    <w:rsid w:val="000220FE"/>
    <w:rsid w:val="00022161"/>
    <w:rsid w:val="00022287"/>
    <w:rsid w:val="00022C60"/>
    <w:rsid w:val="00022D4F"/>
    <w:rsid w:val="00023868"/>
    <w:rsid w:val="000238EA"/>
    <w:rsid w:val="00023B75"/>
    <w:rsid w:val="00023C76"/>
    <w:rsid w:val="00023E8D"/>
    <w:rsid w:val="0002402D"/>
    <w:rsid w:val="000245E2"/>
    <w:rsid w:val="000248B9"/>
    <w:rsid w:val="00024D42"/>
    <w:rsid w:val="00025428"/>
    <w:rsid w:val="0002549D"/>
    <w:rsid w:val="000254F8"/>
    <w:rsid w:val="00025614"/>
    <w:rsid w:val="000256BE"/>
    <w:rsid w:val="0002598E"/>
    <w:rsid w:val="00025CB8"/>
    <w:rsid w:val="00025F21"/>
    <w:rsid w:val="00025F74"/>
    <w:rsid w:val="0002613C"/>
    <w:rsid w:val="000265A3"/>
    <w:rsid w:val="00026A6B"/>
    <w:rsid w:val="00026D0F"/>
    <w:rsid w:val="000274B5"/>
    <w:rsid w:val="000275C0"/>
    <w:rsid w:val="00027656"/>
    <w:rsid w:val="000278DE"/>
    <w:rsid w:val="00027A55"/>
    <w:rsid w:val="0003026B"/>
    <w:rsid w:val="0003047C"/>
    <w:rsid w:val="00030907"/>
    <w:rsid w:val="00030A69"/>
    <w:rsid w:val="00030C15"/>
    <w:rsid w:val="00030C91"/>
    <w:rsid w:val="00030EA5"/>
    <w:rsid w:val="00030EA7"/>
    <w:rsid w:val="00030F1F"/>
    <w:rsid w:val="00031804"/>
    <w:rsid w:val="000319D9"/>
    <w:rsid w:val="0003259B"/>
    <w:rsid w:val="00032713"/>
    <w:rsid w:val="000327D7"/>
    <w:rsid w:val="00032876"/>
    <w:rsid w:val="00032916"/>
    <w:rsid w:val="00033189"/>
    <w:rsid w:val="000331CF"/>
    <w:rsid w:val="000332F3"/>
    <w:rsid w:val="0003347E"/>
    <w:rsid w:val="000334AF"/>
    <w:rsid w:val="000339D7"/>
    <w:rsid w:val="00033A1F"/>
    <w:rsid w:val="00033DDF"/>
    <w:rsid w:val="00033E07"/>
    <w:rsid w:val="000342C1"/>
    <w:rsid w:val="0003431B"/>
    <w:rsid w:val="0003451B"/>
    <w:rsid w:val="00034A95"/>
    <w:rsid w:val="00034BE9"/>
    <w:rsid w:val="000352A4"/>
    <w:rsid w:val="00035345"/>
    <w:rsid w:val="000355C9"/>
    <w:rsid w:val="000357BE"/>
    <w:rsid w:val="00035C21"/>
    <w:rsid w:val="00035EE2"/>
    <w:rsid w:val="00036241"/>
    <w:rsid w:val="00036761"/>
    <w:rsid w:val="00036EB7"/>
    <w:rsid w:val="00036F9F"/>
    <w:rsid w:val="000371C4"/>
    <w:rsid w:val="00037246"/>
    <w:rsid w:val="0003757E"/>
    <w:rsid w:val="000377C2"/>
    <w:rsid w:val="00037912"/>
    <w:rsid w:val="00037F5D"/>
    <w:rsid w:val="00037F8D"/>
    <w:rsid w:val="0004021E"/>
    <w:rsid w:val="00040A62"/>
    <w:rsid w:val="00040D2D"/>
    <w:rsid w:val="00040E12"/>
    <w:rsid w:val="00040E59"/>
    <w:rsid w:val="00041302"/>
    <w:rsid w:val="00041520"/>
    <w:rsid w:val="00041690"/>
    <w:rsid w:val="0004193E"/>
    <w:rsid w:val="00041AA2"/>
    <w:rsid w:val="00041D81"/>
    <w:rsid w:val="00041F90"/>
    <w:rsid w:val="00042109"/>
    <w:rsid w:val="000421EF"/>
    <w:rsid w:val="000429B0"/>
    <w:rsid w:val="00042ABA"/>
    <w:rsid w:val="00042CA6"/>
    <w:rsid w:val="00042F0F"/>
    <w:rsid w:val="00043185"/>
    <w:rsid w:val="000431D7"/>
    <w:rsid w:val="000434EE"/>
    <w:rsid w:val="000438F2"/>
    <w:rsid w:val="00043B20"/>
    <w:rsid w:val="00043D6B"/>
    <w:rsid w:val="00043F25"/>
    <w:rsid w:val="00044106"/>
    <w:rsid w:val="000441F0"/>
    <w:rsid w:val="00044490"/>
    <w:rsid w:val="000444C5"/>
    <w:rsid w:val="000445F2"/>
    <w:rsid w:val="00044770"/>
    <w:rsid w:val="0004487A"/>
    <w:rsid w:val="00044BE1"/>
    <w:rsid w:val="00044D6B"/>
    <w:rsid w:val="00044DC7"/>
    <w:rsid w:val="000450B2"/>
    <w:rsid w:val="00045316"/>
    <w:rsid w:val="000453D0"/>
    <w:rsid w:val="00045620"/>
    <w:rsid w:val="00045972"/>
    <w:rsid w:val="00045C79"/>
    <w:rsid w:val="00045CF0"/>
    <w:rsid w:val="00045E1B"/>
    <w:rsid w:val="00045ED5"/>
    <w:rsid w:val="00046572"/>
    <w:rsid w:val="000465A8"/>
    <w:rsid w:val="0004695A"/>
    <w:rsid w:val="00046AE2"/>
    <w:rsid w:val="00047075"/>
    <w:rsid w:val="0004731F"/>
    <w:rsid w:val="00047767"/>
    <w:rsid w:val="00047C5B"/>
    <w:rsid w:val="00050020"/>
    <w:rsid w:val="000500ED"/>
    <w:rsid w:val="0005037B"/>
    <w:rsid w:val="000504EC"/>
    <w:rsid w:val="00050841"/>
    <w:rsid w:val="00050886"/>
    <w:rsid w:val="00050AF1"/>
    <w:rsid w:val="00050B80"/>
    <w:rsid w:val="00050C6C"/>
    <w:rsid w:val="00050CC7"/>
    <w:rsid w:val="00051218"/>
    <w:rsid w:val="000516AA"/>
    <w:rsid w:val="00051711"/>
    <w:rsid w:val="00051B08"/>
    <w:rsid w:val="00051C80"/>
    <w:rsid w:val="00052314"/>
    <w:rsid w:val="0005232B"/>
    <w:rsid w:val="000525AA"/>
    <w:rsid w:val="0005280A"/>
    <w:rsid w:val="00052A44"/>
    <w:rsid w:val="00052D8E"/>
    <w:rsid w:val="000530FD"/>
    <w:rsid w:val="00053187"/>
    <w:rsid w:val="000532EC"/>
    <w:rsid w:val="0005378A"/>
    <w:rsid w:val="00053894"/>
    <w:rsid w:val="00053AE8"/>
    <w:rsid w:val="0005426F"/>
    <w:rsid w:val="000543E8"/>
    <w:rsid w:val="0005443E"/>
    <w:rsid w:val="00054608"/>
    <w:rsid w:val="000546BF"/>
    <w:rsid w:val="00054AA6"/>
    <w:rsid w:val="00054E67"/>
    <w:rsid w:val="00055003"/>
    <w:rsid w:val="0005533E"/>
    <w:rsid w:val="00055856"/>
    <w:rsid w:val="0005588E"/>
    <w:rsid w:val="00055893"/>
    <w:rsid w:val="00055E0C"/>
    <w:rsid w:val="00056146"/>
    <w:rsid w:val="00056612"/>
    <w:rsid w:val="0005674F"/>
    <w:rsid w:val="000569B6"/>
    <w:rsid w:val="00056B83"/>
    <w:rsid w:val="00056D35"/>
    <w:rsid w:val="00056E79"/>
    <w:rsid w:val="00056FEC"/>
    <w:rsid w:val="000572DC"/>
    <w:rsid w:val="00057D4D"/>
    <w:rsid w:val="00057E0E"/>
    <w:rsid w:val="000601B5"/>
    <w:rsid w:val="000604F3"/>
    <w:rsid w:val="00060678"/>
    <w:rsid w:val="0006068B"/>
    <w:rsid w:val="000607B4"/>
    <w:rsid w:val="00060B9C"/>
    <w:rsid w:val="000614C6"/>
    <w:rsid w:val="000616AE"/>
    <w:rsid w:val="000619C8"/>
    <w:rsid w:val="00061B4F"/>
    <w:rsid w:val="00061B76"/>
    <w:rsid w:val="00061BBA"/>
    <w:rsid w:val="00061CED"/>
    <w:rsid w:val="00061FDB"/>
    <w:rsid w:val="00062139"/>
    <w:rsid w:val="000627F0"/>
    <w:rsid w:val="00062830"/>
    <w:rsid w:val="00062972"/>
    <w:rsid w:val="00062E26"/>
    <w:rsid w:val="0006391E"/>
    <w:rsid w:val="00063D6A"/>
    <w:rsid w:val="00063FBF"/>
    <w:rsid w:val="00064231"/>
    <w:rsid w:val="0006467B"/>
    <w:rsid w:val="00064772"/>
    <w:rsid w:val="000649A0"/>
    <w:rsid w:val="00064AEB"/>
    <w:rsid w:val="00064BEE"/>
    <w:rsid w:val="00064D26"/>
    <w:rsid w:val="00064D34"/>
    <w:rsid w:val="00064DF8"/>
    <w:rsid w:val="00064F64"/>
    <w:rsid w:val="00065015"/>
    <w:rsid w:val="00065660"/>
    <w:rsid w:val="00065AC1"/>
    <w:rsid w:val="00065AF8"/>
    <w:rsid w:val="00065F2D"/>
    <w:rsid w:val="00066A6D"/>
    <w:rsid w:val="00066D0C"/>
    <w:rsid w:val="00066D56"/>
    <w:rsid w:val="00066F5E"/>
    <w:rsid w:val="0006710C"/>
    <w:rsid w:val="000678B9"/>
    <w:rsid w:val="00067B54"/>
    <w:rsid w:val="00067C38"/>
    <w:rsid w:val="00067C51"/>
    <w:rsid w:val="00070278"/>
    <w:rsid w:val="0007045B"/>
    <w:rsid w:val="000704AE"/>
    <w:rsid w:val="00070A15"/>
    <w:rsid w:val="00070C39"/>
    <w:rsid w:val="00070C9F"/>
    <w:rsid w:val="00070D9E"/>
    <w:rsid w:val="00070ECE"/>
    <w:rsid w:val="00070FC8"/>
    <w:rsid w:val="00071060"/>
    <w:rsid w:val="00071268"/>
    <w:rsid w:val="00071358"/>
    <w:rsid w:val="0007137A"/>
    <w:rsid w:val="00071747"/>
    <w:rsid w:val="000717B9"/>
    <w:rsid w:val="00071ABB"/>
    <w:rsid w:val="00071B15"/>
    <w:rsid w:val="00071D1A"/>
    <w:rsid w:val="00072278"/>
    <w:rsid w:val="000724CE"/>
    <w:rsid w:val="0007260F"/>
    <w:rsid w:val="000726E3"/>
    <w:rsid w:val="0007271C"/>
    <w:rsid w:val="00072745"/>
    <w:rsid w:val="00072918"/>
    <w:rsid w:val="00072A17"/>
    <w:rsid w:val="00072C46"/>
    <w:rsid w:val="00072FC5"/>
    <w:rsid w:val="000732A8"/>
    <w:rsid w:val="00073793"/>
    <w:rsid w:val="000739AE"/>
    <w:rsid w:val="00073A54"/>
    <w:rsid w:val="00073DDA"/>
    <w:rsid w:val="0007416B"/>
    <w:rsid w:val="00074347"/>
    <w:rsid w:val="000749BC"/>
    <w:rsid w:val="00074ACF"/>
    <w:rsid w:val="00074D9E"/>
    <w:rsid w:val="00074FA4"/>
    <w:rsid w:val="00075176"/>
    <w:rsid w:val="000757E1"/>
    <w:rsid w:val="00075911"/>
    <w:rsid w:val="00075CD0"/>
    <w:rsid w:val="00075F5E"/>
    <w:rsid w:val="00076193"/>
    <w:rsid w:val="000764BA"/>
    <w:rsid w:val="00076531"/>
    <w:rsid w:val="00076BCB"/>
    <w:rsid w:val="00076D86"/>
    <w:rsid w:val="00076E0A"/>
    <w:rsid w:val="00077572"/>
    <w:rsid w:val="0007791F"/>
    <w:rsid w:val="00077FDE"/>
    <w:rsid w:val="000801E2"/>
    <w:rsid w:val="00080342"/>
    <w:rsid w:val="00080579"/>
    <w:rsid w:val="00080640"/>
    <w:rsid w:val="00080841"/>
    <w:rsid w:val="00080D22"/>
    <w:rsid w:val="00080D3E"/>
    <w:rsid w:val="00080DBD"/>
    <w:rsid w:val="00081112"/>
    <w:rsid w:val="00081205"/>
    <w:rsid w:val="0008163A"/>
    <w:rsid w:val="0008172D"/>
    <w:rsid w:val="00081C9F"/>
    <w:rsid w:val="000821EA"/>
    <w:rsid w:val="0008235A"/>
    <w:rsid w:val="0008246F"/>
    <w:rsid w:val="000826AA"/>
    <w:rsid w:val="00082820"/>
    <w:rsid w:val="00082EF2"/>
    <w:rsid w:val="00082F0A"/>
    <w:rsid w:val="00083044"/>
    <w:rsid w:val="0008325A"/>
    <w:rsid w:val="000834CE"/>
    <w:rsid w:val="00083613"/>
    <w:rsid w:val="000836CC"/>
    <w:rsid w:val="000839E9"/>
    <w:rsid w:val="00083A24"/>
    <w:rsid w:val="00083A38"/>
    <w:rsid w:val="00083AD3"/>
    <w:rsid w:val="00083B88"/>
    <w:rsid w:val="00083DAD"/>
    <w:rsid w:val="00083EF7"/>
    <w:rsid w:val="000842B5"/>
    <w:rsid w:val="000843DA"/>
    <w:rsid w:val="00084511"/>
    <w:rsid w:val="00084A8E"/>
    <w:rsid w:val="00084CE7"/>
    <w:rsid w:val="00084DE9"/>
    <w:rsid w:val="00085018"/>
    <w:rsid w:val="000850AE"/>
    <w:rsid w:val="00085259"/>
    <w:rsid w:val="000852B3"/>
    <w:rsid w:val="00085554"/>
    <w:rsid w:val="000858AB"/>
    <w:rsid w:val="00085DFB"/>
    <w:rsid w:val="00085E3A"/>
    <w:rsid w:val="00086022"/>
    <w:rsid w:val="000863CD"/>
    <w:rsid w:val="00086553"/>
    <w:rsid w:val="000866DB"/>
    <w:rsid w:val="00086784"/>
    <w:rsid w:val="00086823"/>
    <w:rsid w:val="00086DA2"/>
    <w:rsid w:val="00086E1B"/>
    <w:rsid w:val="000870E4"/>
    <w:rsid w:val="00087208"/>
    <w:rsid w:val="00087624"/>
    <w:rsid w:val="0008762D"/>
    <w:rsid w:val="00087768"/>
    <w:rsid w:val="0008778C"/>
    <w:rsid w:val="00087D65"/>
    <w:rsid w:val="000901EF"/>
    <w:rsid w:val="000904A2"/>
    <w:rsid w:val="000906FB"/>
    <w:rsid w:val="00090790"/>
    <w:rsid w:val="00090F4D"/>
    <w:rsid w:val="00091046"/>
    <w:rsid w:val="00091700"/>
    <w:rsid w:val="000917E5"/>
    <w:rsid w:val="0009188D"/>
    <w:rsid w:val="00091A31"/>
    <w:rsid w:val="00091A82"/>
    <w:rsid w:val="00091D1A"/>
    <w:rsid w:val="000920EC"/>
    <w:rsid w:val="000922F7"/>
    <w:rsid w:val="000923A1"/>
    <w:rsid w:val="000923EC"/>
    <w:rsid w:val="000927E2"/>
    <w:rsid w:val="00092B44"/>
    <w:rsid w:val="00092D05"/>
    <w:rsid w:val="00092DD5"/>
    <w:rsid w:val="00092EE5"/>
    <w:rsid w:val="00093169"/>
    <w:rsid w:val="00093521"/>
    <w:rsid w:val="0009368A"/>
    <w:rsid w:val="00094005"/>
    <w:rsid w:val="0009439B"/>
    <w:rsid w:val="0009443A"/>
    <w:rsid w:val="000946D0"/>
    <w:rsid w:val="00094CEE"/>
    <w:rsid w:val="00095132"/>
    <w:rsid w:val="00095440"/>
    <w:rsid w:val="000957F7"/>
    <w:rsid w:val="00095F01"/>
    <w:rsid w:val="00096058"/>
    <w:rsid w:val="000964AE"/>
    <w:rsid w:val="0009671B"/>
    <w:rsid w:val="00096A26"/>
    <w:rsid w:val="00096C81"/>
    <w:rsid w:val="000973A0"/>
    <w:rsid w:val="00097566"/>
    <w:rsid w:val="00097E43"/>
    <w:rsid w:val="00097EBA"/>
    <w:rsid w:val="00097F27"/>
    <w:rsid w:val="000A0028"/>
    <w:rsid w:val="000A0045"/>
    <w:rsid w:val="000A00E6"/>
    <w:rsid w:val="000A01AA"/>
    <w:rsid w:val="000A03A0"/>
    <w:rsid w:val="000A06E4"/>
    <w:rsid w:val="000A0E19"/>
    <w:rsid w:val="000A11C9"/>
    <w:rsid w:val="000A140E"/>
    <w:rsid w:val="000A1617"/>
    <w:rsid w:val="000A18E8"/>
    <w:rsid w:val="000A1985"/>
    <w:rsid w:val="000A19FA"/>
    <w:rsid w:val="000A1A07"/>
    <w:rsid w:val="000A22C6"/>
    <w:rsid w:val="000A233E"/>
    <w:rsid w:val="000A2417"/>
    <w:rsid w:val="000A2602"/>
    <w:rsid w:val="000A29D2"/>
    <w:rsid w:val="000A2DC4"/>
    <w:rsid w:val="000A2E0D"/>
    <w:rsid w:val="000A310E"/>
    <w:rsid w:val="000A33B9"/>
    <w:rsid w:val="000A3558"/>
    <w:rsid w:val="000A3766"/>
    <w:rsid w:val="000A39EC"/>
    <w:rsid w:val="000A3D5C"/>
    <w:rsid w:val="000A3DF5"/>
    <w:rsid w:val="000A3E9E"/>
    <w:rsid w:val="000A4031"/>
    <w:rsid w:val="000A4239"/>
    <w:rsid w:val="000A432A"/>
    <w:rsid w:val="000A4DA7"/>
    <w:rsid w:val="000A4E83"/>
    <w:rsid w:val="000A4FDD"/>
    <w:rsid w:val="000A52B5"/>
    <w:rsid w:val="000A5425"/>
    <w:rsid w:val="000A5612"/>
    <w:rsid w:val="000A5686"/>
    <w:rsid w:val="000A5700"/>
    <w:rsid w:val="000A5A16"/>
    <w:rsid w:val="000A5A1C"/>
    <w:rsid w:val="000A5CAD"/>
    <w:rsid w:val="000A5E9C"/>
    <w:rsid w:val="000A6149"/>
    <w:rsid w:val="000A627E"/>
    <w:rsid w:val="000A6865"/>
    <w:rsid w:val="000A6D7B"/>
    <w:rsid w:val="000A714F"/>
    <w:rsid w:val="000A72DA"/>
    <w:rsid w:val="000A72F0"/>
    <w:rsid w:val="000A73B8"/>
    <w:rsid w:val="000A7476"/>
    <w:rsid w:val="000A7854"/>
    <w:rsid w:val="000A78CF"/>
    <w:rsid w:val="000A7FF9"/>
    <w:rsid w:val="000B02E8"/>
    <w:rsid w:val="000B07F0"/>
    <w:rsid w:val="000B0FCE"/>
    <w:rsid w:val="000B0FF5"/>
    <w:rsid w:val="000B12E7"/>
    <w:rsid w:val="000B15A8"/>
    <w:rsid w:val="000B232C"/>
    <w:rsid w:val="000B257C"/>
    <w:rsid w:val="000B2998"/>
    <w:rsid w:val="000B29F4"/>
    <w:rsid w:val="000B2B4B"/>
    <w:rsid w:val="000B343F"/>
    <w:rsid w:val="000B3452"/>
    <w:rsid w:val="000B365E"/>
    <w:rsid w:val="000B36F3"/>
    <w:rsid w:val="000B370A"/>
    <w:rsid w:val="000B38DA"/>
    <w:rsid w:val="000B3990"/>
    <w:rsid w:val="000B39FA"/>
    <w:rsid w:val="000B42FE"/>
    <w:rsid w:val="000B4513"/>
    <w:rsid w:val="000B459C"/>
    <w:rsid w:val="000B45AD"/>
    <w:rsid w:val="000B4842"/>
    <w:rsid w:val="000B4CEF"/>
    <w:rsid w:val="000B4D27"/>
    <w:rsid w:val="000B4F2D"/>
    <w:rsid w:val="000B53A2"/>
    <w:rsid w:val="000B5913"/>
    <w:rsid w:val="000B5A48"/>
    <w:rsid w:val="000B5B8F"/>
    <w:rsid w:val="000B6039"/>
    <w:rsid w:val="000B6145"/>
    <w:rsid w:val="000B614B"/>
    <w:rsid w:val="000B63C5"/>
    <w:rsid w:val="000B64CD"/>
    <w:rsid w:val="000B6E4B"/>
    <w:rsid w:val="000B722E"/>
    <w:rsid w:val="000B7230"/>
    <w:rsid w:val="000B73D0"/>
    <w:rsid w:val="000B7C54"/>
    <w:rsid w:val="000B7E5B"/>
    <w:rsid w:val="000C00C5"/>
    <w:rsid w:val="000C02F7"/>
    <w:rsid w:val="000C0569"/>
    <w:rsid w:val="000C0894"/>
    <w:rsid w:val="000C0E40"/>
    <w:rsid w:val="000C13C5"/>
    <w:rsid w:val="000C196C"/>
    <w:rsid w:val="000C1DD3"/>
    <w:rsid w:val="000C212D"/>
    <w:rsid w:val="000C2190"/>
    <w:rsid w:val="000C23FE"/>
    <w:rsid w:val="000C2B85"/>
    <w:rsid w:val="000C33B2"/>
    <w:rsid w:val="000C349D"/>
    <w:rsid w:val="000C3FAF"/>
    <w:rsid w:val="000C40FE"/>
    <w:rsid w:val="000C430B"/>
    <w:rsid w:val="000C48E2"/>
    <w:rsid w:val="000C4910"/>
    <w:rsid w:val="000C4AB1"/>
    <w:rsid w:val="000C4BCD"/>
    <w:rsid w:val="000C4E58"/>
    <w:rsid w:val="000C4FB1"/>
    <w:rsid w:val="000C5003"/>
    <w:rsid w:val="000C50A3"/>
    <w:rsid w:val="000C5403"/>
    <w:rsid w:val="000C5422"/>
    <w:rsid w:val="000C58C4"/>
    <w:rsid w:val="000C5A76"/>
    <w:rsid w:val="000C5E5B"/>
    <w:rsid w:val="000C6293"/>
    <w:rsid w:val="000C657F"/>
    <w:rsid w:val="000C6C93"/>
    <w:rsid w:val="000C7283"/>
    <w:rsid w:val="000C75DB"/>
    <w:rsid w:val="000C7AF0"/>
    <w:rsid w:val="000C7DEC"/>
    <w:rsid w:val="000C7F38"/>
    <w:rsid w:val="000D0028"/>
    <w:rsid w:val="000D0056"/>
    <w:rsid w:val="000D0507"/>
    <w:rsid w:val="000D05C1"/>
    <w:rsid w:val="000D0657"/>
    <w:rsid w:val="000D085C"/>
    <w:rsid w:val="000D0AAC"/>
    <w:rsid w:val="000D0B38"/>
    <w:rsid w:val="000D0B72"/>
    <w:rsid w:val="000D0BC6"/>
    <w:rsid w:val="000D0CC5"/>
    <w:rsid w:val="000D0CF6"/>
    <w:rsid w:val="000D0DB6"/>
    <w:rsid w:val="000D0F9C"/>
    <w:rsid w:val="000D1180"/>
    <w:rsid w:val="000D1B37"/>
    <w:rsid w:val="000D1C95"/>
    <w:rsid w:val="000D1C9B"/>
    <w:rsid w:val="000D1E4F"/>
    <w:rsid w:val="000D279A"/>
    <w:rsid w:val="000D29C0"/>
    <w:rsid w:val="000D29DA"/>
    <w:rsid w:val="000D307E"/>
    <w:rsid w:val="000D3369"/>
    <w:rsid w:val="000D427E"/>
    <w:rsid w:val="000D437C"/>
    <w:rsid w:val="000D4789"/>
    <w:rsid w:val="000D4B42"/>
    <w:rsid w:val="000D515B"/>
    <w:rsid w:val="000D53F0"/>
    <w:rsid w:val="000D5577"/>
    <w:rsid w:val="000D56EB"/>
    <w:rsid w:val="000D5730"/>
    <w:rsid w:val="000D5765"/>
    <w:rsid w:val="000D5A48"/>
    <w:rsid w:val="000D5EFB"/>
    <w:rsid w:val="000D6009"/>
    <w:rsid w:val="000D69AF"/>
    <w:rsid w:val="000D6B3D"/>
    <w:rsid w:val="000D6C5B"/>
    <w:rsid w:val="000D6C89"/>
    <w:rsid w:val="000D6D6F"/>
    <w:rsid w:val="000D6E9B"/>
    <w:rsid w:val="000D705E"/>
    <w:rsid w:val="000D7235"/>
    <w:rsid w:val="000D72D8"/>
    <w:rsid w:val="000D75A5"/>
    <w:rsid w:val="000D763F"/>
    <w:rsid w:val="000D766A"/>
    <w:rsid w:val="000D7DE4"/>
    <w:rsid w:val="000D7E28"/>
    <w:rsid w:val="000D7F11"/>
    <w:rsid w:val="000D7F57"/>
    <w:rsid w:val="000E040F"/>
    <w:rsid w:val="000E0EFC"/>
    <w:rsid w:val="000E105D"/>
    <w:rsid w:val="000E1180"/>
    <w:rsid w:val="000E135F"/>
    <w:rsid w:val="000E13DF"/>
    <w:rsid w:val="000E1412"/>
    <w:rsid w:val="000E146A"/>
    <w:rsid w:val="000E1C80"/>
    <w:rsid w:val="000E1E66"/>
    <w:rsid w:val="000E1EE1"/>
    <w:rsid w:val="000E1FE0"/>
    <w:rsid w:val="000E245B"/>
    <w:rsid w:val="000E2507"/>
    <w:rsid w:val="000E2515"/>
    <w:rsid w:val="000E26AF"/>
    <w:rsid w:val="000E2744"/>
    <w:rsid w:val="000E2762"/>
    <w:rsid w:val="000E2778"/>
    <w:rsid w:val="000E2E48"/>
    <w:rsid w:val="000E3119"/>
    <w:rsid w:val="000E3228"/>
    <w:rsid w:val="000E34D4"/>
    <w:rsid w:val="000E35AF"/>
    <w:rsid w:val="000E360E"/>
    <w:rsid w:val="000E36D6"/>
    <w:rsid w:val="000E3906"/>
    <w:rsid w:val="000E3A34"/>
    <w:rsid w:val="000E3C87"/>
    <w:rsid w:val="000E3DED"/>
    <w:rsid w:val="000E3F06"/>
    <w:rsid w:val="000E4133"/>
    <w:rsid w:val="000E440C"/>
    <w:rsid w:val="000E4421"/>
    <w:rsid w:val="000E442C"/>
    <w:rsid w:val="000E45E0"/>
    <w:rsid w:val="000E49C6"/>
    <w:rsid w:val="000E4C1C"/>
    <w:rsid w:val="000E4E7E"/>
    <w:rsid w:val="000E5135"/>
    <w:rsid w:val="000E5206"/>
    <w:rsid w:val="000E5207"/>
    <w:rsid w:val="000E557E"/>
    <w:rsid w:val="000E59FD"/>
    <w:rsid w:val="000E5AD3"/>
    <w:rsid w:val="000E5EF9"/>
    <w:rsid w:val="000E6309"/>
    <w:rsid w:val="000E6748"/>
    <w:rsid w:val="000E691A"/>
    <w:rsid w:val="000E6CB6"/>
    <w:rsid w:val="000E7094"/>
    <w:rsid w:val="000E70B5"/>
    <w:rsid w:val="000E7386"/>
    <w:rsid w:val="000E75B4"/>
    <w:rsid w:val="000E7B83"/>
    <w:rsid w:val="000F0F2A"/>
    <w:rsid w:val="000F102A"/>
    <w:rsid w:val="000F140B"/>
    <w:rsid w:val="000F1414"/>
    <w:rsid w:val="000F1490"/>
    <w:rsid w:val="000F15B6"/>
    <w:rsid w:val="000F1B99"/>
    <w:rsid w:val="000F1C0D"/>
    <w:rsid w:val="000F1EA9"/>
    <w:rsid w:val="000F1F1A"/>
    <w:rsid w:val="000F2B22"/>
    <w:rsid w:val="000F2D00"/>
    <w:rsid w:val="000F2DD7"/>
    <w:rsid w:val="000F342A"/>
    <w:rsid w:val="000F3634"/>
    <w:rsid w:val="000F36E5"/>
    <w:rsid w:val="000F37CF"/>
    <w:rsid w:val="000F3BF5"/>
    <w:rsid w:val="000F3DE5"/>
    <w:rsid w:val="000F3E40"/>
    <w:rsid w:val="000F4062"/>
    <w:rsid w:val="000F423F"/>
    <w:rsid w:val="000F42D2"/>
    <w:rsid w:val="000F43ED"/>
    <w:rsid w:val="000F49B4"/>
    <w:rsid w:val="000F4DAA"/>
    <w:rsid w:val="000F5010"/>
    <w:rsid w:val="000F51E4"/>
    <w:rsid w:val="000F52B5"/>
    <w:rsid w:val="000F5472"/>
    <w:rsid w:val="000F55A9"/>
    <w:rsid w:val="000F57A4"/>
    <w:rsid w:val="000F5834"/>
    <w:rsid w:val="000F5A0C"/>
    <w:rsid w:val="000F5FB4"/>
    <w:rsid w:val="000F5FDF"/>
    <w:rsid w:val="000F610A"/>
    <w:rsid w:val="000F6142"/>
    <w:rsid w:val="000F65DB"/>
    <w:rsid w:val="000F663B"/>
    <w:rsid w:val="000F6652"/>
    <w:rsid w:val="000F6871"/>
    <w:rsid w:val="000F6D0C"/>
    <w:rsid w:val="000F70AC"/>
    <w:rsid w:val="000F725A"/>
    <w:rsid w:val="000F75EB"/>
    <w:rsid w:val="000F7B0E"/>
    <w:rsid w:val="000F7E47"/>
    <w:rsid w:val="000F7E5E"/>
    <w:rsid w:val="000F7F10"/>
    <w:rsid w:val="001002F1"/>
    <w:rsid w:val="00101035"/>
    <w:rsid w:val="0010103A"/>
    <w:rsid w:val="0010107A"/>
    <w:rsid w:val="0010130A"/>
    <w:rsid w:val="00101794"/>
    <w:rsid w:val="0010187E"/>
    <w:rsid w:val="00101B0F"/>
    <w:rsid w:val="00101B92"/>
    <w:rsid w:val="00101EFF"/>
    <w:rsid w:val="00102298"/>
    <w:rsid w:val="0010238F"/>
    <w:rsid w:val="0010240A"/>
    <w:rsid w:val="00102673"/>
    <w:rsid w:val="001027C4"/>
    <w:rsid w:val="00102803"/>
    <w:rsid w:val="0010290A"/>
    <w:rsid w:val="00102CEF"/>
    <w:rsid w:val="00102DFE"/>
    <w:rsid w:val="0010327A"/>
    <w:rsid w:val="001032CC"/>
    <w:rsid w:val="001036E8"/>
    <w:rsid w:val="001038BC"/>
    <w:rsid w:val="00103BF5"/>
    <w:rsid w:val="00103F4E"/>
    <w:rsid w:val="001044C4"/>
    <w:rsid w:val="001045F1"/>
    <w:rsid w:val="0010472C"/>
    <w:rsid w:val="00104D12"/>
    <w:rsid w:val="00105076"/>
    <w:rsid w:val="0010571A"/>
    <w:rsid w:val="00105829"/>
    <w:rsid w:val="00105D83"/>
    <w:rsid w:val="00105ECF"/>
    <w:rsid w:val="00105F82"/>
    <w:rsid w:val="00105FB0"/>
    <w:rsid w:val="0010652A"/>
    <w:rsid w:val="00106995"/>
    <w:rsid w:val="00106ABA"/>
    <w:rsid w:val="00106B32"/>
    <w:rsid w:val="00106EAD"/>
    <w:rsid w:val="001070ED"/>
    <w:rsid w:val="0010722E"/>
    <w:rsid w:val="00107504"/>
    <w:rsid w:val="0010753C"/>
    <w:rsid w:val="0010774B"/>
    <w:rsid w:val="00107E1D"/>
    <w:rsid w:val="00107ED5"/>
    <w:rsid w:val="00110317"/>
    <w:rsid w:val="00110543"/>
    <w:rsid w:val="0011059A"/>
    <w:rsid w:val="00110AFC"/>
    <w:rsid w:val="00110FA2"/>
    <w:rsid w:val="00111027"/>
    <w:rsid w:val="00111169"/>
    <w:rsid w:val="001112C2"/>
    <w:rsid w:val="00111AA1"/>
    <w:rsid w:val="00111E5E"/>
    <w:rsid w:val="00111EAD"/>
    <w:rsid w:val="001124EA"/>
    <w:rsid w:val="00112B98"/>
    <w:rsid w:val="00112F6F"/>
    <w:rsid w:val="0011362F"/>
    <w:rsid w:val="0011377E"/>
    <w:rsid w:val="001138C0"/>
    <w:rsid w:val="00113D1F"/>
    <w:rsid w:val="00113E72"/>
    <w:rsid w:val="00113E7B"/>
    <w:rsid w:val="0011429F"/>
    <w:rsid w:val="001144E7"/>
    <w:rsid w:val="001145BD"/>
    <w:rsid w:val="0011493F"/>
    <w:rsid w:val="00114A20"/>
    <w:rsid w:val="00114BBE"/>
    <w:rsid w:val="00114DE6"/>
    <w:rsid w:val="00114E64"/>
    <w:rsid w:val="0011510D"/>
    <w:rsid w:val="0011556D"/>
    <w:rsid w:val="00116B49"/>
    <w:rsid w:val="00116ED4"/>
    <w:rsid w:val="00117031"/>
    <w:rsid w:val="00117164"/>
    <w:rsid w:val="00117453"/>
    <w:rsid w:val="00117774"/>
    <w:rsid w:val="00117830"/>
    <w:rsid w:val="0011794A"/>
    <w:rsid w:val="00117A02"/>
    <w:rsid w:val="00117B5D"/>
    <w:rsid w:val="00117CF1"/>
    <w:rsid w:val="00120259"/>
    <w:rsid w:val="00120536"/>
    <w:rsid w:val="001209A6"/>
    <w:rsid w:val="00120C09"/>
    <w:rsid w:val="00120D0E"/>
    <w:rsid w:val="00120D36"/>
    <w:rsid w:val="00120EC1"/>
    <w:rsid w:val="001218FC"/>
    <w:rsid w:val="001219F1"/>
    <w:rsid w:val="00121D06"/>
    <w:rsid w:val="00121D44"/>
    <w:rsid w:val="00121E56"/>
    <w:rsid w:val="00122089"/>
    <w:rsid w:val="001222D7"/>
    <w:rsid w:val="001225FF"/>
    <w:rsid w:val="0012270A"/>
    <w:rsid w:val="00122BEF"/>
    <w:rsid w:val="00122D66"/>
    <w:rsid w:val="00122D85"/>
    <w:rsid w:val="00122FD3"/>
    <w:rsid w:val="0012368C"/>
    <w:rsid w:val="001238F6"/>
    <w:rsid w:val="001239AE"/>
    <w:rsid w:val="00123EE8"/>
    <w:rsid w:val="00123F57"/>
    <w:rsid w:val="00123F71"/>
    <w:rsid w:val="001240F8"/>
    <w:rsid w:val="0012413F"/>
    <w:rsid w:val="001242E6"/>
    <w:rsid w:val="001243DD"/>
    <w:rsid w:val="0012449A"/>
    <w:rsid w:val="00124771"/>
    <w:rsid w:val="00124775"/>
    <w:rsid w:val="0012481C"/>
    <w:rsid w:val="00124849"/>
    <w:rsid w:val="001249A1"/>
    <w:rsid w:val="00124A8E"/>
    <w:rsid w:val="00124B44"/>
    <w:rsid w:val="001250C9"/>
    <w:rsid w:val="00125143"/>
    <w:rsid w:val="00125311"/>
    <w:rsid w:val="00125464"/>
    <w:rsid w:val="00125556"/>
    <w:rsid w:val="00125575"/>
    <w:rsid w:val="00125DB1"/>
    <w:rsid w:val="00125F51"/>
    <w:rsid w:val="0012652C"/>
    <w:rsid w:val="00126580"/>
    <w:rsid w:val="001265AD"/>
    <w:rsid w:val="00126865"/>
    <w:rsid w:val="00126A73"/>
    <w:rsid w:val="00126A97"/>
    <w:rsid w:val="0012749B"/>
    <w:rsid w:val="00127A7C"/>
    <w:rsid w:val="00127E63"/>
    <w:rsid w:val="00127F03"/>
    <w:rsid w:val="001309C6"/>
    <w:rsid w:val="00130C27"/>
    <w:rsid w:val="0013114A"/>
    <w:rsid w:val="001317A7"/>
    <w:rsid w:val="0013188F"/>
    <w:rsid w:val="001319EC"/>
    <w:rsid w:val="00131F95"/>
    <w:rsid w:val="00131FFD"/>
    <w:rsid w:val="00132599"/>
    <w:rsid w:val="00132D7C"/>
    <w:rsid w:val="00132F3E"/>
    <w:rsid w:val="00133304"/>
    <w:rsid w:val="0013371A"/>
    <w:rsid w:val="00133826"/>
    <w:rsid w:val="001338C7"/>
    <w:rsid w:val="001338FF"/>
    <w:rsid w:val="00133BD5"/>
    <w:rsid w:val="00133D40"/>
    <w:rsid w:val="00133FEC"/>
    <w:rsid w:val="00134474"/>
    <w:rsid w:val="00134520"/>
    <w:rsid w:val="001345F6"/>
    <w:rsid w:val="00135392"/>
    <w:rsid w:val="001354CB"/>
    <w:rsid w:val="00135856"/>
    <w:rsid w:val="00135CAD"/>
    <w:rsid w:val="00135E70"/>
    <w:rsid w:val="00135EE5"/>
    <w:rsid w:val="00135F40"/>
    <w:rsid w:val="001360A2"/>
    <w:rsid w:val="001361EB"/>
    <w:rsid w:val="00136445"/>
    <w:rsid w:val="00136473"/>
    <w:rsid w:val="00136497"/>
    <w:rsid w:val="001368FF"/>
    <w:rsid w:val="00136B66"/>
    <w:rsid w:val="00136D59"/>
    <w:rsid w:val="00137279"/>
    <w:rsid w:val="001372D1"/>
    <w:rsid w:val="00137B19"/>
    <w:rsid w:val="00137B72"/>
    <w:rsid w:val="00137B7A"/>
    <w:rsid w:val="00137B99"/>
    <w:rsid w:val="00137E1B"/>
    <w:rsid w:val="00137E2C"/>
    <w:rsid w:val="00137E3F"/>
    <w:rsid w:val="00137FC0"/>
    <w:rsid w:val="001405A5"/>
    <w:rsid w:val="001409C9"/>
    <w:rsid w:val="00140A39"/>
    <w:rsid w:val="00140AE0"/>
    <w:rsid w:val="00140CBE"/>
    <w:rsid w:val="00140D14"/>
    <w:rsid w:val="00140EFF"/>
    <w:rsid w:val="001412B5"/>
    <w:rsid w:val="0014155A"/>
    <w:rsid w:val="00141600"/>
    <w:rsid w:val="001417B7"/>
    <w:rsid w:val="00141BDB"/>
    <w:rsid w:val="00141D5D"/>
    <w:rsid w:val="00142049"/>
    <w:rsid w:val="00142D58"/>
    <w:rsid w:val="00142F64"/>
    <w:rsid w:val="00142F66"/>
    <w:rsid w:val="00142F8F"/>
    <w:rsid w:val="00142FE4"/>
    <w:rsid w:val="00143086"/>
    <w:rsid w:val="0014313F"/>
    <w:rsid w:val="001433B9"/>
    <w:rsid w:val="001433DF"/>
    <w:rsid w:val="00143404"/>
    <w:rsid w:val="0014345C"/>
    <w:rsid w:val="0014376F"/>
    <w:rsid w:val="001437F7"/>
    <w:rsid w:val="00143917"/>
    <w:rsid w:val="00143DA9"/>
    <w:rsid w:val="00143E02"/>
    <w:rsid w:val="0014404D"/>
    <w:rsid w:val="00144076"/>
    <w:rsid w:val="001440E8"/>
    <w:rsid w:val="0014440B"/>
    <w:rsid w:val="0014451E"/>
    <w:rsid w:val="00144B58"/>
    <w:rsid w:val="0014512D"/>
    <w:rsid w:val="001454D8"/>
    <w:rsid w:val="00145EC2"/>
    <w:rsid w:val="001462A7"/>
    <w:rsid w:val="00146383"/>
    <w:rsid w:val="001463CE"/>
    <w:rsid w:val="00146510"/>
    <w:rsid w:val="00146533"/>
    <w:rsid w:val="00146BEF"/>
    <w:rsid w:val="00146D8B"/>
    <w:rsid w:val="00146DB6"/>
    <w:rsid w:val="001474ED"/>
    <w:rsid w:val="00147B1B"/>
    <w:rsid w:val="00147D9C"/>
    <w:rsid w:val="001506E8"/>
    <w:rsid w:val="00150748"/>
    <w:rsid w:val="00150759"/>
    <w:rsid w:val="001507F9"/>
    <w:rsid w:val="00150CAE"/>
    <w:rsid w:val="00151044"/>
    <w:rsid w:val="0015122C"/>
    <w:rsid w:val="001512C6"/>
    <w:rsid w:val="001515DD"/>
    <w:rsid w:val="001517E4"/>
    <w:rsid w:val="00151B0B"/>
    <w:rsid w:val="00151CAD"/>
    <w:rsid w:val="00151E55"/>
    <w:rsid w:val="001522C7"/>
    <w:rsid w:val="00152365"/>
    <w:rsid w:val="0015269D"/>
    <w:rsid w:val="00152BA7"/>
    <w:rsid w:val="00152CD0"/>
    <w:rsid w:val="00153A38"/>
    <w:rsid w:val="00153C8D"/>
    <w:rsid w:val="00153D43"/>
    <w:rsid w:val="0015406A"/>
    <w:rsid w:val="00154F42"/>
    <w:rsid w:val="00154F74"/>
    <w:rsid w:val="00155756"/>
    <w:rsid w:val="00155811"/>
    <w:rsid w:val="001558B6"/>
    <w:rsid w:val="00155A9F"/>
    <w:rsid w:val="00155DBC"/>
    <w:rsid w:val="00155FFF"/>
    <w:rsid w:val="00156091"/>
    <w:rsid w:val="00156456"/>
    <w:rsid w:val="00156751"/>
    <w:rsid w:val="0015716A"/>
    <w:rsid w:val="001571DF"/>
    <w:rsid w:val="0015752C"/>
    <w:rsid w:val="00157661"/>
    <w:rsid w:val="0015778A"/>
    <w:rsid w:val="00157932"/>
    <w:rsid w:val="00157987"/>
    <w:rsid w:val="00157A33"/>
    <w:rsid w:val="00157A56"/>
    <w:rsid w:val="00157D60"/>
    <w:rsid w:val="0016015E"/>
    <w:rsid w:val="00160251"/>
    <w:rsid w:val="001604B0"/>
    <w:rsid w:val="00160AFA"/>
    <w:rsid w:val="00160B89"/>
    <w:rsid w:val="00160D00"/>
    <w:rsid w:val="00161020"/>
    <w:rsid w:val="0016122B"/>
    <w:rsid w:val="001613D4"/>
    <w:rsid w:val="001619A2"/>
    <w:rsid w:val="00161A7E"/>
    <w:rsid w:val="00161B8E"/>
    <w:rsid w:val="00162036"/>
    <w:rsid w:val="00162702"/>
    <w:rsid w:val="0016271E"/>
    <w:rsid w:val="00162B0A"/>
    <w:rsid w:val="00162F66"/>
    <w:rsid w:val="0016356F"/>
    <w:rsid w:val="0016444D"/>
    <w:rsid w:val="001644A8"/>
    <w:rsid w:val="00164994"/>
    <w:rsid w:val="001649DD"/>
    <w:rsid w:val="00164BF6"/>
    <w:rsid w:val="00164E7C"/>
    <w:rsid w:val="001652F5"/>
    <w:rsid w:val="00165436"/>
    <w:rsid w:val="001655D2"/>
    <w:rsid w:val="00165997"/>
    <w:rsid w:val="00165AD7"/>
    <w:rsid w:val="00166B0F"/>
    <w:rsid w:val="00166DEF"/>
    <w:rsid w:val="00166E1C"/>
    <w:rsid w:val="00166F57"/>
    <w:rsid w:val="0016739E"/>
    <w:rsid w:val="001677D7"/>
    <w:rsid w:val="00167830"/>
    <w:rsid w:val="00167A7F"/>
    <w:rsid w:val="00167C30"/>
    <w:rsid w:val="0017014D"/>
    <w:rsid w:val="001704EC"/>
    <w:rsid w:val="00170501"/>
    <w:rsid w:val="0017051E"/>
    <w:rsid w:val="00170679"/>
    <w:rsid w:val="00171041"/>
    <w:rsid w:val="001711B6"/>
    <w:rsid w:val="001713CE"/>
    <w:rsid w:val="001714C3"/>
    <w:rsid w:val="001714F9"/>
    <w:rsid w:val="00171F0A"/>
    <w:rsid w:val="0017211B"/>
    <w:rsid w:val="00172531"/>
    <w:rsid w:val="00172678"/>
    <w:rsid w:val="00172BD0"/>
    <w:rsid w:val="00172CD4"/>
    <w:rsid w:val="00172E36"/>
    <w:rsid w:val="00172E76"/>
    <w:rsid w:val="001730A2"/>
    <w:rsid w:val="00173245"/>
    <w:rsid w:val="00173527"/>
    <w:rsid w:val="00173672"/>
    <w:rsid w:val="00173C38"/>
    <w:rsid w:val="00174235"/>
    <w:rsid w:val="0017454F"/>
    <w:rsid w:val="00174726"/>
    <w:rsid w:val="00174798"/>
    <w:rsid w:val="00174CB4"/>
    <w:rsid w:val="00174FFC"/>
    <w:rsid w:val="00175456"/>
    <w:rsid w:val="001754C1"/>
    <w:rsid w:val="00175738"/>
    <w:rsid w:val="001757C5"/>
    <w:rsid w:val="00175AFC"/>
    <w:rsid w:val="00175EA8"/>
    <w:rsid w:val="00176305"/>
    <w:rsid w:val="00176382"/>
    <w:rsid w:val="001764E9"/>
    <w:rsid w:val="001765BB"/>
    <w:rsid w:val="00176B26"/>
    <w:rsid w:val="00176D86"/>
    <w:rsid w:val="00177090"/>
    <w:rsid w:val="001770AC"/>
    <w:rsid w:val="001770D0"/>
    <w:rsid w:val="00177635"/>
    <w:rsid w:val="00177837"/>
    <w:rsid w:val="00177DD3"/>
    <w:rsid w:val="0018070C"/>
    <w:rsid w:val="0018079A"/>
    <w:rsid w:val="00180B38"/>
    <w:rsid w:val="00180B6C"/>
    <w:rsid w:val="00180F5D"/>
    <w:rsid w:val="001814B4"/>
    <w:rsid w:val="001815CD"/>
    <w:rsid w:val="00181648"/>
    <w:rsid w:val="0018177E"/>
    <w:rsid w:val="00181CF1"/>
    <w:rsid w:val="00181E6D"/>
    <w:rsid w:val="001825E3"/>
    <w:rsid w:val="001826A0"/>
    <w:rsid w:val="001826E2"/>
    <w:rsid w:val="00182EE1"/>
    <w:rsid w:val="0018398A"/>
    <w:rsid w:val="001839E9"/>
    <w:rsid w:val="00183D8E"/>
    <w:rsid w:val="001840C2"/>
    <w:rsid w:val="0018433E"/>
    <w:rsid w:val="00184756"/>
    <w:rsid w:val="0018499A"/>
    <w:rsid w:val="00184A73"/>
    <w:rsid w:val="00184AD9"/>
    <w:rsid w:val="00184D2B"/>
    <w:rsid w:val="0018510B"/>
    <w:rsid w:val="001852F8"/>
    <w:rsid w:val="00185604"/>
    <w:rsid w:val="001857CA"/>
    <w:rsid w:val="00185921"/>
    <w:rsid w:val="00185A25"/>
    <w:rsid w:val="001863D1"/>
    <w:rsid w:val="001864B0"/>
    <w:rsid w:val="001865FC"/>
    <w:rsid w:val="0018665E"/>
    <w:rsid w:val="00186673"/>
    <w:rsid w:val="00186D0B"/>
    <w:rsid w:val="00187095"/>
    <w:rsid w:val="001870DC"/>
    <w:rsid w:val="00187196"/>
    <w:rsid w:val="0018734C"/>
    <w:rsid w:val="00187463"/>
    <w:rsid w:val="00187B8D"/>
    <w:rsid w:val="001900C4"/>
    <w:rsid w:val="001901DC"/>
    <w:rsid w:val="001903A7"/>
    <w:rsid w:val="00190884"/>
    <w:rsid w:val="00190B5E"/>
    <w:rsid w:val="00190CEE"/>
    <w:rsid w:val="00190DBC"/>
    <w:rsid w:val="00190E9D"/>
    <w:rsid w:val="001910ED"/>
    <w:rsid w:val="001914AB"/>
    <w:rsid w:val="0019151C"/>
    <w:rsid w:val="00191585"/>
    <w:rsid w:val="001916F2"/>
    <w:rsid w:val="001919B8"/>
    <w:rsid w:val="001919FA"/>
    <w:rsid w:val="00191F77"/>
    <w:rsid w:val="00191FBE"/>
    <w:rsid w:val="00192049"/>
    <w:rsid w:val="00192063"/>
    <w:rsid w:val="001920F4"/>
    <w:rsid w:val="0019213B"/>
    <w:rsid w:val="0019241A"/>
    <w:rsid w:val="00192D52"/>
    <w:rsid w:val="001930BD"/>
    <w:rsid w:val="00193368"/>
    <w:rsid w:val="00193572"/>
    <w:rsid w:val="00193647"/>
    <w:rsid w:val="00193B55"/>
    <w:rsid w:val="00193D30"/>
    <w:rsid w:val="00193D6D"/>
    <w:rsid w:val="00193D89"/>
    <w:rsid w:val="00193F56"/>
    <w:rsid w:val="00194076"/>
    <w:rsid w:val="001941E9"/>
    <w:rsid w:val="001948A8"/>
    <w:rsid w:val="00194902"/>
    <w:rsid w:val="00194DE3"/>
    <w:rsid w:val="0019513F"/>
    <w:rsid w:val="001957AC"/>
    <w:rsid w:val="00195982"/>
    <w:rsid w:val="00195C99"/>
    <w:rsid w:val="00196183"/>
    <w:rsid w:val="00196416"/>
    <w:rsid w:val="0019687E"/>
    <w:rsid w:val="001968C1"/>
    <w:rsid w:val="00196B71"/>
    <w:rsid w:val="00196C23"/>
    <w:rsid w:val="00196E47"/>
    <w:rsid w:val="00196EA2"/>
    <w:rsid w:val="00196F76"/>
    <w:rsid w:val="001972D3"/>
    <w:rsid w:val="001975D9"/>
    <w:rsid w:val="001976BE"/>
    <w:rsid w:val="00197892"/>
    <w:rsid w:val="00197A28"/>
    <w:rsid w:val="00197BCC"/>
    <w:rsid w:val="00197E28"/>
    <w:rsid w:val="001A02AC"/>
    <w:rsid w:val="001A0B5F"/>
    <w:rsid w:val="001A0D51"/>
    <w:rsid w:val="001A0D56"/>
    <w:rsid w:val="001A0F20"/>
    <w:rsid w:val="001A10A1"/>
    <w:rsid w:val="001A138D"/>
    <w:rsid w:val="001A13B4"/>
    <w:rsid w:val="001A146D"/>
    <w:rsid w:val="001A1E5A"/>
    <w:rsid w:val="001A1EE2"/>
    <w:rsid w:val="001A21CA"/>
    <w:rsid w:val="001A2548"/>
    <w:rsid w:val="001A2572"/>
    <w:rsid w:val="001A2999"/>
    <w:rsid w:val="001A2BBA"/>
    <w:rsid w:val="001A2BF4"/>
    <w:rsid w:val="001A38AD"/>
    <w:rsid w:val="001A3F25"/>
    <w:rsid w:val="001A4015"/>
    <w:rsid w:val="001A4426"/>
    <w:rsid w:val="001A4ADE"/>
    <w:rsid w:val="001A4C1A"/>
    <w:rsid w:val="001A5069"/>
    <w:rsid w:val="001A507D"/>
    <w:rsid w:val="001A51EC"/>
    <w:rsid w:val="001A5255"/>
    <w:rsid w:val="001A5DD3"/>
    <w:rsid w:val="001A5E50"/>
    <w:rsid w:val="001A5EBA"/>
    <w:rsid w:val="001A5F92"/>
    <w:rsid w:val="001A601B"/>
    <w:rsid w:val="001A6A5D"/>
    <w:rsid w:val="001A6B4B"/>
    <w:rsid w:val="001A6B66"/>
    <w:rsid w:val="001A6B67"/>
    <w:rsid w:val="001A6D28"/>
    <w:rsid w:val="001A6D9F"/>
    <w:rsid w:val="001A6E0A"/>
    <w:rsid w:val="001A6E87"/>
    <w:rsid w:val="001A72CF"/>
    <w:rsid w:val="001A7326"/>
    <w:rsid w:val="001A7758"/>
    <w:rsid w:val="001A784A"/>
    <w:rsid w:val="001B0145"/>
    <w:rsid w:val="001B01D1"/>
    <w:rsid w:val="001B01DD"/>
    <w:rsid w:val="001B034F"/>
    <w:rsid w:val="001B0357"/>
    <w:rsid w:val="001B035C"/>
    <w:rsid w:val="001B07BB"/>
    <w:rsid w:val="001B07C0"/>
    <w:rsid w:val="001B0886"/>
    <w:rsid w:val="001B0BBA"/>
    <w:rsid w:val="001B1162"/>
    <w:rsid w:val="001B1201"/>
    <w:rsid w:val="001B16A4"/>
    <w:rsid w:val="001B170D"/>
    <w:rsid w:val="001B174C"/>
    <w:rsid w:val="001B1E13"/>
    <w:rsid w:val="001B1F96"/>
    <w:rsid w:val="001B26DA"/>
    <w:rsid w:val="001B2806"/>
    <w:rsid w:val="001B2986"/>
    <w:rsid w:val="001B2AA0"/>
    <w:rsid w:val="001B2AF2"/>
    <w:rsid w:val="001B2C36"/>
    <w:rsid w:val="001B2CC5"/>
    <w:rsid w:val="001B2FED"/>
    <w:rsid w:val="001B3145"/>
    <w:rsid w:val="001B325F"/>
    <w:rsid w:val="001B32EA"/>
    <w:rsid w:val="001B35C8"/>
    <w:rsid w:val="001B37B7"/>
    <w:rsid w:val="001B396B"/>
    <w:rsid w:val="001B3B6F"/>
    <w:rsid w:val="001B3F2B"/>
    <w:rsid w:val="001B4089"/>
    <w:rsid w:val="001B41E6"/>
    <w:rsid w:val="001B446C"/>
    <w:rsid w:val="001B4A39"/>
    <w:rsid w:val="001B4A6E"/>
    <w:rsid w:val="001B4C1A"/>
    <w:rsid w:val="001B577D"/>
    <w:rsid w:val="001B5CA2"/>
    <w:rsid w:val="001B5D72"/>
    <w:rsid w:val="001B5E4D"/>
    <w:rsid w:val="001B5F0D"/>
    <w:rsid w:val="001B675E"/>
    <w:rsid w:val="001B6CF0"/>
    <w:rsid w:val="001B74B4"/>
    <w:rsid w:val="001B788A"/>
    <w:rsid w:val="001B7C21"/>
    <w:rsid w:val="001B7D9F"/>
    <w:rsid w:val="001B7DC4"/>
    <w:rsid w:val="001B7EEA"/>
    <w:rsid w:val="001C0195"/>
    <w:rsid w:val="001C01F9"/>
    <w:rsid w:val="001C0447"/>
    <w:rsid w:val="001C0CEE"/>
    <w:rsid w:val="001C0D85"/>
    <w:rsid w:val="001C0DFB"/>
    <w:rsid w:val="001C1329"/>
    <w:rsid w:val="001C167F"/>
    <w:rsid w:val="001C180F"/>
    <w:rsid w:val="001C1CDB"/>
    <w:rsid w:val="001C1DE8"/>
    <w:rsid w:val="001C208C"/>
    <w:rsid w:val="001C2479"/>
    <w:rsid w:val="001C268D"/>
    <w:rsid w:val="001C26B9"/>
    <w:rsid w:val="001C273C"/>
    <w:rsid w:val="001C2BA0"/>
    <w:rsid w:val="001C2BCF"/>
    <w:rsid w:val="001C2D99"/>
    <w:rsid w:val="001C33FA"/>
    <w:rsid w:val="001C3464"/>
    <w:rsid w:val="001C3604"/>
    <w:rsid w:val="001C370E"/>
    <w:rsid w:val="001C384B"/>
    <w:rsid w:val="001C3990"/>
    <w:rsid w:val="001C3FD3"/>
    <w:rsid w:val="001C3FEB"/>
    <w:rsid w:val="001C41DA"/>
    <w:rsid w:val="001C451A"/>
    <w:rsid w:val="001C467A"/>
    <w:rsid w:val="001C4721"/>
    <w:rsid w:val="001C4C60"/>
    <w:rsid w:val="001C4F47"/>
    <w:rsid w:val="001C5294"/>
    <w:rsid w:val="001C531F"/>
    <w:rsid w:val="001C5549"/>
    <w:rsid w:val="001C59F1"/>
    <w:rsid w:val="001C611B"/>
    <w:rsid w:val="001C61EF"/>
    <w:rsid w:val="001C6231"/>
    <w:rsid w:val="001C62B6"/>
    <w:rsid w:val="001C6483"/>
    <w:rsid w:val="001C67FC"/>
    <w:rsid w:val="001C69FE"/>
    <w:rsid w:val="001C6A5B"/>
    <w:rsid w:val="001C6B4D"/>
    <w:rsid w:val="001C6CE8"/>
    <w:rsid w:val="001C7187"/>
    <w:rsid w:val="001C72ED"/>
    <w:rsid w:val="001D0211"/>
    <w:rsid w:val="001D0514"/>
    <w:rsid w:val="001D0735"/>
    <w:rsid w:val="001D07B6"/>
    <w:rsid w:val="001D07FC"/>
    <w:rsid w:val="001D0CD6"/>
    <w:rsid w:val="001D0D05"/>
    <w:rsid w:val="001D0F50"/>
    <w:rsid w:val="001D0FBE"/>
    <w:rsid w:val="001D1021"/>
    <w:rsid w:val="001D1742"/>
    <w:rsid w:val="001D1853"/>
    <w:rsid w:val="001D191F"/>
    <w:rsid w:val="001D21B1"/>
    <w:rsid w:val="001D21CE"/>
    <w:rsid w:val="001D22F5"/>
    <w:rsid w:val="001D2585"/>
    <w:rsid w:val="001D2652"/>
    <w:rsid w:val="001D2722"/>
    <w:rsid w:val="001D299C"/>
    <w:rsid w:val="001D2A9D"/>
    <w:rsid w:val="001D2BD6"/>
    <w:rsid w:val="001D3065"/>
    <w:rsid w:val="001D3199"/>
    <w:rsid w:val="001D31D2"/>
    <w:rsid w:val="001D3821"/>
    <w:rsid w:val="001D3918"/>
    <w:rsid w:val="001D3945"/>
    <w:rsid w:val="001D3A88"/>
    <w:rsid w:val="001D3B7E"/>
    <w:rsid w:val="001D3E9F"/>
    <w:rsid w:val="001D47D4"/>
    <w:rsid w:val="001D48F8"/>
    <w:rsid w:val="001D49EF"/>
    <w:rsid w:val="001D4A9A"/>
    <w:rsid w:val="001D4AC3"/>
    <w:rsid w:val="001D4AC4"/>
    <w:rsid w:val="001D4B6D"/>
    <w:rsid w:val="001D4F61"/>
    <w:rsid w:val="001D512D"/>
    <w:rsid w:val="001D530E"/>
    <w:rsid w:val="001D597D"/>
    <w:rsid w:val="001D5BF1"/>
    <w:rsid w:val="001D5C26"/>
    <w:rsid w:val="001D5D52"/>
    <w:rsid w:val="001D6258"/>
    <w:rsid w:val="001D62A9"/>
    <w:rsid w:val="001D63FE"/>
    <w:rsid w:val="001D64D8"/>
    <w:rsid w:val="001D654B"/>
    <w:rsid w:val="001D67BA"/>
    <w:rsid w:val="001D6AA8"/>
    <w:rsid w:val="001D6BC1"/>
    <w:rsid w:val="001D6E64"/>
    <w:rsid w:val="001D7170"/>
    <w:rsid w:val="001D7390"/>
    <w:rsid w:val="001D739C"/>
    <w:rsid w:val="001D7B75"/>
    <w:rsid w:val="001E03A8"/>
    <w:rsid w:val="001E0436"/>
    <w:rsid w:val="001E054E"/>
    <w:rsid w:val="001E082C"/>
    <w:rsid w:val="001E0E00"/>
    <w:rsid w:val="001E0E74"/>
    <w:rsid w:val="001E1601"/>
    <w:rsid w:val="001E1899"/>
    <w:rsid w:val="001E1978"/>
    <w:rsid w:val="001E19AF"/>
    <w:rsid w:val="001E19F3"/>
    <w:rsid w:val="001E206F"/>
    <w:rsid w:val="001E214E"/>
    <w:rsid w:val="001E2200"/>
    <w:rsid w:val="001E23A9"/>
    <w:rsid w:val="001E248D"/>
    <w:rsid w:val="001E24D6"/>
    <w:rsid w:val="001E2BBE"/>
    <w:rsid w:val="001E2CDB"/>
    <w:rsid w:val="001E2DB5"/>
    <w:rsid w:val="001E2DBB"/>
    <w:rsid w:val="001E2F89"/>
    <w:rsid w:val="001E32E4"/>
    <w:rsid w:val="001E3396"/>
    <w:rsid w:val="001E3CE0"/>
    <w:rsid w:val="001E45B3"/>
    <w:rsid w:val="001E49C6"/>
    <w:rsid w:val="001E4AB5"/>
    <w:rsid w:val="001E4B48"/>
    <w:rsid w:val="001E4CE7"/>
    <w:rsid w:val="001E4E3E"/>
    <w:rsid w:val="001E51CA"/>
    <w:rsid w:val="001E52AD"/>
    <w:rsid w:val="001E56CB"/>
    <w:rsid w:val="001E5731"/>
    <w:rsid w:val="001E5875"/>
    <w:rsid w:val="001E58AA"/>
    <w:rsid w:val="001E5A04"/>
    <w:rsid w:val="001E5D5B"/>
    <w:rsid w:val="001E65AE"/>
    <w:rsid w:val="001E67B6"/>
    <w:rsid w:val="001E6C4D"/>
    <w:rsid w:val="001E6CB8"/>
    <w:rsid w:val="001E6DC5"/>
    <w:rsid w:val="001E6FC2"/>
    <w:rsid w:val="001E7116"/>
    <w:rsid w:val="001E726B"/>
    <w:rsid w:val="001E729E"/>
    <w:rsid w:val="001E72A6"/>
    <w:rsid w:val="001E74DC"/>
    <w:rsid w:val="001E7709"/>
    <w:rsid w:val="001F0010"/>
    <w:rsid w:val="001F03D9"/>
    <w:rsid w:val="001F0430"/>
    <w:rsid w:val="001F04B3"/>
    <w:rsid w:val="001F053A"/>
    <w:rsid w:val="001F08FF"/>
    <w:rsid w:val="001F10D6"/>
    <w:rsid w:val="001F1147"/>
    <w:rsid w:val="001F1517"/>
    <w:rsid w:val="001F1778"/>
    <w:rsid w:val="001F1920"/>
    <w:rsid w:val="001F19BF"/>
    <w:rsid w:val="001F1A1C"/>
    <w:rsid w:val="001F1B48"/>
    <w:rsid w:val="001F1D41"/>
    <w:rsid w:val="001F1F79"/>
    <w:rsid w:val="001F209E"/>
    <w:rsid w:val="001F23D6"/>
    <w:rsid w:val="001F24A4"/>
    <w:rsid w:val="001F2899"/>
    <w:rsid w:val="001F2A23"/>
    <w:rsid w:val="001F2CCB"/>
    <w:rsid w:val="001F2D54"/>
    <w:rsid w:val="001F3312"/>
    <w:rsid w:val="001F3666"/>
    <w:rsid w:val="001F3780"/>
    <w:rsid w:val="001F385A"/>
    <w:rsid w:val="001F407C"/>
    <w:rsid w:val="001F479B"/>
    <w:rsid w:val="001F47DE"/>
    <w:rsid w:val="001F4CE5"/>
    <w:rsid w:val="001F4F03"/>
    <w:rsid w:val="001F5031"/>
    <w:rsid w:val="001F526D"/>
    <w:rsid w:val="001F564C"/>
    <w:rsid w:val="001F5B13"/>
    <w:rsid w:val="001F5F6F"/>
    <w:rsid w:val="001F6172"/>
    <w:rsid w:val="001F61A6"/>
    <w:rsid w:val="001F61C4"/>
    <w:rsid w:val="001F6299"/>
    <w:rsid w:val="001F64B9"/>
    <w:rsid w:val="001F65AE"/>
    <w:rsid w:val="001F66B4"/>
    <w:rsid w:val="001F67F5"/>
    <w:rsid w:val="001F70F2"/>
    <w:rsid w:val="001F76A6"/>
    <w:rsid w:val="001F7812"/>
    <w:rsid w:val="001F781A"/>
    <w:rsid w:val="001F7C28"/>
    <w:rsid w:val="002005B7"/>
    <w:rsid w:val="002008EC"/>
    <w:rsid w:val="00200C15"/>
    <w:rsid w:val="00200C5D"/>
    <w:rsid w:val="00200CA8"/>
    <w:rsid w:val="00200EF3"/>
    <w:rsid w:val="002011D0"/>
    <w:rsid w:val="0020120F"/>
    <w:rsid w:val="0020154D"/>
    <w:rsid w:val="002015B6"/>
    <w:rsid w:val="002016A2"/>
    <w:rsid w:val="00201727"/>
    <w:rsid w:val="00201733"/>
    <w:rsid w:val="0020185C"/>
    <w:rsid w:val="00201AB2"/>
    <w:rsid w:val="00201BBD"/>
    <w:rsid w:val="00201C68"/>
    <w:rsid w:val="00202008"/>
    <w:rsid w:val="00202383"/>
    <w:rsid w:val="0020292E"/>
    <w:rsid w:val="00202967"/>
    <w:rsid w:val="0020310B"/>
    <w:rsid w:val="00203329"/>
    <w:rsid w:val="0020348C"/>
    <w:rsid w:val="00203815"/>
    <w:rsid w:val="002039E6"/>
    <w:rsid w:val="00203C24"/>
    <w:rsid w:val="00203CDE"/>
    <w:rsid w:val="0020401E"/>
    <w:rsid w:val="002041D7"/>
    <w:rsid w:val="0020449C"/>
    <w:rsid w:val="002046E0"/>
    <w:rsid w:val="00204759"/>
    <w:rsid w:val="00204791"/>
    <w:rsid w:val="002048C8"/>
    <w:rsid w:val="00204E0B"/>
    <w:rsid w:val="00204E6C"/>
    <w:rsid w:val="0020523B"/>
    <w:rsid w:val="00205476"/>
    <w:rsid w:val="002057B2"/>
    <w:rsid w:val="00205888"/>
    <w:rsid w:val="00205B0A"/>
    <w:rsid w:val="00205C9B"/>
    <w:rsid w:val="00205E0F"/>
    <w:rsid w:val="00205EC0"/>
    <w:rsid w:val="00205F87"/>
    <w:rsid w:val="002062CC"/>
    <w:rsid w:val="002062FF"/>
    <w:rsid w:val="0020636F"/>
    <w:rsid w:val="0020657E"/>
    <w:rsid w:val="00206606"/>
    <w:rsid w:val="00206674"/>
    <w:rsid w:val="00206841"/>
    <w:rsid w:val="00206C2E"/>
    <w:rsid w:val="00206E6B"/>
    <w:rsid w:val="00206FEA"/>
    <w:rsid w:val="00207128"/>
    <w:rsid w:val="00207B23"/>
    <w:rsid w:val="00207D32"/>
    <w:rsid w:val="00207DB5"/>
    <w:rsid w:val="00210496"/>
    <w:rsid w:val="00210614"/>
    <w:rsid w:val="0021063C"/>
    <w:rsid w:val="002106D0"/>
    <w:rsid w:val="00210855"/>
    <w:rsid w:val="00210A6D"/>
    <w:rsid w:val="00210B03"/>
    <w:rsid w:val="00210B1D"/>
    <w:rsid w:val="00210B69"/>
    <w:rsid w:val="00210F48"/>
    <w:rsid w:val="00211A12"/>
    <w:rsid w:val="00211CF8"/>
    <w:rsid w:val="00211FC3"/>
    <w:rsid w:val="0021211E"/>
    <w:rsid w:val="00212287"/>
    <w:rsid w:val="00212665"/>
    <w:rsid w:val="002129E9"/>
    <w:rsid w:val="00212A29"/>
    <w:rsid w:val="00212C4B"/>
    <w:rsid w:val="00213B4B"/>
    <w:rsid w:val="00213BC0"/>
    <w:rsid w:val="00214967"/>
    <w:rsid w:val="00214982"/>
    <w:rsid w:val="00214F00"/>
    <w:rsid w:val="00215172"/>
    <w:rsid w:val="002153AD"/>
    <w:rsid w:val="0021542A"/>
    <w:rsid w:val="00215650"/>
    <w:rsid w:val="0021568F"/>
    <w:rsid w:val="002156F0"/>
    <w:rsid w:val="00215750"/>
    <w:rsid w:val="002158B4"/>
    <w:rsid w:val="00215970"/>
    <w:rsid w:val="00215D27"/>
    <w:rsid w:val="00215E8D"/>
    <w:rsid w:val="00215EBB"/>
    <w:rsid w:val="00215FEF"/>
    <w:rsid w:val="00216751"/>
    <w:rsid w:val="00217025"/>
    <w:rsid w:val="0021713B"/>
    <w:rsid w:val="0021749B"/>
    <w:rsid w:val="0021754E"/>
    <w:rsid w:val="002175B6"/>
    <w:rsid w:val="00217B38"/>
    <w:rsid w:val="00217BDE"/>
    <w:rsid w:val="00217CD8"/>
    <w:rsid w:val="00217DF1"/>
    <w:rsid w:val="00220059"/>
    <w:rsid w:val="0022036B"/>
    <w:rsid w:val="002204AA"/>
    <w:rsid w:val="00220531"/>
    <w:rsid w:val="00220C80"/>
    <w:rsid w:val="00221211"/>
    <w:rsid w:val="0022148A"/>
    <w:rsid w:val="00221BEA"/>
    <w:rsid w:val="00222532"/>
    <w:rsid w:val="00222F9F"/>
    <w:rsid w:val="0022329C"/>
    <w:rsid w:val="00223320"/>
    <w:rsid w:val="00223C10"/>
    <w:rsid w:val="00223CF9"/>
    <w:rsid w:val="00223E2E"/>
    <w:rsid w:val="00223E7E"/>
    <w:rsid w:val="00223F50"/>
    <w:rsid w:val="0022405A"/>
    <w:rsid w:val="0022429C"/>
    <w:rsid w:val="002244DE"/>
    <w:rsid w:val="00224580"/>
    <w:rsid w:val="0022471C"/>
    <w:rsid w:val="0022494F"/>
    <w:rsid w:val="002249E6"/>
    <w:rsid w:val="00224AB7"/>
    <w:rsid w:val="00224B94"/>
    <w:rsid w:val="00224C76"/>
    <w:rsid w:val="00224E90"/>
    <w:rsid w:val="0022543A"/>
    <w:rsid w:val="00225867"/>
    <w:rsid w:val="00225AD9"/>
    <w:rsid w:val="00225B64"/>
    <w:rsid w:val="00225B87"/>
    <w:rsid w:val="00225EDB"/>
    <w:rsid w:val="00225F5C"/>
    <w:rsid w:val="00226030"/>
    <w:rsid w:val="002267DB"/>
    <w:rsid w:val="00226818"/>
    <w:rsid w:val="002268C3"/>
    <w:rsid w:val="00226942"/>
    <w:rsid w:val="00226ADF"/>
    <w:rsid w:val="00226E82"/>
    <w:rsid w:val="00226F3A"/>
    <w:rsid w:val="002271E9"/>
    <w:rsid w:val="00227349"/>
    <w:rsid w:val="00227504"/>
    <w:rsid w:val="00227CA3"/>
    <w:rsid w:val="002306EE"/>
    <w:rsid w:val="002308F2"/>
    <w:rsid w:val="00230A41"/>
    <w:rsid w:val="00230D24"/>
    <w:rsid w:val="00230FAC"/>
    <w:rsid w:val="00231567"/>
    <w:rsid w:val="0023174B"/>
    <w:rsid w:val="0023194A"/>
    <w:rsid w:val="00231AB3"/>
    <w:rsid w:val="00231CAF"/>
    <w:rsid w:val="00231D52"/>
    <w:rsid w:val="00231EF5"/>
    <w:rsid w:val="00232239"/>
    <w:rsid w:val="00232439"/>
    <w:rsid w:val="002325D7"/>
    <w:rsid w:val="0023281B"/>
    <w:rsid w:val="00232936"/>
    <w:rsid w:val="00232EE2"/>
    <w:rsid w:val="00232F02"/>
    <w:rsid w:val="00232FF5"/>
    <w:rsid w:val="0023376B"/>
    <w:rsid w:val="00233C8D"/>
    <w:rsid w:val="00233FC3"/>
    <w:rsid w:val="002341FA"/>
    <w:rsid w:val="00234682"/>
    <w:rsid w:val="002347F5"/>
    <w:rsid w:val="00234B83"/>
    <w:rsid w:val="00234E60"/>
    <w:rsid w:val="00235368"/>
    <w:rsid w:val="00235582"/>
    <w:rsid w:val="00235620"/>
    <w:rsid w:val="00235B14"/>
    <w:rsid w:val="00235C0E"/>
    <w:rsid w:val="00235CAC"/>
    <w:rsid w:val="00235E16"/>
    <w:rsid w:val="002364A6"/>
    <w:rsid w:val="002364F8"/>
    <w:rsid w:val="00236558"/>
    <w:rsid w:val="002365D6"/>
    <w:rsid w:val="00236975"/>
    <w:rsid w:val="002369A3"/>
    <w:rsid w:val="002369C1"/>
    <w:rsid w:val="002369DB"/>
    <w:rsid w:val="00236AFF"/>
    <w:rsid w:val="00236B46"/>
    <w:rsid w:val="00236E82"/>
    <w:rsid w:val="00237369"/>
    <w:rsid w:val="0023744F"/>
    <w:rsid w:val="0023790C"/>
    <w:rsid w:val="00237AE4"/>
    <w:rsid w:val="00237C21"/>
    <w:rsid w:val="00237C91"/>
    <w:rsid w:val="00237DFB"/>
    <w:rsid w:val="0024049D"/>
    <w:rsid w:val="0024070B"/>
    <w:rsid w:val="00240A12"/>
    <w:rsid w:val="00240BB7"/>
    <w:rsid w:val="00241158"/>
    <w:rsid w:val="0024119B"/>
    <w:rsid w:val="002412CC"/>
    <w:rsid w:val="00241524"/>
    <w:rsid w:val="002415CA"/>
    <w:rsid w:val="00241A5D"/>
    <w:rsid w:val="00241E63"/>
    <w:rsid w:val="002422E2"/>
    <w:rsid w:val="00242367"/>
    <w:rsid w:val="00242561"/>
    <w:rsid w:val="00242566"/>
    <w:rsid w:val="002426E2"/>
    <w:rsid w:val="00242763"/>
    <w:rsid w:val="00242802"/>
    <w:rsid w:val="00242E19"/>
    <w:rsid w:val="00242E69"/>
    <w:rsid w:val="00242F67"/>
    <w:rsid w:val="002431A0"/>
    <w:rsid w:val="002431C6"/>
    <w:rsid w:val="00243597"/>
    <w:rsid w:val="00243781"/>
    <w:rsid w:val="00243AAC"/>
    <w:rsid w:val="00243FA3"/>
    <w:rsid w:val="00244025"/>
    <w:rsid w:val="002443D0"/>
    <w:rsid w:val="002448C5"/>
    <w:rsid w:val="0024497E"/>
    <w:rsid w:val="00244D18"/>
    <w:rsid w:val="00244E03"/>
    <w:rsid w:val="00244E27"/>
    <w:rsid w:val="00245331"/>
    <w:rsid w:val="002453E6"/>
    <w:rsid w:val="00245492"/>
    <w:rsid w:val="0024580D"/>
    <w:rsid w:val="00245943"/>
    <w:rsid w:val="00245FCF"/>
    <w:rsid w:val="00246110"/>
    <w:rsid w:val="002464A1"/>
    <w:rsid w:val="002464A3"/>
    <w:rsid w:val="002466A5"/>
    <w:rsid w:val="0024694A"/>
    <w:rsid w:val="0024695B"/>
    <w:rsid w:val="00246CFA"/>
    <w:rsid w:val="00246FF4"/>
    <w:rsid w:val="00247184"/>
    <w:rsid w:val="00247327"/>
    <w:rsid w:val="00247636"/>
    <w:rsid w:val="00247853"/>
    <w:rsid w:val="00247894"/>
    <w:rsid w:val="00247A67"/>
    <w:rsid w:val="00247C51"/>
    <w:rsid w:val="00247F44"/>
    <w:rsid w:val="002501E4"/>
    <w:rsid w:val="0025020E"/>
    <w:rsid w:val="0025036A"/>
    <w:rsid w:val="002503DC"/>
    <w:rsid w:val="00250D43"/>
    <w:rsid w:val="0025115A"/>
    <w:rsid w:val="002511FC"/>
    <w:rsid w:val="00251203"/>
    <w:rsid w:val="0025168B"/>
    <w:rsid w:val="00251717"/>
    <w:rsid w:val="0025194D"/>
    <w:rsid w:val="00251A4C"/>
    <w:rsid w:val="00252090"/>
    <w:rsid w:val="002522EF"/>
    <w:rsid w:val="00252502"/>
    <w:rsid w:val="00252690"/>
    <w:rsid w:val="0025281D"/>
    <w:rsid w:val="002529C2"/>
    <w:rsid w:val="00252BE8"/>
    <w:rsid w:val="00252E46"/>
    <w:rsid w:val="002530D0"/>
    <w:rsid w:val="002533C6"/>
    <w:rsid w:val="002533F0"/>
    <w:rsid w:val="002535B3"/>
    <w:rsid w:val="0025382F"/>
    <w:rsid w:val="002539CB"/>
    <w:rsid w:val="00253B70"/>
    <w:rsid w:val="00253CB3"/>
    <w:rsid w:val="00253EE3"/>
    <w:rsid w:val="002541FB"/>
    <w:rsid w:val="002545AB"/>
    <w:rsid w:val="002546A3"/>
    <w:rsid w:val="00254791"/>
    <w:rsid w:val="002548C6"/>
    <w:rsid w:val="00254ADE"/>
    <w:rsid w:val="00254B10"/>
    <w:rsid w:val="00254B12"/>
    <w:rsid w:val="00254B80"/>
    <w:rsid w:val="00254C7A"/>
    <w:rsid w:val="0025515C"/>
    <w:rsid w:val="002553B0"/>
    <w:rsid w:val="00255C0C"/>
    <w:rsid w:val="00255C68"/>
    <w:rsid w:val="00256570"/>
    <w:rsid w:val="00256CFC"/>
    <w:rsid w:val="00256FF1"/>
    <w:rsid w:val="0025721F"/>
    <w:rsid w:val="002573BD"/>
    <w:rsid w:val="00257492"/>
    <w:rsid w:val="002575C8"/>
    <w:rsid w:val="002577B2"/>
    <w:rsid w:val="002577D2"/>
    <w:rsid w:val="002579ED"/>
    <w:rsid w:val="00257BF7"/>
    <w:rsid w:val="00257C61"/>
    <w:rsid w:val="00257CB6"/>
    <w:rsid w:val="00260767"/>
    <w:rsid w:val="0026078B"/>
    <w:rsid w:val="002607A8"/>
    <w:rsid w:val="00260C4E"/>
    <w:rsid w:val="00260E16"/>
    <w:rsid w:val="00260EBF"/>
    <w:rsid w:val="00260FA1"/>
    <w:rsid w:val="0026166C"/>
    <w:rsid w:val="002616D0"/>
    <w:rsid w:val="0026199A"/>
    <w:rsid w:val="00261D33"/>
    <w:rsid w:val="00262037"/>
    <w:rsid w:val="0026215E"/>
    <w:rsid w:val="00262303"/>
    <w:rsid w:val="0026234E"/>
    <w:rsid w:val="00262433"/>
    <w:rsid w:val="002624E6"/>
    <w:rsid w:val="002625D7"/>
    <w:rsid w:val="0026281B"/>
    <w:rsid w:val="00262BE9"/>
    <w:rsid w:val="00262C3D"/>
    <w:rsid w:val="00262DBB"/>
    <w:rsid w:val="00262ECC"/>
    <w:rsid w:val="00262FD1"/>
    <w:rsid w:val="00263050"/>
    <w:rsid w:val="00263210"/>
    <w:rsid w:val="002635BB"/>
    <w:rsid w:val="0026368A"/>
    <w:rsid w:val="002637FE"/>
    <w:rsid w:val="00263865"/>
    <w:rsid w:val="00263957"/>
    <w:rsid w:val="00263D0D"/>
    <w:rsid w:val="00263DEF"/>
    <w:rsid w:val="00264464"/>
    <w:rsid w:val="002644A0"/>
    <w:rsid w:val="002644EE"/>
    <w:rsid w:val="00264522"/>
    <w:rsid w:val="00264661"/>
    <w:rsid w:val="0026499F"/>
    <w:rsid w:val="00264BC5"/>
    <w:rsid w:val="00264D6C"/>
    <w:rsid w:val="00265155"/>
    <w:rsid w:val="0026532A"/>
    <w:rsid w:val="00265432"/>
    <w:rsid w:val="00265A3C"/>
    <w:rsid w:val="00265B70"/>
    <w:rsid w:val="00265D4C"/>
    <w:rsid w:val="00265E46"/>
    <w:rsid w:val="002663F6"/>
    <w:rsid w:val="00266756"/>
    <w:rsid w:val="00266875"/>
    <w:rsid w:val="002669CD"/>
    <w:rsid w:val="00266BBA"/>
    <w:rsid w:val="00266EC4"/>
    <w:rsid w:val="00267133"/>
    <w:rsid w:val="00267318"/>
    <w:rsid w:val="00267439"/>
    <w:rsid w:val="002676F7"/>
    <w:rsid w:val="00267BD4"/>
    <w:rsid w:val="0027019F"/>
    <w:rsid w:val="0027038B"/>
    <w:rsid w:val="0027053C"/>
    <w:rsid w:val="00270B2A"/>
    <w:rsid w:val="00270BA5"/>
    <w:rsid w:val="00270DF4"/>
    <w:rsid w:val="00271347"/>
    <w:rsid w:val="002714F2"/>
    <w:rsid w:val="0027157D"/>
    <w:rsid w:val="002717B6"/>
    <w:rsid w:val="002718AC"/>
    <w:rsid w:val="002718FB"/>
    <w:rsid w:val="002719D5"/>
    <w:rsid w:val="00271F8B"/>
    <w:rsid w:val="00272718"/>
    <w:rsid w:val="00272C31"/>
    <w:rsid w:val="00272EC2"/>
    <w:rsid w:val="002731A7"/>
    <w:rsid w:val="002733A5"/>
    <w:rsid w:val="0027365C"/>
    <w:rsid w:val="00273699"/>
    <w:rsid w:val="002737C9"/>
    <w:rsid w:val="002737DA"/>
    <w:rsid w:val="002738EA"/>
    <w:rsid w:val="00273AC1"/>
    <w:rsid w:val="00273DD9"/>
    <w:rsid w:val="00274057"/>
    <w:rsid w:val="002741F3"/>
    <w:rsid w:val="002742A5"/>
    <w:rsid w:val="00274368"/>
    <w:rsid w:val="00274E0C"/>
    <w:rsid w:val="00274F25"/>
    <w:rsid w:val="00275125"/>
    <w:rsid w:val="002752D3"/>
    <w:rsid w:val="002753E8"/>
    <w:rsid w:val="00275620"/>
    <w:rsid w:val="00275AA1"/>
    <w:rsid w:val="0027601E"/>
    <w:rsid w:val="0027630A"/>
    <w:rsid w:val="00276997"/>
    <w:rsid w:val="00276C92"/>
    <w:rsid w:val="002771A7"/>
    <w:rsid w:val="002772B5"/>
    <w:rsid w:val="00277354"/>
    <w:rsid w:val="0027754A"/>
    <w:rsid w:val="00277DFC"/>
    <w:rsid w:val="00277ED4"/>
    <w:rsid w:val="0028002B"/>
    <w:rsid w:val="002803CA"/>
    <w:rsid w:val="002805A1"/>
    <w:rsid w:val="00280600"/>
    <w:rsid w:val="002808FF"/>
    <w:rsid w:val="00280FAA"/>
    <w:rsid w:val="00281016"/>
    <w:rsid w:val="00281561"/>
    <w:rsid w:val="002815FD"/>
    <w:rsid w:val="0028170D"/>
    <w:rsid w:val="00281A42"/>
    <w:rsid w:val="00281A5C"/>
    <w:rsid w:val="00281E86"/>
    <w:rsid w:val="0028240F"/>
    <w:rsid w:val="00283109"/>
    <w:rsid w:val="0028332D"/>
    <w:rsid w:val="0028334C"/>
    <w:rsid w:val="0028350C"/>
    <w:rsid w:val="0028359E"/>
    <w:rsid w:val="00283672"/>
    <w:rsid w:val="002837BA"/>
    <w:rsid w:val="00283ACD"/>
    <w:rsid w:val="00283C1B"/>
    <w:rsid w:val="00283C33"/>
    <w:rsid w:val="00284002"/>
    <w:rsid w:val="00284171"/>
    <w:rsid w:val="00284366"/>
    <w:rsid w:val="00284AAB"/>
    <w:rsid w:val="00284BDB"/>
    <w:rsid w:val="00284F85"/>
    <w:rsid w:val="00284FDD"/>
    <w:rsid w:val="00285274"/>
    <w:rsid w:val="00285363"/>
    <w:rsid w:val="00285482"/>
    <w:rsid w:val="00285934"/>
    <w:rsid w:val="00286EFF"/>
    <w:rsid w:val="00287861"/>
    <w:rsid w:val="00287BFB"/>
    <w:rsid w:val="00290121"/>
    <w:rsid w:val="00290423"/>
    <w:rsid w:val="002904F8"/>
    <w:rsid w:val="00290558"/>
    <w:rsid w:val="00290846"/>
    <w:rsid w:val="0029085B"/>
    <w:rsid w:val="0029091B"/>
    <w:rsid w:val="00290F47"/>
    <w:rsid w:val="00291791"/>
    <w:rsid w:val="0029197C"/>
    <w:rsid w:val="00291DE3"/>
    <w:rsid w:val="0029227C"/>
    <w:rsid w:val="002922EA"/>
    <w:rsid w:val="0029230B"/>
    <w:rsid w:val="0029249D"/>
    <w:rsid w:val="00292561"/>
    <w:rsid w:val="00292875"/>
    <w:rsid w:val="00292D7B"/>
    <w:rsid w:val="00292FEF"/>
    <w:rsid w:val="00293010"/>
    <w:rsid w:val="002930B5"/>
    <w:rsid w:val="00293342"/>
    <w:rsid w:val="00293514"/>
    <w:rsid w:val="002937FD"/>
    <w:rsid w:val="002938B0"/>
    <w:rsid w:val="00293958"/>
    <w:rsid w:val="00293E17"/>
    <w:rsid w:val="002942A0"/>
    <w:rsid w:val="00294459"/>
    <w:rsid w:val="002944C6"/>
    <w:rsid w:val="0029456C"/>
    <w:rsid w:val="00294579"/>
    <w:rsid w:val="00294C1E"/>
    <w:rsid w:val="00294CAC"/>
    <w:rsid w:val="00294F2C"/>
    <w:rsid w:val="00294F94"/>
    <w:rsid w:val="00295512"/>
    <w:rsid w:val="0029564D"/>
    <w:rsid w:val="002959D5"/>
    <w:rsid w:val="00295F69"/>
    <w:rsid w:val="00296221"/>
    <w:rsid w:val="00296290"/>
    <w:rsid w:val="0029692B"/>
    <w:rsid w:val="00296AED"/>
    <w:rsid w:val="00296B4D"/>
    <w:rsid w:val="00296FBE"/>
    <w:rsid w:val="002973EE"/>
    <w:rsid w:val="00297458"/>
    <w:rsid w:val="002975E6"/>
    <w:rsid w:val="00297CF0"/>
    <w:rsid w:val="00297DE9"/>
    <w:rsid w:val="00297E90"/>
    <w:rsid w:val="002A003F"/>
    <w:rsid w:val="002A04C1"/>
    <w:rsid w:val="002A0550"/>
    <w:rsid w:val="002A05BC"/>
    <w:rsid w:val="002A0751"/>
    <w:rsid w:val="002A0E17"/>
    <w:rsid w:val="002A0ECA"/>
    <w:rsid w:val="002A10C9"/>
    <w:rsid w:val="002A11DF"/>
    <w:rsid w:val="002A151D"/>
    <w:rsid w:val="002A16BE"/>
    <w:rsid w:val="002A16C6"/>
    <w:rsid w:val="002A1A39"/>
    <w:rsid w:val="002A1F48"/>
    <w:rsid w:val="002A1FC6"/>
    <w:rsid w:val="002A2181"/>
    <w:rsid w:val="002A243A"/>
    <w:rsid w:val="002A2706"/>
    <w:rsid w:val="002A2791"/>
    <w:rsid w:val="002A296F"/>
    <w:rsid w:val="002A2B52"/>
    <w:rsid w:val="002A2BA5"/>
    <w:rsid w:val="002A2F9B"/>
    <w:rsid w:val="002A3125"/>
    <w:rsid w:val="002A3187"/>
    <w:rsid w:val="002A31EC"/>
    <w:rsid w:val="002A3287"/>
    <w:rsid w:val="002A3337"/>
    <w:rsid w:val="002A34D1"/>
    <w:rsid w:val="002A35FA"/>
    <w:rsid w:val="002A39F2"/>
    <w:rsid w:val="002A3CED"/>
    <w:rsid w:val="002A42FD"/>
    <w:rsid w:val="002A45A0"/>
    <w:rsid w:val="002A4808"/>
    <w:rsid w:val="002A4D13"/>
    <w:rsid w:val="002A4E8B"/>
    <w:rsid w:val="002A4EAE"/>
    <w:rsid w:val="002A4F10"/>
    <w:rsid w:val="002A5692"/>
    <w:rsid w:val="002A5811"/>
    <w:rsid w:val="002A5A9E"/>
    <w:rsid w:val="002A622A"/>
    <w:rsid w:val="002A6DCB"/>
    <w:rsid w:val="002A6FF7"/>
    <w:rsid w:val="002A7875"/>
    <w:rsid w:val="002A7A1A"/>
    <w:rsid w:val="002B013E"/>
    <w:rsid w:val="002B0485"/>
    <w:rsid w:val="002B0494"/>
    <w:rsid w:val="002B0572"/>
    <w:rsid w:val="002B06CA"/>
    <w:rsid w:val="002B0A6E"/>
    <w:rsid w:val="002B0C3C"/>
    <w:rsid w:val="002B0EE5"/>
    <w:rsid w:val="002B1022"/>
    <w:rsid w:val="002B110D"/>
    <w:rsid w:val="002B12BC"/>
    <w:rsid w:val="002B1588"/>
    <w:rsid w:val="002B17F5"/>
    <w:rsid w:val="002B1A05"/>
    <w:rsid w:val="002B1AD4"/>
    <w:rsid w:val="002B1D6C"/>
    <w:rsid w:val="002B1DBC"/>
    <w:rsid w:val="002B21A0"/>
    <w:rsid w:val="002B2447"/>
    <w:rsid w:val="002B252E"/>
    <w:rsid w:val="002B2537"/>
    <w:rsid w:val="002B25C1"/>
    <w:rsid w:val="002B2647"/>
    <w:rsid w:val="002B2887"/>
    <w:rsid w:val="002B295E"/>
    <w:rsid w:val="002B2A12"/>
    <w:rsid w:val="002B2AA2"/>
    <w:rsid w:val="002B2B3D"/>
    <w:rsid w:val="002B2CB7"/>
    <w:rsid w:val="002B3177"/>
    <w:rsid w:val="002B320E"/>
    <w:rsid w:val="002B322E"/>
    <w:rsid w:val="002B328B"/>
    <w:rsid w:val="002B32F5"/>
    <w:rsid w:val="002B33D0"/>
    <w:rsid w:val="002B3530"/>
    <w:rsid w:val="002B39B5"/>
    <w:rsid w:val="002B3B17"/>
    <w:rsid w:val="002B3D90"/>
    <w:rsid w:val="002B3F9D"/>
    <w:rsid w:val="002B3FBF"/>
    <w:rsid w:val="002B3FE8"/>
    <w:rsid w:val="002B4A05"/>
    <w:rsid w:val="002B4A47"/>
    <w:rsid w:val="002B4F2E"/>
    <w:rsid w:val="002B51DB"/>
    <w:rsid w:val="002B5237"/>
    <w:rsid w:val="002B56C7"/>
    <w:rsid w:val="002B57CB"/>
    <w:rsid w:val="002B5D34"/>
    <w:rsid w:val="002B618A"/>
    <w:rsid w:val="002B62DE"/>
    <w:rsid w:val="002B637E"/>
    <w:rsid w:val="002B68D7"/>
    <w:rsid w:val="002B69C5"/>
    <w:rsid w:val="002B6B58"/>
    <w:rsid w:val="002B714E"/>
    <w:rsid w:val="002B732D"/>
    <w:rsid w:val="002B7515"/>
    <w:rsid w:val="002B76CC"/>
    <w:rsid w:val="002B7705"/>
    <w:rsid w:val="002B78CB"/>
    <w:rsid w:val="002B7C1E"/>
    <w:rsid w:val="002B7ED5"/>
    <w:rsid w:val="002C0056"/>
    <w:rsid w:val="002C0099"/>
    <w:rsid w:val="002C0243"/>
    <w:rsid w:val="002C0769"/>
    <w:rsid w:val="002C0922"/>
    <w:rsid w:val="002C0949"/>
    <w:rsid w:val="002C0D3E"/>
    <w:rsid w:val="002C0FE4"/>
    <w:rsid w:val="002C1139"/>
    <w:rsid w:val="002C114E"/>
    <w:rsid w:val="002C1193"/>
    <w:rsid w:val="002C12EB"/>
    <w:rsid w:val="002C1350"/>
    <w:rsid w:val="002C24D6"/>
    <w:rsid w:val="002C2543"/>
    <w:rsid w:val="002C28A1"/>
    <w:rsid w:val="002C2B82"/>
    <w:rsid w:val="002C2E13"/>
    <w:rsid w:val="002C2F38"/>
    <w:rsid w:val="002C3548"/>
    <w:rsid w:val="002C365A"/>
    <w:rsid w:val="002C3856"/>
    <w:rsid w:val="002C3FD1"/>
    <w:rsid w:val="002C3FFA"/>
    <w:rsid w:val="002C42E0"/>
    <w:rsid w:val="002C448D"/>
    <w:rsid w:val="002C44B6"/>
    <w:rsid w:val="002C4754"/>
    <w:rsid w:val="002C492B"/>
    <w:rsid w:val="002C4A0C"/>
    <w:rsid w:val="002C4FC4"/>
    <w:rsid w:val="002C5155"/>
    <w:rsid w:val="002C5319"/>
    <w:rsid w:val="002C56F5"/>
    <w:rsid w:val="002C5710"/>
    <w:rsid w:val="002C5827"/>
    <w:rsid w:val="002C6236"/>
    <w:rsid w:val="002C6859"/>
    <w:rsid w:val="002C692D"/>
    <w:rsid w:val="002C6C38"/>
    <w:rsid w:val="002C6CB2"/>
    <w:rsid w:val="002C719D"/>
    <w:rsid w:val="002C71D2"/>
    <w:rsid w:val="002C734E"/>
    <w:rsid w:val="002C7569"/>
    <w:rsid w:val="002C7B0B"/>
    <w:rsid w:val="002C7E8A"/>
    <w:rsid w:val="002C7F88"/>
    <w:rsid w:val="002D00C0"/>
    <w:rsid w:val="002D051B"/>
    <w:rsid w:val="002D09F8"/>
    <w:rsid w:val="002D09FB"/>
    <w:rsid w:val="002D0C38"/>
    <w:rsid w:val="002D0CC5"/>
    <w:rsid w:val="002D0DA2"/>
    <w:rsid w:val="002D108B"/>
    <w:rsid w:val="002D13A4"/>
    <w:rsid w:val="002D1672"/>
    <w:rsid w:val="002D1738"/>
    <w:rsid w:val="002D17C8"/>
    <w:rsid w:val="002D1E1E"/>
    <w:rsid w:val="002D1F83"/>
    <w:rsid w:val="002D1FD8"/>
    <w:rsid w:val="002D1FF4"/>
    <w:rsid w:val="002D2294"/>
    <w:rsid w:val="002D23D7"/>
    <w:rsid w:val="002D23E5"/>
    <w:rsid w:val="002D2697"/>
    <w:rsid w:val="002D29F5"/>
    <w:rsid w:val="002D2A3D"/>
    <w:rsid w:val="002D2D85"/>
    <w:rsid w:val="002D32D9"/>
    <w:rsid w:val="002D3B88"/>
    <w:rsid w:val="002D3CB3"/>
    <w:rsid w:val="002D3D17"/>
    <w:rsid w:val="002D3D7B"/>
    <w:rsid w:val="002D3DC5"/>
    <w:rsid w:val="002D401C"/>
    <w:rsid w:val="002D42FA"/>
    <w:rsid w:val="002D44BB"/>
    <w:rsid w:val="002D4601"/>
    <w:rsid w:val="002D4B0B"/>
    <w:rsid w:val="002D4B0C"/>
    <w:rsid w:val="002D4DAC"/>
    <w:rsid w:val="002D50ED"/>
    <w:rsid w:val="002D5612"/>
    <w:rsid w:val="002D570C"/>
    <w:rsid w:val="002D579D"/>
    <w:rsid w:val="002D57B3"/>
    <w:rsid w:val="002D5907"/>
    <w:rsid w:val="002D5FEE"/>
    <w:rsid w:val="002D672D"/>
    <w:rsid w:val="002D6794"/>
    <w:rsid w:val="002D6C80"/>
    <w:rsid w:val="002D6E1E"/>
    <w:rsid w:val="002D7239"/>
    <w:rsid w:val="002D73A7"/>
    <w:rsid w:val="002D7552"/>
    <w:rsid w:val="002D77B1"/>
    <w:rsid w:val="002D7A87"/>
    <w:rsid w:val="002D7FA9"/>
    <w:rsid w:val="002E01AA"/>
    <w:rsid w:val="002E042C"/>
    <w:rsid w:val="002E0493"/>
    <w:rsid w:val="002E05C1"/>
    <w:rsid w:val="002E1026"/>
    <w:rsid w:val="002E1368"/>
    <w:rsid w:val="002E1666"/>
    <w:rsid w:val="002E1805"/>
    <w:rsid w:val="002E1B4C"/>
    <w:rsid w:val="002E1BF8"/>
    <w:rsid w:val="002E1C49"/>
    <w:rsid w:val="002E1C77"/>
    <w:rsid w:val="002E216A"/>
    <w:rsid w:val="002E218C"/>
    <w:rsid w:val="002E22B3"/>
    <w:rsid w:val="002E2561"/>
    <w:rsid w:val="002E2573"/>
    <w:rsid w:val="002E26B7"/>
    <w:rsid w:val="002E29C6"/>
    <w:rsid w:val="002E2ABF"/>
    <w:rsid w:val="002E2B1C"/>
    <w:rsid w:val="002E2B74"/>
    <w:rsid w:val="002E319B"/>
    <w:rsid w:val="002E3266"/>
    <w:rsid w:val="002E33A4"/>
    <w:rsid w:val="002E396D"/>
    <w:rsid w:val="002E3C5D"/>
    <w:rsid w:val="002E4271"/>
    <w:rsid w:val="002E484F"/>
    <w:rsid w:val="002E4ABD"/>
    <w:rsid w:val="002E5156"/>
    <w:rsid w:val="002E5C5C"/>
    <w:rsid w:val="002E70AB"/>
    <w:rsid w:val="002E7373"/>
    <w:rsid w:val="002E75BB"/>
    <w:rsid w:val="002E7B24"/>
    <w:rsid w:val="002F076B"/>
    <w:rsid w:val="002F07D9"/>
    <w:rsid w:val="002F08A7"/>
    <w:rsid w:val="002F0BC1"/>
    <w:rsid w:val="002F0CDB"/>
    <w:rsid w:val="002F0EBD"/>
    <w:rsid w:val="002F0F33"/>
    <w:rsid w:val="002F0FA5"/>
    <w:rsid w:val="002F1006"/>
    <w:rsid w:val="002F13B5"/>
    <w:rsid w:val="002F1409"/>
    <w:rsid w:val="002F1447"/>
    <w:rsid w:val="002F1790"/>
    <w:rsid w:val="002F1841"/>
    <w:rsid w:val="002F18BD"/>
    <w:rsid w:val="002F1ABB"/>
    <w:rsid w:val="002F1D1C"/>
    <w:rsid w:val="002F1D21"/>
    <w:rsid w:val="002F1F9F"/>
    <w:rsid w:val="002F257A"/>
    <w:rsid w:val="002F2698"/>
    <w:rsid w:val="002F2F48"/>
    <w:rsid w:val="002F2F4E"/>
    <w:rsid w:val="002F3450"/>
    <w:rsid w:val="002F3A11"/>
    <w:rsid w:val="002F3AC2"/>
    <w:rsid w:val="002F4022"/>
    <w:rsid w:val="002F40A4"/>
    <w:rsid w:val="002F433C"/>
    <w:rsid w:val="002F47BD"/>
    <w:rsid w:val="002F4B30"/>
    <w:rsid w:val="002F4D57"/>
    <w:rsid w:val="002F4DC0"/>
    <w:rsid w:val="002F4EDC"/>
    <w:rsid w:val="002F4F43"/>
    <w:rsid w:val="002F51D5"/>
    <w:rsid w:val="002F5337"/>
    <w:rsid w:val="002F57F4"/>
    <w:rsid w:val="002F58B6"/>
    <w:rsid w:val="002F58D4"/>
    <w:rsid w:val="002F5C25"/>
    <w:rsid w:val="002F5CDF"/>
    <w:rsid w:val="002F5E23"/>
    <w:rsid w:val="002F658E"/>
    <w:rsid w:val="002F68CE"/>
    <w:rsid w:val="002F6ABA"/>
    <w:rsid w:val="002F6D00"/>
    <w:rsid w:val="002F6D50"/>
    <w:rsid w:val="002F6D5C"/>
    <w:rsid w:val="002F7490"/>
    <w:rsid w:val="002F7531"/>
    <w:rsid w:val="002F7589"/>
    <w:rsid w:val="002F77A2"/>
    <w:rsid w:val="002F7C78"/>
    <w:rsid w:val="002F7D66"/>
    <w:rsid w:val="002F7EAF"/>
    <w:rsid w:val="002F7F1B"/>
    <w:rsid w:val="00300057"/>
    <w:rsid w:val="003000DB"/>
    <w:rsid w:val="003000E3"/>
    <w:rsid w:val="00300380"/>
    <w:rsid w:val="0030084C"/>
    <w:rsid w:val="00300B17"/>
    <w:rsid w:val="0030148D"/>
    <w:rsid w:val="0030172B"/>
    <w:rsid w:val="00301E9B"/>
    <w:rsid w:val="00302082"/>
    <w:rsid w:val="00302344"/>
    <w:rsid w:val="0030236D"/>
    <w:rsid w:val="00302A6E"/>
    <w:rsid w:val="00302B04"/>
    <w:rsid w:val="00302B33"/>
    <w:rsid w:val="00302C0E"/>
    <w:rsid w:val="00302C64"/>
    <w:rsid w:val="00302D9F"/>
    <w:rsid w:val="0030308B"/>
    <w:rsid w:val="003033D7"/>
    <w:rsid w:val="00303493"/>
    <w:rsid w:val="00304111"/>
    <w:rsid w:val="0030425D"/>
    <w:rsid w:val="00304285"/>
    <w:rsid w:val="00304742"/>
    <w:rsid w:val="00304979"/>
    <w:rsid w:val="00304D41"/>
    <w:rsid w:val="00304DCF"/>
    <w:rsid w:val="00305199"/>
    <w:rsid w:val="003052F6"/>
    <w:rsid w:val="00305705"/>
    <w:rsid w:val="0030582D"/>
    <w:rsid w:val="0030590D"/>
    <w:rsid w:val="00305C6B"/>
    <w:rsid w:val="00305D1D"/>
    <w:rsid w:val="00305F25"/>
    <w:rsid w:val="00306065"/>
    <w:rsid w:val="003060EB"/>
    <w:rsid w:val="00306455"/>
    <w:rsid w:val="0030684C"/>
    <w:rsid w:val="00306868"/>
    <w:rsid w:val="00306A5D"/>
    <w:rsid w:val="00306C4C"/>
    <w:rsid w:val="00306E32"/>
    <w:rsid w:val="00306E81"/>
    <w:rsid w:val="00306EE1"/>
    <w:rsid w:val="00306FAE"/>
    <w:rsid w:val="00307399"/>
    <w:rsid w:val="00307736"/>
    <w:rsid w:val="0030797A"/>
    <w:rsid w:val="00307D8F"/>
    <w:rsid w:val="0031051A"/>
    <w:rsid w:val="0031055B"/>
    <w:rsid w:val="003109BB"/>
    <w:rsid w:val="00310E6B"/>
    <w:rsid w:val="00310F34"/>
    <w:rsid w:val="00310F61"/>
    <w:rsid w:val="00310FA1"/>
    <w:rsid w:val="003112C7"/>
    <w:rsid w:val="003112D7"/>
    <w:rsid w:val="003114B6"/>
    <w:rsid w:val="00311603"/>
    <w:rsid w:val="00311646"/>
    <w:rsid w:val="00311704"/>
    <w:rsid w:val="00311ED3"/>
    <w:rsid w:val="00311FC8"/>
    <w:rsid w:val="00312843"/>
    <w:rsid w:val="003129B4"/>
    <w:rsid w:val="00312EA7"/>
    <w:rsid w:val="00312F98"/>
    <w:rsid w:val="003130EB"/>
    <w:rsid w:val="0031331F"/>
    <w:rsid w:val="003133BC"/>
    <w:rsid w:val="00313421"/>
    <w:rsid w:val="003135DF"/>
    <w:rsid w:val="00313783"/>
    <w:rsid w:val="00313BA4"/>
    <w:rsid w:val="00313C7E"/>
    <w:rsid w:val="00313D14"/>
    <w:rsid w:val="00313D24"/>
    <w:rsid w:val="00313D44"/>
    <w:rsid w:val="00313E1A"/>
    <w:rsid w:val="00313E55"/>
    <w:rsid w:val="00314C4C"/>
    <w:rsid w:val="00314CD4"/>
    <w:rsid w:val="00314FB1"/>
    <w:rsid w:val="0031512D"/>
    <w:rsid w:val="0031512F"/>
    <w:rsid w:val="003154B3"/>
    <w:rsid w:val="003159E6"/>
    <w:rsid w:val="00315E29"/>
    <w:rsid w:val="00316011"/>
    <w:rsid w:val="003162FC"/>
    <w:rsid w:val="003166CB"/>
    <w:rsid w:val="003168CC"/>
    <w:rsid w:val="00316E04"/>
    <w:rsid w:val="00316F6F"/>
    <w:rsid w:val="00317199"/>
    <w:rsid w:val="00317277"/>
    <w:rsid w:val="003172EE"/>
    <w:rsid w:val="00317405"/>
    <w:rsid w:val="003174C6"/>
    <w:rsid w:val="00317738"/>
    <w:rsid w:val="00317988"/>
    <w:rsid w:val="00317D54"/>
    <w:rsid w:val="00317E55"/>
    <w:rsid w:val="00317EB9"/>
    <w:rsid w:val="00317F3B"/>
    <w:rsid w:val="003202D4"/>
    <w:rsid w:val="003203FA"/>
    <w:rsid w:val="00320753"/>
    <w:rsid w:val="00320DE9"/>
    <w:rsid w:val="00320E9F"/>
    <w:rsid w:val="0032119E"/>
    <w:rsid w:val="00321655"/>
    <w:rsid w:val="00321932"/>
    <w:rsid w:val="0032209F"/>
    <w:rsid w:val="0032235E"/>
    <w:rsid w:val="0032241A"/>
    <w:rsid w:val="00322673"/>
    <w:rsid w:val="003229C0"/>
    <w:rsid w:val="00322F5B"/>
    <w:rsid w:val="0032351F"/>
    <w:rsid w:val="00323583"/>
    <w:rsid w:val="00323D3C"/>
    <w:rsid w:val="00323E93"/>
    <w:rsid w:val="00323ED9"/>
    <w:rsid w:val="00323F25"/>
    <w:rsid w:val="003240EC"/>
    <w:rsid w:val="00324179"/>
    <w:rsid w:val="00324775"/>
    <w:rsid w:val="0032481D"/>
    <w:rsid w:val="00324EE2"/>
    <w:rsid w:val="00325445"/>
    <w:rsid w:val="00325537"/>
    <w:rsid w:val="00325705"/>
    <w:rsid w:val="00325794"/>
    <w:rsid w:val="00325AE3"/>
    <w:rsid w:val="00325BD6"/>
    <w:rsid w:val="00325D9A"/>
    <w:rsid w:val="00325F34"/>
    <w:rsid w:val="00325F46"/>
    <w:rsid w:val="0032643F"/>
    <w:rsid w:val="0032664D"/>
    <w:rsid w:val="003267E6"/>
    <w:rsid w:val="00326819"/>
    <w:rsid w:val="00326AC7"/>
    <w:rsid w:val="00326F60"/>
    <w:rsid w:val="0032743C"/>
    <w:rsid w:val="003279F4"/>
    <w:rsid w:val="00327AC9"/>
    <w:rsid w:val="00327C03"/>
    <w:rsid w:val="00327C8F"/>
    <w:rsid w:val="00327D65"/>
    <w:rsid w:val="00327DD8"/>
    <w:rsid w:val="00327E37"/>
    <w:rsid w:val="0033000D"/>
    <w:rsid w:val="0033002D"/>
    <w:rsid w:val="00330300"/>
    <w:rsid w:val="003304A7"/>
    <w:rsid w:val="00330A1D"/>
    <w:rsid w:val="00330A8B"/>
    <w:rsid w:val="00330DC6"/>
    <w:rsid w:val="00331445"/>
    <w:rsid w:val="003315C2"/>
    <w:rsid w:val="003315CA"/>
    <w:rsid w:val="00331720"/>
    <w:rsid w:val="00331914"/>
    <w:rsid w:val="00331CDE"/>
    <w:rsid w:val="00332039"/>
    <w:rsid w:val="0033241F"/>
    <w:rsid w:val="003325E6"/>
    <w:rsid w:val="003329C7"/>
    <w:rsid w:val="00332AF0"/>
    <w:rsid w:val="00332B6B"/>
    <w:rsid w:val="00332B7E"/>
    <w:rsid w:val="0033381E"/>
    <w:rsid w:val="00333942"/>
    <w:rsid w:val="00333B11"/>
    <w:rsid w:val="00334158"/>
    <w:rsid w:val="003343B9"/>
    <w:rsid w:val="00334675"/>
    <w:rsid w:val="00334ACF"/>
    <w:rsid w:val="00334AE3"/>
    <w:rsid w:val="00334B3C"/>
    <w:rsid w:val="0033513F"/>
    <w:rsid w:val="0033552B"/>
    <w:rsid w:val="0033584A"/>
    <w:rsid w:val="00335B91"/>
    <w:rsid w:val="00335D02"/>
    <w:rsid w:val="00335F81"/>
    <w:rsid w:val="00336006"/>
    <w:rsid w:val="00336150"/>
    <w:rsid w:val="00336267"/>
    <w:rsid w:val="0033633B"/>
    <w:rsid w:val="00336432"/>
    <w:rsid w:val="00336566"/>
    <w:rsid w:val="003365BE"/>
    <w:rsid w:val="00336885"/>
    <w:rsid w:val="00336F80"/>
    <w:rsid w:val="00336FBF"/>
    <w:rsid w:val="0033705F"/>
    <w:rsid w:val="003372C0"/>
    <w:rsid w:val="00337456"/>
    <w:rsid w:val="003374F8"/>
    <w:rsid w:val="00337530"/>
    <w:rsid w:val="00337D7C"/>
    <w:rsid w:val="00337E30"/>
    <w:rsid w:val="00337FE4"/>
    <w:rsid w:val="00340061"/>
    <w:rsid w:val="00340190"/>
    <w:rsid w:val="003401E3"/>
    <w:rsid w:val="0034025A"/>
    <w:rsid w:val="00340749"/>
    <w:rsid w:val="00340958"/>
    <w:rsid w:val="00340AD3"/>
    <w:rsid w:val="00341116"/>
    <w:rsid w:val="00341421"/>
    <w:rsid w:val="00341718"/>
    <w:rsid w:val="00341E6D"/>
    <w:rsid w:val="00341F74"/>
    <w:rsid w:val="00342370"/>
    <w:rsid w:val="003427DB"/>
    <w:rsid w:val="00342B53"/>
    <w:rsid w:val="00342DB5"/>
    <w:rsid w:val="00343496"/>
    <w:rsid w:val="003435BB"/>
    <w:rsid w:val="00343778"/>
    <w:rsid w:val="003437C3"/>
    <w:rsid w:val="003437F6"/>
    <w:rsid w:val="00343897"/>
    <w:rsid w:val="003440D6"/>
    <w:rsid w:val="0034418B"/>
    <w:rsid w:val="00344514"/>
    <w:rsid w:val="003445E6"/>
    <w:rsid w:val="00344B19"/>
    <w:rsid w:val="00344C68"/>
    <w:rsid w:val="00344D02"/>
    <w:rsid w:val="00344FC9"/>
    <w:rsid w:val="00345773"/>
    <w:rsid w:val="003458F0"/>
    <w:rsid w:val="0034592B"/>
    <w:rsid w:val="00345BCF"/>
    <w:rsid w:val="00345E79"/>
    <w:rsid w:val="00345EDA"/>
    <w:rsid w:val="00346084"/>
    <w:rsid w:val="003460CC"/>
    <w:rsid w:val="00346385"/>
    <w:rsid w:val="0034685E"/>
    <w:rsid w:val="003469D4"/>
    <w:rsid w:val="00346BFD"/>
    <w:rsid w:val="00346CC2"/>
    <w:rsid w:val="00346D23"/>
    <w:rsid w:val="00346EAC"/>
    <w:rsid w:val="00347014"/>
    <w:rsid w:val="003478F5"/>
    <w:rsid w:val="00347962"/>
    <w:rsid w:val="00347972"/>
    <w:rsid w:val="00347A5F"/>
    <w:rsid w:val="00347CE4"/>
    <w:rsid w:val="0035006F"/>
    <w:rsid w:val="003501D2"/>
    <w:rsid w:val="003502B8"/>
    <w:rsid w:val="003503F5"/>
    <w:rsid w:val="00350837"/>
    <w:rsid w:val="00350B90"/>
    <w:rsid w:val="00350C32"/>
    <w:rsid w:val="00350C74"/>
    <w:rsid w:val="00350D14"/>
    <w:rsid w:val="00351170"/>
    <w:rsid w:val="00351432"/>
    <w:rsid w:val="0035157D"/>
    <w:rsid w:val="0035159F"/>
    <w:rsid w:val="003516B4"/>
    <w:rsid w:val="00351722"/>
    <w:rsid w:val="00351AFD"/>
    <w:rsid w:val="00351DDF"/>
    <w:rsid w:val="00351F8E"/>
    <w:rsid w:val="0035206E"/>
    <w:rsid w:val="0035220F"/>
    <w:rsid w:val="003523FF"/>
    <w:rsid w:val="003525B2"/>
    <w:rsid w:val="00352841"/>
    <w:rsid w:val="00352EF8"/>
    <w:rsid w:val="00352F39"/>
    <w:rsid w:val="00353070"/>
    <w:rsid w:val="0035371B"/>
    <w:rsid w:val="00353741"/>
    <w:rsid w:val="00353995"/>
    <w:rsid w:val="00353A21"/>
    <w:rsid w:val="00353B71"/>
    <w:rsid w:val="00353B72"/>
    <w:rsid w:val="00353B83"/>
    <w:rsid w:val="00353B84"/>
    <w:rsid w:val="00353D46"/>
    <w:rsid w:val="00353DFE"/>
    <w:rsid w:val="0035405B"/>
    <w:rsid w:val="00354525"/>
    <w:rsid w:val="003545AE"/>
    <w:rsid w:val="00354DAC"/>
    <w:rsid w:val="00354E61"/>
    <w:rsid w:val="0035502A"/>
    <w:rsid w:val="003552F0"/>
    <w:rsid w:val="00355336"/>
    <w:rsid w:val="00355BF1"/>
    <w:rsid w:val="00356085"/>
    <w:rsid w:val="003560EB"/>
    <w:rsid w:val="0035686A"/>
    <w:rsid w:val="00356A9F"/>
    <w:rsid w:val="00356AD2"/>
    <w:rsid w:val="00356B44"/>
    <w:rsid w:val="00356B60"/>
    <w:rsid w:val="00356E88"/>
    <w:rsid w:val="00356F14"/>
    <w:rsid w:val="00356F78"/>
    <w:rsid w:val="003571A3"/>
    <w:rsid w:val="00357533"/>
    <w:rsid w:val="00357773"/>
    <w:rsid w:val="003579F1"/>
    <w:rsid w:val="00357C15"/>
    <w:rsid w:val="00357E70"/>
    <w:rsid w:val="0036003A"/>
    <w:rsid w:val="0036036D"/>
    <w:rsid w:val="00360609"/>
    <w:rsid w:val="0036060B"/>
    <w:rsid w:val="003606F3"/>
    <w:rsid w:val="003609B3"/>
    <w:rsid w:val="00360BB4"/>
    <w:rsid w:val="00361061"/>
    <w:rsid w:val="003614A3"/>
    <w:rsid w:val="003615B1"/>
    <w:rsid w:val="003616B7"/>
    <w:rsid w:val="00361964"/>
    <w:rsid w:val="00361CB8"/>
    <w:rsid w:val="00361DA3"/>
    <w:rsid w:val="00362032"/>
    <w:rsid w:val="00362112"/>
    <w:rsid w:val="0036215A"/>
    <w:rsid w:val="003624A9"/>
    <w:rsid w:val="003627B7"/>
    <w:rsid w:val="00362AAF"/>
    <w:rsid w:val="00363716"/>
    <w:rsid w:val="00363956"/>
    <w:rsid w:val="00363D33"/>
    <w:rsid w:val="00363E9E"/>
    <w:rsid w:val="00363FB5"/>
    <w:rsid w:val="003640DC"/>
    <w:rsid w:val="00364335"/>
    <w:rsid w:val="003648D7"/>
    <w:rsid w:val="00364C64"/>
    <w:rsid w:val="00364C9B"/>
    <w:rsid w:val="00364D90"/>
    <w:rsid w:val="00364DC3"/>
    <w:rsid w:val="003653C1"/>
    <w:rsid w:val="003654E4"/>
    <w:rsid w:val="003655FD"/>
    <w:rsid w:val="003657DF"/>
    <w:rsid w:val="00365E65"/>
    <w:rsid w:val="00365FBD"/>
    <w:rsid w:val="00365FC4"/>
    <w:rsid w:val="00365FFE"/>
    <w:rsid w:val="0036637A"/>
    <w:rsid w:val="00366394"/>
    <w:rsid w:val="00366586"/>
    <w:rsid w:val="003668C4"/>
    <w:rsid w:val="00366A26"/>
    <w:rsid w:val="003672F6"/>
    <w:rsid w:val="00367BE2"/>
    <w:rsid w:val="00370808"/>
    <w:rsid w:val="00370DF0"/>
    <w:rsid w:val="00371249"/>
    <w:rsid w:val="00371B43"/>
    <w:rsid w:val="00371B69"/>
    <w:rsid w:val="003720BC"/>
    <w:rsid w:val="00372130"/>
    <w:rsid w:val="003722D5"/>
    <w:rsid w:val="00372398"/>
    <w:rsid w:val="00372569"/>
    <w:rsid w:val="003725B8"/>
    <w:rsid w:val="003726C1"/>
    <w:rsid w:val="00372A92"/>
    <w:rsid w:val="00372DF3"/>
    <w:rsid w:val="00372DFA"/>
    <w:rsid w:val="00372EEE"/>
    <w:rsid w:val="00373130"/>
    <w:rsid w:val="003735A2"/>
    <w:rsid w:val="003736A0"/>
    <w:rsid w:val="0037372C"/>
    <w:rsid w:val="00373901"/>
    <w:rsid w:val="00373AA2"/>
    <w:rsid w:val="00373AD9"/>
    <w:rsid w:val="00373B54"/>
    <w:rsid w:val="00373BA1"/>
    <w:rsid w:val="00374A1A"/>
    <w:rsid w:val="00374C92"/>
    <w:rsid w:val="00374CA8"/>
    <w:rsid w:val="00374D72"/>
    <w:rsid w:val="00374D74"/>
    <w:rsid w:val="00374DF9"/>
    <w:rsid w:val="00375438"/>
    <w:rsid w:val="00375628"/>
    <w:rsid w:val="003757C0"/>
    <w:rsid w:val="00375A0D"/>
    <w:rsid w:val="003761C1"/>
    <w:rsid w:val="00376451"/>
    <w:rsid w:val="003764A1"/>
    <w:rsid w:val="00376C50"/>
    <w:rsid w:val="00376C60"/>
    <w:rsid w:val="00377064"/>
    <w:rsid w:val="003771A9"/>
    <w:rsid w:val="00377276"/>
    <w:rsid w:val="003772D1"/>
    <w:rsid w:val="00377449"/>
    <w:rsid w:val="00377459"/>
    <w:rsid w:val="0037769F"/>
    <w:rsid w:val="00377ABD"/>
    <w:rsid w:val="00377C8A"/>
    <w:rsid w:val="00377D5E"/>
    <w:rsid w:val="00377DE7"/>
    <w:rsid w:val="00377E87"/>
    <w:rsid w:val="003800F0"/>
    <w:rsid w:val="00380352"/>
    <w:rsid w:val="003806B8"/>
    <w:rsid w:val="00380810"/>
    <w:rsid w:val="0038084B"/>
    <w:rsid w:val="003809E5"/>
    <w:rsid w:val="00380CD3"/>
    <w:rsid w:val="00380EC4"/>
    <w:rsid w:val="00380F97"/>
    <w:rsid w:val="0038164B"/>
    <w:rsid w:val="00381E1D"/>
    <w:rsid w:val="00382087"/>
    <w:rsid w:val="00382200"/>
    <w:rsid w:val="0038250C"/>
    <w:rsid w:val="003826A4"/>
    <w:rsid w:val="003826E6"/>
    <w:rsid w:val="003828B5"/>
    <w:rsid w:val="00382B54"/>
    <w:rsid w:val="00382F4D"/>
    <w:rsid w:val="0038321A"/>
    <w:rsid w:val="00383A1C"/>
    <w:rsid w:val="00383A91"/>
    <w:rsid w:val="0038442F"/>
    <w:rsid w:val="0038448D"/>
    <w:rsid w:val="003849D4"/>
    <w:rsid w:val="00384C9F"/>
    <w:rsid w:val="00384DE3"/>
    <w:rsid w:val="00384E2E"/>
    <w:rsid w:val="00384F7B"/>
    <w:rsid w:val="00385015"/>
    <w:rsid w:val="0038511B"/>
    <w:rsid w:val="00385369"/>
    <w:rsid w:val="00385468"/>
    <w:rsid w:val="003857B3"/>
    <w:rsid w:val="00385A88"/>
    <w:rsid w:val="00385B24"/>
    <w:rsid w:val="00385DE6"/>
    <w:rsid w:val="00386033"/>
    <w:rsid w:val="003861F8"/>
    <w:rsid w:val="00386248"/>
    <w:rsid w:val="0038626B"/>
    <w:rsid w:val="003862E1"/>
    <w:rsid w:val="0038675D"/>
    <w:rsid w:val="0038696B"/>
    <w:rsid w:val="0038721A"/>
    <w:rsid w:val="00387329"/>
    <w:rsid w:val="00387463"/>
    <w:rsid w:val="0038787A"/>
    <w:rsid w:val="00387CB1"/>
    <w:rsid w:val="00387DC3"/>
    <w:rsid w:val="00387DD9"/>
    <w:rsid w:val="00387E4D"/>
    <w:rsid w:val="0039011F"/>
    <w:rsid w:val="00390358"/>
    <w:rsid w:val="003907BC"/>
    <w:rsid w:val="00390BD7"/>
    <w:rsid w:val="00390E99"/>
    <w:rsid w:val="0039177E"/>
    <w:rsid w:val="003919E6"/>
    <w:rsid w:val="00391A27"/>
    <w:rsid w:val="00391A39"/>
    <w:rsid w:val="00391EF9"/>
    <w:rsid w:val="00391F64"/>
    <w:rsid w:val="003921C5"/>
    <w:rsid w:val="0039243B"/>
    <w:rsid w:val="003924AA"/>
    <w:rsid w:val="0039299E"/>
    <w:rsid w:val="00392BF0"/>
    <w:rsid w:val="00392D60"/>
    <w:rsid w:val="003933EB"/>
    <w:rsid w:val="00393F75"/>
    <w:rsid w:val="003946A9"/>
    <w:rsid w:val="003946E3"/>
    <w:rsid w:val="0039491F"/>
    <w:rsid w:val="0039527E"/>
    <w:rsid w:val="003952E4"/>
    <w:rsid w:val="0039530B"/>
    <w:rsid w:val="003954E4"/>
    <w:rsid w:val="003954E5"/>
    <w:rsid w:val="00395731"/>
    <w:rsid w:val="003957FC"/>
    <w:rsid w:val="0039584D"/>
    <w:rsid w:val="0039594E"/>
    <w:rsid w:val="00395BED"/>
    <w:rsid w:val="00395D51"/>
    <w:rsid w:val="003961E1"/>
    <w:rsid w:val="00396472"/>
    <w:rsid w:val="0039659A"/>
    <w:rsid w:val="00396791"/>
    <w:rsid w:val="00396BBE"/>
    <w:rsid w:val="00396D4D"/>
    <w:rsid w:val="00396D6F"/>
    <w:rsid w:val="00396DAD"/>
    <w:rsid w:val="00396DB3"/>
    <w:rsid w:val="00396F18"/>
    <w:rsid w:val="00397597"/>
    <w:rsid w:val="00397707"/>
    <w:rsid w:val="0039775E"/>
    <w:rsid w:val="00397A53"/>
    <w:rsid w:val="00397F12"/>
    <w:rsid w:val="00397F1B"/>
    <w:rsid w:val="003A008F"/>
    <w:rsid w:val="003A08B9"/>
    <w:rsid w:val="003A0A8E"/>
    <w:rsid w:val="003A0E78"/>
    <w:rsid w:val="003A198D"/>
    <w:rsid w:val="003A1DF3"/>
    <w:rsid w:val="003A21CC"/>
    <w:rsid w:val="003A22F4"/>
    <w:rsid w:val="003A24E4"/>
    <w:rsid w:val="003A26B8"/>
    <w:rsid w:val="003A26BF"/>
    <w:rsid w:val="003A2C38"/>
    <w:rsid w:val="003A2C72"/>
    <w:rsid w:val="003A2D22"/>
    <w:rsid w:val="003A2EB5"/>
    <w:rsid w:val="003A2ED3"/>
    <w:rsid w:val="003A30AC"/>
    <w:rsid w:val="003A30BD"/>
    <w:rsid w:val="003A3446"/>
    <w:rsid w:val="003A388E"/>
    <w:rsid w:val="003A3AAD"/>
    <w:rsid w:val="003A3BB5"/>
    <w:rsid w:val="003A3BC2"/>
    <w:rsid w:val="003A3DEF"/>
    <w:rsid w:val="003A3EE1"/>
    <w:rsid w:val="003A4032"/>
    <w:rsid w:val="003A413E"/>
    <w:rsid w:val="003A4579"/>
    <w:rsid w:val="003A4ABF"/>
    <w:rsid w:val="003A4BD8"/>
    <w:rsid w:val="003A4FD7"/>
    <w:rsid w:val="003A506C"/>
    <w:rsid w:val="003A522B"/>
    <w:rsid w:val="003A564C"/>
    <w:rsid w:val="003A5911"/>
    <w:rsid w:val="003A6009"/>
    <w:rsid w:val="003A61D9"/>
    <w:rsid w:val="003A620E"/>
    <w:rsid w:val="003A646E"/>
    <w:rsid w:val="003A652E"/>
    <w:rsid w:val="003A6813"/>
    <w:rsid w:val="003A69D8"/>
    <w:rsid w:val="003A6B02"/>
    <w:rsid w:val="003A6E33"/>
    <w:rsid w:val="003A7047"/>
    <w:rsid w:val="003A717E"/>
    <w:rsid w:val="003A732F"/>
    <w:rsid w:val="003A74EA"/>
    <w:rsid w:val="003A7692"/>
    <w:rsid w:val="003A773F"/>
    <w:rsid w:val="003A7756"/>
    <w:rsid w:val="003A7A99"/>
    <w:rsid w:val="003A7CD2"/>
    <w:rsid w:val="003A7D4B"/>
    <w:rsid w:val="003B0203"/>
    <w:rsid w:val="003B0770"/>
    <w:rsid w:val="003B0969"/>
    <w:rsid w:val="003B0B0C"/>
    <w:rsid w:val="003B0DF7"/>
    <w:rsid w:val="003B0F08"/>
    <w:rsid w:val="003B13AB"/>
    <w:rsid w:val="003B15C5"/>
    <w:rsid w:val="003B17BF"/>
    <w:rsid w:val="003B1A10"/>
    <w:rsid w:val="003B1D58"/>
    <w:rsid w:val="003B2240"/>
    <w:rsid w:val="003B22C4"/>
    <w:rsid w:val="003B22E5"/>
    <w:rsid w:val="003B23C2"/>
    <w:rsid w:val="003B2733"/>
    <w:rsid w:val="003B2B93"/>
    <w:rsid w:val="003B2DCF"/>
    <w:rsid w:val="003B3183"/>
    <w:rsid w:val="003B31B6"/>
    <w:rsid w:val="003B3201"/>
    <w:rsid w:val="003B3295"/>
    <w:rsid w:val="003B3371"/>
    <w:rsid w:val="003B3759"/>
    <w:rsid w:val="003B38B6"/>
    <w:rsid w:val="003B38C3"/>
    <w:rsid w:val="003B3AD7"/>
    <w:rsid w:val="003B3BDC"/>
    <w:rsid w:val="003B4009"/>
    <w:rsid w:val="003B424D"/>
    <w:rsid w:val="003B45AD"/>
    <w:rsid w:val="003B47A0"/>
    <w:rsid w:val="003B47F5"/>
    <w:rsid w:val="003B4CE1"/>
    <w:rsid w:val="003B4F0D"/>
    <w:rsid w:val="003B5419"/>
    <w:rsid w:val="003B579A"/>
    <w:rsid w:val="003B5AD2"/>
    <w:rsid w:val="003B5CDB"/>
    <w:rsid w:val="003B5D97"/>
    <w:rsid w:val="003B5DA1"/>
    <w:rsid w:val="003B621E"/>
    <w:rsid w:val="003B69D6"/>
    <w:rsid w:val="003B6CE9"/>
    <w:rsid w:val="003B6DBA"/>
    <w:rsid w:val="003B7460"/>
    <w:rsid w:val="003B778C"/>
    <w:rsid w:val="003B7AAE"/>
    <w:rsid w:val="003B7CA0"/>
    <w:rsid w:val="003B7D32"/>
    <w:rsid w:val="003B7DC1"/>
    <w:rsid w:val="003C0411"/>
    <w:rsid w:val="003C0719"/>
    <w:rsid w:val="003C074C"/>
    <w:rsid w:val="003C0832"/>
    <w:rsid w:val="003C08D2"/>
    <w:rsid w:val="003C0C45"/>
    <w:rsid w:val="003C0E65"/>
    <w:rsid w:val="003C0E9F"/>
    <w:rsid w:val="003C0F4E"/>
    <w:rsid w:val="003C16B3"/>
    <w:rsid w:val="003C17D5"/>
    <w:rsid w:val="003C17EC"/>
    <w:rsid w:val="003C19C0"/>
    <w:rsid w:val="003C1AF8"/>
    <w:rsid w:val="003C1B90"/>
    <w:rsid w:val="003C1EA1"/>
    <w:rsid w:val="003C1EB5"/>
    <w:rsid w:val="003C22CF"/>
    <w:rsid w:val="003C23A7"/>
    <w:rsid w:val="003C2506"/>
    <w:rsid w:val="003C27D3"/>
    <w:rsid w:val="003C28B6"/>
    <w:rsid w:val="003C29F5"/>
    <w:rsid w:val="003C2FF6"/>
    <w:rsid w:val="003C3000"/>
    <w:rsid w:val="003C3397"/>
    <w:rsid w:val="003C349A"/>
    <w:rsid w:val="003C3859"/>
    <w:rsid w:val="003C3AD2"/>
    <w:rsid w:val="003C418A"/>
    <w:rsid w:val="003C421A"/>
    <w:rsid w:val="003C4838"/>
    <w:rsid w:val="003C48CE"/>
    <w:rsid w:val="003C4BDF"/>
    <w:rsid w:val="003C4D2A"/>
    <w:rsid w:val="003C50B1"/>
    <w:rsid w:val="003C540B"/>
    <w:rsid w:val="003C5B74"/>
    <w:rsid w:val="003C5C6F"/>
    <w:rsid w:val="003C63B3"/>
    <w:rsid w:val="003C6960"/>
    <w:rsid w:val="003C6B8F"/>
    <w:rsid w:val="003C6EA9"/>
    <w:rsid w:val="003C6F24"/>
    <w:rsid w:val="003C7080"/>
    <w:rsid w:val="003C7C12"/>
    <w:rsid w:val="003C7D27"/>
    <w:rsid w:val="003D06D0"/>
    <w:rsid w:val="003D073D"/>
    <w:rsid w:val="003D0818"/>
    <w:rsid w:val="003D0BEF"/>
    <w:rsid w:val="003D0DFA"/>
    <w:rsid w:val="003D1439"/>
    <w:rsid w:val="003D14E2"/>
    <w:rsid w:val="003D1762"/>
    <w:rsid w:val="003D1994"/>
    <w:rsid w:val="003D206C"/>
    <w:rsid w:val="003D248D"/>
    <w:rsid w:val="003D27C0"/>
    <w:rsid w:val="003D2EF4"/>
    <w:rsid w:val="003D31A8"/>
    <w:rsid w:val="003D3390"/>
    <w:rsid w:val="003D34A1"/>
    <w:rsid w:val="003D352E"/>
    <w:rsid w:val="003D3A31"/>
    <w:rsid w:val="003D3C11"/>
    <w:rsid w:val="003D3F2A"/>
    <w:rsid w:val="003D3F51"/>
    <w:rsid w:val="003D4047"/>
    <w:rsid w:val="003D42AB"/>
    <w:rsid w:val="003D440E"/>
    <w:rsid w:val="003D4537"/>
    <w:rsid w:val="003D49BD"/>
    <w:rsid w:val="003D4AD7"/>
    <w:rsid w:val="003D4AEA"/>
    <w:rsid w:val="003D528C"/>
    <w:rsid w:val="003D556A"/>
    <w:rsid w:val="003D57F8"/>
    <w:rsid w:val="003D58E3"/>
    <w:rsid w:val="003D5A83"/>
    <w:rsid w:val="003D5D13"/>
    <w:rsid w:val="003D5F4A"/>
    <w:rsid w:val="003D614A"/>
    <w:rsid w:val="003D62A8"/>
    <w:rsid w:val="003D6806"/>
    <w:rsid w:val="003D6812"/>
    <w:rsid w:val="003D6820"/>
    <w:rsid w:val="003D6843"/>
    <w:rsid w:val="003D69D9"/>
    <w:rsid w:val="003D6AA0"/>
    <w:rsid w:val="003D6F9D"/>
    <w:rsid w:val="003D70F5"/>
    <w:rsid w:val="003D727E"/>
    <w:rsid w:val="003D73B4"/>
    <w:rsid w:val="003D73F3"/>
    <w:rsid w:val="003D7562"/>
    <w:rsid w:val="003D76D4"/>
    <w:rsid w:val="003D778F"/>
    <w:rsid w:val="003D787B"/>
    <w:rsid w:val="003D7A2F"/>
    <w:rsid w:val="003D7C57"/>
    <w:rsid w:val="003D7EF6"/>
    <w:rsid w:val="003E0441"/>
    <w:rsid w:val="003E052E"/>
    <w:rsid w:val="003E072A"/>
    <w:rsid w:val="003E09FB"/>
    <w:rsid w:val="003E0AA0"/>
    <w:rsid w:val="003E0C62"/>
    <w:rsid w:val="003E0C9F"/>
    <w:rsid w:val="003E0F84"/>
    <w:rsid w:val="003E10A0"/>
    <w:rsid w:val="003E1296"/>
    <w:rsid w:val="003E12D6"/>
    <w:rsid w:val="003E17F9"/>
    <w:rsid w:val="003E184B"/>
    <w:rsid w:val="003E18CA"/>
    <w:rsid w:val="003E18E4"/>
    <w:rsid w:val="003E1982"/>
    <w:rsid w:val="003E1ACB"/>
    <w:rsid w:val="003E2521"/>
    <w:rsid w:val="003E2BEF"/>
    <w:rsid w:val="003E2D11"/>
    <w:rsid w:val="003E2DF2"/>
    <w:rsid w:val="003E2F5D"/>
    <w:rsid w:val="003E304E"/>
    <w:rsid w:val="003E36E8"/>
    <w:rsid w:val="003E38FD"/>
    <w:rsid w:val="003E3A0C"/>
    <w:rsid w:val="003E3C60"/>
    <w:rsid w:val="003E4158"/>
    <w:rsid w:val="003E43F1"/>
    <w:rsid w:val="003E44C9"/>
    <w:rsid w:val="003E460D"/>
    <w:rsid w:val="003E4A2D"/>
    <w:rsid w:val="003E4A67"/>
    <w:rsid w:val="003E4AF9"/>
    <w:rsid w:val="003E4B28"/>
    <w:rsid w:val="003E4CE0"/>
    <w:rsid w:val="003E4DC4"/>
    <w:rsid w:val="003E4F1C"/>
    <w:rsid w:val="003E51A6"/>
    <w:rsid w:val="003E52E4"/>
    <w:rsid w:val="003E59AF"/>
    <w:rsid w:val="003E59D6"/>
    <w:rsid w:val="003E5C21"/>
    <w:rsid w:val="003E5E50"/>
    <w:rsid w:val="003E6185"/>
    <w:rsid w:val="003E61B9"/>
    <w:rsid w:val="003E62C7"/>
    <w:rsid w:val="003E6399"/>
    <w:rsid w:val="003E642B"/>
    <w:rsid w:val="003E68C3"/>
    <w:rsid w:val="003E7072"/>
    <w:rsid w:val="003E7311"/>
    <w:rsid w:val="003E767F"/>
    <w:rsid w:val="003E786D"/>
    <w:rsid w:val="003E7E8C"/>
    <w:rsid w:val="003E7F8E"/>
    <w:rsid w:val="003F099F"/>
    <w:rsid w:val="003F0B41"/>
    <w:rsid w:val="003F0C9E"/>
    <w:rsid w:val="003F0E1C"/>
    <w:rsid w:val="003F0F9C"/>
    <w:rsid w:val="003F1052"/>
    <w:rsid w:val="003F1544"/>
    <w:rsid w:val="003F1563"/>
    <w:rsid w:val="003F1835"/>
    <w:rsid w:val="003F1A65"/>
    <w:rsid w:val="003F1D62"/>
    <w:rsid w:val="003F1D96"/>
    <w:rsid w:val="003F1E1C"/>
    <w:rsid w:val="003F20A6"/>
    <w:rsid w:val="003F27B9"/>
    <w:rsid w:val="003F2C63"/>
    <w:rsid w:val="003F31E3"/>
    <w:rsid w:val="003F358F"/>
    <w:rsid w:val="003F3B8B"/>
    <w:rsid w:val="003F3D82"/>
    <w:rsid w:val="003F4114"/>
    <w:rsid w:val="003F421E"/>
    <w:rsid w:val="003F4255"/>
    <w:rsid w:val="003F43AE"/>
    <w:rsid w:val="003F463F"/>
    <w:rsid w:val="003F46CF"/>
    <w:rsid w:val="003F4971"/>
    <w:rsid w:val="003F4A85"/>
    <w:rsid w:val="003F4AB1"/>
    <w:rsid w:val="003F4BD1"/>
    <w:rsid w:val="003F5043"/>
    <w:rsid w:val="003F5783"/>
    <w:rsid w:val="003F58E0"/>
    <w:rsid w:val="003F59CD"/>
    <w:rsid w:val="003F5ACF"/>
    <w:rsid w:val="003F5D7D"/>
    <w:rsid w:val="003F5F3A"/>
    <w:rsid w:val="003F5F54"/>
    <w:rsid w:val="003F5FD4"/>
    <w:rsid w:val="003F6144"/>
    <w:rsid w:val="003F6214"/>
    <w:rsid w:val="003F68AD"/>
    <w:rsid w:val="003F6A96"/>
    <w:rsid w:val="003F6CAF"/>
    <w:rsid w:val="003F6DEF"/>
    <w:rsid w:val="003F6FD9"/>
    <w:rsid w:val="003F7050"/>
    <w:rsid w:val="003F7562"/>
    <w:rsid w:val="003F7B98"/>
    <w:rsid w:val="003F7C33"/>
    <w:rsid w:val="003F7EDA"/>
    <w:rsid w:val="0040034F"/>
    <w:rsid w:val="004008B9"/>
    <w:rsid w:val="00400F08"/>
    <w:rsid w:val="004013E6"/>
    <w:rsid w:val="004014C8"/>
    <w:rsid w:val="004017EF"/>
    <w:rsid w:val="004018C7"/>
    <w:rsid w:val="00401B86"/>
    <w:rsid w:val="00401C4C"/>
    <w:rsid w:val="00401DD3"/>
    <w:rsid w:val="00401FCD"/>
    <w:rsid w:val="00402404"/>
    <w:rsid w:val="00402556"/>
    <w:rsid w:val="004025E9"/>
    <w:rsid w:val="00402A4E"/>
    <w:rsid w:val="00402C08"/>
    <w:rsid w:val="004035B5"/>
    <w:rsid w:val="00403A45"/>
    <w:rsid w:val="00403D2D"/>
    <w:rsid w:val="00403F32"/>
    <w:rsid w:val="004040E6"/>
    <w:rsid w:val="0040422C"/>
    <w:rsid w:val="0040429F"/>
    <w:rsid w:val="00404808"/>
    <w:rsid w:val="00404951"/>
    <w:rsid w:val="00404AA0"/>
    <w:rsid w:val="004052B9"/>
    <w:rsid w:val="00405479"/>
    <w:rsid w:val="00405689"/>
    <w:rsid w:val="00405890"/>
    <w:rsid w:val="00405B75"/>
    <w:rsid w:val="00405D4D"/>
    <w:rsid w:val="00405D7D"/>
    <w:rsid w:val="00406043"/>
    <w:rsid w:val="004060DB"/>
    <w:rsid w:val="0040689D"/>
    <w:rsid w:val="00406929"/>
    <w:rsid w:val="00407DE0"/>
    <w:rsid w:val="0041002A"/>
    <w:rsid w:val="004101B4"/>
    <w:rsid w:val="0041033D"/>
    <w:rsid w:val="004103B9"/>
    <w:rsid w:val="00410AD1"/>
    <w:rsid w:val="00410B0F"/>
    <w:rsid w:val="00410E6F"/>
    <w:rsid w:val="0041128A"/>
    <w:rsid w:val="004113DB"/>
    <w:rsid w:val="004113FF"/>
    <w:rsid w:val="004117AC"/>
    <w:rsid w:val="004117DD"/>
    <w:rsid w:val="004119B1"/>
    <w:rsid w:val="00411E12"/>
    <w:rsid w:val="00411E22"/>
    <w:rsid w:val="0041214B"/>
    <w:rsid w:val="004123DF"/>
    <w:rsid w:val="004126B3"/>
    <w:rsid w:val="0041281B"/>
    <w:rsid w:val="00412B01"/>
    <w:rsid w:val="00412D98"/>
    <w:rsid w:val="00413166"/>
    <w:rsid w:val="004132D4"/>
    <w:rsid w:val="0041337C"/>
    <w:rsid w:val="00413504"/>
    <w:rsid w:val="00413555"/>
    <w:rsid w:val="0041390F"/>
    <w:rsid w:val="00413CDC"/>
    <w:rsid w:val="00413EA4"/>
    <w:rsid w:val="0041417A"/>
    <w:rsid w:val="00414B83"/>
    <w:rsid w:val="00415377"/>
    <w:rsid w:val="00415925"/>
    <w:rsid w:val="00415C92"/>
    <w:rsid w:val="004164B0"/>
    <w:rsid w:val="00416707"/>
    <w:rsid w:val="00416F25"/>
    <w:rsid w:val="00416F31"/>
    <w:rsid w:val="00417430"/>
    <w:rsid w:val="0041762C"/>
    <w:rsid w:val="00417749"/>
    <w:rsid w:val="00417766"/>
    <w:rsid w:val="00417A56"/>
    <w:rsid w:val="00417E84"/>
    <w:rsid w:val="00420188"/>
    <w:rsid w:val="00420354"/>
    <w:rsid w:val="004204B5"/>
    <w:rsid w:val="004204D6"/>
    <w:rsid w:val="004209D1"/>
    <w:rsid w:val="00420B14"/>
    <w:rsid w:val="00420C8A"/>
    <w:rsid w:val="00420E52"/>
    <w:rsid w:val="00420F9D"/>
    <w:rsid w:val="00421480"/>
    <w:rsid w:val="00421D5B"/>
    <w:rsid w:val="004220B0"/>
    <w:rsid w:val="00422109"/>
    <w:rsid w:val="004221CE"/>
    <w:rsid w:val="004222FA"/>
    <w:rsid w:val="00422B2F"/>
    <w:rsid w:val="00422D2A"/>
    <w:rsid w:val="00422E73"/>
    <w:rsid w:val="0042305E"/>
    <w:rsid w:val="0042336F"/>
    <w:rsid w:val="00423850"/>
    <w:rsid w:val="00423858"/>
    <w:rsid w:val="004239B4"/>
    <w:rsid w:val="0042406F"/>
    <w:rsid w:val="0042412E"/>
    <w:rsid w:val="0042437B"/>
    <w:rsid w:val="0042438C"/>
    <w:rsid w:val="00424DA2"/>
    <w:rsid w:val="00424F23"/>
    <w:rsid w:val="0042517E"/>
    <w:rsid w:val="0042530B"/>
    <w:rsid w:val="00425A77"/>
    <w:rsid w:val="00425F09"/>
    <w:rsid w:val="0042604B"/>
    <w:rsid w:val="00426269"/>
    <w:rsid w:val="00426713"/>
    <w:rsid w:val="00426EEE"/>
    <w:rsid w:val="004274B2"/>
    <w:rsid w:val="00427DFA"/>
    <w:rsid w:val="00427E31"/>
    <w:rsid w:val="0043010B"/>
    <w:rsid w:val="004302A7"/>
    <w:rsid w:val="0043099B"/>
    <w:rsid w:val="00430AC7"/>
    <w:rsid w:val="004312CB"/>
    <w:rsid w:val="004319F0"/>
    <w:rsid w:val="00431B15"/>
    <w:rsid w:val="00431F0A"/>
    <w:rsid w:val="00432A91"/>
    <w:rsid w:val="00432C7A"/>
    <w:rsid w:val="00432EE7"/>
    <w:rsid w:val="00433078"/>
    <w:rsid w:val="00433137"/>
    <w:rsid w:val="00433282"/>
    <w:rsid w:val="00433329"/>
    <w:rsid w:val="004333CA"/>
    <w:rsid w:val="004333D8"/>
    <w:rsid w:val="00433A3C"/>
    <w:rsid w:val="00433AA1"/>
    <w:rsid w:val="00433FF4"/>
    <w:rsid w:val="0043416F"/>
    <w:rsid w:val="004341FE"/>
    <w:rsid w:val="00434426"/>
    <w:rsid w:val="00434547"/>
    <w:rsid w:val="004348DB"/>
    <w:rsid w:val="0043537D"/>
    <w:rsid w:val="0043539C"/>
    <w:rsid w:val="004359CA"/>
    <w:rsid w:val="00435AEB"/>
    <w:rsid w:val="00435F27"/>
    <w:rsid w:val="004360A0"/>
    <w:rsid w:val="00436191"/>
    <w:rsid w:val="004361AD"/>
    <w:rsid w:val="004361AF"/>
    <w:rsid w:val="00436893"/>
    <w:rsid w:val="00436B7C"/>
    <w:rsid w:val="00436DDE"/>
    <w:rsid w:val="00436EA8"/>
    <w:rsid w:val="004370A3"/>
    <w:rsid w:val="00437621"/>
    <w:rsid w:val="004376CB"/>
    <w:rsid w:val="004379A2"/>
    <w:rsid w:val="00437B6D"/>
    <w:rsid w:val="00437E7A"/>
    <w:rsid w:val="00437EE5"/>
    <w:rsid w:val="00440061"/>
    <w:rsid w:val="0044013C"/>
    <w:rsid w:val="00440146"/>
    <w:rsid w:val="004402E7"/>
    <w:rsid w:val="00440471"/>
    <w:rsid w:val="00440554"/>
    <w:rsid w:val="0044057D"/>
    <w:rsid w:val="00440991"/>
    <w:rsid w:val="004415A1"/>
    <w:rsid w:val="00441722"/>
    <w:rsid w:val="00441916"/>
    <w:rsid w:val="00441E12"/>
    <w:rsid w:val="00441E6F"/>
    <w:rsid w:val="00441EA4"/>
    <w:rsid w:val="00441FB2"/>
    <w:rsid w:val="00442A2A"/>
    <w:rsid w:val="00442A2F"/>
    <w:rsid w:val="00442B6F"/>
    <w:rsid w:val="00442C9E"/>
    <w:rsid w:val="00442E70"/>
    <w:rsid w:val="0044337F"/>
    <w:rsid w:val="004433E1"/>
    <w:rsid w:val="00443500"/>
    <w:rsid w:val="00443605"/>
    <w:rsid w:val="00443761"/>
    <w:rsid w:val="00443A0C"/>
    <w:rsid w:val="00443C6C"/>
    <w:rsid w:val="0044429E"/>
    <w:rsid w:val="00444497"/>
    <w:rsid w:val="0044489B"/>
    <w:rsid w:val="004449BF"/>
    <w:rsid w:val="00444F5E"/>
    <w:rsid w:val="004450F2"/>
    <w:rsid w:val="004452AF"/>
    <w:rsid w:val="0044569D"/>
    <w:rsid w:val="00445712"/>
    <w:rsid w:val="00445744"/>
    <w:rsid w:val="00445AE9"/>
    <w:rsid w:val="0044655F"/>
    <w:rsid w:val="00446581"/>
    <w:rsid w:val="00446D33"/>
    <w:rsid w:val="00446E05"/>
    <w:rsid w:val="004472E1"/>
    <w:rsid w:val="00447550"/>
    <w:rsid w:val="00447583"/>
    <w:rsid w:val="004478CA"/>
    <w:rsid w:val="00447B2B"/>
    <w:rsid w:val="004501DD"/>
    <w:rsid w:val="004509EC"/>
    <w:rsid w:val="00450A1E"/>
    <w:rsid w:val="00450A4F"/>
    <w:rsid w:val="00450C7E"/>
    <w:rsid w:val="004511DD"/>
    <w:rsid w:val="00451302"/>
    <w:rsid w:val="0045144D"/>
    <w:rsid w:val="00451BBA"/>
    <w:rsid w:val="00451D7B"/>
    <w:rsid w:val="00451F95"/>
    <w:rsid w:val="00452DAC"/>
    <w:rsid w:val="00452DEC"/>
    <w:rsid w:val="00453B91"/>
    <w:rsid w:val="00454021"/>
    <w:rsid w:val="00454325"/>
    <w:rsid w:val="0045441F"/>
    <w:rsid w:val="0045461C"/>
    <w:rsid w:val="004551CC"/>
    <w:rsid w:val="00455E8F"/>
    <w:rsid w:val="00455EC6"/>
    <w:rsid w:val="004560F3"/>
    <w:rsid w:val="004561BE"/>
    <w:rsid w:val="00456633"/>
    <w:rsid w:val="0045676B"/>
    <w:rsid w:val="0045691D"/>
    <w:rsid w:val="00456FF4"/>
    <w:rsid w:val="00457214"/>
    <w:rsid w:val="0045730D"/>
    <w:rsid w:val="00457478"/>
    <w:rsid w:val="00457500"/>
    <w:rsid w:val="00457580"/>
    <w:rsid w:val="004575D8"/>
    <w:rsid w:val="00457FA8"/>
    <w:rsid w:val="00460066"/>
    <w:rsid w:val="004601AB"/>
    <w:rsid w:val="0046021C"/>
    <w:rsid w:val="00460244"/>
    <w:rsid w:val="0046026C"/>
    <w:rsid w:val="00460354"/>
    <w:rsid w:val="00460378"/>
    <w:rsid w:val="004604CE"/>
    <w:rsid w:val="00460786"/>
    <w:rsid w:val="00460B03"/>
    <w:rsid w:val="00460C02"/>
    <w:rsid w:val="00461031"/>
    <w:rsid w:val="004611C2"/>
    <w:rsid w:val="00461515"/>
    <w:rsid w:val="004617A3"/>
    <w:rsid w:val="00461931"/>
    <w:rsid w:val="00461C0C"/>
    <w:rsid w:val="00461EB2"/>
    <w:rsid w:val="00461FC3"/>
    <w:rsid w:val="0046202A"/>
    <w:rsid w:val="004620B2"/>
    <w:rsid w:val="0046210F"/>
    <w:rsid w:val="0046224B"/>
    <w:rsid w:val="004622A2"/>
    <w:rsid w:val="00462469"/>
    <w:rsid w:val="00462484"/>
    <w:rsid w:val="00462514"/>
    <w:rsid w:val="004627C2"/>
    <w:rsid w:val="00462CED"/>
    <w:rsid w:val="0046322B"/>
    <w:rsid w:val="004634C6"/>
    <w:rsid w:val="00463727"/>
    <w:rsid w:val="004639B6"/>
    <w:rsid w:val="00463A7E"/>
    <w:rsid w:val="0046415A"/>
    <w:rsid w:val="004643CA"/>
    <w:rsid w:val="00464618"/>
    <w:rsid w:val="00464945"/>
    <w:rsid w:val="00464C6F"/>
    <w:rsid w:val="00464DE4"/>
    <w:rsid w:val="00465214"/>
    <w:rsid w:val="00465366"/>
    <w:rsid w:val="004658DA"/>
    <w:rsid w:val="00465DFF"/>
    <w:rsid w:val="00465E87"/>
    <w:rsid w:val="00466203"/>
    <w:rsid w:val="00466617"/>
    <w:rsid w:val="004667FB"/>
    <w:rsid w:val="0046696D"/>
    <w:rsid w:val="004673C3"/>
    <w:rsid w:val="00467458"/>
    <w:rsid w:val="00467924"/>
    <w:rsid w:val="00467B90"/>
    <w:rsid w:val="00467C03"/>
    <w:rsid w:val="00467D78"/>
    <w:rsid w:val="00467D7C"/>
    <w:rsid w:val="00467EB2"/>
    <w:rsid w:val="004709B9"/>
    <w:rsid w:val="00471403"/>
    <w:rsid w:val="00471970"/>
    <w:rsid w:val="004719A4"/>
    <w:rsid w:val="00471F96"/>
    <w:rsid w:val="00472038"/>
    <w:rsid w:val="00472138"/>
    <w:rsid w:val="00472421"/>
    <w:rsid w:val="0047312A"/>
    <w:rsid w:val="00473621"/>
    <w:rsid w:val="00473BCA"/>
    <w:rsid w:val="00473F35"/>
    <w:rsid w:val="0047439F"/>
    <w:rsid w:val="00474666"/>
    <w:rsid w:val="0047492B"/>
    <w:rsid w:val="004749DD"/>
    <w:rsid w:val="004749E1"/>
    <w:rsid w:val="004749F6"/>
    <w:rsid w:val="00474AA1"/>
    <w:rsid w:val="00474B5A"/>
    <w:rsid w:val="00474BC5"/>
    <w:rsid w:val="00475158"/>
    <w:rsid w:val="00475314"/>
    <w:rsid w:val="00475C0C"/>
    <w:rsid w:val="00475C9C"/>
    <w:rsid w:val="00475D89"/>
    <w:rsid w:val="00475DE8"/>
    <w:rsid w:val="00475F7C"/>
    <w:rsid w:val="004760EE"/>
    <w:rsid w:val="00476173"/>
    <w:rsid w:val="004761B0"/>
    <w:rsid w:val="0047633D"/>
    <w:rsid w:val="004766B6"/>
    <w:rsid w:val="00476712"/>
    <w:rsid w:val="0047698B"/>
    <w:rsid w:val="004773E7"/>
    <w:rsid w:val="004774D8"/>
    <w:rsid w:val="004776FB"/>
    <w:rsid w:val="0047793C"/>
    <w:rsid w:val="0047794F"/>
    <w:rsid w:val="00477C25"/>
    <w:rsid w:val="00477C2F"/>
    <w:rsid w:val="00477E67"/>
    <w:rsid w:val="0048065E"/>
    <w:rsid w:val="0048094E"/>
    <w:rsid w:val="00480986"/>
    <w:rsid w:val="00480D38"/>
    <w:rsid w:val="00481390"/>
    <w:rsid w:val="004814F9"/>
    <w:rsid w:val="004817AF"/>
    <w:rsid w:val="004817EF"/>
    <w:rsid w:val="00481899"/>
    <w:rsid w:val="00481BE4"/>
    <w:rsid w:val="00481D39"/>
    <w:rsid w:val="00481FD1"/>
    <w:rsid w:val="004825FB"/>
    <w:rsid w:val="00482B45"/>
    <w:rsid w:val="00482B60"/>
    <w:rsid w:val="00482C75"/>
    <w:rsid w:val="00482D60"/>
    <w:rsid w:val="00483245"/>
    <w:rsid w:val="004833F4"/>
    <w:rsid w:val="004835FF"/>
    <w:rsid w:val="004836CE"/>
    <w:rsid w:val="0048375B"/>
    <w:rsid w:val="00483810"/>
    <w:rsid w:val="00483BFE"/>
    <w:rsid w:val="00483CA2"/>
    <w:rsid w:val="00483CA3"/>
    <w:rsid w:val="004844D4"/>
    <w:rsid w:val="00484A12"/>
    <w:rsid w:val="0048501E"/>
    <w:rsid w:val="00485623"/>
    <w:rsid w:val="00485A7C"/>
    <w:rsid w:val="00485DEF"/>
    <w:rsid w:val="00486114"/>
    <w:rsid w:val="00486510"/>
    <w:rsid w:val="0048711D"/>
    <w:rsid w:val="0048783E"/>
    <w:rsid w:val="00487A58"/>
    <w:rsid w:val="004903BA"/>
    <w:rsid w:val="00490985"/>
    <w:rsid w:val="004909BB"/>
    <w:rsid w:val="00490A9C"/>
    <w:rsid w:val="00490BA9"/>
    <w:rsid w:val="00490CA6"/>
    <w:rsid w:val="00490E7F"/>
    <w:rsid w:val="0049142C"/>
    <w:rsid w:val="0049160C"/>
    <w:rsid w:val="00491646"/>
    <w:rsid w:val="00491B4E"/>
    <w:rsid w:val="00491FA0"/>
    <w:rsid w:val="0049249E"/>
    <w:rsid w:val="004927E9"/>
    <w:rsid w:val="00492923"/>
    <w:rsid w:val="00492A26"/>
    <w:rsid w:val="00492E45"/>
    <w:rsid w:val="00493B48"/>
    <w:rsid w:val="00493BC4"/>
    <w:rsid w:val="004940DE"/>
    <w:rsid w:val="004944E5"/>
    <w:rsid w:val="00494645"/>
    <w:rsid w:val="0049465B"/>
    <w:rsid w:val="004946CB"/>
    <w:rsid w:val="00494809"/>
    <w:rsid w:val="00494959"/>
    <w:rsid w:val="00494A51"/>
    <w:rsid w:val="004951A9"/>
    <w:rsid w:val="0049534C"/>
    <w:rsid w:val="00495884"/>
    <w:rsid w:val="00495BF3"/>
    <w:rsid w:val="00495F24"/>
    <w:rsid w:val="00496065"/>
    <w:rsid w:val="004960C0"/>
    <w:rsid w:val="00496616"/>
    <w:rsid w:val="004968F5"/>
    <w:rsid w:val="0049690F"/>
    <w:rsid w:val="00496AAB"/>
    <w:rsid w:val="00496C22"/>
    <w:rsid w:val="00496D47"/>
    <w:rsid w:val="00496FF8"/>
    <w:rsid w:val="00497339"/>
    <w:rsid w:val="004977A4"/>
    <w:rsid w:val="00497DD8"/>
    <w:rsid w:val="004A009B"/>
    <w:rsid w:val="004A039B"/>
    <w:rsid w:val="004A0536"/>
    <w:rsid w:val="004A06EB"/>
    <w:rsid w:val="004A0937"/>
    <w:rsid w:val="004A0947"/>
    <w:rsid w:val="004A098C"/>
    <w:rsid w:val="004A0A46"/>
    <w:rsid w:val="004A152D"/>
    <w:rsid w:val="004A1860"/>
    <w:rsid w:val="004A18D2"/>
    <w:rsid w:val="004A1929"/>
    <w:rsid w:val="004A1BD0"/>
    <w:rsid w:val="004A1C62"/>
    <w:rsid w:val="004A1D67"/>
    <w:rsid w:val="004A1DF6"/>
    <w:rsid w:val="004A1F3F"/>
    <w:rsid w:val="004A21DA"/>
    <w:rsid w:val="004A272F"/>
    <w:rsid w:val="004A2B67"/>
    <w:rsid w:val="004A2CA6"/>
    <w:rsid w:val="004A2CC6"/>
    <w:rsid w:val="004A2D21"/>
    <w:rsid w:val="004A2EA1"/>
    <w:rsid w:val="004A2FFF"/>
    <w:rsid w:val="004A304E"/>
    <w:rsid w:val="004A3365"/>
    <w:rsid w:val="004A3621"/>
    <w:rsid w:val="004A37E1"/>
    <w:rsid w:val="004A3888"/>
    <w:rsid w:val="004A39F9"/>
    <w:rsid w:val="004A3F46"/>
    <w:rsid w:val="004A40A2"/>
    <w:rsid w:val="004A419B"/>
    <w:rsid w:val="004A41A7"/>
    <w:rsid w:val="004A4351"/>
    <w:rsid w:val="004A480D"/>
    <w:rsid w:val="004A4ED9"/>
    <w:rsid w:val="004A50F0"/>
    <w:rsid w:val="004A54DB"/>
    <w:rsid w:val="004A56F8"/>
    <w:rsid w:val="004A5783"/>
    <w:rsid w:val="004A5810"/>
    <w:rsid w:val="004A5F4C"/>
    <w:rsid w:val="004A5FEE"/>
    <w:rsid w:val="004A63DF"/>
    <w:rsid w:val="004A64A7"/>
    <w:rsid w:val="004A6836"/>
    <w:rsid w:val="004A6A4A"/>
    <w:rsid w:val="004A6B13"/>
    <w:rsid w:val="004A6BD4"/>
    <w:rsid w:val="004A6E5B"/>
    <w:rsid w:val="004A787E"/>
    <w:rsid w:val="004A79D1"/>
    <w:rsid w:val="004A7A31"/>
    <w:rsid w:val="004A7C2F"/>
    <w:rsid w:val="004A7D26"/>
    <w:rsid w:val="004A7DBD"/>
    <w:rsid w:val="004A7FBF"/>
    <w:rsid w:val="004B03B6"/>
    <w:rsid w:val="004B042C"/>
    <w:rsid w:val="004B0685"/>
    <w:rsid w:val="004B08B8"/>
    <w:rsid w:val="004B0A06"/>
    <w:rsid w:val="004B0C31"/>
    <w:rsid w:val="004B0C93"/>
    <w:rsid w:val="004B116D"/>
    <w:rsid w:val="004B1209"/>
    <w:rsid w:val="004B1398"/>
    <w:rsid w:val="004B149F"/>
    <w:rsid w:val="004B15D5"/>
    <w:rsid w:val="004B19ED"/>
    <w:rsid w:val="004B1EF1"/>
    <w:rsid w:val="004B1F46"/>
    <w:rsid w:val="004B2259"/>
    <w:rsid w:val="004B23A8"/>
    <w:rsid w:val="004B245D"/>
    <w:rsid w:val="004B2509"/>
    <w:rsid w:val="004B2777"/>
    <w:rsid w:val="004B2ABE"/>
    <w:rsid w:val="004B2BBA"/>
    <w:rsid w:val="004B356D"/>
    <w:rsid w:val="004B37A6"/>
    <w:rsid w:val="004B3CEA"/>
    <w:rsid w:val="004B3D0E"/>
    <w:rsid w:val="004B3E4B"/>
    <w:rsid w:val="004B40D4"/>
    <w:rsid w:val="004B40F5"/>
    <w:rsid w:val="004B451B"/>
    <w:rsid w:val="004B47FA"/>
    <w:rsid w:val="004B4A28"/>
    <w:rsid w:val="004B4BDC"/>
    <w:rsid w:val="004B4D05"/>
    <w:rsid w:val="004B51E5"/>
    <w:rsid w:val="004B55FD"/>
    <w:rsid w:val="004B574A"/>
    <w:rsid w:val="004B5AFC"/>
    <w:rsid w:val="004B5D61"/>
    <w:rsid w:val="004B61DF"/>
    <w:rsid w:val="004B6858"/>
    <w:rsid w:val="004B6A2A"/>
    <w:rsid w:val="004B6C61"/>
    <w:rsid w:val="004B72E4"/>
    <w:rsid w:val="004B73A6"/>
    <w:rsid w:val="004B7939"/>
    <w:rsid w:val="004B7B70"/>
    <w:rsid w:val="004B7CB3"/>
    <w:rsid w:val="004C00BC"/>
    <w:rsid w:val="004C0114"/>
    <w:rsid w:val="004C02E6"/>
    <w:rsid w:val="004C08D0"/>
    <w:rsid w:val="004C0AB2"/>
    <w:rsid w:val="004C0D75"/>
    <w:rsid w:val="004C0E32"/>
    <w:rsid w:val="004C10A8"/>
    <w:rsid w:val="004C18C7"/>
    <w:rsid w:val="004C2046"/>
    <w:rsid w:val="004C2048"/>
    <w:rsid w:val="004C206E"/>
    <w:rsid w:val="004C2091"/>
    <w:rsid w:val="004C20F1"/>
    <w:rsid w:val="004C2321"/>
    <w:rsid w:val="004C244D"/>
    <w:rsid w:val="004C26D6"/>
    <w:rsid w:val="004C2796"/>
    <w:rsid w:val="004C2D20"/>
    <w:rsid w:val="004C3056"/>
    <w:rsid w:val="004C3092"/>
    <w:rsid w:val="004C3270"/>
    <w:rsid w:val="004C329E"/>
    <w:rsid w:val="004C37B3"/>
    <w:rsid w:val="004C41AE"/>
    <w:rsid w:val="004C41B2"/>
    <w:rsid w:val="004C437B"/>
    <w:rsid w:val="004C45DA"/>
    <w:rsid w:val="004C46C0"/>
    <w:rsid w:val="004C493B"/>
    <w:rsid w:val="004C49D2"/>
    <w:rsid w:val="004C49E6"/>
    <w:rsid w:val="004C4FDC"/>
    <w:rsid w:val="004C5154"/>
    <w:rsid w:val="004C5301"/>
    <w:rsid w:val="004C5553"/>
    <w:rsid w:val="004C567D"/>
    <w:rsid w:val="004C59E6"/>
    <w:rsid w:val="004C5DD2"/>
    <w:rsid w:val="004C614F"/>
    <w:rsid w:val="004C64E0"/>
    <w:rsid w:val="004C65D3"/>
    <w:rsid w:val="004C67A9"/>
    <w:rsid w:val="004C6890"/>
    <w:rsid w:val="004C6977"/>
    <w:rsid w:val="004C6B85"/>
    <w:rsid w:val="004C6DB9"/>
    <w:rsid w:val="004C6E56"/>
    <w:rsid w:val="004C7187"/>
    <w:rsid w:val="004C722D"/>
    <w:rsid w:val="004C729F"/>
    <w:rsid w:val="004C75BF"/>
    <w:rsid w:val="004C76D8"/>
    <w:rsid w:val="004C7727"/>
    <w:rsid w:val="004C7CAD"/>
    <w:rsid w:val="004C7CB4"/>
    <w:rsid w:val="004D008A"/>
    <w:rsid w:val="004D02E4"/>
    <w:rsid w:val="004D0491"/>
    <w:rsid w:val="004D0AE3"/>
    <w:rsid w:val="004D1023"/>
    <w:rsid w:val="004D14D4"/>
    <w:rsid w:val="004D16A0"/>
    <w:rsid w:val="004D1793"/>
    <w:rsid w:val="004D17EA"/>
    <w:rsid w:val="004D1B88"/>
    <w:rsid w:val="004D20EC"/>
    <w:rsid w:val="004D20FF"/>
    <w:rsid w:val="004D2451"/>
    <w:rsid w:val="004D272A"/>
    <w:rsid w:val="004D2CB4"/>
    <w:rsid w:val="004D2CFD"/>
    <w:rsid w:val="004D2EF3"/>
    <w:rsid w:val="004D3051"/>
    <w:rsid w:val="004D30DB"/>
    <w:rsid w:val="004D31FF"/>
    <w:rsid w:val="004D357C"/>
    <w:rsid w:val="004D3663"/>
    <w:rsid w:val="004D36C0"/>
    <w:rsid w:val="004D3830"/>
    <w:rsid w:val="004D3BB3"/>
    <w:rsid w:val="004D3C76"/>
    <w:rsid w:val="004D3DFC"/>
    <w:rsid w:val="004D3F31"/>
    <w:rsid w:val="004D40B5"/>
    <w:rsid w:val="004D427D"/>
    <w:rsid w:val="004D4A8F"/>
    <w:rsid w:val="004D4C05"/>
    <w:rsid w:val="004D4DB9"/>
    <w:rsid w:val="004D5000"/>
    <w:rsid w:val="004D50FC"/>
    <w:rsid w:val="004D533D"/>
    <w:rsid w:val="004D53E6"/>
    <w:rsid w:val="004D550F"/>
    <w:rsid w:val="004D56B8"/>
    <w:rsid w:val="004D578E"/>
    <w:rsid w:val="004D592D"/>
    <w:rsid w:val="004D594B"/>
    <w:rsid w:val="004D5C50"/>
    <w:rsid w:val="004D5F44"/>
    <w:rsid w:val="004D601B"/>
    <w:rsid w:val="004D61EF"/>
    <w:rsid w:val="004D650C"/>
    <w:rsid w:val="004D683C"/>
    <w:rsid w:val="004D69F1"/>
    <w:rsid w:val="004D6A5E"/>
    <w:rsid w:val="004D6DB2"/>
    <w:rsid w:val="004D715C"/>
    <w:rsid w:val="004D7453"/>
    <w:rsid w:val="004D7789"/>
    <w:rsid w:val="004D778F"/>
    <w:rsid w:val="004D7816"/>
    <w:rsid w:val="004D79B2"/>
    <w:rsid w:val="004E01C0"/>
    <w:rsid w:val="004E0744"/>
    <w:rsid w:val="004E0899"/>
    <w:rsid w:val="004E0AC1"/>
    <w:rsid w:val="004E0B9A"/>
    <w:rsid w:val="004E0F77"/>
    <w:rsid w:val="004E100C"/>
    <w:rsid w:val="004E102A"/>
    <w:rsid w:val="004E11CA"/>
    <w:rsid w:val="004E12BB"/>
    <w:rsid w:val="004E134B"/>
    <w:rsid w:val="004E153E"/>
    <w:rsid w:val="004E1781"/>
    <w:rsid w:val="004E182B"/>
    <w:rsid w:val="004E1C61"/>
    <w:rsid w:val="004E2164"/>
    <w:rsid w:val="004E21EB"/>
    <w:rsid w:val="004E2247"/>
    <w:rsid w:val="004E23DB"/>
    <w:rsid w:val="004E2411"/>
    <w:rsid w:val="004E257C"/>
    <w:rsid w:val="004E2DEF"/>
    <w:rsid w:val="004E32F4"/>
    <w:rsid w:val="004E33D7"/>
    <w:rsid w:val="004E34C5"/>
    <w:rsid w:val="004E3845"/>
    <w:rsid w:val="004E39ED"/>
    <w:rsid w:val="004E3C6E"/>
    <w:rsid w:val="004E3E83"/>
    <w:rsid w:val="004E42DC"/>
    <w:rsid w:val="004E45AF"/>
    <w:rsid w:val="004E4613"/>
    <w:rsid w:val="004E46AC"/>
    <w:rsid w:val="004E4887"/>
    <w:rsid w:val="004E49FF"/>
    <w:rsid w:val="004E508B"/>
    <w:rsid w:val="004E578B"/>
    <w:rsid w:val="004E57AF"/>
    <w:rsid w:val="004E5838"/>
    <w:rsid w:val="004E5882"/>
    <w:rsid w:val="004E5C50"/>
    <w:rsid w:val="004E5C9F"/>
    <w:rsid w:val="004E5D0C"/>
    <w:rsid w:val="004E6007"/>
    <w:rsid w:val="004E6878"/>
    <w:rsid w:val="004E694A"/>
    <w:rsid w:val="004E6AA5"/>
    <w:rsid w:val="004E7015"/>
    <w:rsid w:val="004E704D"/>
    <w:rsid w:val="004E76A1"/>
    <w:rsid w:val="004E791B"/>
    <w:rsid w:val="004E7DEC"/>
    <w:rsid w:val="004F014C"/>
    <w:rsid w:val="004F07B4"/>
    <w:rsid w:val="004F0A76"/>
    <w:rsid w:val="004F0AB6"/>
    <w:rsid w:val="004F0AB9"/>
    <w:rsid w:val="004F0D86"/>
    <w:rsid w:val="004F0E03"/>
    <w:rsid w:val="004F0F42"/>
    <w:rsid w:val="004F13AA"/>
    <w:rsid w:val="004F1676"/>
    <w:rsid w:val="004F1927"/>
    <w:rsid w:val="004F19FC"/>
    <w:rsid w:val="004F1B93"/>
    <w:rsid w:val="004F1C10"/>
    <w:rsid w:val="004F1E3F"/>
    <w:rsid w:val="004F1F0A"/>
    <w:rsid w:val="004F294D"/>
    <w:rsid w:val="004F2D76"/>
    <w:rsid w:val="004F2F25"/>
    <w:rsid w:val="004F2F92"/>
    <w:rsid w:val="004F34B2"/>
    <w:rsid w:val="004F35F9"/>
    <w:rsid w:val="004F3621"/>
    <w:rsid w:val="004F37BD"/>
    <w:rsid w:val="004F3ACC"/>
    <w:rsid w:val="004F45D2"/>
    <w:rsid w:val="004F4BE9"/>
    <w:rsid w:val="004F4D50"/>
    <w:rsid w:val="004F5A35"/>
    <w:rsid w:val="004F5E85"/>
    <w:rsid w:val="004F5FE9"/>
    <w:rsid w:val="004F6242"/>
    <w:rsid w:val="004F654E"/>
    <w:rsid w:val="004F667D"/>
    <w:rsid w:val="004F6705"/>
    <w:rsid w:val="004F6795"/>
    <w:rsid w:val="004F6822"/>
    <w:rsid w:val="004F71DF"/>
    <w:rsid w:val="004F728E"/>
    <w:rsid w:val="004F736B"/>
    <w:rsid w:val="004F7392"/>
    <w:rsid w:val="004F748B"/>
    <w:rsid w:val="004F75D4"/>
    <w:rsid w:val="004F76C1"/>
    <w:rsid w:val="004F78CE"/>
    <w:rsid w:val="004F796B"/>
    <w:rsid w:val="004F7AF1"/>
    <w:rsid w:val="004F7DF6"/>
    <w:rsid w:val="00500315"/>
    <w:rsid w:val="0050073E"/>
    <w:rsid w:val="005007A9"/>
    <w:rsid w:val="00500A4E"/>
    <w:rsid w:val="00500A82"/>
    <w:rsid w:val="00500FB7"/>
    <w:rsid w:val="0050106C"/>
    <w:rsid w:val="0050108E"/>
    <w:rsid w:val="00501181"/>
    <w:rsid w:val="0050136B"/>
    <w:rsid w:val="00502024"/>
    <w:rsid w:val="00502A6A"/>
    <w:rsid w:val="00502D93"/>
    <w:rsid w:val="00502FF5"/>
    <w:rsid w:val="0050319D"/>
    <w:rsid w:val="005032C7"/>
    <w:rsid w:val="00503361"/>
    <w:rsid w:val="00503530"/>
    <w:rsid w:val="00503715"/>
    <w:rsid w:val="0050372A"/>
    <w:rsid w:val="005037D8"/>
    <w:rsid w:val="00503C7E"/>
    <w:rsid w:val="00503C8B"/>
    <w:rsid w:val="00503F10"/>
    <w:rsid w:val="0050464D"/>
    <w:rsid w:val="00504B22"/>
    <w:rsid w:val="00504BA0"/>
    <w:rsid w:val="0050531A"/>
    <w:rsid w:val="005053EF"/>
    <w:rsid w:val="00505836"/>
    <w:rsid w:val="00505914"/>
    <w:rsid w:val="00505D95"/>
    <w:rsid w:val="00505F7E"/>
    <w:rsid w:val="005062E5"/>
    <w:rsid w:val="00506464"/>
    <w:rsid w:val="0050647D"/>
    <w:rsid w:val="00506938"/>
    <w:rsid w:val="00506A1B"/>
    <w:rsid w:val="00506CCE"/>
    <w:rsid w:val="00506DAB"/>
    <w:rsid w:val="00507025"/>
    <w:rsid w:val="00507365"/>
    <w:rsid w:val="005077A9"/>
    <w:rsid w:val="00507BF3"/>
    <w:rsid w:val="00507D58"/>
    <w:rsid w:val="00507F26"/>
    <w:rsid w:val="005102CD"/>
    <w:rsid w:val="0051040C"/>
    <w:rsid w:val="00510959"/>
    <w:rsid w:val="00510997"/>
    <w:rsid w:val="005109EE"/>
    <w:rsid w:val="00510C10"/>
    <w:rsid w:val="00510C85"/>
    <w:rsid w:val="00510C93"/>
    <w:rsid w:val="00510CBB"/>
    <w:rsid w:val="00511253"/>
    <w:rsid w:val="005115CB"/>
    <w:rsid w:val="00511686"/>
    <w:rsid w:val="00511788"/>
    <w:rsid w:val="005117DE"/>
    <w:rsid w:val="005117F5"/>
    <w:rsid w:val="00511BD2"/>
    <w:rsid w:val="00511F1F"/>
    <w:rsid w:val="00512209"/>
    <w:rsid w:val="0051257A"/>
    <w:rsid w:val="00512852"/>
    <w:rsid w:val="0051291D"/>
    <w:rsid w:val="00512A91"/>
    <w:rsid w:val="00512B1F"/>
    <w:rsid w:val="00513340"/>
    <w:rsid w:val="00513525"/>
    <w:rsid w:val="005136D3"/>
    <w:rsid w:val="0051376D"/>
    <w:rsid w:val="00513ACF"/>
    <w:rsid w:val="00513B3E"/>
    <w:rsid w:val="005146B4"/>
    <w:rsid w:val="00514AC8"/>
    <w:rsid w:val="00514E17"/>
    <w:rsid w:val="00515268"/>
    <w:rsid w:val="005153A8"/>
    <w:rsid w:val="005154B6"/>
    <w:rsid w:val="0051591F"/>
    <w:rsid w:val="00515AD8"/>
    <w:rsid w:val="00515C72"/>
    <w:rsid w:val="00515E58"/>
    <w:rsid w:val="00516017"/>
    <w:rsid w:val="00516073"/>
    <w:rsid w:val="00516C0E"/>
    <w:rsid w:val="005172D6"/>
    <w:rsid w:val="00517478"/>
    <w:rsid w:val="00517AC7"/>
    <w:rsid w:val="00517E55"/>
    <w:rsid w:val="00520256"/>
    <w:rsid w:val="005202DD"/>
    <w:rsid w:val="00520426"/>
    <w:rsid w:val="00520750"/>
    <w:rsid w:val="005208B4"/>
    <w:rsid w:val="0052115F"/>
    <w:rsid w:val="0052124B"/>
    <w:rsid w:val="0052149A"/>
    <w:rsid w:val="00521731"/>
    <w:rsid w:val="00521836"/>
    <w:rsid w:val="00521935"/>
    <w:rsid w:val="0052193A"/>
    <w:rsid w:val="005221BF"/>
    <w:rsid w:val="005229F3"/>
    <w:rsid w:val="00522B7B"/>
    <w:rsid w:val="00522FCD"/>
    <w:rsid w:val="0052314B"/>
    <w:rsid w:val="00523526"/>
    <w:rsid w:val="0052363B"/>
    <w:rsid w:val="00523B92"/>
    <w:rsid w:val="00523BE8"/>
    <w:rsid w:val="00523C88"/>
    <w:rsid w:val="00523D4A"/>
    <w:rsid w:val="0052427B"/>
    <w:rsid w:val="00524968"/>
    <w:rsid w:val="00524AAB"/>
    <w:rsid w:val="00524B3A"/>
    <w:rsid w:val="00524DB1"/>
    <w:rsid w:val="00524EE2"/>
    <w:rsid w:val="005253B4"/>
    <w:rsid w:val="005253E9"/>
    <w:rsid w:val="00525549"/>
    <w:rsid w:val="005255B9"/>
    <w:rsid w:val="00526245"/>
    <w:rsid w:val="005262EE"/>
    <w:rsid w:val="005265A9"/>
    <w:rsid w:val="005266B8"/>
    <w:rsid w:val="005267B0"/>
    <w:rsid w:val="00526CDA"/>
    <w:rsid w:val="00526CF3"/>
    <w:rsid w:val="00526FAB"/>
    <w:rsid w:val="0052732B"/>
    <w:rsid w:val="00527495"/>
    <w:rsid w:val="0052758F"/>
    <w:rsid w:val="005278F3"/>
    <w:rsid w:val="0052791F"/>
    <w:rsid w:val="00527C93"/>
    <w:rsid w:val="00527E30"/>
    <w:rsid w:val="00527F52"/>
    <w:rsid w:val="005302F3"/>
    <w:rsid w:val="005304DE"/>
    <w:rsid w:val="0053063D"/>
    <w:rsid w:val="00530743"/>
    <w:rsid w:val="0053087D"/>
    <w:rsid w:val="005308BE"/>
    <w:rsid w:val="0053093A"/>
    <w:rsid w:val="005311BC"/>
    <w:rsid w:val="005313C6"/>
    <w:rsid w:val="0053143A"/>
    <w:rsid w:val="00531981"/>
    <w:rsid w:val="00531A90"/>
    <w:rsid w:val="00531BEB"/>
    <w:rsid w:val="00531BFB"/>
    <w:rsid w:val="005321AA"/>
    <w:rsid w:val="00532332"/>
    <w:rsid w:val="005323C4"/>
    <w:rsid w:val="00532619"/>
    <w:rsid w:val="00532802"/>
    <w:rsid w:val="00532F47"/>
    <w:rsid w:val="0053317B"/>
    <w:rsid w:val="00533361"/>
    <w:rsid w:val="00533395"/>
    <w:rsid w:val="00533878"/>
    <w:rsid w:val="00533880"/>
    <w:rsid w:val="00533929"/>
    <w:rsid w:val="00533D5C"/>
    <w:rsid w:val="00533F98"/>
    <w:rsid w:val="005344D9"/>
    <w:rsid w:val="00534DFD"/>
    <w:rsid w:val="00534F24"/>
    <w:rsid w:val="005353A8"/>
    <w:rsid w:val="005356E1"/>
    <w:rsid w:val="00535969"/>
    <w:rsid w:val="00535B3F"/>
    <w:rsid w:val="00535D74"/>
    <w:rsid w:val="00535ECA"/>
    <w:rsid w:val="00535FCC"/>
    <w:rsid w:val="005364BB"/>
    <w:rsid w:val="00536651"/>
    <w:rsid w:val="00536B4C"/>
    <w:rsid w:val="00536BA2"/>
    <w:rsid w:val="00537168"/>
    <w:rsid w:val="0053725A"/>
    <w:rsid w:val="005374E4"/>
    <w:rsid w:val="0053775D"/>
    <w:rsid w:val="00537C63"/>
    <w:rsid w:val="00537D20"/>
    <w:rsid w:val="00537D64"/>
    <w:rsid w:val="00537F20"/>
    <w:rsid w:val="00537FCE"/>
    <w:rsid w:val="005405D4"/>
    <w:rsid w:val="00540631"/>
    <w:rsid w:val="00540800"/>
    <w:rsid w:val="00540BB4"/>
    <w:rsid w:val="00540BE3"/>
    <w:rsid w:val="00540CA8"/>
    <w:rsid w:val="00540EB4"/>
    <w:rsid w:val="00541328"/>
    <w:rsid w:val="00541336"/>
    <w:rsid w:val="0054158D"/>
    <w:rsid w:val="005415CA"/>
    <w:rsid w:val="005415E6"/>
    <w:rsid w:val="0054166A"/>
    <w:rsid w:val="00541962"/>
    <w:rsid w:val="00541B41"/>
    <w:rsid w:val="005421D0"/>
    <w:rsid w:val="005424C3"/>
    <w:rsid w:val="005425EF"/>
    <w:rsid w:val="0054266C"/>
    <w:rsid w:val="005426CC"/>
    <w:rsid w:val="00542D2D"/>
    <w:rsid w:val="00542DE7"/>
    <w:rsid w:val="00542E74"/>
    <w:rsid w:val="0054312F"/>
    <w:rsid w:val="00543257"/>
    <w:rsid w:val="00543283"/>
    <w:rsid w:val="00543491"/>
    <w:rsid w:val="0054356E"/>
    <w:rsid w:val="005437CA"/>
    <w:rsid w:val="005438AA"/>
    <w:rsid w:val="00543C4A"/>
    <w:rsid w:val="00543D1C"/>
    <w:rsid w:val="005440C0"/>
    <w:rsid w:val="00544415"/>
    <w:rsid w:val="00544424"/>
    <w:rsid w:val="005445A4"/>
    <w:rsid w:val="00544A37"/>
    <w:rsid w:val="00544DC9"/>
    <w:rsid w:val="00545009"/>
    <w:rsid w:val="0054500C"/>
    <w:rsid w:val="00545136"/>
    <w:rsid w:val="00545389"/>
    <w:rsid w:val="00545410"/>
    <w:rsid w:val="005458BB"/>
    <w:rsid w:val="005458FD"/>
    <w:rsid w:val="00545A0B"/>
    <w:rsid w:val="00545BFF"/>
    <w:rsid w:val="00545CD4"/>
    <w:rsid w:val="005460E1"/>
    <w:rsid w:val="0054618B"/>
    <w:rsid w:val="00546658"/>
    <w:rsid w:val="0054669B"/>
    <w:rsid w:val="0054678A"/>
    <w:rsid w:val="0054714F"/>
    <w:rsid w:val="0054782A"/>
    <w:rsid w:val="005501C9"/>
    <w:rsid w:val="0055064A"/>
    <w:rsid w:val="005508C0"/>
    <w:rsid w:val="00550AB7"/>
    <w:rsid w:val="00550C45"/>
    <w:rsid w:val="00550E23"/>
    <w:rsid w:val="0055125E"/>
    <w:rsid w:val="00551301"/>
    <w:rsid w:val="00551912"/>
    <w:rsid w:val="00551EBE"/>
    <w:rsid w:val="00552066"/>
    <w:rsid w:val="005523A9"/>
    <w:rsid w:val="00552814"/>
    <w:rsid w:val="00552B5D"/>
    <w:rsid w:val="00553360"/>
    <w:rsid w:val="00553582"/>
    <w:rsid w:val="00553C0E"/>
    <w:rsid w:val="00553E3E"/>
    <w:rsid w:val="00553EEC"/>
    <w:rsid w:val="005540CA"/>
    <w:rsid w:val="005543E8"/>
    <w:rsid w:val="00554422"/>
    <w:rsid w:val="005544B7"/>
    <w:rsid w:val="005546AF"/>
    <w:rsid w:val="005547F5"/>
    <w:rsid w:val="00554993"/>
    <w:rsid w:val="00554A6B"/>
    <w:rsid w:val="005550D0"/>
    <w:rsid w:val="00555262"/>
    <w:rsid w:val="0055549D"/>
    <w:rsid w:val="005555D4"/>
    <w:rsid w:val="00555883"/>
    <w:rsid w:val="00555A40"/>
    <w:rsid w:val="00555C51"/>
    <w:rsid w:val="00555F83"/>
    <w:rsid w:val="00556076"/>
    <w:rsid w:val="00556274"/>
    <w:rsid w:val="005564F0"/>
    <w:rsid w:val="005566E2"/>
    <w:rsid w:val="00556763"/>
    <w:rsid w:val="00556A96"/>
    <w:rsid w:val="00556E37"/>
    <w:rsid w:val="00556F07"/>
    <w:rsid w:val="00557100"/>
    <w:rsid w:val="00557420"/>
    <w:rsid w:val="005574D1"/>
    <w:rsid w:val="00557781"/>
    <w:rsid w:val="00557978"/>
    <w:rsid w:val="00557AC5"/>
    <w:rsid w:val="00557B6B"/>
    <w:rsid w:val="00557E18"/>
    <w:rsid w:val="00557E4B"/>
    <w:rsid w:val="00557E91"/>
    <w:rsid w:val="00557F10"/>
    <w:rsid w:val="0056019E"/>
    <w:rsid w:val="00560292"/>
    <w:rsid w:val="005611BA"/>
    <w:rsid w:val="00561756"/>
    <w:rsid w:val="005617BA"/>
    <w:rsid w:val="00561950"/>
    <w:rsid w:val="00561C4D"/>
    <w:rsid w:val="00561F1A"/>
    <w:rsid w:val="005620E0"/>
    <w:rsid w:val="005623AE"/>
    <w:rsid w:val="0056291A"/>
    <w:rsid w:val="00562F7D"/>
    <w:rsid w:val="005634BF"/>
    <w:rsid w:val="005639F8"/>
    <w:rsid w:val="00564036"/>
    <w:rsid w:val="005643F4"/>
    <w:rsid w:val="0056449F"/>
    <w:rsid w:val="00564758"/>
    <w:rsid w:val="00564A95"/>
    <w:rsid w:val="00564BF2"/>
    <w:rsid w:val="00564E6F"/>
    <w:rsid w:val="00564EA2"/>
    <w:rsid w:val="005655C6"/>
    <w:rsid w:val="00565E26"/>
    <w:rsid w:val="0056613C"/>
    <w:rsid w:val="00567229"/>
    <w:rsid w:val="00567387"/>
    <w:rsid w:val="00567394"/>
    <w:rsid w:val="005678AD"/>
    <w:rsid w:val="005678C8"/>
    <w:rsid w:val="00567989"/>
    <w:rsid w:val="00567C32"/>
    <w:rsid w:val="00567C48"/>
    <w:rsid w:val="00570150"/>
    <w:rsid w:val="005704B9"/>
    <w:rsid w:val="00570A1C"/>
    <w:rsid w:val="00570AC8"/>
    <w:rsid w:val="00570B96"/>
    <w:rsid w:val="00570BDD"/>
    <w:rsid w:val="00570C06"/>
    <w:rsid w:val="0057118D"/>
    <w:rsid w:val="005711C9"/>
    <w:rsid w:val="005713CB"/>
    <w:rsid w:val="0057188F"/>
    <w:rsid w:val="00571B27"/>
    <w:rsid w:val="00571B2E"/>
    <w:rsid w:val="00572061"/>
    <w:rsid w:val="005721B5"/>
    <w:rsid w:val="005727AD"/>
    <w:rsid w:val="0057295E"/>
    <w:rsid w:val="00572A84"/>
    <w:rsid w:val="00572D86"/>
    <w:rsid w:val="00572E01"/>
    <w:rsid w:val="00572FFF"/>
    <w:rsid w:val="00573168"/>
    <w:rsid w:val="005732B4"/>
    <w:rsid w:val="00573423"/>
    <w:rsid w:val="005735C3"/>
    <w:rsid w:val="00573602"/>
    <w:rsid w:val="0057371F"/>
    <w:rsid w:val="0057396B"/>
    <w:rsid w:val="005740AF"/>
    <w:rsid w:val="00574110"/>
    <w:rsid w:val="005743FC"/>
    <w:rsid w:val="00574524"/>
    <w:rsid w:val="00574879"/>
    <w:rsid w:val="00574AAB"/>
    <w:rsid w:val="00574CD5"/>
    <w:rsid w:val="005756C8"/>
    <w:rsid w:val="00575ABD"/>
    <w:rsid w:val="00575F11"/>
    <w:rsid w:val="005760DD"/>
    <w:rsid w:val="00576568"/>
    <w:rsid w:val="00576BF4"/>
    <w:rsid w:val="00580133"/>
    <w:rsid w:val="0058082F"/>
    <w:rsid w:val="00580BC5"/>
    <w:rsid w:val="00580CDD"/>
    <w:rsid w:val="00580DD4"/>
    <w:rsid w:val="00580F98"/>
    <w:rsid w:val="00580FAF"/>
    <w:rsid w:val="00581259"/>
    <w:rsid w:val="005814BB"/>
    <w:rsid w:val="005814F6"/>
    <w:rsid w:val="00581AB3"/>
    <w:rsid w:val="00581DE7"/>
    <w:rsid w:val="00581E2E"/>
    <w:rsid w:val="0058215E"/>
    <w:rsid w:val="00582249"/>
    <w:rsid w:val="00582418"/>
    <w:rsid w:val="00582494"/>
    <w:rsid w:val="0058268A"/>
    <w:rsid w:val="0058274C"/>
    <w:rsid w:val="00582C1E"/>
    <w:rsid w:val="00582C38"/>
    <w:rsid w:val="00582C8C"/>
    <w:rsid w:val="00583206"/>
    <w:rsid w:val="005832C8"/>
    <w:rsid w:val="00583411"/>
    <w:rsid w:val="005839A3"/>
    <w:rsid w:val="00583B7A"/>
    <w:rsid w:val="0058409A"/>
    <w:rsid w:val="00584B6A"/>
    <w:rsid w:val="00584B6E"/>
    <w:rsid w:val="00584D5C"/>
    <w:rsid w:val="00585038"/>
    <w:rsid w:val="00585139"/>
    <w:rsid w:val="005854AB"/>
    <w:rsid w:val="0058555D"/>
    <w:rsid w:val="005855C5"/>
    <w:rsid w:val="00585C09"/>
    <w:rsid w:val="00585EFD"/>
    <w:rsid w:val="00586352"/>
    <w:rsid w:val="005867AF"/>
    <w:rsid w:val="00586B1F"/>
    <w:rsid w:val="00586EFC"/>
    <w:rsid w:val="00587993"/>
    <w:rsid w:val="00587A30"/>
    <w:rsid w:val="00587E0C"/>
    <w:rsid w:val="00587FD9"/>
    <w:rsid w:val="005902C9"/>
    <w:rsid w:val="005903F6"/>
    <w:rsid w:val="005906BB"/>
    <w:rsid w:val="00590826"/>
    <w:rsid w:val="00590BBD"/>
    <w:rsid w:val="00590DF9"/>
    <w:rsid w:val="005914A0"/>
    <w:rsid w:val="005915A7"/>
    <w:rsid w:val="005915C4"/>
    <w:rsid w:val="005915E1"/>
    <w:rsid w:val="00591C00"/>
    <w:rsid w:val="00591CA8"/>
    <w:rsid w:val="00591D34"/>
    <w:rsid w:val="00592209"/>
    <w:rsid w:val="00592268"/>
    <w:rsid w:val="00592ED1"/>
    <w:rsid w:val="0059304A"/>
    <w:rsid w:val="00593076"/>
    <w:rsid w:val="00593407"/>
    <w:rsid w:val="005936A3"/>
    <w:rsid w:val="00593C0C"/>
    <w:rsid w:val="00593CF0"/>
    <w:rsid w:val="00593D7A"/>
    <w:rsid w:val="00593DD3"/>
    <w:rsid w:val="00593EBB"/>
    <w:rsid w:val="00593EE1"/>
    <w:rsid w:val="005940F1"/>
    <w:rsid w:val="005944C1"/>
    <w:rsid w:val="0059469C"/>
    <w:rsid w:val="005949B5"/>
    <w:rsid w:val="00594C8C"/>
    <w:rsid w:val="005951A2"/>
    <w:rsid w:val="005954A0"/>
    <w:rsid w:val="005959FD"/>
    <w:rsid w:val="00595B2C"/>
    <w:rsid w:val="00595BFF"/>
    <w:rsid w:val="00595C40"/>
    <w:rsid w:val="00595CBD"/>
    <w:rsid w:val="00595D25"/>
    <w:rsid w:val="00595D6B"/>
    <w:rsid w:val="00595DEE"/>
    <w:rsid w:val="00596277"/>
    <w:rsid w:val="0059635A"/>
    <w:rsid w:val="00596820"/>
    <w:rsid w:val="0059688D"/>
    <w:rsid w:val="00596945"/>
    <w:rsid w:val="005969C1"/>
    <w:rsid w:val="005970D6"/>
    <w:rsid w:val="0059731D"/>
    <w:rsid w:val="005973F2"/>
    <w:rsid w:val="005973F5"/>
    <w:rsid w:val="00597762"/>
    <w:rsid w:val="00597D5B"/>
    <w:rsid w:val="00597E14"/>
    <w:rsid w:val="00597FDE"/>
    <w:rsid w:val="005A017B"/>
    <w:rsid w:val="005A0332"/>
    <w:rsid w:val="005A07D6"/>
    <w:rsid w:val="005A09E4"/>
    <w:rsid w:val="005A0C2B"/>
    <w:rsid w:val="005A0DC1"/>
    <w:rsid w:val="005A14DD"/>
    <w:rsid w:val="005A1608"/>
    <w:rsid w:val="005A19C5"/>
    <w:rsid w:val="005A1C7D"/>
    <w:rsid w:val="005A1DC6"/>
    <w:rsid w:val="005A212B"/>
    <w:rsid w:val="005A216C"/>
    <w:rsid w:val="005A21D3"/>
    <w:rsid w:val="005A2227"/>
    <w:rsid w:val="005A2230"/>
    <w:rsid w:val="005A22A3"/>
    <w:rsid w:val="005A22E3"/>
    <w:rsid w:val="005A23EA"/>
    <w:rsid w:val="005A24ED"/>
    <w:rsid w:val="005A287D"/>
    <w:rsid w:val="005A2A73"/>
    <w:rsid w:val="005A2EAE"/>
    <w:rsid w:val="005A2EC9"/>
    <w:rsid w:val="005A31A5"/>
    <w:rsid w:val="005A3AE7"/>
    <w:rsid w:val="005A3BCB"/>
    <w:rsid w:val="005A3D61"/>
    <w:rsid w:val="005A409F"/>
    <w:rsid w:val="005A43C7"/>
    <w:rsid w:val="005A460E"/>
    <w:rsid w:val="005A46B5"/>
    <w:rsid w:val="005A46CC"/>
    <w:rsid w:val="005A4DB2"/>
    <w:rsid w:val="005A53C4"/>
    <w:rsid w:val="005A5615"/>
    <w:rsid w:val="005A5753"/>
    <w:rsid w:val="005A57B3"/>
    <w:rsid w:val="005A5B0C"/>
    <w:rsid w:val="005A6143"/>
    <w:rsid w:val="005A633F"/>
    <w:rsid w:val="005A6403"/>
    <w:rsid w:val="005A6A6E"/>
    <w:rsid w:val="005A6DFF"/>
    <w:rsid w:val="005A6E6B"/>
    <w:rsid w:val="005A6F42"/>
    <w:rsid w:val="005A703F"/>
    <w:rsid w:val="005A7059"/>
    <w:rsid w:val="005A70CA"/>
    <w:rsid w:val="005A70E2"/>
    <w:rsid w:val="005A73BC"/>
    <w:rsid w:val="005A75C7"/>
    <w:rsid w:val="005A76A2"/>
    <w:rsid w:val="005A7AB2"/>
    <w:rsid w:val="005A7B45"/>
    <w:rsid w:val="005A7D29"/>
    <w:rsid w:val="005A7E21"/>
    <w:rsid w:val="005B1042"/>
    <w:rsid w:val="005B14B7"/>
    <w:rsid w:val="005B185E"/>
    <w:rsid w:val="005B1924"/>
    <w:rsid w:val="005B19B1"/>
    <w:rsid w:val="005B1F4D"/>
    <w:rsid w:val="005B22E7"/>
    <w:rsid w:val="005B2323"/>
    <w:rsid w:val="005B23E5"/>
    <w:rsid w:val="005B2750"/>
    <w:rsid w:val="005B2786"/>
    <w:rsid w:val="005B2B3C"/>
    <w:rsid w:val="005B2E0A"/>
    <w:rsid w:val="005B3216"/>
    <w:rsid w:val="005B33F2"/>
    <w:rsid w:val="005B346C"/>
    <w:rsid w:val="005B36FA"/>
    <w:rsid w:val="005B3838"/>
    <w:rsid w:val="005B3A41"/>
    <w:rsid w:val="005B3AA3"/>
    <w:rsid w:val="005B3F31"/>
    <w:rsid w:val="005B455B"/>
    <w:rsid w:val="005B476F"/>
    <w:rsid w:val="005B4A7E"/>
    <w:rsid w:val="005B4CDA"/>
    <w:rsid w:val="005B4CEB"/>
    <w:rsid w:val="005B4D04"/>
    <w:rsid w:val="005B4E95"/>
    <w:rsid w:val="005B4EF2"/>
    <w:rsid w:val="005B50EA"/>
    <w:rsid w:val="005B5116"/>
    <w:rsid w:val="005B5351"/>
    <w:rsid w:val="005B536A"/>
    <w:rsid w:val="005B5628"/>
    <w:rsid w:val="005B56B6"/>
    <w:rsid w:val="005B6494"/>
    <w:rsid w:val="005B670C"/>
    <w:rsid w:val="005B6766"/>
    <w:rsid w:val="005B6A46"/>
    <w:rsid w:val="005B6ABE"/>
    <w:rsid w:val="005B6FAD"/>
    <w:rsid w:val="005B704A"/>
    <w:rsid w:val="005B70B6"/>
    <w:rsid w:val="005B75B2"/>
    <w:rsid w:val="005B75E2"/>
    <w:rsid w:val="005B781E"/>
    <w:rsid w:val="005B7843"/>
    <w:rsid w:val="005B7B95"/>
    <w:rsid w:val="005B7C8B"/>
    <w:rsid w:val="005C0173"/>
    <w:rsid w:val="005C02F7"/>
    <w:rsid w:val="005C05E7"/>
    <w:rsid w:val="005C070F"/>
    <w:rsid w:val="005C078C"/>
    <w:rsid w:val="005C091D"/>
    <w:rsid w:val="005C096B"/>
    <w:rsid w:val="005C0A95"/>
    <w:rsid w:val="005C0F27"/>
    <w:rsid w:val="005C1986"/>
    <w:rsid w:val="005C1CB5"/>
    <w:rsid w:val="005C1DB2"/>
    <w:rsid w:val="005C2226"/>
    <w:rsid w:val="005C232F"/>
    <w:rsid w:val="005C295B"/>
    <w:rsid w:val="005C30AF"/>
    <w:rsid w:val="005C33D8"/>
    <w:rsid w:val="005C36FB"/>
    <w:rsid w:val="005C3754"/>
    <w:rsid w:val="005C380A"/>
    <w:rsid w:val="005C38CA"/>
    <w:rsid w:val="005C3A35"/>
    <w:rsid w:val="005C3B5B"/>
    <w:rsid w:val="005C3BB3"/>
    <w:rsid w:val="005C3D87"/>
    <w:rsid w:val="005C41BA"/>
    <w:rsid w:val="005C421A"/>
    <w:rsid w:val="005C4528"/>
    <w:rsid w:val="005C4637"/>
    <w:rsid w:val="005C4ACC"/>
    <w:rsid w:val="005C4C2D"/>
    <w:rsid w:val="005C4EE9"/>
    <w:rsid w:val="005C4EEF"/>
    <w:rsid w:val="005C4FD2"/>
    <w:rsid w:val="005C51B1"/>
    <w:rsid w:val="005C53E0"/>
    <w:rsid w:val="005C57FF"/>
    <w:rsid w:val="005C5B84"/>
    <w:rsid w:val="005C5FC6"/>
    <w:rsid w:val="005C6032"/>
    <w:rsid w:val="005C60B7"/>
    <w:rsid w:val="005C6676"/>
    <w:rsid w:val="005C6A80"/>
    <w:rsid w:val="005C6E56"/>
    <w:rsid w:val="005C7212"/>
    <w:rsid w:val="005C7274"/>
    <w:rsid w:val="005C7583"/>
    <w:rsid w:val="005C79C5"/>
    <w:rsid w:val="005C7FCF"/>
    <w:rsid w:val="005D06E8"/>
    <w:rsid w:val="005D08F7"/>
    <w:rsid w:val="005D0BC9"/>
    <w:rsid w:val="005D0E2E"/>
    <w:rsid w:val="005D12B0"/>
    <w:rsid w:val="005D1540"/>
    <w:rsid w:val="005D1689"/>
    <w:rsid w:val="005D1777"/>
    <w:rsid w:val="005D1972"/>
    <w:rsid w:val="005D1E9F"/>
    <w:rsid w:val="005D215A"/>
    <w:rsid w:val="005D25FE"/>
    <w:rsid w:val="005D2795"/>
    <w:rsid w:val="005D2862"/>
    <w:rsid w:val="005D2E95"/>
    <w:rsid w:val="005D34C8"/>
    <w:rsid w:val="005D363A"/>
    <w:rsid w:val="005D3AB8"/>
    <w:rsid w:val="005D3AC8"/>
    <w:rsid w:val="005D3D3D"/>
    <w:rsid w:val="005D3D69"/>
    <w:rsid w:val="005D3FA6"/>
    <w:rsid w:val="005D3FF7"/>
    <w:rsid w:val="005D4455"/>
    <w:rsid w:val="005D4A8F"/>
    <w:rsid w:val="005D4BB7"/>
    <w:rsid w:val="005D4F2E"/>
    <w:rsid w:val="005D5253"/>
    <w:rsid w:val="005D5398"/>
    <w:rsid w:val="005D5804"/>
    <w:rsid w:val="005D580E"/>
    <w:rsid w:val="005D6301"/>
    <w:rsid w:val="005D672E"/>
    <w:rsid w:val="005D6858"/>
    <w:rsid w:val="005D6AAF"/>
    <w:rsid w:val="005D6C4B"/>
    <w:rsid w:val="005D6D66"/>
    <w:rsid w:val="005D6FE1"/>
    <w:rsid w:val="005D7181"/>
    <w:rsid w:val="005D7209"/>
    <w:rsid w:val="005D74D4"/>
    <w:rsid w:val="005D7D9B"/>
    <w:rsid w:val="005D7EE1"/>
    <w:rsid w:val="005E02B2"/>
    <w:rsid w:val="005E0350"/>
    <w:rsid w:val="005E08FB"/>
    <w:rsid w:val="005E17C5"/>
    <w:rsid w:val="005E1D86"/>
    <w:rsid w:val="005E1FE4"/>
    <w:rsid w:val="005E2D27"/>
    <w:rsid w:val="005E323D"/>
    <w:rsid w:val="005E3249"/>
    <w:rsid w:val="005E33E5"/>
    <w:rsid w:val="005E3571"/>
    <w:rsid w:val="005E376F"/>
    <w:rsid w:val="005E38A2"/>
    <w:rsid w:val="005E396E"/>
    <w:rsid w:val="005E3A5B"/>
    <w:rsid w:val="005E4039"/>
    <w:rsid w:val="005E41D8"/>
    <w:rsid w:val="005E4448"/>
    <w:rsid w:val="005E4917"/>
    <w:rsid w:val="005E4CDD"/>
    <w:rsid w:val="005E5408"/>
    <w:rsid w:val="005E59A8"/>
    <w:rsid w:val="005E5CBC"/>
    <w:rsid w:val="005E61FF"/>
    <w:rsid w:val="005E62BC"/>
    <w:rsid w:val="005E6865"/>
    <w:rsid w:val="005E68B4"/>
    <w:rsid w:val="005E6C6A"/>
    <w:rsid w:val="005E6DEC"/>
    <w:rsid w:val="005E6E10"/>
    <w:rsid w:val="005E6FF1"/>
    <w:rsid w:val="005E721B"/>
    <w:rsid w:val="005E74BE"/>
    <w:rsid w:val="005E74FF"/>
    <w:rsid w:val="005E784C"/>
    <w:rsid w:val="005E7C5F"/>
    <w:rsid w:val="005E7CC9"/>
    <w:rsid w:val="005E7E49"/>
    <w:rsid w:val="005E7E8E"/>
    <w:rsid w:val="005E7ECF"/>
    <w:rsid w:val="005F03F0"/>
    <w:rsid w:val="005F0400"/>
    <w:rsid w:val="005F0697"/>
    <w:rsid w:val="005F0BCB"/>
    <w:rsid w:val="005F0F0A"/>
    <w:rsid w:val="005F0F49"/>
    <w:rsid w:val="005F10EC"/>
    <w:rsid w:val="005F138A"/>
    <w:rsid w:val="005F1761"/>
    <w:rsid w:val="005F1964"/>
    <w:rsid w:val="005F1C3B"/>
    <w:rsid w:val="005F1DD8"/>
    <w:rsid w:val="005F1E53"/>
    <w:rsid w:val="005F2188"/>
    <w:rsid w:val="005F22E0"/>
    <w:rsid w:val="005F24F2"/>
    <w:rsid w:val="005F2C7A"/>
    <w:rsid w:val="005F2F77"/>
    <w:rsid w:val="005F3219"/>
    <w:rsid w:val="005F345C"/>
    <w:rsid w:val="005F3731"/>
    <w:rsid w:val="005F37D6"/>
    <w:rsid w:val="005F3CD0"/>
    <w:rsid w:val="005F3DD1"/>
    <w:rsid w:val="005F3F35"/>
    <w:rsid w:val="005F4042"/>
    <w:rsid w:val="005F410A"/>
    <w:rsid w:val="005F439E"/>
    <w:rsid w:val="005F4806"/>
    <w:rsid w:val="005F49DE"/>
    <w:rsid w:val="005F4B1D"/>
    <w:rsid w:val="005F4EA6"/>
    <w:rsid w:val="005F5388"/>
    <w:rsid w:val="005F544E"/>
    <w:rsid w:val="005F547E"/>
    <w:rsid w:val="005F54D8"/>
    <w:rsid w:val="005F56F0"/>
    <w:rsid w:val="005F5C01"/>
    <w:rsid w:val="005F5E11"/>
    <w:rsid w:val="005F62CE"/>
    <w:rsid w:val="005F6634"/>
    <w:rsid w:val="005F6778"/>
    <w:rsid w:val="005F70AF"/>
    <w:rsid w:val="005F71C5"/>
    <w:rsid w:val="005F7286"/>
    <w:rsid w:val="005F728A"/>
    <w:rsid w:val="005F7658"/>
    <w:rsid w:val="005F7A40"/>
    <w:rsid w:val="005F7E50"/>
    <w:rsid w:val="0060054F"/>
    <w:rsid w:val="0060075D"/>
    <w:rsid w:val="006008C5"/>
    <w:rsid w:val="00600F01"/>
    <w:rsid w:val="0060105B"/>
    <w:rsid w:val="00601614"/>
    <w:rsid w:val="0060164D"/>
    <w:rsid w:val="006016F1"/>
    <w:rsid w:val="00601CF1"/>
    <w:rsid w:val="00601D3E"/>
    <w:rsid w:val="00602020"/>
    <w:rsid w:val="0060229F"/>
    <w:rsid w:val="006028D5"/>
    <w:rsid w:val="0060312B"/>
    <w:rsid w:val="00603434"/>
    <w:rsid w:val="006035A2"/>
    <w:rsid w:val="0060364B"/>
    <w:rsid w:val="006036AD"/>
    <w:rsid w:val="006038F3"/>
    <w:rsid w:val="006038F8"/>
    <w:rsid w:val="00603C00"/>
    <w:rsid w:val="00603C26"/>
    <w:rsid w:val="00604177"/>
    <w:rsid w:val="006042BE"/>
    <w:rsid w:val="006044B4"/>
    <w:rsid w:val="00604AE4"/>
    <w:rsid w:val="00604B03"/>
    <w:rsid w:val="00604B5A"/>
    <w:rsid w:val="00604C4C"/>
    <w:rsid w:val="00604EEE"/>
    <w:rsid w:val="00604FF2"/>
    <w:rsid w:val="0060554E"/>
    <w:rsid w:val="0060574D"/>
    <w:rsid w:val="00605776"/>
    <w:rsid w:val="0060583F"/>
    <w:rsid w:val="00605A67"/>
    <w:rsid w:val="00605CB9"/>
    <w:rsid w:val="006062EE"/>
    <w:rsid w:val="00606445"/>
    <w:rsid w:val="006065ED"/>
    <w:rsid w:val="006068BF"/>
    <w:rsid w:val="00606A28"/>
    <w:rsid w:val="00606C9F"/>
    <w:rsid w:val="00607A28"/>
    <w:rsid w:val="00607B45"/>
    <w:rsid w:val="00610175"/>
    <w:rsid w:val="006105A3"/>
    <w:rsid w:val="006108EC"/>
    <w:rsid w:val="0061096B"/>
    <w:rsid w:val="006110D5"/>
    <w:rsid w:val="00611468"/>
    <w:rsid w:val="00611EC5"/>
    <w:rsid w:val="00612061"/>
    <w:rsid w:val="006129FA"/>
    <w:rsid w:val="00612A81"/>
    <w:rsid w:val="00612F18"/>
    <w:rsid w:val="006130D7"/>
    <w:rsid w:val="006136D7"/>
    <w:rsid w:val="00613735"/>
    <w:rsid w:val="00613AD4"/>
    <w:rsid w:val="006140FC"/>
    <w:rsid w:val="006141A4"/>
    <w:rsid w:val="00614317"/>
    <w:rsid w:val="00614481"/>
    <w:rsid w:val="0061486F"/>
    <w:rsid w:val="006148D8"/>
    <w:rsid w:val="0061497B"/>
    <w:rsid w:val="00614BE6"/>
    <w:rsid w:val="00614C41"/>
    <w:rsid w:val="006150E5"/>
    <w:rsid w:val="006151E6"/>
    <w:rsid w:val="0061557A"/>
    <w:rsid w:val="006155E9"/>
    <w:rsid w:val="006159C6"/>
    <w:rsid w:val="0061608A"/>
    <w:rsid w:val="006164ED"/>
    <w:rsid w:val="0061684F"/>
    <w:rsid w:val="00616A59"/>
    <w:rsid w:val="00617046"/>
    <w:rsid w:val="0061705F"/>
    <w:rsid w:val="006173AB"/>
    <w:rsid w:val="00617402"/>
    <w:rsid w:val="00617519"/>
    <w:rsid w:val="006176A3"/>
    <w:rsid w:val="006176F4"/>
    <w:rsid w:val="0061775A"/>
    <w:rsid w:val="00617A78"/>
    <w:rsid w:val="00617C40"/>
    <w:rsid w:val="00617E1B"/>
    <w:rsid w:val="00617E9C"/>
    <w:rsid w:val="006207FA"/>
    <w:rsid w:val="00620961"/>
    <w:rsid w:val="006210BB"/>
    <w:rsid w:val="006215E7"/>
    <w:rsid w:val="00621A0A"/>
    <w:rsid w:val="00621D24"/>
    <w:rsid w:val="00621F14"/>
    <w:rsid w:val="00622A8C"/>
    <w:rsid w:val="00622C8B"/>
    <w:rsid w:val="00622E57"/>
    <w:rsid w:val="00622E89"/>
    <w:rsid w:val="006230A5"/>
    <w:rsid w:val="006233FD"/>
    <w:rsid w:val="00623573"/>
    <w:rsid w:val="006238F1"/>
    <w:rsid w:val="00623A86"/>
    <w:rsid w:val="00623AE1"/>
    <w:rsid w:val="00623B10"/>
    <w:rsid w:val="00623C3E"/>
    <w:rsid w:val="00623D59"/>
    <w:rsid w:val="00623E95"/>
    <w:rsid w:val="00623EB5"/>
    <w:rsid w:val="00624075"/>
    <w:rsid w:val="0062408A"/>
    <w:rsid w:val="006240A4"/>
    <w:rsid w:val="006241E2"/>
    <w:rsid w:val="0062439B"/>
    <w:rsid w:val="0062457E"/>
    <w:rsid w:val="006245CE"/>
    <w:rsid w:val="00624AC3"/>
    <w:rsid w:val="00624BFB"/>
    <w:rsid w:val="00624C69"/>
    <w:rsid w:val="00625251"/>
    <w:rsid w:val="00625C14"/>
    <w:rsid w:val="00625E5A"/>
    <w:rsid w:val="00626171"/>
    <w:rsid w:val="006261B5"/>
    <w:rsid w:val="00626496"/>
    <w:rsid w:val="006266C5"/>
    <w:rsid w:val="00626B35"/>
    <w:rsid w:val="00626DB2"/>
    <w:rsid w:val="00626EB0"/>
    <w:rsid w:val="006270A3"/>
    <w:rsid w:val="0062765A"/>
    <w:rsid w:val="00627DE4"/>
    <w:rsid w:val="00627F9E"/>
    <w:rsid w:val="00630191"/>
    <w:rsid w:val="00630671"/>
    <w:rsid w:val="006307AB"/>
    <w:rsid w:val="006308D8"/>
    <w:rsid w:val="0063097D"/>
    <w:rsid w:val="00630B82"/>
    <w:rsid w:val="0063106E"/>
    <w:rsid w:val="0063146B"/>
    <w:rsid w:val="00631797"/>
    <w:rsid w:val="00631BDF"/>
    <w:rsid w:val="0063200F"/>
    <w:rsid w:val="0063229B"/>
    <w:rsid w:val="0063231A"/>
    <w:rsid w:val="006323EF"/>
    <w:rsid w:val="0063242D"/>
    <w:rsid w:val="006328CD"/>
    <w:rsid w:val="0063308F"/>
    <w:rsid w:val="0063326E"/>
    <w:rsid w:val="006334EA"/>
    <w:rsid w:val="00633531"/>
    <w:rsid w:val="006340BE"/>
    <w:rsid w:val="006342C5"/>
    <w:rsid w:val="00634409"/>
    <w:rsid w:val="00634853"/>
    <w:rsid w:val="00634917"/>
    <w:rsid w:val="00634991"/>
    <w:rsid w:val="00634A3F"/>
    <w:rsid w:val="00634CB6"/>
    <w:rsid w:val="00634EAF"/>
    <w:rsid w:val="0063529A"/>
    <w:rsid w:val="00635472"/>
    <w:rsid w:val="006355CC"/>
    <w:rsid w:val="00635C35"/>
    <w:rsid w:val="00635E97"/>
    <w:rsid w:val="00636024"/>
    <w:rsid w:val="006364D9"/>
    <w:rsid w:val="006367E7"/>
    <w:rsid w:val="00636B4B"/>
    <w:rsid w:val="00636B9F"/>
    <w:rsid w:val="00637498"/>
    <w:rsid w:val="0063786E"/>
    <w:rsid w:val="00637928"/>
    <w:rsid w:val="00637A39"/>
    <w:rsid w:val="00637AE8"/>
    <w:rsid w:val="00637D54"/>
    <w:rsid w:val="00637E27"/>
    <w:rsid w:val="0064001C"/>
    <w:rsid w:val="00640255"/>
    <w:rsid w:val="006406AE"/>
    <w:rsid w:val="0064086E"/>
    <w:rsid w:val="006408E7"/>
    <w:rsid w:val="00640961"/>
    <w:rsid w:val="00640FE6"/>
    <w:rsid w:val="00641199"/>
    <w:rsid w:val="0064145E"/>
    <w:rsid w:val="006414DA"/>
    <w:rsid w:val="00641513"/>
    <w:rsid w:val="006418A2"/>
    <w:rsid w:val="00641C16"/>
    <w:rsid w:val="00641EEA"/>
    <w:rsid w:val="006427C0"/>
    <w:rsid w:val="006427F6"/>
    <w:rsid w:val="00642C85"/>
    <w:rsid w:val="00642E53"/>
    <w:rsid w:val="006430D1"/>
    <w:rsid w:val="006430D9"/>
    <w:rsid w:val="00643163"/>
    <w:rsid w:val="0064318C"/>
    <w:rsid w:val="0064344E"/>
    <w:rsid w:val="006438B0"/>
    <w:rsid w:val="00643C0E"/>
    <w:rsid w:val="00643CD2"/>
    <w:rsid w:val="00644899"/>
    <w:rsid w:val="0064498B"/>
    <w:rsid w:val="006449DB"/>
    <w:rsid w:val="00644A9A"/>
    <w:rsid w:val="00644BFA"/>
    <w:rsid w:val="00645194"/>
    <w:rsid w:val="006454C4"/>
    <w:rsid w:val="00645614"/>
    <w:rsid w:val="006456EE"/>
    <w:rsid w:val="00646136"/>
    <w:rsid w:val="00646506"/>
    <w:rsid w:val="0064652B"/>
    <w:rsid w:val="006468B4"/>
    <w:rsid w:val="00646C55"/>
    <w:rsid w:val="00646E24"/>
    <w:rsid w:val="00647144"/>
    <w:rsid w:val="0064729C"/>
    <w:rsid w:val="006473DF"/>
    <w:rsid w:val="00647B58"/>
    <w:rsid w:val="00647BA2"/>
    <w:rsid w:val="00647CAC"/>
    <w:rsid w:val="006501D8"/>
    <w:rsid w:val="006503BC"/>
    <w:rsid w:val="00650431"/>
    <w:rsid w:val="00650975"/>
    <w:rsid w:val="00650D7F"/>
    <w:rsid w:val="00650EDD"/>
    <w:rsid w:val="00651625"/>
    <w:rsid w:val="006516BB"/>
    <w:rsid w:val="006517BF"/>
    <w:rsid w:val="006517DD"/>
    <w:rsid w:val="00651A01"/>
    <w:rsid w:val="00651B27"/>
    <w:rsid w:val="00651C0C"/>
    <w:rsid w:val="00651C7A"/>
    <w:rsid w:val="00651CA2"/>
    <w:rsid w:val="0065200E"/>
    <w:rsid w:val="0065209B"/>
    <w:rsid w:val="00652480"/>
    <w:rsid w:val="00652492"/>
    <w:rsid w:val="00652562"/>
    <w:rsid w:val="006525E8"/>
    <w:rsid w:val="00652B6A"/>
    <w:rsid w:val="0065316F"/>
    <w:rsid w:val="0065352A"/>
    <w:rsid w:val="0065375E"/>
    <w:rsid w:val="00653981"/>
    <w:rsid w:val="00653A1D"/>
    <w:rsid w:val="00653B09"/>
    <w:rsid w:val="00653D52"/>
    <w:rsid w:val="00653DFB"/>
    <w:rsid w:val="00653E5A"/>
    <w:rsid w:val="00653F13"/>
    <w:rsid w:val="00654149"/>
    <w:rsid w:val="006544B5"/>
    <w:rsid w:val="00654696"/>
    <w:rsid w:val="006547EA"/>
    <w:rsid w:val="006548DE"/>
    <w:rsid w:val="00654917"/>
    <w:rsid w:val="00655820"/>
    <w:rsid w:val="00655B5E"/>
    <w:rsid w:val="00655C5F"/>
    <w:rsid w:val="00655D14"/>
    <w:rsid w:val="0065671D"/>
    <w:rsid w:val="00656BD4"/>
    <w:rsid w:val="00656E09"/>
    <w:rsid w:val="00656EDC"/>
    <w:rsid w:val="00656F1F"/>
    <w:rsid w:val="00656F9E"/>
    <w:rsid w:val="00656FA6"/>
    <w:rsid w:val="0065740E"/>
    <w:rsid w:val="00657668"/>
    <w:rsid w:val="0065773E"/>
    <w:rsid w:val="00657F91"/>
    <w:rsid w:val="00660431"/>
    <w:rsid w:val="006604A1"/>
    <w:rsid w:val="006604DB"/>
    <w:rsid w:val="0066052A"/>
    <w:rsid w:val="0066086F"/>
    <w:rsid w:val="0066093F"/>
    <w:rsid w:val="006609F9"/>
    <w:rsid w:val="00660A6A"/>
    <w:rsid w:val="00661193"/>
    <w:rsid w:val="00661342"/>
    <w:rsid w:val="00661373"/>
    <w:rsid w:val="00661693"/>
    <w:rsid w:val="0066207F"/>
    <w:rsid w:val="00662162"/>
    <w:rsid w:val="0066218A"/>
    <w:rsid w:val="006622CA"/>
    <w:rsid w:val="006624CE"/>
    <w:rsid w:val="00662C4E"/>
    <w:rsid w:val="00662E94"/>
    <w:rsid w:val="006637F0"/>
    <w:rsid w:val="006639F3"/>
    <w:rsid w:val="00664077"/>
    <w:rsid w:val="0066410A"/>
    <w:rsid w:val="00664653"/>
    <w:rsid w:val="00664A42"/>
    <w:rsid w:val="00664EF0"/>
    <w:rsid w:val="006653EC"/>
    <w:rsid w:val="0066540E"/>
    <w:rsid w:val="0066623E"/>
    <w:rsid w:val="0066666A"/>
    <w:rsid w:val="00666805"/>
    <w:rsid w:val="0066690A"/>
    <w:rsid w:val="0066690D"/>
    <w:rsid w:val="00666922"/>
    <w:rsid w:val="00666CA7"/>
    <w:rsid w:val="006671F6"/>
    <w:rsid w:val="006672EB"/>
    <w:rsid w:val="00667428"/>
    <w:rsid w:val="00667787"/>
    <w:rsid w:val="00667D30"/>
    <w:rsid w:val="00667FC4"/>
    <w:rsid w:val="0067003A"/>
    <w:rsid w:val="006702D5"/>
    <w:rsid w:val="006707C8"/>
    <w:rsid w:val="00670BB7"/>
    <w:rsid w:val="00670CA4"/>
    <w:rsid w:val="00670F40"/>
    <w:rsid w:val="0067110A"/>
    <w:rsid w:val="00671847"/>
    <w:rsid w:val="00671915"/>
    <w:rsid w:val="00671983"/>
    <w:rsid w:val="00671D39"/>
    <w:rsid w:val="00671F39"/>
    <w:rsid w:val="0067227D"/>
    <w:rsid w:val="006723D9"/>
    <w:rsid w:val="006724B6"/>
    <w:rsid w:val="0067286E"/>
    <w:rsid w:val="0067288F"/>
    <w:rsid w:val="0067324A"/>
    <w:rsid w:val="006733E5"/>
    <w:rsid w:val="006735FD"/>
    <w:rsid w:val="006736C4"/>
    <w:rsid w:val="00673AAF"/>
    <w:rsid w:val="00673CC9"/>
    <w:rsid w:val="00673D98"/>
    <w:rsid w:val="00674039"/>
    <w:rsid w:val="00674173"/>
    <w:rsid w:val="0067455B"/>
    <w:rsid w:val="006747D2"/>
    <w:rsid w:val="00674A94"/>
    <w:rsid w:val="0067504C"/>
    <w:rsid w:val="00675109"/>
    <w:rsid w:val="006759E0"/>
    <w:rsid w:val="00675B49"/>
    <w:rsid w:val="00675F99"/>
    <w:rsid w:val="0067658E"/>
    <w:rsid w:val="00676A87"/>
    <w:rsid w:val="00676D5B"/>
    <w:rsid w:val="006770BF"/>
    <w:rsid w:val="006771B6"/>
    <w:rsid w:val="006772B0"/>
    <w:rsid w:val="00677438"/>
    <w:rsid w:val="006776E2"/>
    <w:rsid w:val="0067791C"/>
    <w:rsid w:val="00677BC4"/>
    <w:rsid w:val="00677DD9"/>
    <w:rsid w:val="006806D5"/>
    <w:rsid w:val="00680EB8"/>
    <w:rsid w:val="00681AAB"/>
    <w:rsid w:val="00681BE3"/>
    <w:rsid w:val="00681C0C"/>
    <w:rsid w:val="00682462"/>
    <w:rsid w:val="00682E51"/>
    <w:rsid w:val="00682F38"/>
    <w:rsid w:val="0068327B"/>
    <w:rsid w:val="00683311"/>
    <w:rsid w:val="0068373A"/>
    <w:rsid w:val="00683E1C"/>
    <w:rsid w:val="0068458D"/>
    <w:rsid w:val="00684986"/>
    <w:rsid w:val="00684C18"/>
    <w:rsid w:val="00684C33"/>
    <w:rsid w:val="006851CC"/>
    <w:rsid w:val="00685475"/>
    <w:rsid w:val="00685701"/>
    <w:rsid w:val="0068573B"/>
    <w:rsid w:val="0068583B"/>
    <w:rsid w:val="00685ABA"/>
    <w:rsid w:val="00686D46"/>
    <w:rsid w:val="00686EB2"/>
    <w:rsid w:val="00687810"/>
    <w:rsid w:val="00687A53"/>
    <w:rsid w:val="00687C01"/>
    <w:rsid w:val="006903E8"/>
    <w:rsid w:val="00690472"/>
    <w:rsid w:val="00690533"/>
    <w:rsid w:val="0069056A"/>
    <w:rsid w:val="006905AE"/>
    <w:rsid w:val="006912C0"/>
    <w:rsid w:val="00691766"/>
    <w:rsid w:val="00691CBB"/>
    <w:rsid w:val="00691D70"/>
    <w:rsid w:val="006922F2"/>
    <w:rsid w:val="00692566"/>
    <w:rsid w:val="00692643"/>
    <w:rsid w:val="00692BBF"/>
    <w:rsid w:val="00692F30"/>
    <w:rsid w:val="006930DA"/>
    <w:rsid w:val="0069345D"/>
    <w:rsid w:val="006934F0"/>
    <w:rsid w:val="006937F8"/>
    <w:rsid w:val="00693A27"/>
    <w:rsid w:val="00693B09"/>
    <w:rsid w:val="00693ECC"/>
    <w:rsid w:val="00694113"/>
    <w:rsid w:val="006942A8"/>
    <w:rsid w:val="00694325"/>
    <w:rsid w:val="0069440A"/>
    <w:rsid w:val="0069461D"/>
    <w:rsid w:val="006947BD"/>
    <w:rsid w:val="00694B5A"/>
    <w:rsid w:val="00694DB0"/>
    <w:rsid w:val="00694FFE"/>
    <w:rsid w:val="006955D6"/>
    <w:rsid w:val="0069584F"/>
    <w:rsid w:val="00695AD8"/>
    <w:rsid w:val="00695CB2"/>
    <w:rsid w:val="00695D6D"/>
    <w:rsid w:val="00695FEF"/>
    <w:rsid w:val="0069696E"/>
    <w:rsid w:val="00696D04"/>
    <w:rsid w:val="00696DDC"/>
    <w:rsid w:val="00696E7A"/>
    <w:rsid w:val="0069771B"/>
    <w:rsid w:val="00697F11"/>
    <w:rsid w:val="006A0636"/>
    <w:rsid w:val="006A0661"/>
    <w:rsid w:val="006A0863"/>
    <w:rsid w:val="006A08AA"/>
    <w:rsid w:val="006A08B1"/>
    <w:rsid w:val="006A0ACF"/>
    <w:rsid w:val="006A127F"/>
    <w:rsid w:val="006A1363"/>
    <w:rsid w:val="006A149B"/>
    <w:rsid w:val="006A14E0"/>
    <w:rsid w:val="006A1573"/>
    <w:rsid w:val="006A15F1"/>
    <w:rsid w:val="006A18FE"/>
    <w:rsid w:val="006A1A35"/>
    <w:rsid w:val="006A1B81"/>
    <w:rsid w:val="006A1FB8"/>
    <w:rsid w:val="006A24DE"/>
    <w:rsid w:val="006A25B6"/>
    <w:rsid w:val="006A2635"/>
    <w:rsid w:val="006A293A"/>
    <w:rsid w:val="006A29F7"/>
    <w:rsid w:val="006A2CAB"/>
    <w:rsid w:val="006A39BA"/>
    <w:rsid w:val="006A3CB9"/>
    <w:rsid w:val="006A42DE"/>
    <w:rsid w:val="006A4498"/>
    <w:rsid w:val="006A4641"/>
    <w:rsid w:val="006A465D"/>
    <w:rsid w:val="006A48FA"/>
    <w:rsid w:val="006A492D"/>
    <w:rsid w:val="006A4B22"/>
    <w:rsid w:val="006A4C89"/>
    <w:rsid w:val="006A4DD3"/>
    <w:rsid w:val="006A54DB"/>
    <w:rsid w:val="006A566A"/>
    <w:rsid w:val="006A5782"/>
    <w:rsid w:val="006A5B8D"/>
    <w:rsid w:val="006A5BBB"/>
    <w:rsid w:val="006A5BCB"/>
    <w:rsid w:val="006A5DD9"/>
    <w:rsid w:val="006A613A"/>
    <w:rsid w:val="006A657E"/>
    <w:rsid w:val="006A6825"/>
    <w:rsid w:val="006A6BC7"/>
    <w:rsid w:val="006A6C96"/>
    <w:rsid w:val="006A7792"/>
    <w:rsid w:val="006A7844"/>
    <w:rsid w:val="006A79B0"/>
    <w:rsid w:val="006A7A63"/>
    <w:rsid w:val="006A7AB6"/>
    <w:rsid w:val="006A7ABA"/>
    <w:rsid w:val="006A7AEF"/>
    <w:rsid w:val="006B04C6"/>
    <w:rsid w:val="006B05C7"/>
    <w:rsid w:val="006B0A2A"/>
    <w:rsid w:val="006B0C9B"/>
    <w:rsid w:val="006B1287"/>
    <w:rsid w:val="006B1398"/>
    <w:rsid w:val="006B151D"/>
    <w:rsid w:val="006B1593"/>
    <w:rsid w:val="006B17F1"/>
    <w:rsid w:val="006B1A1C"/>
    <w:rsid w:val="006B1BBB"/>
    <w:rsid w:val="006B1CE6"/>
    <w:rsid w:val="006B2014"/>
    <w:rsid w:val="006B25B5"/>
    <w:rsid w:val="006B278B"/>
    <w:rsid w:val="006B28B8"/>
    <w:rsid w:val="006B3345"/>
    <w:rsid w:val="006B33FF"/>
    <w:rsid w:val="006B3475"/>
    <w:rsid w:val="006B35C5"/>
    <w:rsid w:val="006B3921"/>
    <w:rsid w:val="006B3A43"/>
    <w:rsid w:val="006B3EBD"/>
    <w:rsid w:val="006B401B"/>
    <w:rsid w:val="006B40DE"/>
    <w:rsid w:val="006B46C5"/>
    <w:rsid w:val="006B49E2"/>
    <w:rsid w:val="006B4A76"/>
    <w:rsid w:val="006B4BA6"/>
    <w:rsid w:val="006B4F07"/>
    <w:rsid w:val="006B5295"/>
    <w:rsid w:val="006B6411"/>
    <w:rsid w:val="006B648B"/>
    <w:rsid w:val="006B653F"/>
    <w:rsid w:val="006B657A"/>
    <w:rsid w:val="006B669E"/>
    <w:rsid w:val="006B68D2"/>
    <w:rsid w:val="006B69EB"/>
    <w:rsid w:val="006B6E15"/>
    <w:rsid w:val="006B7416"/>
    <w:rsid w:val="006B74F5"/>
    <w:rsid w:val="006B7777"/>
    <w:rsid w:val="006B78A5"/>
    <w:rsid w:val="006B797A"/>
    <w:rsid w:val="006B7B85"/>
    <w:rsid w:val="006B7D78"/>
    <w:rsid w:val="006B7ED5"/>
    <w:rsid w:val="006C0F6F"/>
    <w:rsid w:val="006C155C"/>
    <w:rsid w:val="006C17BF"/>
    <w:rsid w:val="006C1BA3"/>
    <w:rsid w:val="006C1EA0"/>
    <w:rsid w:val="006C2127"/>
    <w:rsid w:val="006C21E1"/>
    <w:rsid w:val="006C2215"/>
    <w:rsid w:val="006C257C"/>
    <w:rsid w:val="006C2E61"/>
    <w:rsid w:val="006C2E89"/>
    <w:rsid w:val="006C33A1"/>
    <w:rsid w:val="006C3659"/>
    <w:rsid w:val="006C3B95"/>
    <w:rsid w:val="006C3DED"/>
    <w:rsid w:val="006C410C"/>
    <w:rsid w:val="006C4248"/>
    <w:rsid w:val="006C42E2"/>
    <w:rsid w:val="006C4506"/>
    <w:rsid w:val="006C46F8"/>
    <w:rsid w:val="006C4B1B"/>
    <w:rsid w:val="006C531C"/>
    <w:rsid w:val="006C5435"/>
    <w:rsid w:val="006C5886"/>
    <w:rsid w:val="006C5CD2"/>
    <w:rsid w:val="006C5D94"/>
    <w:rsid w:val="006C64B0"/>
    <w:rsid w:val="006C69DA"/>
    <w:rsid w:val="006C6D14"/>
    <w:rsid w:val="006C6D4D"/>
    <w:rsid w:val="006C6ED3"/>
    <w:rsid w:val="006C7083"/>
    <w:rsid w:val="006C7338"/>
    <w:rsid w:val="006C77E6"/>
    <w:rsid w:val="006C77F5"/>
    <w:rsid w:val="006C7996"/>
    <w:rsid w:val="006C7D6F"/>
    <w:rsid w:val="006C7FC8"/>
    <w:rsid w:val="006D000E"/>
    <w:rsid w:val="006D0152"/>
    <w:rsid w:val="006D09A0"/>
    <w:rsid w:val="006D0A60"/>
    <w:rsid w:val="006D0CA2"/>
    <w:rsid w:val="006D1BBB"/>
    <w:rsid w:val="006D1F8A"/>
    <w:rsid w:val="006D1FD5"/>
    <w:rsid w:val="006D241A"/>
    <w:rsid w:val="006D2D1B"/>
    <w:rsid w:val="006D3AAC"/>
    <w:rsid w:val="006D3F1F"/>
    <w:rsid w:val="006D4169"/>
    <w:rsid w:val="006D41EB"/>
    <w:rsid w:val="006D4449"/>
    <w:rsid w:val="006D46FC"/>
    <w:rsid w:val="006D479F"/>
    <w:rsid w:val="006D49D9"/>
    <w:rsid w:val="006D4A54"/>
    <w:rsid w:val="006D4BCE"/>
    <w:rsid w:val="006D5856"/>
    <w:rsid w:val="006D599E"/>
    <w:rsid w:val="006D5DF9"/>
    <w:rsid w:val="006D62DB"/>
    <w:rsid w:val="006D64E5"/>
    <w:rsid w:val="006D6C35"/>
    <w:rsid w:val="006D6F9A"/>
    <w:rsid w:val="006D726B"/>
    <w:rsid w:val="006D767A"/>
    <w:rsid w:val="006D769D"/>
    <w:rsid w:val="006E0646"/>
    <w:rsid w:val="006E0710"/>
    <w:rsid w:val="006E0917"/>
    <w:rsid w:val="006E0970"/>
    <w:rsid w:val="006E0ABC"/>
    <w:rsid w:val="006E0F11"/>
    <w:rsid w:val="006E1040"/>
    <w:rsid w:val="006E108A"/>
    <w:rsid w:val="006E119A"/>
    <w:rsid w:val="006E15B4"/>
    <w:rsid w:val="006E1670"/>
    <w:rsid w:val="006E1681"/>
    <w:rsid w:val="006E16AE"/>
    <w:rsid w:val="006E1AB7"/>
    <w:rsid w:val="006E1BA8"/>
    <w:rsid w:val="006E1EF3"/>
    <w:rsid w:val="006E2893"/>
    <w:rsid w:val="006E28A2"/>
    <w:rsid w:val="006E2954"/>
    <w:rsid w:val="006E2C46"/>
    <w:rsid w:val="006E2DC7"/>
    <w:rsid w:val="006E2DCE"/>
    <w:rsid w:val="006E3276"/>
    <w:rsid w:val="006E33EE"/>
    <w:rsid w:val="006E35FE"/>
    <w:rsid w:val="006E399A"/>
    <w:rsid w:val="006E3F0B"/>
    <w:rsid w:val="006E4183"/>
    <w:rsid w:val="006E4A86"/>
    <w:rsid w:val="006E4B41"/>
    <w:rsid w:val="006E4F1C"/>
    <w:rsid w:val="006E504C"/>
    <w:rsid w:val="006E5468"/>
    <w:rsid w:val="006E54F1"/>
    <w:rsid w:val="006E585B"/>
    <w:rsid w:val="006E5B22"/>
    <w:rsid w:val="006E5E68"/>
    <w:rsid w:val="006E6508"/>
    <w:rsid w:val="006E67E9"/>
    <w:rsid w:val="006E6C40"/>
    <w:rsid w:val="006E6DF6"/>
    <w:rsid w:val="006E6E65"/>
    <w:rsid w:val="006E7069"/>
    <w:rsid w:val="006E71AE"/>
    <w:rsid w:val="006E7BF9"/>
    <w:rsid w:val="006E7C79"/>
    <w:rsid w:val="006F0246"/>
    <w:rsid w:val="006F07FB"/>
    <w:rsid w:val="006F0C43"/>
    <w:rsid w:val="006F0DB9"/>
    <w:rsid w:val="006F0FEA"/>
    <w:rsid w:val="006F105F"/>
    <w:rsid w:val="006F126B"/>
    <w:rsid w:val="006F144C"/>
    <w:rsid w:val="006F15DA"/>
    <w:rsid w:val="006F179F"/>
    <w:rsid w:val="006F17B4"/>
    <w:rsid w:val="006F17DA"/>
    <w:rsid w:val="006F1C67"/>
    <w:rsid w:val="006F1DD1"/>
    <w:rsid w:val="006F2001"/>
    <w:rsid w:val="006F27E6"/>
    <w:rsid w:val="006F2A15"/>
    <w:rsid w:val="006F2AFB"/>
    <w:rsid w:val="006F2BE8"/>
    <w:rsid w:val="006F2CCA"/>
    <w:rsid w:val="006F2EC9"/>
    <w:rsid w:val="006F2FDB"/>
    <w:rsid w:val="006F2FE9"/>
    <w:rsid w:val="006F3089"/>
    <w:rsid w:val="006F30B0"/>
    <w:rsid w:val="006F318E"/>
    <w:rsid w:val="006F3315"/>
    <w:rsid w:val="006F3323"/>
    <w:rsid w:val="006F3428"/>
    <w:rsid w:val="006F37F8"/>
    <w:rsid w:val="006F3862"/>
    <w:rsid w:val="006F38E0"/>
    <w:rsid w:val="006F3A9F"/>
    <w:rsid w:val="006F3AB8"/>
    <w:rsid w:val="006F3D9B"/>
    <w:rsid w:val="006F4350"/>
    <w:rsid w:val="006F43EB"/>
    <w:rsid w:val="006F4496"/>
    <w:rsid w:val="006F44B4"/>
    <w:rsid w:val="006F45D7"/>
    <w:rsid w:val="006F4842"/>
    <w:rsid w:val="006F4D8C"/>
    <w:rsid w:val="006F4E9C"/>
    <w:rsid w:val="006F5B86"/>
    <w:rsid w:val="006F5B90"/>
    <w:rsid w:val="006F5C45"/>
    <w:rsid w:val="006F67A9"/>
    <w:rsid w:val="006F6832"/>
    <w:rsid w:val="006F6E2F"/>
    <w:rsid w:val="006F7117"/>
    <w:rsid w:val="006F7357"/>
    <w:rsid w:val="006F7699"/>
    <w:rsid w:val="0070011A"/>
    <w:rsid w:val="00700174"/>
    <w:rsid w:val="007005D4"/>
    <w:rsid w:val="007005FD"/>
    <w:rsid w:val="00700AE7"/>
    <w:rsid w:val="00700C7A"/>
    <w:rsid w:val="00700CEA"/>
    <w:rsid w:val="00700D79"/>
    <w:rsid w:val="00700E3A"/>
    <w:rsid w:val="00700F13"/>
    <w:rsid w:val="00701422"/>
    <w:rsid w:val="007014E7"/>
    <w:rsid w:val="00701A2A"/>
    <w:rsid w:val="00701C2A"/>
    <w:rsid w:val="00701CCD"/>
    <w:rsid w:val="00702136"/>
    <w:rsid w:val="007024C4"/>
    <w:rsid w:val="00702F4E"/>
    <w:rsid w:val="0070314C"/>
    <w:rsid w:val="007033F5"/>
    <w:rsid w:val="00703477"/>
    <w:rsid w:val="0070365E"/>
    <w:rsid w:val="00703713"/>
    <w:rsid w:val="00703965"/>
    <w:rsid w:val="00703CD8"/>
    <w:rsid w:val="00703D97"/>
    <w:rsid w:val="00703DEB"/>
    <w:rsid w:val="00704005"/>
    <w:rsid w:val="0070427D"/>
    <w:rsid w:val="007042AA"/>
    <w:rsid w:val="0070449C"/>
    <w:rsid w:val="00704551"/>
    <w:rsid w:val="00704887"/>
    <w:rsid w:val="00704A76"/>
    <w:rsid w:val="00704E97"/>
    <w:rsid w:val="0070546A"/>
    <w:rsid w:val="00705515"/>
    <w:rsid w:val="00705AD4"/>
    <w:rsid w:val="00705D3A"/>
    <w:rsid w:val="00705EF0"/>
    <w:rsid w:val="007061AE"/>
    <w:rsid w:val="007064B2"/>
    <w:rsid w:val="0070660B"/>
    <w:rsid w:val="00706A45"/>
    <w:rsid w:val="00706A8E"/>
    <w:rsid w:val="00706C52"/>
    <w:rsid w:val="00706FEC"/>
    <w:rsid w:val="00707025"/>
    <w:rsid w:val="0070708E"/>
    <w:rsid w:val="007070A1"/>
    <w:rsid w:val="007070D2"/>
    <w:rsid w:val="00707281"/>
    <w:rsid w:val="0070729F"/>
    <w:rsid w:val="00707377"/>
    <w:rsid w:val="007074D8"/>
    <w:rsid w:val="00707B19"/>
    <w:rsid w:val="00707C56"/>
    <w:rsid w:val="00707FC7"/>
    <w:rsid w:val="00710082"/>
    <w:rsid w:val="00710129"/>
    <w:rsid w:val="007106EB"/>
    <w:rsid w:val="0071073B"/>
    <w:rsid w:val="0071079B"/>
    <w:rsid w:val="00710844"/>
    <w:rsid w:val="007108B0"/>
    <w:rsid w:val="00710914"/>
    <w:rsid w:val="00710A6B"/>
    <w:rsid w:val="00710E2D"/>
    <w:rsid w:val="0071100D"/>
    <w:rsid w:val="00711353"/>
    <w:rsid w:val="007115A1"/>
    <w:rsid w:val="00711E3E"/>
    <w:rsid w:val="00711EFE"/>
    <w:rsid w:val="00711FD5"/>
    <w:rsid w:val="007121F4"/>
    <w:rsid w:val="00712208"/>
    <w:rsid w:val="00712388"/>
    <w:rsid w:val="007127E7"/>
    <w:rsid w:val="00712905"/>
    <w:rsid w:val="00712A61"/>
    <w:rsid w:val="00712D6B"/>
    <w:rsid w:val="00712DF1"/>
    <w:rsid w:val="007130C6"/>
    <w:rsid w:val="00713127"/>
    <w:rsid w:val="007141FA"/>
    <w:rsid w:val="00714465"/>
    <w:rsid w:val="007146D0"/>
    <w:rsid w:val="0071492E"/>
    <w:rsid w:val="00714B25"/>
    <w:rsid w:val="00714BEE"/>
    <w:rsid w:val="00714DA3"/>
    <w:rsid w:val="00714E8F"/>
    <w:rsid w:val="00714F47"/>
    <w:rsid w:val="00714FFC"/>
    <w:rsid w:val="00715750"/>
    <w:rsid w:val="007157D4"/>
    <w:rsid w:val="007158DE"/>
    <w:rsid w:val="0071590F"/>
    <w:rsid w:val="00715ABB"/>
    <w:rsid w:val="007160B3"/>
    <w:rsid w:val="00716704"/>
    <w:rsid w:val="007167DC"/>
    <w:rsid w:val="0071698E"/>
    <w:rsid w:val="00716ACA"/>
    <w:rsid w:val="00716B48"/>
    <w:rsid w:val="00716BE7"/>
    <w:rsid w:val="007174A4"/>
    <w:rsid w:val="0071758E"/>
    <w:rsid w:val="007175A6"/>
    <w:rsid w:val="007175AB"/>
    <w:rsid w:val="00717D67"/>
    <w:rsid w:val="007203FD"/>
    <w:rsid w:val="0072093F"/>
    <w:rsid w:val="00720C0D"/>
    <w:rsid w:val="00720E1B"/>
    <w:rsid w:val="00720EE5"/>
    <w:rsid w:val="007210A8"/>
    <w:rsid w:val="007215BE"/>
    <w:rsid w:val="00721831"/>
    <w:rsid w:val="00721B67"/>
    <w:rsid w:val="00721BDE"/>
    <w:rsid w:val="00722562"/>
    <w:rsid w:val="007226D3"/>
    <w:rsid w:val="00722C3D"/>
    <w:rsid w:val="00723139"/>
    <w:rsid w:val="00723205"/>
    <w:rsid w:val="007232C1"/>
    <w:rsid w:val="007233C7"/>
    <w:rsid w:val="0072343F"/>
    <w:rsid w:val="007234B7"/>
    <w:rsid w:val="0072364D"/>
    <w:rsid w:val="00723B0D"/>
    <w:rsid w:val="00723B51"/>
    <w:rsid w:val="00723BB4"/>
    <w:rsid w:val="00723CEE"/>
    <w:rsid w:val="00723D21"/>
    <w:rsid w:val="00723E5D"/>
    <w:rsid w:val="0072409E"/>
    <w:rsid w:val="007245AD"/>
    <w:rsid w:val="0072492B"/>
    <w:rsid w:val="0072541F"/>
    <w:rsid w:val="0072546B"/>
    <w:rsid w:val="00725506"/>
    <w:rsid w:val="007259D7"/>
    <w:rsid w:val="00725EF6"/>
    <w:rsid w:val="0072609F"/>
    <w:rsid w:val="007263B3"/>
    <w:rsid w:val="007264BB"/>
    <w:rsid w:val="0072654C"/>
    <w:rsid w:val="00726722"/>
    <w:rsid w:val="0072684A"/>
    <w:rsid w:val="00726955"/>
    <w:rsid w:val="00726E59"/>
    <w:rsid w:val="00726E7B"/>
    <w:rsid w:val="00726F3A"/>
    <w:rsid w:val="00727198"/>
    <w:rsid w:val="007271E7"/>
    <w:rsid w:val="007272F2"/>
    <w:rsid w:val="0072734F"/>
    <w:rsid w:val="00727B34"/>
    <w:rsid w:val="00727BA4"/>
    <w:rsid w:val="00727C6C"/>
    <w:rsid w:val="00727DE3"/>
    <w:rsid w:val="00727E3C"/>
    <w:rsid w:val="00727EBD"/>
    <w:rsid w:val="00727FB5"/>
    <w:rsid w:val="007302F8"/>
    <w:rsid w:val="0073038E"/>
    <w:rsid w:val="00730443"/>
    <w:rsid w:val="007306CD"/>
    <w:rsid w:val="00730E9A"/>
    <w:rsid w:val="00731555"/>
    <w:rsid w:val="007321BC"/>
    <w:rsid w:val="007325FE"/>
    <w:rsid w:val="00732769"/>
    <w:rsid w:val="00732C22"/>
    <w:rsid w:val="0073340A"/>
    <w:rsid w:val="007334F3"/>
    <w:rsid w:val="00733563"/>
    <w:rsid w:val="0073359C"/>
    <w:rsid w:val="00733858"/>
    <w:rsid w:val="00733895"/>
    <w:rsid w:val="007338E2"/>
    <w:rsid w:val="00733AA0"/>
    <w:rsid w:val="00733BB9"/>
    <w:rsid w:val="00733D69"/>
    <w:rsid w:val="00733DE4"/>
    <w:rsid w:val="00733F2E"/>
    <w:rsid w:val="0073403C"/>
    <w:rsid w:val="007344D0"/>
    <w:rsid w:val="0073472E"/>
    <w:rsid w:val="00734BBA"/>
    <w:rsid w:val="00734EDF"/>
    <w:rsid w:val="0073508C"/>
    <w:rsid w:val="007353E9"/>
    <w:rsid w:val="0073587A"/>
    <w:rsid w:val="00735BBC"/>
    <w:rsid w:val="00735F97"/>
    <w:rsid w:val="00735FE8"/>
    <w:rsid w:val="0073659E"/>
    <w:rsid w:val="00736A26"/>
    <w:rsid w:val="00736B0B"/>
    <w:rsid w:val="00736B62"/>
    <w:rsid w:val="00736C5E"/>
    <w:rsid w:val="00737275"/>
    <w:rsid w:val="007373AD"/>
    <w:rsid w:val="007373D6"/>
    <w:rsid w:val="00737511"/>
    <w:rsid w:val="007375AA"/>
    <w:rsid w:val="007375AC"/>
    <w:rsid w:val="00737674"/>
    <w:rsid w:val="00737811"/>
    <w:rsid w:val="00737BE9"/>
    <w:rsid w:val="00737C2C"/>
    <w:rsid w:val="00737EE0"/>
    <w:rsid w:val="007401A2"/>
    <w:rsid w:val="0074022D"/>
    <w:rsid w:val="0074056B"/>
    <w:rsid w:val="0074079B"/>
    <w:rsid w:val="007407F2"/>
    <w:rsid w:val="007408C3"/>
    <w:rsid w:val="007408DA"/>
    <w:rsid w:val="007408E0"/>
    <w:rsid w:val="00740C94"/>
    <w:rsid w:val="007411C0"/>
    <w:rsid w:val="00741240"/>
    <w:rsid w:val="007412E7"/>
    <w:rsid w:val="007413B7"/>
    <w:rsid w:val="007413F7"/>
    <w:rsid w:val="0074142C"/>
    <w:rsid w:val="00741700"/>
    <w:rsid w:val="007417A0"/>
    <w:rsid w:val="00741A49"/>
    <w:rsid w:val="00741BFB"/>
    <w:rsid w:val="00741C9A"/>
    <w:rsid w:val="00742463"/>
    <w:rsid w:val="0074257E"/>
    <w:rsid w:val="00742651"/>
    <w:rsid w:val="0074286B"/>
    <w:rsid w:val="00742994"/>
    <w:rsid w:val="00742BBC"/>
    <w:rsid w:val="0074386B"/>
    <w:rsid w:val="00743EA8"/>
    <w:rsid w:val="00743EB3"/>
    <w:rsid w:val="0074418E"/>
    <w:rsid w:val="0074457F"/>
    <w:rsid w:val="0074469D"/>
    <w:rsid w:val="007447E0"/>
    <w:rsid w:val="00744B25"/>
    <w:rsid w:val="00744B9B"/>
    <w:rsid w:val="00744BA6"/>
    <w:rsid w:val="00745348"/>
    <w:rsid w:val="00745463"/>
    <w:rsid w:val="0074550C"/>
    <w:rsid w:val="007461E5"/>
    <w:rsid w:val="00746296"/>
    <w:rsid w:val="00746789"/>
    <w:rsid w:val="00746C93"/>
    <w:rsid w:val="007471C9"/>
    <w:rsid w:val="007473BF"/>
    <w:rsid w:val="00747588"/>
    <w:rsid w:val="007475D8"/>
    <w:rsid w:val="00747CD7"/>
    <w:rsid w:val="00747D10"/>
    <w:rsid w:val="00747DB7"/>
    <w:rsid w:val="00747F7D"/>
    <w:rsid w:val="00750231"/>
    <w:rsid w:val="00750502"/>
    <w:rsid w:val="0075103A"/>
    <w:rsid w:val="007510F4"/>
    <w:rsid w:val="0075119F"/>
    <w:rsid w:val="00751641"/>
    <w:rsid w:val="00751795"/>
    <w:rsid w:val="007517F9"/>
    <w:rsid w:val="00751A71"/>
    <w:rsid w:val="00751AC1"/>
    <w:rsid w:val="00751BD7"/>
    <w:rsid w:val="00751F61"/>
    <w:rsid w:val="0075206E"/>
    <w:rsid w:val="00752110"/>
    <w:rsid w:val="007526A5"/>
    <w:rsid w:val="007529FF"/>
    <w:rsid w:val="00752A05"/>
    <w:rsid w:val="00752C65"/>
    <w:rsid w:val="00752EC6"/>
    <w:rsid w:val="00753DAA"/>
    <w:rsid w:val="00753F83"/>
    <w:rsid w:val="00754207"/>
    <w:rsid w:val="00754631"/>
    <w:rsid w:val="0075483B"/>
    <w:rsid w:val="00754C1D"/>
    <w:rsid w:val="00754D55"/>
    <w:rsid w:val="0075557A"/>
    <w:rsid w:val="007555D5"/>
    <w:rsid w:val="00755A89"/>
    <w:rsid w:val="00755AB7"/>
    <w:rsid w:val="00755C20"/>
    <w:rsid w:val="00755C83"/>
    <w:rsid w:val="0075604A"/>
    <w:rsid w:val="007560BB"/>
    <w:rsid w:val="0075621E"/>
    <w:rsid w:val="007564A3"/>
    <w:rsid w:val="007564EE"/>
    <w:rsid w:val="00756BAF"/>
    <w:rsid w:val="00756BBF"/>
    <w:rsid w:val="00757292"/>
    <w:rsid w:val="00757321"/>
    <w:rsid w:val="007574B0"/>
    <w:rsid w:val="0075785B"/>
    <w:rsid w:val="00757F26"/>
    <w:rsid w:val="00757F9F"/>
    <w:rsid w:val="00760597"/>
    <w:rsid w:val="00760F33"/>
    <w:rsid w:val="00760F90"/>
    <w:rsid w:val="007615B3"/>
    <w:rsid w:val="007618F5"/>
    <w:rsid w:val="00761B4C"/>
    <w:rsid w:val="00761C94"/>
    <w:rsid w:val="0076205C"/>
    <w:rsid w:val="007620C7"/>
    <w:rsid w:val="0076266A"/>
    <w:rsid w:val="00762791"/>
    <w:rsid w:val="007628B2"/>
    <w:rsid w:val="00762FB2"/>
    <w:rsid w:val="007630FC"/>
    <w:rsid w:val="007632F3"/>
    <w:rsid w:val="007633BD"/>
    <w:rsid w:val="007634BC"/>
    <w:rsid w:val="0076383B"/>
    <w:rsid w:val="00763A81"/>
    <w:rsid w:val="00763B98"/>
    <w:rsid w:val="00763BF9"/>
    <w:rsid w:val="00763C5D"/>
    <w:rsid w:val="00763CEC"/>
    <w:rsid w:val="00763DE8"/>
    <w:rsid w:val="00764631"/>
    <w:rsid w:val="00764AE2"/>
    <w:rsid w:val="00764E1A"/>
    <w:rsid w:val="00765B38"/>
    <w:rsid w:val="007662FA"/>
    <w:rsid w:val="00766404"/>
    <w:rsid w:val="0076671A"/>
    <w:rsid w:val="00766D44"/>
    <w:rsid w:val="00766DA3"/>
    <w:rsid w:val="00766EEB"/>
    <w:rsid w:val="00766FA5"/>
    <w:rsid w:val="0076747C"/>
    <w:rsid w:val="0076757B"/>
    <w:rsid w:val="007675B7"/>
    <w:rsid w:val="00767C14"/>
    <w:rsid w:val="00767F4F"/>
    <w:rsid w:val="00770087"/>
    <w:rsid w:val="0077028B"/>
    <w:rsid w:val="0077052B"/>
    <w:rsid w:val="007706A2"/>
    <w:rsid w:val="007707A8"/>
    <w:rsid w:val="00770805"/>
    <w:rsid w:val="0077085C"/>
    <w:rsid w:val="007709A9"/>
    <w:rsid w:val="00770D4A"/>
    <w:rsid w:val="00770E4F"/>
    <w:rsid w:val="0077106A"/>
    <w:rsid w:val="00771139"/>
    <w:rsid w:val="0077123D"/>
    <w:rsid w:val="00771386"/>
    <w:rsid w:val="007717AA"/>
    <w:rsid w:val="00771B3C"/>
    <w:rsid w:val="00771B94"/>
    <w:rsid w:val="00771BE6"/>
    <w:rsid w:val="00771C4F"/>
    <w:rsid w:val="00771DF4"/>
    <w:rsid w:val="00772065"/>
    <w:rsid w:val="007721A3"/>
    <w:rsid w:val="007724E3"/>
    <w:rsid w:val="007724ED"/>
    <w:rsid w:val="00772788"/>
    <w:rsid w:val="00772905"/>
    <w:rsid w:val="00772B73"/>
    <w:rsid w:val="00772D0E"/>
    <w:rsid w:val="00772DAD"/>
    <w:rsid w:val="00773000"/>
    <w:rsid w:val="00773158"/>
    <w:rsid w:val="0077391D"/>
    <w:rsid w:val="00773996"/>
    <w:rsid w:val="0077430B"/>
    <w:rsid w:val="0077430F"/>
    <w:rsid w:val="00774444"/>
    <w:rsid w:val="007745CD"/>
    <w:rsid w:val="00774C1D"/>
    <w:rsid w:val="00775209"/>
    <w:rsid w:val="0077535F"/>
    <w:rsid w:val="00775398"/>
    <w:rsid w:val="007754A5"/>
    <w:rsid w:val="0077578A"/>
    <w:rsid w:val="00775DD7"/>
    <w:rsid w:val="00776074"/>
    <w:rsid w:val="007760B6"/>
    <w:rsid w:val="00776614"/>
    <w:rsid w:val="00776622"/>
    <w:rsid w:val="0077679B"/>
    <w:rsid w:val="00776973"/>
    <w:rsid w:val="007769F1"/>
    <w:rsid w:val="00776CA9"/>
    <w:rsid w:val="00777143"/>
    <w:rsid w:val="00777262"/>
    <w:rsid w:val="00777353"/>
    <w:rsid w:val="0077761A"/>
    <w:rsid w:val="0077776F"/>
    <w:rsid w:val="00777968"/>
    <w:rsid w:val="00777BC7"/>
    <w:rsid w:val="00777E4C"/>
    <w:rsid w:val="00777F3D"/>
    <w:rsid w:val="007800CD"/>
    <w:rsid w:val="0078010C"/>
    <w:rsid w:val="007801FA"/>
    <w:rsid w:val="007804BA"/>
    <w:rsid w:val="007805DF"/>
    <w:rsid w:val="00780613"/>
    <w:rsid w:val="0078094E"/>
    <w:rsid w:val="00780B9C"/>
    <w:rsid w:val="00780D5D"/>
    <w:rsid w:val="0078107E"/>
    <w:rsid w:val="0078124E"/>
    <w:rsid w:val="00781319"/>
    <w:rsid w:val="00781424"/>
    <w:rsid w:val="007815E9"/>
    <w:rsid w:val="00781672"/>
    <w:rsid w:val="00781CD8"/>
    <w:rsid w:val="00781F2E"/>
    <w:rsid w:val="00782253"/>
    <w:rsid w:val="0078225C"/>
    <w:rsid w:val="00782AC9"/>
    <w:rsid w:val="00782D0A"/>
    <w:rsid w:val="00782DC1"/>
    <w:rsid w:val="00782DE1"/>
    <w:rsid w:val="00783669"/>
    <w:rsid w:val="007837F0"/>
    <w:rsid w:val="00783807"/>
    <w:rsid w:val="00783BDF"/>
    <w:rsid w:val="00783C73"/>
    <w:rsid w:val="00783E8F"/>
    <w:rsid w:val="0078443F"/>
    <w:rsid w:val="0078446B"/>
    <w:rsid w:val="00784670"/>
    <w:rsid w:val="0078474F"/>
    <w:rsid w:val="00784763"/>
    <w:rsid w:val="00784A5B"/>
    <w:rsid w:val="0078536E"/>
    <w:rsid w:val="00785669"/>
    <w:rsid w:val="007858C2"/>
    <w:rsid w:val="00785941"/>
    <w:rsid w:val="00785CAB"/>
    <w:rsid w:val="007863E3"/>
    <w:rsid w:val="0078643C"/>
    <w:rsid w:val="0078652F"/>
    <w:rsid w:val="00786767"/>
    <w:rsid w:val="00786913"/>
    <w:rsid w:val="00786A4A"/>
    <w:rsid w:val="00786A5B"/>
    <w:rsid w:val="00786B64"/>
    <w:rsid w:val="00786DE4"/>
    <w:rsid w:val="00786F89"/>
    <w:rsid w:val="0078793D"/>
    <w:rsid w:val="00787B46"/>
    <w:rsid w:val="00787ED9"/>
    <w:rsid w:val="00787F51"/>
    <w:rsid w:val="0079030B"/>
    <w:rsid w:val="007904CF"/>
    <w:rsid w:val="0079085B"/>
    <w:rsid w:val="007909CB"/>
    <w:rsid w:val="00790AA2"/>
    <w:rsid w:val="00791303"/>
    <w:rsid w:val="007915B4"/>
    <w:rsid w:val="00791C45"/>
    <w:rsid w:val="00791C57"/>
    <w:rsid w:val="00791D41"/>
    <w:rsid w:val="00791DDC"/>
    <w:rsid w:val="00791FF8"/>
    <w:rsid w:val="007926CE"/>
    <w:rsid w:val="00792B1B"/>
    <w:rsid w:val="00792FFB"/>
    <w:rsid w:val="007932CF"/>
    <w:rsid w:val="0079348D"/>
    <w:rsid w:val="00793A88"/>
    <w:rsid w:val="00793CD6"/>
    <w:rsid w:val="00793F9B"/>
    <w:rsid w:val="007940AB"/>
    <w:rsid w:val="00794142"/>
    <w:rsid w:val="007944F2"/>
    <w:rsid w:val="007947CD"/>
    <w:rsid w:val="007948E4"/>
    <w:rsid w:val="0079498D"/>
    <w:rsid w:val="00794B8C"/>
    <w:rsid w:val="00795054"/>
    <w:rsid w:val="00795362"/>
    <w:rsid w:val="007959B0"/>
    <w:rsid w:val="00795A42"/>
    <w:rsid w:val="00795A86"/>
    <w:rsid w:val="00795BB7"/>
    <w:rsid w:val="00796300"/>
    <w:rsid w:val="00796356"/>
    <w:rsid w:val="0079648E"/>
    <w:rsid w:val="0079651A"/>
    <w:rsid w:val="007968DD"/>
    <w:rsid w:val="00796E54"/>
    <w:rsid w:val="007971E9"/>
    <w:rsid w:val="007972B9"/>
    <w:rsid w:val="007972E7"/>
    <w:rsid w:val="0079753F"/>
    <w:rsid w:val="00797B60"/>
    <w:rsid w:val="00797D6B"/>
    <w:rsid w:val="007A0389"/>
    <w:rsid w:val="007A0507"/>
    <w:rsid w:val="007A059A"/>
    <w:rsid w:val="007A091F"/>
    <w:rsid w:val="007A09BC"/>
    <w:rsid w:val="007A0ACC"/>
    <w:rsid w:val="007A13D5"/>
    <w:rsid w:val="007A160E"/>
    <w:rsid w:val="007A1A7F"/>
    <w:rsid w:val="007A1AD9"/>
    <w:rsid w:val="007A1D72"/>
    <w:rsid w:val="007A1EAC"/>
    <w:rsid w:val="007A2107"/>
    <w:rsid w:val="007A2294"/>
    <w:rsid w:val="007A2691"/>
    <w:rsid w:val="007A27B9"/>
    <w:rsid w:val="007A2A29"/>
    <w:rsid w:val="007A2CDB"/>
    <w:rsid w:val="007A2D29"/>
    <w:rsid w:val="007A3423"/>
    <w:rsid w:val="007A3752"/>
    <w:rsid w:val="007A3777"/>
    <w:rsid w:val="007A39A2"/>
    <w:rsid w:val="007A3ADD"/>
    <w:rsid w:val="007A3BE6"/>
    <w:rsid w:val="007A3BFC"/>
    <w:rsid w:val="007A3C8A"/>
    <w:rsid w:val="007A3DAF"/>
    <w:rsid w:val="007A3DDC"/>
    <w:rsid w:val="007A3F79"/>
    <w:rsid w:val="007A42E7"/>
    <w:rsid w:val="007A4367"/>
    <w:rsid w:val="007A47EF"/>
    <w:rsid w:val="007A4916"/>
    <w:rsid w:val="007A51DB"/>
    <w:rsid w:val="007A5665"/>
    <w:rsid w:val="007A5819"/>
    <w:rsid w:val="007A63E3"/>
    <w:rsid w:val="007A6621"/>
    <w:rsid w:val="007A6AE3"/>
    <w:rsid w:val="007A72E8"/>
    <w:rsid w:val="007A7723"/>
    <w:rsid w:val="007A78DF"/>
    <w:rsid w:val="007A7BC6"/>
    <w:rsid w:val="007A7D01"/>
    <w:rsid w:val="007B032D"/>
    <w:rsid w:val="007B068B"/>
    <w:rsid w:val="007B0699"/>
    <w:rsid w:val="007B0BCF"/>
    <w:rsid w:val="007B0E6A"/>
    <w:rsid w:val="007B15F1"/>
    <w:rsid w:val="007B175E"/>
    <w:rsid w:val="007B1ABD"/>
    <w:rsid w:val="007B2604"/>
    <w:rsid w:val="007B27CA"/>
    <w:rsid w:val="007B31EC"/>
    <w:rsid w:val="007B32F4"/>
    <w:rsid w:val="007B3657"/>
    <w:rsid w:val="007B3A4D"/>
    <w:rsid w:val="007B3EC7"/>
    <w:rsid w:val="007B3F40"/>
    <w:rsid w:val="007B4297"/>
    <w:rsid w:val="007B4346"/>
    <w:rsid w:val="007B44E7"/>
    <w:rsid w:val="007B4ADD"/>
    <w:rsid w:val="007B5194"/>
    <w:rsid w:val="007B520F"/>
    <w:rsid w:val="007B529B"/>
    <w:rsid w:val="007B52AC"/>
    <w:rsid w:val="007B5946"/>
    <w:rsid w:val="007B65F4"/>
    <w:rsid w:val="007B685F"/>
    <w:rsid w:val="007B69E9"/>
    <w:rsid w:val="007B6D32"/>
    <w:rsid w:val="007B6D5B"/>
    <w:rsid w:val="007B6EF3"/>
    <w:rsid w:val="007B750E"/>
    <w:rsid w:val="007B7510"/>
    <w:rsid w:val="007B76D8"/>
    <w:rsid w:val="007B773D"/>
    <w:rsid w:val="007B788C"/>
    <w:rsid w:val="007B7A41"/>
    <w:rsid w:val="007B7A9A"/>
    <w:rsid w:val="007B7AAF"/>
    <w:rsid w:val="007C01B4"/>
    <w:rsid w:val="007C01E9"/>
    <w:rsid w:val="007C0378"/>
    <w:rsid w:val="007C0485"/>
    <w:rsid w:val="007C0B0E"/>
    <w:rsid w:val="007C0D2E"/>
    <w:rsid w:val="007C0DAE"/>
    <w:rsid w:val="007C138F"/>
    <w:rsid w:val="007C184D"/>
    <w:rsid w:val="007C1A19"/>
    <w:rsid w:val="007C1D78"/>
    <w:rsid w:val="007C1FBE"/>
    <w:rsid w:val="007C2275"/>
    <w:rsid w:val="007C2401"/>
    <w:rsid w:val="007C2551"/>
    <w:rsid w:val="007C2692"/>
    <w:rsid w:val="007C27E7"/>
    <w:rsid w:val="007C2819"/>
    <w:rsid w:val="007C2AC4"/>
    <w:rsid w:val="007C2D44"/>
    <w:rsid w:val="007C3205"/>
    <w:rsid w:val="007C32FC"/>
    <w:rsid w:val="007C3FD5"/>
    <w:rsid w:val="007C43A4"/>
    <w:rsid w:val="007C4676"/>
    <w:rsid w:val="007C4AAC"/>
    <w:rsid w:val="007C5057"/>
    <w:rsid w:val="007C5417"/>
    <w:rsid w:val="007C5433"/>
    <w:rsid w:val="007C54E9"/>
    <w:rsid w:val="007C5940"/>
    <w:rsid w:val="007C595D"/>
    <w:rsid w:val="007C5B26"/>
    <w:rsid w:val="007C5E60"/>
    <w:rsid w:val="007C5EA0"/>
    <w:rsid w:val="007C5F35"/>
    <w:rsid w:val="007C635D"/>
    <w:rsid w:val="007C639A"/>
    <w:rsid w:val="007C6674"/>
    <w:rsid w:val="007C6802"/>
    <w:rsid w:val="007C6C99"/>
    <w:rsid w:val="007C6FB0"/>
    <w:rsid w:val="007C7181"/>
    <w:rsid w:val="007C770B"/>
    <w:rsid w:val="007C7A6F"/>
    <w:rsid w:val="007C7BB3"/>
    <w:rsid w:val="007C7C8F"/>
    <w:rsid w:val="007D0264"/>
    <w:rsid w:val="007D0869"/>
    <w:rsid w:val="007D0B1D"/>
    <w:rsid w:val="007D0D69"/>
    <w:rsid w:val="007D0E95"/>
    <w:rsid w:val="007D1191"/>
    <w:rsid w:val="007D1620"/>
    <w:rsid w:val="007D1B0C"/>
    <w:rsid w:val="007D2054"/>
    <w:rsid w:val="007D205D"/>
    <w:rsid w:val="007D2233"/>
    <w:rsid w:val="007D27DE"/>
    <w:rsid w:val="007D2F8C"/>
    <w:rsid w:val="007D3726"/>
    <w:rsid w:val="007D3E5B"/>
    <w:rsid w:val="007D424A"/>
    <w:rsid w:val="007D468F"/>
    <w:rsid w:val="007D46F1"/>
    <w:rsid w:val="007D49BE"/>
    <w:rsid w:val="007D4AC5"/>
    <w:rsid w:val="007D4B62"/>
    <w:rsid w:val="007D4D19"/>
    <w:rsid w:val="007D4D6B"/>
    <w:rsid w:val="007D5178"/>
    <w:rsid w:val="007D5270"/>
    <w:rsid w:val="007D595C"/>
    <w:rsid w:val="007D599B"/>
    <w:rsid w:val="007D5C61"/>
    <w:rsid w:val="007D5FA2"/>
    <w:rsid w:val="007D6263"/>
    <w:rsid w:val="007D630F"/>
    <w:rsid w:val="007D6730"/>
    <w:rsid w:val="007D67F8"/>
    <w:rsid w:val="007D6D8D"/>
    <w:rsid w:val="007D6ECA"/>
    <w:rsid w:val="007D6F00"/>
    <w:rsid w:val="007D6F77"/>
    <w:rsid w:val="007D718E"/>
    <w:rsid w:val="007D7242"/>
    <w:rsid w:val="007D72BD"/>
    <w:rsid w:val="007D78A7"/>
    <w:rsid w:val="007D7979"/>
    <w:rsid w:val="007D7A51"/>
    <w:rsid w:val="007D7C5B"/>
    <w:rsid w:val="007D7DB5"/>
    <w:rsid w:val="007E032B"/>
    <w:rsid w:val="007E05A5"/>
    <w:rsid w:val="007E05FA"/>
    <w:rsid w:val="007E07E1"/>
    <w:rsid w:val="007E080A"/>
    <w:rsid w:val="007E08F5"/>
    <w:rsid w:val="007E0B4F"/>
    <w:rsid w:val="007E0D09"/>
    <w:rsid w:val="007E124B"/>
    <w:rsid w:val="007E14E4"/>
    <w:rsid w:val="007E16F6"/>
    <w:rsid w:val="007E2469"/>
    <w:rsid w:val="007E25E4"/>
    <w:rsid w:val="007E29D7"/>
    <w:rsid w:val="007E3383"/>
    <w:rsid w:val="007E33C3"/>
    <w:rsid w:val="007E34BE"/>
    <w:rsid w:val="007E36C0"/>
    <w:rsid w:val="007E376C"/>
    <w:rsid w:val="007E38B4"/>
    <w:rsid w:val="007E3963"/>
    <w:rsid w:val="007E3BEB"/>
    <w:rsid w:val="007E4028"/>
    <w:rsid w:val="007E4801"/>
    <w:rsid w:val="007E483F"/>
    <w:rsid w:val="007E4C03"/>
    <w:rsid w:val="007E4C84"/>
    <w:rsid w:val="007E4D68"/>
    <w:rsid w:val="007E4EE2"/>
    <w:rsid w:val="007E4FD1"/>
    <w:rsid w:val="007E5512"/>
    <w:rsid w:val="007E558F"/>
    <w:rsid w:val="007E578E"/>
    <w:rsid w:val="007E66B9"/>
    <w:rsid w:val="007E6AE4"/>
    <w:rsid w:val="007E6B3C"/>
    <w:rsid w:val="007E6EB4"/>
    <w:rsid w:val="007E6F77"/>
    <w:rsid w:val="007E7205"/>
    <w:rsid w:val="007E7355"/>
    <w:rsid w:val="007E77E4"/>
    <w:rsid w:val="007F022A"/>
    <w:rsid w:val="007F02DE"/>
    <w:rsid w:val="007F03A9"/>
    <w:rsid w:val="007F03CD"/>
    <w:rsid w:val="007F03E5"/>
    <w:rsid w:val="007F052D"/>
    <w:rsid w:val="007F0B27"/>
    <w:rsid w:val="007F0D5A"/>
    <w:rsid w:val="007F0E84"/>
    <w:rsid w:val="007F13A2"/>
    <w:rsid w:val="007F13DF"/>
    <w:rsid w:val="007F14DC"/>
    <w:rsid w:val="007F1B88"/>
    <w:rsid w:val="007F1BB1"/>
    <w:rsid w:val="007F1E5B"/>
    <w:rsid w:val="007F1F35"/>
    <w:rsid w:val="007F1FD5"/>
    <w:rsid w:val="007F200B"/>
    <w:rsid w:val="007F2A0B"/>
    <w:rsid w:val="007F2FAC"/>
    <w:rsid w:val="007F31B2"/>
    <w:rsid w:val="007F34D4"/>
    <w:rsid w:val="007F3513"/>
    <w:rsid w:val="007F3631"/>
    <w:rsid w:val="007F3972"/>
    <w:rsid w:val="007F3B3C"/>
    <w:rsid w:val="007F4213"/>
    <w:rsid w:val="007F46D5"/>
    <w:rsid w:val="007F4769"/>
    <w:rsid w:val="007F4837"/>
    <w:rsid w:val="007F4E42"/>
    <w:rsid w:val="007F502F"/>
    <w:rsid w:val="007F5458"/>
    <w:rsid w:val="007F550A"/>
    <w:rsid w:val="007F55F8"/>
    <w:rsid w:val="007F59FF"/>
    <w:rsid w:val="007F5C96"/>
    <w:rsid w:val="007F6407"/>
    <w:rsid w:val="007F6503"/>
    <w:rsid w:val="007F6556"/>
    <w:rsid w:val="007F66D5"/>
    <w:rsid w:val="007F6F0D"/>
    <w:rsid w:val="007F733F"/>
    <w:rsid w:val="007F746D"/>
    <w:rsid w:val="007F7B96"/>
    <w:rsid w:val="007F7BDA"/>
    <w:rsid w:val="007F7C54"/>
    <w:rsid w:val="007F7DF4"/>
    <w:rsid w:val="007F7E02"/>
    <w:rsid w:val="007F7F31"/>
    <w:rsid w:val="008003B5"/>
    <w:rsid w:val="00800642"/>
    <w:rsid w:val="008006A1"/>
    <w:rsid w:val="00800800"/>
    <w:rsid w:val="00800C34"/>
    <w:rsid w:val="00800CD6"/>
    <w:rsid w:val="00801222"/>
    <w:rsid w:val="008013DC"/>
    <w:rsid w:val="00801618"/>
    <w:rsid w:val="008018C0"/>
    <w:rsid w:val="00801E35"/>
    <w:rsid w:val="00801F29"/>
    <w:rsid w:val="0080221A"/>
    <w:rsid w:val="00802226"/>
    <w:rsid w:val="008026AA"/>
    <w:rsid w:val="008026AF"/>
    <w:rsid w:val="00802896"/>
    <w:rsid w:val="00802A46"/>
    <w:rsid w:val="00802A58"/>
    <w:rsid w:val="00803169"/>
    <w:rsid w:val="0080324A"/>
    <w:rsid w:val="0080327B"/>
    <w:rsid w:val="00803383"/>
    <w:rsid w:val="008035C4"/>
    <w:rsid w:val="008035D9"/>
    <w:rsid w:val="00803B33"/>
    <w:rsid w:val="00803D2F"/>
    <w:rsid w:val="00803D77"/>
    <w:rsid w:val="00803D8E"/>
    <w:rsid w:val="00803E72"/>
    <w:rsid w:val="0080419C"/>
    <w:rsid w:val="008043D8"/>
    <w:rsid w:val="008044EF"/>
    <w:rsid w:val="008049F0"/>
    <w:rsid w:val="00804DB3"/>
    <w:rsid w:val="00804DB5"/>
    <w:rsid w:val="008057F6"/>
    <w:rsid w:val="00805879"/>
    <w:rsid w:val="00805CF8"/>
    <w:rsid w:val="008060A6"/>
    <w:rsid w:val="0080615A"/>
    <w:rsid w:val="00806266"/>
    <w:rsid w:val="0080630E"/>
    <w:rsid w:val="008064FE"/>
    <w:rsid w:val="00806741"/>
    <w:rsid w:val="008069B8"/>
    <w:rsid w:val="00806B01"/>
    <w:rsid w:val="00806DE4"/>
    <w:rsid w:val="008078D2"/>
    <w:rsid w:val="00807A7E"/>
    <w:rsid w:val="00810249"/>
    <w:rsid w:val="00810441"/>
    <w:rsid w:val="008104D0"/>
    <w:rsid w:val="008104D9"/>
    <w:rsid w:val="00810645"/>
    <w:rsid w:val="008109DF"/>
    <w:rsid w:val="00810A05"/>
    <w:rsid w:val="00810DA0"/>
    <w:rsid w:val="00810F47"/>
    <w:rsid w:val="00811088"/>
    <w:rsid w:val="00811497"/>
    <w:rsid w:val="00811C14"/>
    <w:rsid w:val="00812654"/>
    <w:rsid w:val="008126C3"/>
    <w:rsid w:val="008127BE"/>
    <w:rsid w:val="008129B5"/>
    <w:rsid w:val="00812B13"/>
    <w:rsid w:val="00812DC0"/>
    <w:rsid w:val="00812F81"/>
    <w:rsid w:val="00813071"/>
    <w:rsid w:val="00813B73"/>
    <w:rsid w:val="00813B84"/>
    <w:rsid w:val="00813BBB"/>
    <w:rsid w:val="00813F1E"/>
    <w:rsid w:val="00814214"/>
    <w:rsid w:val="00814275"/>
    <w:rsid w:val="00814ABD"/>
    <w:rsid w:val="00814C6F"/>
    <w:rsid w:val="00814CB9"/>
    <w:rsid w:val="0081520A"/>
    <w:rsid w:val="00815361"/>
    <w:rsid w:val="0081541B"/>
    <w:rsid w:val="0081578F"/>
    <w:rsid w:val="00815B3A"/>
    <w:rsid w:val="00816231"/>
    <w:rsid w:val="008164A8"/>
    <w:rsid w:val="00816B6F"/>
    <w:rsid w:val="00816F0D"/>
    <w:rsid w:val="008171FB"/>
    <w:rsid w:val="0081738E"/>
    <w:rsid w:val="00817730"/>
    <w:rsid w:val="0081774B"/>
    <w:rsid w:val="00817971"/>
    <w:rsid w:val="00817F12"/>
    <w:rsid w:val="00820368"/>
    <w:rsid w:val="00820418"/>
    <w:rsid w:val="008204DF"/>
    <w:rsid w:val="00820C0E"/>
    <w:rsid w:val="00821343"/>
    <w:rsid w:val="00821B70"/>
    <w:rsid w:val="00821B76"/>
    <w:rsid w:val="0082279A"/>
    <w:rsid w:val="00822A3E"/>
    <w:rsid w:val="00822CEF"/>
    <w:rsid w:val="00822D36"/>
    <w:rsid w:val="00822DC8"/>
    <w:rsid w:val="008238AB"/>
    <w:rsid w:val="00823A29"/>
    <w:rsid w:val="00823A7E"/>
    <w:rsid w:val="00823F53"/>
    <w:rsid w:val="00823FA3"/>
    <w:rsid w:val="008240B0"/>
    <w:rsid w:val="00824136"/>
    <w:rsid w:val="00824719"/>
    <w:rsid w:val="0082471A"/>
    <w:rsid w:val="0082471B"/>
    <w:rsid w:val="00824C69"/>
    <w:rsid w:val="00824CD2"/>
    <w:rsid w:val="0082517F"/>
    <w:rsid w:val="00825583"/>
    <w:rsid w:val="008255C3"/>
    <w:rsid w:val="00825903"/>
    <w:rsid w:val="00825AEB"/>
    <w:rsid w:val="00825B3D"/>
    <w:rsid w:val="00825DCD"/>
    <w:rsid w:val="00825E0C"/>
    <w:rsid w:val="00825E81"/>
    <w:rsid w:val="00826010"/>
    <w:rsid w:val="008260A7"/>
    <w:rsid w:val="008262F5"/>
    <w:rsid w:val="00826335"/>
    <w:rsid w:val="00826D2A"/>
    <w:rsid w:val="00826D3B"/>
    <w:rsid w:val="00826E91"/>
    <w:rsid w:val="00826F0F"/>
    <w:rsid w:val="0082723C"/>
    <w:rsid w:val="00827554"/>
    <w:rsid w:val="00827D1F"/>
    <w:rsid w:val="00827E5E"/>
    <w:rsid w:val="00827FE9"/>
    <w:rsid w:val="0083019E"/>
    <w:rsid w:val="008304BB"/>
    <w:rsid w:val="0083059E"/>
    <w:rsid w:val="00830650"/>
    <w:rsid w:val="00830A62"/>
    <w:rsid w:val="00830CC6"/>
    <w:rsid w:val="008312DB"/>
    <w:rsid w:val="00831312"/>
    <w:rsid w:val="008315DF"/>
    <w:rsid w:val="008317D2"/>
    <w:rsid w:val="00831A11"/>
    <w:rsid w:val="00831D40"/>
    <w:rsid w:val="00832483"/>
    <w:rsid w:val="00832503"/>
    <w:rsid w:val="0083254E"/>
    <w:rsid w:val="00832AC1"/>
    <w:rsid w:val="00832D12"/>
    <w:rsid w:val="00833408"/>
    <w:rsid w:val="00833699"/>
    <w:rsid w:val="00833A6F"/>
    <w:rsid w:val="00833D80"/>
    <w:rsid w:val="00833F6E"/>
    <w:rsid w:val="008348AA"/>
    <w:rsid w:val="00834ABE"/>
    <w:rsid w:val="00834BE7"/>
    <w:rsid w:val="00834EBB"/>
    <w:rsid w:val="00834F3C"/>
    <w:rsid w:val="0083503F"/>
    <w:rsid w:val="0083535D"/>
    <w:rsid w:val="00835441"/>
    <w:rsid w:val="008354D6"/>
    <w:rsid w:val="008357AE"/>
    <w:rsid w:val="00835858"/>
    <w:rsid w:val="00835BD8"/>
    <w:rsid w:val="00835CE2"/>
    <w:rsid w:val="00835E95"/>
    <w:rsid w:val="0083619A"/>
    <w:rsid w:val="008362A1"/>
    <w:rsid w:val="008367D8"/>
    <w:rsid w:val="00836816"/>
    <w:rsid w:val="00836CA9"/>
    <w:rsid w:val="00836D2D"/>
    <w:rsid w:val="00837212"/>
    <w:rsid w:val="00837267"/>
    <w:rsid w:val="0083758D"/>
    <w:rsid w:val="00837C09"/>
    <w:rsid w:val="00840448"/>
    <w:rsid w:val="0084062E"/>
    <w:rsid w:val="00840772"/>
    <w:rsid w:val="008408A2"/>
    <w:rsid w:val="00840B15"/>
    <w:rsid w:val="00840C9D"/>
    <w:rsid w:val="00840E19"/>
    <w:rsid w:val="00841402"/>
    <w:rsid w:val="00841496"/>
    <w:rsid w:val="00841A11"/>
    <w:rsid w:val="00841F86"/>
    <w:rsid w:val="008420D5"/>
    <w:rsid w:val="008423FC"/>
    <w:rsid w:val="00842799"/>
    <w:rsid w:val="00842BD5"/>
    <w:rsid w:val="00843216"/>
    <w:rsid w:val="008437A4"/>
    <w:rsid w:val="00843B37"/>
    <w:rsid w:val="00843F62"/>
    <w:rsid w:val="0084437F"/>
    <w:rsid w:val="00844995"/>
    <w:rsid w:val="008449CE"/>
    <w:rsid w:val="00844B03"/>
    <w:rsid w:val="00844C18"/>
    <w:rsid w:val="00844DA1"/>
    <w:rsid w:val="00844DAA"/>
    <w:rsid w:val="00845045"/>
    <w:rsid w:val="0084536B"/>
    <w:rsid w:val="00845614"/>
    <w:rsid w:val="00845741"/>
    <w:rsid w:val="00845774"/>
    <w:rsid w:val="00845C85"/>
    <w:rsid w:val="00845CB2"/>
    <w:rsid w:val="00845EE9"/>
    <w:rsid w:val="008463F2"/>
    <w:rsid w:val="00846560"/>
    <w:rsid w:val="008467FC"/>
    <w:rsid w:val="00846C43"/>
    <w:rsid w:val="00847005"/>
    <w:rsid w:val="008470D5"/>
    <w:rsid w:val="00847112"/>
    <w:rsid w:val="0084776E"/>
    <w:rsid w:val="008477E5"/>
    <w:rsid w:val="00850269"/>
    <w:rsid w:val="008506C7"/>
    <w:rsid w:val="00850858"/>
    <w:rsid w:val="008510E6"/>
    <w:rsid w:val="00851928"/>
    <w:rsid w:val="00852466"/>
    <w:rsid w:val="00852B96"/>
    <w:rsid w:val="00852C84"/>
    <w:rsid w:val="00853160"/>
    <w:rsid w:val="00853A7D"/>
    <w:rsid w:val="00854133"/>
    <w:rsid w:val="0085499B"/>
    <w:rsid w:val="00854AD1"/>
    <w:rsid w:val="00854F2E"/>
    <w:rsid w:val="00854FDA"/>
    <w:rsid w:val="008550C4"/>
    <w:rsid w:val="00855131"/>
    <w:rsid w:val="0085526C"/>
    <w:rsid w:val="00855AA4"/>
    <w:rsid w:val="00855EF4"/>
    <w:rsid w:val="00855F09"/>
    <w:rsid w:val="00855FEE"/>
    <w:rsid w:val="0085693B"/>
    <w:rsid w:val="00856B99"/>
    <w:rsid w:val="00856C33"/>
    <w:rsid w:val="00856DC3"/>
    <w:rsid w:val="00856E3D"/>
    <w:rsid w:val="00856E7D"/>
    <w:rsid w:val="00857590"/>
    <w:rsid w:val="00857A59"/>
    <w:rsid w:val="0086001D"/>
    <w:rsid w:val="00860113"/>
    <w:rsid w:val="00860905"/>
    <w:rsid w:val="00860910"/>
    <w:rsid w:val="00861100"/>
    <w:rsid w:val="00861255"/>
    <w:rsid w:val="0086129A"/>
    <w:rsid w:val="0086139B"/>
    <w:rsid w:val="0086142E"/>
    <w:rsid w:val="00862927"/>
    <w:rsid w:val="00862B82"/>
    <w:rsid w:val="00862DC2"/>
    <w:rsid w:val="00862F36"/>
    <w:rsid w:val="008630CB"/>
    <w:rsid w:val="00863237"/>
    <w:rsid w:val="00863430"/>
    <w:rsid w:val="008636FF"/>
    <w:rsid w:val="0086388F"/>
    <w:rsid w:val="00863C49"/>
    <w:rsid w:val="00863F07"/>
    <w:rsid w:val="008643B1"/>
    <w:rsid w:val="00864D5B"/>
    <w:rsid w:val="00865123"/>
    <w:rsid w:val="0086536F"/>
    <w:rsid w:val="008655BD"/>
    <w:rsid w:val="008658C3"/>
    <w:rsid w:val="00865AEC"/>
    <w:rsid w:val="00865CCA"/>
    <w:rsid w:val="00865D5C"/>
    <w:rsid w:val="00865DDC"/>
    <w:rsid w:val="00865F10"/>
    <w:rsid w:val="008661B0"/>
    <w:rsid w:val="00866312"/>
    <w:rsid w:val="0086648B"/>
    <w:rsid w:val="00866E8C"/>
    <w:rsid w:val="00866FA4"/>
    <w:rsid w:val="0086729D"/>
    <w:rsid w:val="0086788C"/>
    <w:rsid w:val="0086796E"/>
    <w:rsid w:val="00867AE1"/>
    <w:rsid w:val="00867D94"/>
    <w:rsid w:val="008700EB"/>
    <w:rsid w:val="00870383"/>
    <w:rsid w:val="0087047A"/>
    <w:rsid w:val="00870695"/>
    <w:rsid w:val="008707A9"/>
    <w:rsid w:val="00870A68"/>
    <w:rsid w:val="00871257"/>
    <w:rsid w:val="00871407"/>
    <w:rsid w:val="0087176F"/>
    <w:rsid w:val="00871A73"/>
    <w:rsid w:val="00871B19"/>
    <w:rsid w:val="00871C2E"/>
    <w:rsid w:val="00871F08"/>
    <w:rsid w:val="00872351"/>
    <w:rsid w:val="008724B7"/>
    <w:rsid w:val="00872ED0"/>
    <w:rsid w:val="00872ED5"/>
    <w:rsid w:val="00872F44"/>
    <w:rsid w:val="00873036"/>
    <w:rsid w:val="00873383"/>
    <w:rsid w:val="008738F0"/>
    <w:rsid w:val="00873ADE"/>
    <w:rsid w:val="00873DE9"/>
    <w:rsid w:val="008740FE"/>
    <w:rsid w:val="0087421F"/>
    <w:rsid w:val="00874363"/>
    <w:rsid w:val="008744CE"/>
    <w:rsid w:val="0087477B"/>
    <w:rsid w:val="008748CA"/>
    <w:rsid w:val="00874DF6"/>
    <w:rsid w:val="00875AA7"/>
    <w:rsid w:val="00875C80"/>
    <w:rsid w:val="00875D57"/>
    <w:rsid w:val="00875D61"/>
    <w:rsid w:val="008760F4"/>
    <w:rsid w:val="00876690"/>
    <w:rsid w:val="008766FF"/>
    <w:rsid w:val="00876792"/>
    <w:rsid w:val="0087679A"/>
    <w:rsid w:val="00876F15"/>
    <w:rsid w:val="008773A7"/>
    <w:rsid w:val="008774C9"/>
    <w:rsid w:val="00877D89"/>
    <w:rsid w:val="00877F62"/>
    <w:rsid w:val="00877FBC"/>
    <w:rsid w:val="00880098"/>
    <w:rsid w:val="00880271"/>
    <w:rsid w:val="00880312"/>
    <w:rsid w:val="00880438"/>
    <w:rsid w:val="008806BD"/>
    <w:rsid w:val="00880E0B"/>
    <w:rsid w:val="008811C9"/>
    <w:rsid w:val="0088126B"/>
    <w:rsid w:val="00881397"/>
    <w:rsid w:val="00881424"/>
    <w:rsid w:val="008817FC"/>
    <w:rsid w:val="0088196D"/>
    <w:rsid w:val="00881D04"/>
    <w:rsid w:val="00882021"/>
    <w:rsid w:val="00882034"/>
    <w:rsid w:val="0088250F"/>
    <w:rsid w:val="0088297A"/>
    <w:rsid w:val="00882994"/>
    <w:rsid w:val="00882A55"/>
    <w:rsid w:val="00882D2D"/>
    <w:rsid w:val="00882D33"/>
    <w:rsid w:val="00882DB1"/>
    <w:rsid w:val="008831D9"/>
    <w:rsid w:val="0088391F"/>
    <w:rsid w:val="008841EE"/>
    <w:rsid w:val="008842F3"/>
    <w:rsid w:val="0088434A"/>
    <w:rsid w:val="00884925"/>
    <w:rsid w:val="00884A33"/>
    <w:rsid w:val="00884B18"/>
    <w:rsid w:val="00884E97"/>
    <w:rsid w:val="00884FFB"/>
    <w:rsid w:val="00885116"/>
    <w:rsid w:val="0088558D"/>
    <w:rsid w:val="008855BB"/>
    <w:rsid w:val="00885761"/>
    <w:rsid w:val="00885911"/>
    <w:rsid w:val="00885D73"/>
    <w:rsid w:val="0088634E"/>
    <w:rsid w:val="00886491"/>
    <w:rsid w:val="0088656D"/>
    <w:rsid w:val="008866F6"/>
    <w:rsid w:val="00886758"/>
    <w:rsid w:val="00886772"/>
    <w:rsid w:val="008867EF"/>
    <w:rsid w:val="00886A10"/>
    <w:rsid w:val="00886AA7"/>
    <w:rsid w:val="00886BF4"/>
    <w:rsid w:val="00886E8D"/>
    <w:rsid w:val="008876B6"/>
    <w:rsid w:val="00887736"/>
    <w:rsid w:val="0088773D"/>
    <w:rsid w:val="00887758"/>
    <w:rsid w:val="0088775C"/>
    <w:rsid w:val="008878F5"/>
    <w:rsid w:val="00887A5C"/>
    <w:rsid w:val="00887EA0"/>
    <w:rsid w:val="0089021C"/>
    <w:rsid w:val="0089067F"/>
    <w:rsid w:val="00890947"/>
    <w:rsid w:val="00890976"/>
    <w:rsid w:val="008912B9"/>
    <w:rsid w:val="00891388"/>
    <w:rsid w:val="00891631"/>
    <w:rsid w:val="008917DC"/>
    <w:rsid w:val="00891A74"/>
    <w:rsid w:val="00892049"/>
    <w:rsid w:val="00892123"/>
    <w:rsid w:val="008923DD"/>
    <w:rsid w:val="0089263A"/>
    <w:rsid w:val="008928BA"/>
    <w:rsid w:val="00892A60"/>
    <w:rsid w:val="00892CF1"/>
    <w:rsid w:val="00893152"/>
    <w:rsid w:val="00893BF2"/>
    <w:rsid w:val="00893C60"/>
    <w:rsid w:val="00893E05"/>
    <w:rsid w:val="00894097"/>
    <w:rsid w:val="008944D6"/>
    <w:rsid w:val="008945C7"/>
    <w:rsid w:val="008948C6"/>
    <w:rsid w:val="00894976"/>
    <w:rsid w:val="008949A3"/>
    <w:rsid w:val="008950BB"/>
    <w:rsid w:val="00895318"/>
    <w:rsid w:val="0089575E"/>
    <w:rsid w:val="008957B3"/>
    <w:rsid w:val="008959A4"/>
    <w:rsid w:val="008959FA"/>
    <w:rsid w:val="00895AC1"/>
    <w:rsid w:val="00895BF6"/>
    <w:rsid w:val="00895FE6"/>
    <w:rsid w:val="00896076"/>
    <w:rsid w:val="00896425"/>
    <w:rsid w:val="008964E0"/>
    <w:rsid w:val="0089676C"/>
    <w:rsid w:val="00896A15"/>
    <w:rsid w:val="00896A6E"/>
    <w:rsid w:val="00896BB4"/>
    <w:rsid w:val="00896DFF"/>
    <w:rsid w:val="00896E7B"/>
    <w:rsid w:val="00896E94"/>
    <w:rsid w:val="0089757A"/>
    <w:rsid w:val="00897A48"/>
    <w:rsid w:val="00897F68"/>
    <w:rsid w:val="008A005A"/>
    <w:rsid w:val="008A00F9"/>
    <w:rsid w:val="008A0361"/>
    <w:rsid w:val="008A0394"/>
    <w:rsid w:val="008A0465"/>
    <w:rsid w:val="008A0748"/>
    <w:rsid w:val="008A0D5E"/>
    <w:rsid w:val="008A0E7D"/>
    <w:rsid w:val="008A1517"/>
    <w:rsid w:val="008A15D3"/>
    <w:rsid w:val="008A18B4"/>
    <w:rsid w:val="008A1C8C"/>
    <w:rsid w:val="008A1CC4"/>
    <w:rsid w:val="008A1EC2"/>
    <w:rsid w:val="008A21C0"/>
    <w:rsid w:val="008A21FE"/>
    <w:rsid w:val="008A22E3"/>
    <w:rsid w:val="008A27EF"/>
    <w:rsid w:val="008A2813"/>
    <w:rsid w:val="008A2D1F"/>
    <w:rsid w:val="008A2EA5"/>
    <w:rsid w:val="008A326E"/>
    <w:rsid w:val="008A333E"/>
    <w:rsid w:val="008A33C1"/>
    <w:rsid w:val="008A37FB"/>
    <w:rsid w:val="008A3840"/>
    <w:rsid w:val="008A3A5B"/>
    <w:rsid w:val="008A3E56"/>
    <w:rsid w:val="008A3F46"/>
    <w:rsid w:val="008A4081"/>
    <w:rsid w:val="008A4299"/>
    <w:rsid w:val="008A452D"/>
    <w:rsid w:val="008A45F2"/>
    <w:rsid w:val="008A4C3E"/>
    <w:rsid w:val="008A50CA"/>
    <w:rsid w:val="008A5445"/>
    <w:rsid w:val="008A5880"/>
    <w:rsid w:val="008A5B03"/>
    <w:rsid w:val="008A5C15"/>
    <w:rsid w:val="008A5C56"/>
    <w:rsid w:val="008A5D2B"/>
    <w:rsid w:val="008A6092"/>
    <w:rsid w:val="008A6519"/>
    <w:rsid w:val="008A668D"/>
    <w:rsid w:val="008A66F8"/>
    <w:rsid w:val="008A6A98"/>
    <w:rsid w:val="008A6B07"/>
    <w:rsid w:val="008A6C86"/>
    <w:rsid w:val="008A71EB"/>
    <w:rsid w:val="008A7201"/>
    <w:rsid w:val="008A74AD"/>
    <w:rsid w:val="008A78B7"/>
    <w:rsid w:val="008A7EDF"/>
    <w:rsid w:val="008B00C7"/>
    <w:rsid w:val="008B01E7"/>
    <w:rsid w:val="008B0364"/>
    <w:rsid w:val="008B0479"/>
    <w:rsid w:val="008B053E"/>
    <w:rsid w:val="008B0625"/>
    <w:rsid w:val="008B0654"/>
    <w:rsid w:val="008B06F7"/>
    <w:rsid w:val="008B0816"/>
    <w:rsid w:val="008B08BB"/>
    <w:rsid w:val="008B0D22"/>
    <w:rsid w:val="008B1067"/>
    <w:rsid w:val="008B15D5"/>
    <w:rsid w:val="008B1833"/>
    <w:rsid w:val="008B1E87"/>
    <w:rsid w:val="008B1F2F"/>
    <w:rsid w:val="008B233B"/>
    <w:rsid w:val="008B23BF"/>
    <w:rsid w:val="008B2A4B"/>
    <w:rsid w:val="008B2A55"/>
    <w:rsid w:val="008B2C1C"/>
    <w:rsid w:val="008B2EB0"/>
    <w:rsid w:val="008B319D"/>
    <w:rsid w:val="008B33FE"/>
    <w:rsid w:val="008B3C67"/>
    <w:rsid w:val="008B3DCB"/>
    <w:rsid w:val="008B3E71"/>
    <w:rsid w:val="008B4097"/>
    <w:rsid w:val="008B41D0"/>
    <w:rsid w:val="008B44B5"/>
    <w:rsid w:val="008B47F2"/>
    <w:rsid w:val="008B4898"/>
    <w:rsid w:val="008B5571"/>
    <w:rsid w:val="008B5633"/>
    <w:rsid w:val="008B5888"/>
    <w:rsid w:val="008B5C7F"/>
    <w:rsid w:val="008B5D01"/>
    <w:rsid w:val="008B5F65"/>
    <w:rsid w:val="008B642D"/>
    <w:rsid w:val="008B69DD"/>
    <w:rsid w:val="008B69FB"/>
    <w:rsid w:val="008B6D9B"/>
    <w:rsid w:val="008B6E92"/>
    <w:rsid w:val="008B7052"/>
    <w:rsid w:val="008B70DC"/>
    <w:rsid w:val="008B730B"/>
    <w:rsid w:val="008C004C"/>
    <w:rsid w:val="008C0D41"/>
    <w:rsid w:val="008C15E2"/>
    <w:rsid w:val="008C1DF8"/>
    <w:rsid w:val="008C2214"/>
    <w:rsid w:val="008C2358"/>
    <w:rsid w:val="008C26A0"/>
    <w:rsid w:val="008C2C7A"/>
    <w:rsid w:val="008C2F59"/>
    <w:rsid w:val="008C319D"/>
    <w:rsid w:val="008C31DF"/>
    <w:rsid w:val="008C33CA"/>
    <w:rsid w:val="008C34E3"/>
    <w:rsid w:val="008C3B37"/>
    <w:rsid w:val="008C3EC6"/>
    <w:rsid w:val="008C3F68"/>
    <w:rsid w:val="008C4414"/>
    <w:rsid w:val="008C4419"/>
    <w:rsid w:val="008C4497"/>
    <w:rsid w:val="008C478B"/>
    <w:rsid w:val="008C4AF2"/>
    <w:rsid w:val="008C4C6A"/>
    <w:rsid w:val="008C4C81"/>
    <w:rsid w:val="008C4EE3"/>
    <w:rsid w:val="008C4F14"/>
    <w:rsid w:val="008C4F92"/>
    <w:rsid w:val="008C54AB"/>
    <w:rsid w:val="008C557D"/>
    <w:rsid w:val="008C5625"/>
    <w:rsid w:val="008C57A0"/>
    <w:rsid w:val="008C58F2"/>
    <w:rsid w:val="008C5947"/>
    <w:rsid w:val="008C59B5"/>
    <w:rsid w:val="008C5D3D"/>
    <w:rsid w:val="008C5D57"/>
    <w:rsid w:val="008C5DD4"/>
    <w:rsid w:val="008C636A"/>
    <w:rsid w:val="008C6429"/>
    <w:rsid w:val="008C64A9"/>
    <w:rsid w:val="008C6A43"/>
    <w:rsid w:val="008C70ED"/>
    <w:rsid w:val="008C74A0"/>
    <w:rsid w:val="008C7553"/>
    <w:rsid w:val="008C7853"/>
    <w:rsid w:val="008C7906"/>
    <w:rsid w:val="008C7EF6"/>
    <w:rsid w:val="008D040B"/>
    <w:rsid w:val="008D09D7"/>
    <w:rsid w:val="008D0A80"/>
    <w:rsid w:val="008D0B35"/>
    <w:rsid w:val="008D0E41"/>
    <w:rsid w:val="008D1187"/>
    <w:rsid w:val="008D1DB8"/>
    <w:rsid w:val="008D210E"/>
    <w:rsid w:val="008D22C1"/>
    <w:rsid w:val="008D2450"/>
    <w:rsid w:val="008D29EB"/>
    <w:rsid w:val="008D29F4"/>
    <w:rsid w:val="008D2A75"/>
    <w:rsid w:val="008D2B82"/>
    <w:rsid w:val="008D2C5A"/>
    <w:rsid w:val="008D2D20"/>
    <w:rsid w:val="008D2D48"/>
    <w:rsid w:val="008D3475"/>
    <w:rsid w:val="008D3518"/>
    <w:rsid w:val="008D3B9F"/>
    <w:rsid w:val="008D3E06"/>
    <w:rsid w:val="008D4328"/>
    <w:rsid w:val="008D434B"/>
    <w:rsid w:val="008D4486"/>
    <w:rsid w:val="008D4A4F"/>
    <w:rsid w:val="008D4C8A"/>
    <w:rsid w:val="008D4C94"/>
    <w:rsid w:val="008D50AD"/>
    <w:rsid w:val="008D529E"/>
    <w:rsid w:val="008D5337"/>
    <w:rsid w:val="008D5FE6"/>
    <w:rsid w:val="008D63CB"/>
    <w:rsid w:val="008D683D"/>
    <w:rsid w:val="008D68D2"/>
    <w:rsid w:val="008D6EE6"/>
    <w:rsid w:val="008D7409"/>
    <w:rsid w:val="008D765D"/>
    <w:rsid w:val="008D76C7"/>
    <w:rsid w:val="008D771C"/>
    <w:rsid w:val="008D7C41"/>
    <w:rsid w:val="008D7E2C"/>
    <w:rsid w:val="008D7E91"/>
    <w:rsid w:val="008E0221"/>
    <w:rsid w:val="008E0243"/>
    <w:rsid w:val="008E035C"/>
    <w:rsid w:val="008E03DD"/>
    <w:rsid w:val="008E08C7"/>
    <w:rsid w:val="008E0E74"/>
    <w:rsid w:val="008E13B9"/>
    <w:rsid w:val="008E18DA"/>
    <w:rsid w:val="008E1931"/>
    <w:rsid w:val="008E1CBA"/>
    <w:rsid w:val="008E27EB"/>
    <w:rsid w:val="008E2EE9"/>
    <w:rsid w:val="008E2F61"/>
    <w:rsid w:val="008E3143"/>
    <w:rsid w:val="008E3164"/>
    <w:rsid w:val="008E3404"/>
    <w:rsid w:val="008E3486"/>
    <w:rsid w:val="008E3762"/>
    <w:rsid w:val="008E3E73"/>
    <w:rsid w:val="008E3ECE"/>
    <w:rsid w:val="008E4303"/>
    <w:rsid w:val="008E4393"/>
    <w:rsid w:val="008E449A"/>
    <w:rsid w:val="008E4524"/>
    <w:rsid w:val="008E45B8"/>
    <w:rsid w:val="008E4A08"/>
    <w:rsid w:val="008E4C4F"/>
    <w:rsid w:val="008E4C60"/>
    <w:rsid w:val="008E4FE3"/>
    <w:rsid w:val="008E517D"/>
    <w:rsid w:val="008E5214"/>
    <w:rsid w:val="008E52DD"/>
    <w:rsid w:val="008E5380"/>
    <w:rsid w:val="008E5439"/>
    <w:rsid w:val="008E5491"/>
    <w:rsid w:val="008E56D7"/>
    <w:rsid w:val="008E58E2"/>
    <w:rsid w:val="008E5EB1"/>
    <w:rsid w:val="008E5FC5"/>
    <w:rsid w:val="008E606F"/>
    <w:rsid w:val="008E60FE"/>
    <w:rsid w:val="008E613E"/>
    <w:rsid w:val="008E693C"/>
    <w:rsid w:val="008E697C"/>
    <w:rsid w:val="008E6AAA"/>
    <w:rsid w:val="008E6B18"/>
    <w:rsid w:val="008E6C83"/>
    <w:rsid w:val="008E7002"/>
    <w:rsid w:val="008E713B"/>
    <w:rsid w:val="008E7301"/>
    <w:rsid w:val="008E73B3"/>
    <w:rsid w:val="008E7D7B"/>
    <w:rsid w:val="008E7ED5"/>
    <w:rsid w:val="008F05DC"/>
    <w:rsid w:val="008F0B08"/>
    <w:rsid w:val="008F0DCF"/>
    <w:rsid w:val="008F0EED"/>
    <w:rsid w:val="008F0F0E"/>
    <w:rsid w:val="008F12B7"/>
    <w:rsid w:val="008F152B"/>
    <w:rsid w:val="008F18F6"/>
    <w:rsid w:val="008F1A98"/>
    <w:rsid w:val="008F20CA"/>
    <w:rsid w:val="008F316E"/>
    <w:rsid w:val="008F33D5"/>
    <w:rsid w:val="008F374C"/>
    <w:rsid w:val="008F3780"/>
    <w:rsid w:val="008F3C53"/>
    <w:rsid w:val="008F3CDF"/>
    <w:rsid w:val="008F3D63"/>
    <w:rsid w:val="008F3F10"/>
    <w:rsid w:val="008F40D0"/>
    <w:rsid w:val="008F4238"/>
    <w:rsid w:val="008F42C1"/>
    <w:rsid w:val="008F4329"/>
    <w:rsid w:val="008F43E0"/>
    <w:rsid w:val="008F45E9"/>
    <w:rsid w:val="008F483B"/>
    <w:rsid w:val="008F493F"/>
    <w:rsid w:val="008F4A6F"/>
    <w:rsid w:val="008F504A"/>
    <w:rsid w:val="008F51B3"/>
    <w:rsid w:val="008F5274"/>
    <w:rsid w:val="008F5831"/>
    <w:rsid w:val="008F5C31"/>
    <w:rsid w:val="008F60A0"/>
    <w:rsid w:val="008F63BF"/>
    <w:rsid w:val="008F649E"/>
    <w:rsid w:val="008F6781"/>
    <w:rsid w:val="008F6867"/>
    <w:rsid w:val="008F6B1E"/>
    <w:rsid w:val="008F6B46"/>
    <w:rsid w:val="008F6B47"/>
    <w:rsid w:val="008F6EA3"/>
    <w:rsid w:val="008F6EA7"/>
    <w:rsid w:val="008F70F6"/>
    <w:rsid w:val="008F72F8"/>
    <w:rsid w:val="008F7407"/>
    <w:rsid w:val="008F7633"/>
    <w:rsid w:val="008F7702"/>
    <w:rsid w:val="008F775E"/>
    <w:rsid w:val="008F798C"/>
    <w:rsid w:val="008F7C31"/>
    <w:rsid w:val="009000B0"/>
    <w:rsid w:val="00900329"/>
    <w:rsid w:val="009003CB"/>
    <w:rsid w:val="00900640"/>
    <w:rsid w:val="009007C0"/>
    <w:rsid w:val="009007E3"/>
    <w:rsid w:val="009008FB"/>
    <w:rsid w:val="00900C3B"/>
    <w:rsid w:val="00900C80"/>
    <w:rsid w:val="00900C99"/>
    <w:rsid w:val="00900D54"/>
    <w:rsid w:val="00900E35"/>
    <w:rsid w:val="00900EB3"/>
    <w:rsid w:val="009013C4"/>
    <w:rsid w:val="00901498"/>
    <w:rsid w:val="0090165E"/>
    <w:rsid w:val="009017A2"/>
    <w:rsid w:val="0090181B"/>
    <w:rsid w:val="0090185A"/>
    <w:rsid w:val="00901B31"/>
    <w:rsid w:val="00901CFB"/>
    <w:rsid w:val="00901D5D"/>
    <w:rsid w:val="00901FDF"/>
    <w:rsid w:val="009020F3"/>
    <w:rsid w:val="0090213E"/>
    <w:rsid w:val="009021AB"/>
    <w:rsid w:val="0090257C"/>
    <w:rsid w:val="0090285F"/>
    <w:rsid w:val="00902AC9"/>
    <w:rsid w:val="00902E3B"/>
    <w:rsid w:val="00903536"/>
    <w:rsid w:val="009037D8"/>
    <w:rsid w:val="00903875"/>
    <w:rsid w:val="00903F00"/>
    <w:rsid w:val="00903FD0"/>
    <w:rsid w:val="00904422"/>
    <w:rsid w:val="00904567"/>
    <w:rsid w:val="00904732"/>
    <w:rsid w:val="00904A72"/>
    <w:rsid w:val="0090527B"/>
    <w:rsid w:val="0090565D"/>
    <w:rsid w:val="00905764"/>
    <w:rsid w:val="00905C9E"/>
    <w:rsid w:val="00905F36"/>
    <w:rsid w:val="0090663F"/>
    <w:rsid w:val="00906768"/>
    <w:rsid w:val="00906BF8"/>
    <w:rsid w:val="00906C74"/>
    <w:rsid w:val="00906C96"/>
    <w:rsid w:val="00907ABD"/>
    <w:rsid w:val="00910050"/>
    <w:rsid w:val="009102DF"/>
    <w:rsid w:val="0091060C"/>
    <w:rsid w:val="00910648"/>
    <w:rsid w:val="00911732"/>
    <w:rsid w:val="009118E6"/>
    <w:rsid w:val="00911ECC"/>
    <w:rsid w:val="00911FF5"/>
    <w:rsid w:val="00912084"/>
    <w:rsid w:val="009120BF"/>
    <w:rsid w:val="009125D5"/>
    <w:rsid w:val="00912871"/>
    <w:rsid w:val="00912C8B"/>
    <w:rsid w:val="00912E12"/>
    <w:rsid w:val="00912EA4"/>
    <w:rsid w:val="009131C9"/>
    <w:rsid w:val="00913293"/>
    <w:rsid w:val="00913410"/>
    <w:rsid w:val="0091341B"/>
    <w:rsid w:val="00913BE7"/>
    <w:rsid w:val="00913ED2"/>
    <w:rsid w:val="00913F35"/>
    <w:rsid w:val="00913F48"/>
    <w:rsid w:val="00914178"/>
    <w:rsid w:val="009141C2"/>
    <w:rsid w:val="009144E9"/>
    <w:rsid w:val="00914802"/>
    <w:rsid w:val="00915231"/>
    <w:rsid w:val="00915321"/>
    <w:rsid w:val="0091543C"/>
    <w:rsid w:val="00915695"/>
    <w:rsid w:val="00915AF3"/>
    <w:rsid w:val="00915ECB"/>
    <w:rsid w:val="00915F1C"/>
    <w:rsid w:val="009164DA"/>
    <w:rsid w:val="00916891"/>
    <w:rsid w:val="009169C6"/>
    <w:rsid w:val="00916B0A"/>
    <w:rsid w:val="00916FF3"/>
    <w:rsid w:val="009171A8"/>
    <w:rsid w:val="009172C8"/>
    <w:rsid w:val="00920087"/>
    <w:rsid w:val="009200A9"/>
    <w:rsid w:val="009200BF"/>
    <w:rsid w:val="009203C5"/>
    <w:rsid w:val="00920495"/>
    <w:rsid w:val="0092114B"/>
    <w:rsid w:val="0092127B"/>
    <w:rsid w:val="00921E0A"/>
    <w:rsid w:val="00921EFC"/>
    <w:rsid w:val="009223CB"/>
    <w:rsid w:val="009224D8"/>
    <w:rsid w:val="00922AC2"/>
    <w:rsid w:val="00922BAF"/>
    <w:rsid w:val="00922C05"/>
    <w:rsid w:val="00922C91"/>
    <w:rsid w:val="00922D85"/>
    <w:rsid w:val="009231C6"/>
    <w:rsid w:val="00923375"/>
    <w:rsid w:val="009234E3"/>
    <w:rsid w:val="009238F4"/>
    <w:rsid w:val="00923CBC"/>
    <w:rsid w:val="00924052"/>
    <w:rsid w:val="0092448A"/>
    <w:rsid w:val="00924658"/>
    <w:rsid w:val="009247B4"/>
    <w:rsid w:val="00924E61"/>
    <w:rsid w:val="00925230"/>
    <w:rsid w:val="009258B9"/>
    <w:rsid w:val="00925921"/>
    <w:rsid w:val="00925CB4"/>
    <w:rsid w:val="00925DB5"/>
    <w:rsid w:val="009263AF"/>
    <w:rsid w:val="009264B4"/>
    <w:rsid w:val="00926896"/>
    <w:rsid w:val="00926990"/>
    <w:rsid w:val="00926A6C"/>
    <w:rsid w:val="00926B5A"/>
    <w:rsid w:val="00927040"/>
    <w:rsid w:val="0092750C"/>
    <w:rsid w:val="009278DD"/>
    <w:rsid w:val="00930110"/>
    <w:rsid w:val="00930413"/>
    <w:rsid w:val="009305A1"/>
    <w:rsid w:val="009305EB"/>
    <w:rsid w:val="009307F3"/>
    <w:rsid w:val="009308C0"/>
    <w:rsid w:val="009309CA"/>
    <w:rsid w:val="00930D92"/>
    <w:rsid w:val="009316E2"/>
    <w:rsid w:val="009319D2"/>
    <w:rsid w:val="00931B3D"/>
    <w:rsid w:val="00931B5A"/>
    <w:rsid w:val="00931CA9"/>
    <w:rsid w:val="00931D5B"/>
    <w:rsid w:val="00931D80"/>
    <w:rsid w:val="00931FB9"/>
    <w:rsid w:val="0093265F"/>
    <w:rsid w:val="0093299E"/>
    <w:rsid w:val="00932B81"/>
    <w:rsid w:val="00932B84"/>
    <w:rsid w:val="00932EE6"/>
    <w:rsid w:val="00933E5B"/>
    <w:rsid w:val="00933EC1"/>
    <w:rsid w:val="00933EE7"/>
    <w:rsid w:val="00933F86"/>
    <w:rsid w:val="00934129"/>
    <w:rsid w:val="0093442F"/>
    <w:rsid w:val="00934459"/>
    <w:rsid w:val="009344CB"/>
    <w:rsid w:val="009345A9"/>
    <w:rsid w:val="00934C6F"/>
    <w:rsid w:val="0093572D"/>
    <w:rsid w:val="00935893"/>
    <w:rsid w:val="00935B87"/>
    <w:rsid w:val="00935BA5"/>
    <w:rsid w:val="009363CB"/>
    <w:rsid w:val="0093657C"/>
    <w:rsid w:val="009368E5"/>
    <w:rsid w:val="00936DA8"/>
    <w:rsid w:val="009373D8"/>
    <w:rsid w:val="0093751D"/>
    <w:rsid w:val="009378B0"/>
    <w:rsid w:val="00937A08"/>
    <w:rsid w:val="00937BEE"/>
    <w:rsid w:val="00937E76"/>
    <w:rsid w:val="00937F80"/>
    <w:rsid w:val="00937FAD"/>
    <w:rsid w:val="009400FC"/>
    <w:rsid w:val="009404CE"/>
    <w:rsid w:val="0094052F"/>
    <w:rsid w:val="0094091A"/>
    <w:rsid w:val="00940D59"/>
    <w:rsid w:val="00940D5B"/>
    <w:rsid w:val="009412CF"/>
    <w:rsid w:val="009413B5"/>
    <w:rsid w:val="009416D9"/>
    <w:rsid w:val="009416EC"/>
    <w:rsid w:val="00941753"/>
    <w:rsid w:val="009419CC"/>
    <w:rsid w:val="00941C5C"/>
    <w:rsid w:val="00941C92"/>
    <w:rsid w:val="00941CAD"/>
    <w:rsid w:val="00941E1B"/>
    <w:rsid w:val="00941FAD"/>
    <w:rsid w:val="009421B9"/>
    <w:rsid w:val="009422FA"/>
    <w:rsid w:val="00942C83"/>
    <w:rsid w:val="00942E79"/>
    <w:rsid w:val="0094318D"/>
    <w:rsid w:val="00944034"/>
    <w:rsid w:val="0094404D"/>
    <w:rsid w:val="0094420F"/>
    <w:rsid w:val="00944A29"/>
    <w:rsid w:val="00944C7A"/>
    <w:rsid w:val="00944D61"/>
    <w:rsid w:val="00944DC3"/>
    <w:rsid w:val="00944E5F"/>
    <w:rsid w:val="00945722"/>
    <w:rsid w:val="0094597C"/>
    <w:rsid w:val="00945C24"/>
    <w:rsid w:val="00945DF5"/>
    <w:rsid w:val="009460A0"/>
    <w:rsid w:val="00946316"/>
    <w:rsid w:val="00946734"/>
    <w:rsid w:val="00946802"/>
    <w:rsid w:val="00946852"/>
    <w:rsid w:val="00946AC1"/>
    <w:rsid w:val="0094721A"/>
    <w:rsid w:val="009474DD"/>
    <w:rsid w:val="009478A8"/>
    <w:rsid w:val="009502FB"/>
    <w:rsid w:val="0095074E"/>
    <w:rsid w:val="009508C6"/>
    <w:rsid w:val="009509B8"/>
    <w:rsid w:val="009510C1"/>
    <w:rsid w:val="0095171E"/>
    <w:rsid w:val="009517BD"/>
    <w:rsid w:val="009517F5"/>
    <w:rsid w:val="009519CD"/>
    <w:rsid w:val="00951A02"/>
    <w:rsid w:val="00951E89"/>
    <w:rsid w:val="00952248"/>
    <w:rsid w:val="009525A7"/>
    <w:rsid w:val="009525FB"/>
    <w:rsid w:val="00952679"/>
    <w:rsid w:val="009528F0"/>
    <w:rsid w:val="00952925"/>
    <w:rsid w:val="00952E94"/>
    <w:rsid w:val="00953349"/>
    <w:rsid w:val="009536BC"/>
    <w:rsid w:val="009537E4"/>
    <w:rsid w:val="00953A7D"/>
    <w:rsid w:val="00953B17"/>
    <w:rsid w:val="0095412C"/>
    <w:rsid w:val="0095435E"/>
    <w:rsid w:val="0095438E"/>
    <w:rsid w:val="009543D5"/>
    <w:rsid w:val="0095441B"/>
    <w:rsid w:val="009544A8"/>
    <w:rsid w:val="009545A4"/>
    <w:rsid w:val="009546D3"/>
    <w:rsid w:val="0095474C"/>
    <w:rsid w:val="009547B7"/>
    <w:rsid w:val="00954ACA"/>
    <w:rsid w:val="00954BAF"/>
    <w:rsid w:val="009551D1"/>
    <w:rsid w:val="009551ED"/>
    <w:rsid w:val="009554C9"/>
    <w:rsid w:val="009556C6"/>
    <w:rsid w:val="009557F7"/>
    <w:rsid w:val="009559C1"/>
    <w:rsid w:val="00955E2B"/>
    <w:rsid w:val="0095619D"/>
    <w:rsid w:val="009561F0"/>
    <w:rsid w:val="00956263"/>
    <w:rsid w:val="0095640A"/>
    <w:rsid w:val="00956612"/>
    <w:rsid w:val="009566BE"/>
    <w:rsid w:val="00956AB1"/>
    <w:rsid w:val="00956B7E"/>
    <w:rsid w:val="0095715C"/>
    <w:rsid w:val="00957666"/>
    <w:rsid w:val="00957894"/>
    <w:rsid w:val="00957C42"/>
    <w:rsid w:val="0096003E"/>
    <w:rsid w:val="00960315"/>
    <w:rsid w:val="00960452"/>
    <w:rsid w:val="0096092F"/>
    <w:rsid w:val="00960B7A"/>
    <w:rsid w:val="00960F35"/>
    <w:rsid w:val="00961314"/>
    <w:rsid w:val="0096168E"/>
    <w:rsid w:val="00961977"/>
    <w:rsid w:val="00961E0D"/>
    <w:rsid w:val="009621A6"/>
    <w:rsid w:val="009628AC"/>
    <w:rsid w:val="00962D72"/>
    <w:rsid w:val="00963119"/>
    <w:rsid w:val="00963181"/>
    <w:rsid w:val="009635D9"/>
    <w:rsid w:val="00963956"/>
    <w:rsid w:val="00963A3D"/>
    <w:rsid w:val="00963F6D"/>
    <w:rsid w:val="00963FB3"/>
    <w:rsid w:val="009640DD"/>
    <w:rsid w:val="009645B4"/>
    <w:rsid w:val="00964883"/>
    <w:rsid w:val="00964BB0"/>
    <w:rsid w:val="00965470"/>
    <w:rsid w:val="00965BBD"/>
    <w:rsid w:val="00966179"/>
    <w:rsid w:val="009661A1"/>
    <w:rsid w:val="00966523"/>
    <w:rsid w:val="009665F1"/>
    <w:rsid w:val="0096676C"/>
    <w:rsid w:val="00966D99"/>
    <w:rsid w:val="00966F3C"/>
    <w:rsid w:val="009673D2"/>
    <w:rsid w:val="0096743B"/>
    <w:rsid w:val="00967453"/>
    <w:rsid w:val="00967A5F"/>
    <w:rsid w:val="00967A72"/>
    <w:rsid w:val="00967BD5"/>
    <w:rsid w:val="00967E4F"/>
    <w:rsid w:val="00967EEF"/>
    <w:rsid w:val="00967F10"/>
    <w:rsid w:val="009707A3"/>
    <w:rsid w:val="00970916"/>
    <w:rsid w:val="00970999"/>
    <w:rsid w:val="009709E8"/>
    <w:rsid w:val="00970EF1"/>
    <w:rsid w:val="0097117D"/>
    <w:rsid w:val="009714E8"/>
    <w:rsid w:val="009717A3"/>
    <w:rsid w:val="009718E1"/>
    <w:rsid w:val="00971A1B"/>
    <w:rsid w:val="0097216A"/>
    <w:rsid w:val="009725F5"/>
    <w:rsid w:val="00972A38"/>
    <w:rsid w:val="00972AD1"/>
    <w:rsid w:val="009731AE"/>
    <w:rsid w:val="00973245"/>
    <w:rsid w:val="00973315"/>
    <w:rsid w:val="00973484"/>
    <w:rsid w:val="009735C5"/>
    <w:rsid w:val="00973771"/>
    <w:rsid w:val="0097389E"/>
    <w:rsid w:val="0097397A"/>
    <w:rsid w:val="009739C8"/>
    <w:rsid w:val="00973C20"/>
    <w:rsid w:val="00973F1B"/>
    <w:rsid w:val="00974241"/>
    <w:rsid w:val="00974320"/>
    <w:rsid w:val="0097444D"/>
    <w:rsid w:val="00974692"/>
    <w:rsid w:val="00974DE0"/>
    <w:rsid w:val="00974EB5"/>
    <w:rsid w:val="009758E3"/>
    <w:rsid w:val="00975EF1"/>
    <w:rsid w:val="00975F87"/>
    <w:rsid w:val="00976147"/>
    <w:rsid w:val="00976536"/>
    <w:rsid w:val="00976803"/>
    <w:rsid w:val="00976A7C"/>
    <w:rsid w:val="00976BCC"/>
    <w:rsid w:val="00977230"/>
    <w:rsid w:val="00977AE0"/>
    <w:rsid w:val="00977B43"/>
    <w:rsid w:val="00977D4D"/>
    <w:rsid w:val="00980133"/>
    <w:rsid w:val="009801EC"/>
    <w:rsid w:val="009809F8"/>
    <w:rsid w:val="00980E2B"/>
    <w:rsid w:val="00981070"/>
    <w:rsid w:val="009811E8"/>
    <w:rsid w:val="00981669"/>
    <w:rsid w:val="00981790"/>
    <w:rsid w:val="009819ED"/>
    <w:rsid w:val="00981EA8"/>
    <w:rsid w:val="00981F05"/>
    <w:rsid w:val="00982070"/>
    <w:rsid w:val="0098214A"/>
    <w:rsid w:val="00982356"/>
    <w:rsid w:val="009824E0"/>
    <w:rsid w:val="00982500"/>
    <w:rsid w:val="00982541"/>
    <w:rsid w:val="009825CB"/>
    <w:rsid w:val="00982654"/>
    <w:rsid w:val="00982A1D"/>
    <w:rsid w:val="00982A8B"/>
    <w:rsid w:val="00982F57"/>
    <w:rsid w:val="00983208"/>
    <w:rsid w:val="0098344A"/>
    <w:rsid w:val="00983611"/>
    <w:rsid w:val="00983698"/>
    <w:rsid w:val="009838AC"/>
    <w:rsid w:val="00983EB6"/>
    <w:rsid w:val="009840CB"/>
    <w:rsid w:val="00984198"/>
    <w:rsid w:val="0098427A"/>
    <w:rsid w:val="009844F8"/>
    <w:rsid w:val="00984915"/>
    <w:rsid w:val="00984D0F"/>
    <w:rsid w:val="00985231"/>
    <w:rsid w:val="0098543E"/>
    <w:rsid w:val="00985555"/>
    <w:rsid w:val="009856CE"/>
    <w:rsid w:val="00985B28"/>
    <w:rsid w:val="00985B62"/>
    <w:rsid w:val="00986023"/>
    <w:rsid w:val="0098613F"/>
    <w:rsid w:val="00986B26"/>
    <w:rsid w:val="00987320"/>
    <w:rsid w:val="00987394"/>
    <w:rsid w:val="0098760F"/>
    <w:rsid w:val="00987745"/>
    <w:rsid w:val="00987967"/>
    <w:rsid w:val="00987CE4"/>
    <w:rsid w:val="00990180"/>
    <w:rsid w:val="0099035A"/>
    <w:rsid w:val="00990702"/>
    <w:rsid w:val="00990902"/>
    <w:rsid w:val="00990B2C"/>
    <w:rsid w:val="00990CF0"/>
    <w:rsid w:val="00991302"/>
    <w:rsid w:val="00991470"/>
    <w:rsid w:val="00991729"/>
    <w:rsid w:val="00991A74"/>
    <w:rsid w:val="00991E03"/>
    <w:rsid w:val="00991F13"/>
    <w:rsid w:val="00991F2C"/>
    <w:rsid w:val="009922D6"/>
    <w:rsid w:val="009923AA"/>
    <w:rsid w:val="00992582"/>
    <w:rsid w:val="00992916"/>
    <w:rsid w:val="00992E11"/>
    <w:rsid w:val="00993991"/>
    <w:rsid w:val="00993B1C"/>
    <w:rsid w:val="0099405A"/>
    <w:rsid w:val="00994561"/>
    <w:rsid w:val="009945C4"/>
    <w:rsid w:val="00994772"/>
    <w:rsid w:val="009949EA"/>
    <w:rsid w:val="00994F23"/>
    <w:rsid w:val="00994FE0"/>
    <w:rsid w:val="0099503A"/>
    <w:rsid w:val="009951B1"/>
    <w:rsid w:val="0099520D"/>
    <w:rsid w:val="009952D5"/>
    <w:rsid w:val="00995597"/>
    <w:rsid w:val="00995845"/>
    <w:rsid w:val="00995A52"/>
    <w:rsid w:val="00996017"/>
    <w:rsid w:val="00996350"/>
    <w:rsid w:val="009972BD"/>
    <w:rsid w:val="009972DC"/>
    <w:rsid w:val="00997C03"/>
    <w:rsid w:val="00997CBE"/>
    <w:rsid w:val="00997ED3"/>
    <w:rsid w:val="009A0412"/>
    <w:rsid w:val="009A06D7"/>
    <w:rsid w:val="009A0D4A"/>
    <w:rsid w:val="009A0E11"/>
    <w:rsid w:val="009A185B"/>
    <w:rsid w:val="009A1A46"/>
    <w:rsid w:val="009A1CA4"/>
    <w:rsid w:val="009A213C"/>
    <w:rsid w:val="009A2190"/>
    <w:rsid w:val="009A22E8"/>
    <w:rsid w:val="009A2345"/>
    <w:rsid w:val="009A24A4"/>
    <w:rsid w:val="009A2843"/>
    <w:rsid w:val="009A2BC2"/>
    <w:rsid w:val="009A2F9E"/>
    <w:rsid w:val="009A33D5"/>
    <w:rsid w:val="009A33EE"/>
    <w:rsid w:val="009A33F3"/>
    <w:rsid w:val="009A3537"/>
    <w:rsid w:val="009A36CF"/>
    <w:rsid w:val="009A3756"/>
    <w:rsid w:val="009A3763"/>
    <w:rsid w:val="009A38B9"/>
    <w:rsid w:val="009A3937"/>
    <w:rsid w:val="009A3CE4"/>
    <w:rsid w:val="009A3E43"/>
    <w:rsid w:val="009A3EC1"/>
    <w:rsid w:val="009A45DE"/>
    <w:rsid w:val="009A4878"/>
    <w:rsid w:val="009A49A1"/>
    <w:rsid w:val="009A4D31"/>
    <w:rsid w:val="009A4F26"/>
    <w:rsid w:val="009A547A"/>
    <w:rsid w:val="009A5681"/>
    <w:rsid w:val="009A5AA0"/>
    <w:rsid w:val="009A5D38"/>
    <w:rsid w:val="009A5D6C"/>
    <w:rsid w:val="009A5E35"/>
    <w:rsid w:val="009A5E54"/>
    <w:rsid w:val="009A60AD"/>
    <w:rsid w:val="009A614A"/>
    <w:rsid w:val="009A69F8"/>
    <w:rsid w:val="009A6BD1"/>
    <w:rsid w:val="009A6BDA"/>
    <w:rsid w:val="009A6C0F"/>
    <w:rsid w:val="009A6DFA"/>
    <w:rsid w:val="009A6E23"/>
    <w:rsid w:val="009A6F8D"/>
    <w:rsid w:val="009A7065"/>
    <w:rsid w:val="009A744F"/>
    <w:rsid w:val="009A746D"/>
    <w:rsid w:val="009A748A"/>
    <w:rsid w:val="009A74B3"/>
    <w:rsid w:val="009A760B"/>
    <w:rsid w:val="009A78D9"/>
    <w:rsid w:val="009A7AE7"/>
    <w:rsid w:val="009B009E"/>
    <w:rsid w:val="009B035C"/>
    <w:rsid w:val="009B0438"/>
    <w:rsid w:val="009B066C"/>
    <w:rsid w:val="009B06E5"/>
    <w:rsid w:val="009B0768"/>
    <w:rsid w:val="009B085E"/>
    <w:rsid w:val="009B098E"/>
    <w:rsid w:val="009B0F94"/>
    <w:rsid w:val="009B11D9"/>
    <w:rsid w:val="009B1212"/>
    <w:rsid w:val="009B1CB5"/>
    <w:rsid w:val="009B1D45"/>
    <w:rsid w:val="009B263C"/>
    <w:rsid w:val="009B285C"/>
    <w:rsid w:val="009B2B38"/>
    <w:rsid w:val="009B2FE8"/>
    <w:rsid w:val="009B3527"/>
    <w:rsid w:val="009B3764"/>
    <w:rsid w:val="009B3925"/>
    <w:rsid w:val="009B39D0"/>
    <w:rsid w:val="009B3AB6"/>
    <w:rsid w:val="009B3D29"/>
    <w:rsid w:val="009B404C"/>
    <w:rsid w:val="009B43E5"/>
    <w:rsid w:val="009B4651"/>
    <w:rsid w:val="009B46A1"/>
    <w:rsid w:val="009B4E5C"/>
    <w:rsid w:val="009B5463"/>
    <w:rsid w:val="009B55A1"/>
    <w:rsid w:val="009B56BB"/>
    <w:rsid w:val="009B5B59"/>
    <w:rsid w:val="009B5B67"/>
    <w:rsid w:val="009B5D9C"/>
    <w:rsid w:val="009B617E"/>
    <w:rsid w:val="009B6298"/>
    <w:rsid w:val="009B665E"/>
    <w:rsid w:val="009B67C7"/>
    <w:rsid w:val="009B6DB4"/>
    <w:rsid w:val="009B7493"/>
    <w:rsid w:val="009B773F"/>
    <w:rsid w:val="009B77C6"/>
    <w:rsid w:val="009B78A7"/>
    <w:rsid w:val="009B78FE"/>
    <w:rsid w:val="009B796D"/>
    <w:rsid w:val="009B7A54"/>
    <w:rsid w:val="009B7C93"/>
    <w:rsid w:val="009B7DA6"/>
    <w:rsid w:val="009B7DDB"/>
    <w:rsid w:val="009B7E27"/>
    <w:rsid w:val="009B7F91"/>
    <w:rsid w:val="009B7FBE"/>
    <w:rsid w:val="009C017E"/>
    <w:rsid w:val="009C09CD"/>
    <w:rsid w:val="009C0A00"/>
    <w:rsid w:val="009C0ADC"/>
    <w:rsid w:val="009C1399"/>
    <w:rsid w:val="009C13D8"/>
    <w:rsid w:val="009C1622"/>
    <w:rsid w:val="009C1945"/>
    <w:rsid w:val="009C1B92"/>
    <w:rsid w:val="009C1CC4"/>
    <w:rsid w:val="009C1D18"/>
    <w:rsid w:val="009C1F7C"/>
    <w:rsid w:val="009C2599"/>
    <w:rsid w:val="009C27B3"/>
    <w:rsid w:val="009C2CDD"/>
    <w:rsid w:val="009C2E4F"/>
    <w:rsid w:val="009C2F3E"/>
    <w:rsid w:val="009C301F"/>
    <w:rsid w:val="009C3369"/>
    <w:rsid w:val="009C37EA"/>
    <w:rsid w:val="009C3CD4"/>
    <w:rsid w:val="009C3D10"/>
    <w:rsid w:val="009C3D44"/>
    <w:rsid w:val="009C3E0F"/>
    <w:rsid w:val="009C4849"/>
    <w:rsid w:val="009C4AD4"/>
    <w:rsid w:val="009C4DC5"/>
    <w:rsid w:val="009C52DE"/>
    <w:rsid w:val="009C5482"/>
    <w:rsid w:val="009C568B"/>
    <w:rsid w:val="009C585C"/>
    <w:rsid w:val="009C593E"/>
    <w:rsid w:val="009C5AA7"/>
    <w:rsid w:val="009C61A5"/>
    <w:rsid w:val="009C6235"/>
    <w:rsid w:val="009C662B"/>
    <w:rsid w:val="009C6695"/>
    <w:rsid w:val="009C6993"/>
    <w:rsid w:val="009C7493"/>
    <w:rsid w:val="009C7536"/>
    <w:rsid w:val="009C758C"/>
    <w:rsid w:val="009C7BC1"/>
    <w:rsid w:val="009C7FD4"/>
    <w:rsid w:val="009C7FDF"/>
    <w:rsid w:val="009D0469"/>
    <w:rsid w:val="009D047C"/>
    <w:rsid w:val="009D0600"/>
    <w:rsid w:val="009D06B1"/>
    <w:rsid w:val="009D073C"/>
    <w:rsid w:val="009D0885"/>
    <w:rsid w:val="009D092F"/>
    <w:rsid w:val="009D0A90"/>
    <w:rsid w:val="009D0DDB"/>
    <w:rsid w:val="009D0E63"/>
    <w:rsid w:val="009D14FC"/>
    <w:rsid w:val="009D19AE"/>
    <w:rsid w:val="009D1A62"/>
    <w:rsid w:val="009D1FAE"/>
    <w:rsid w:val="009D2387"/>
    <w:rsid w:val="009D2393"/>
    <w:rsid w:val="009D24B8"/>
    <w:rsid w:val="009D24C2"/>
    <w:rsid w:val="009D2598"/>
    <w:rsid w:val="009D2604"/>
    <w:rsid w:val="009D2859"/>
    <w:rsid w:val="009D3339"/>
    <w:rsid w:val="009D352F"/>
    <w:rsid w:val="009D3CEB"/>
    <w:rsid w:val="009D3D2C"/>
    <w:rsid w:val="009D3D38"/>
    <w:rsid w:val="009D3E15"/>
    <w:rsid w:val="009D4374"/>
    <w:rsid w:val="009D4546"/>
    <w:rsid w:val="009D4BF5"/>
    <w:rsid w:val="009D4E60"/>
    <w:rsid w:val="009D4EA1"/>
    <w:rsid w:val="009D507F"/>
    <w:rsid w:val="009D533C"/>
    <w:rsid w:val="009D54C0"/>
    <w:rsid w:val="009D56FB"/>
    <w:rsid w:val="009D58C9"/>
    <w:rsid w:val="009D5C15"/>
    <w:rsid w:val="009D5D40"/>
    <w:rsid w:val="009D5DDE"/>
    <w:rsid w:val="009D5E00"/>
    <w:rsid w:val="009D5F31"/>
    <w:rsid w:val="009D6048"/>
    <w:rsid w:val="009D612E"/>
    <w:rsid w:val="009D623F"/>
    <w:rsid w:val="009D6435"/>
    <w:rsid w:val="009D66DD"/>
    <w:rsid w:val="009D6816"/>
    <w:rsid w:val="009D6EF9"/>
    <w:rsid w:val="009D720F"/>
    <w:rsid w:val="009D7219"/>
    <w:rsid w:val="009D7516"/>
    <w:rsid w:val="009D770E"/>
    <w:rsid w:val="009D7C53"/>
    <w:rsid w:val="009D7E9D"/>
    <w:rsid w:val="009D7F99"/>
    <w:rsid w:val="009D7FC1"/>
    <w:rsid w:val="009E0451"/>
    <w:rsid w:val="009E0592"/>
    <w:rsid w:val="009E0624"/>
    <w:rsid w:val="009E0775"/>
    <w:rsid w:val="009E085C"/>
    <w:rsid w:val="009E115E"/>
    <w:rsid w:val="009E139F"/>
    <w:rsid w:val="009E14A0"/>
    <w:rsid w:val="009E194B"/>
    <w:rsid w:val="009E1E28"/>
    <w:rsid w:val="009E20AF"/>
    <w:rsid w:val="009E279D"/>
    <w:rsid w:val="009E2B26"/>
    <w:rsid w:val="009E3158"/>
    <w:rsid w:val="009E31DA"/>
    <w:rsid w:val="009E3265"/>
    <w:rsid w:val="009E35B4"/>
    <w:rsid w:val="009E366D"/>
    <w:rsid w:val="009E3ACB"/>
    <w:rsid w:val="009E3BF5"/>
    <w:rsid w:val="009E3C72"/>
    <w:rsid w:val="009E3EA8"/>
    <w:rsid w:val="009E437B"/>
    <w:rsid w:val="009E4443"/>
    <w:rsid w:val="009E44B6"/>
    <w:rsid w:val="009E44BA"/>
    <w:rsid w:val="009E4612"/>
    <w:rsid w:val="009E47D3"/>
    <w:rsid w:val="009E4840"/>
    <w:rsid w:val="009E49D8"/>
    <w:rsid w:val="009E4A09"/>
    <w:rsid w:val="009E4ABB"/>
    <w:rsid w:val="009E4C3E"/>
    <w:rsid w:val="009E4F80"/>
    <w:rsid w:val="009E4FBE"/>
    <w:rsid w:val="009E4FDF"/>
    <w:rsid w:val="009E5031"/>
    <w:rsid w:val="009E5149"/>
    <w:rsid w:val="009E56CA"/>
    <w:rsid w:val="009E5BA8"/>
    <w:rsid w:val="009E5C18"/>
    <w:rsid w:val="009E5D00"/>
    <w:rsid w:val="009E5DBB"/>
    <w:rsid w:val="009E602F"/>
    <w:rsid w:val="009E61FB"/>
    <w:rsid w:val="009E6276"/>
    <w:rsid w:val="009E6294"/>
    <w:rsid w:val="009E6447"/>
    <w:rsid w:val="009E6815"/>
    <w:rsid w:val="009E6BE4"/>
    <w:rsid w:val="009E6F7C"/>
    <w:rsid w:val="009E72D1"/>
    <w:rsid w:val="009E73D6"/>
    <w:rsid w:val="009F02F0"/>
    <w:rsid w:val="009F0430"/>
    <w:rsid w:val="009F05D1"/>
    <w:rsid w:val="009F0669"/>
    <w:rsid w:val="009F0710"/>
    <w:rsid w:val="009F121F"/>
    <w:rsid w:val="009F141F"/>
    <w:rsid w:val="009F1461"/>
    <w:rsid w:val="009F147C"/>
    <w:rsid w:val="009F1595"/>
    <w:rsid w:val="009F1BA0"/>
    <w:rsid w:val="009F1D00"/>
    <w:rsid w:val="009F2091"/>
    <w:rsid w:val="009F219A"/>
    <w:rsid w:val="009F2233"/>
    <w:rsid w:val="009F2B23"/>
    <w:rsid w:val="009F2F08"/>
    <w:rsid w:val="009F3469"/>
    <w:rsid w:val="009F3585"/>
    <w:rsid w:val="009F3EFC"/>
    <w:rsid w:val="009F4096"/>
    <w:rsid w:val="009F4208"/>
    <w:rsid w:val="009F4D0A"/>
    <w:rsid w:val="009F4F80"/>
    <w:rsid w:val="009F5265"/>
    <w:rsid w:val="009F5717"/>
    <w:rsid w:val="009F5A1B"/>
    <w:rsid w:val="009F5A89"/>
    <w:rsid w:val="009F5C06"/>
    <w:rsid w:val="009F5D42"/>
    <w:rsid w:val="009F5DC1"/>
    <w:rsid w:val="009F61D2"/>
    <w:rsid w:val="009F68E8"/>
    <w:rsid w:val="009F6ED5"/>
    <w:rsid w:val="009F6F71"/>
    <w:rsid w:val="009F74BC"/>
    <w:rsid w:val="009F7739"/>
    <w:rsid w:val="009F79D9"/>
    <w:rsid w:val="009F7FFC"/>
    <w:rsid w:val="00A00200"/>
    <w:rsid w:val="00A007AC"/>
    <w:rsid w:val="00A00815"/>
    <w:rsid w:val="00A00BF0"/>
    <w:rsid w:val="00A00D08"/>
    <w:rsid w:val="00A00F05"/>
    <w:rsid w:val="00A01078"/>
    <w:rsid w:val="00A010DC"/>
    <w:rsid w:val="00A0131E"/>
    <w:rsid w:val="00A01417"/>
    <w:rsid w:val="00A01A08"/>
    <w:rsid w:val="00A01B98"/>
    <w:rsid w:val="00A0212A"/>
    <w:rsid w:val="00A024D6"/>
    <w:rsid w:val="00A027C8"/>
    <w:rsid w:val="00A028E7"/>
    <w:rsid w:val="00A02959"/>
    <w:rsid w:val="00A02A9E"/>
    <w:rsid w:val="00A02E74"/>
    <w:rsid w:val="00A032EB"/>
    <w:rsid w:val="00A03437"/>
    <w:rsid w:val="00A0352F"/>
    <w:rsid w:val="00A03924"/>
    <w:rsid w:val="00A03A2E"/>
    <w:rsid w:val="00A03AC2"/>
    <w:rsid w:val="00A03AF5"/>
    <w:rsid w:val="00A04060"/>
    <w:rsid w:val="00A04847"/>
    <w:rsid w:val="00A04A8A"/>
    <w:rsid w:val="00A0502B"/>
    <w:rsid w:val="00A05236"/>
    <w:rsid w:val="00A05828"/>
    <w:rsid w:val="00A05A85"/>
    <w:rsid w:val="00A05D05"/>
    <w:rsid w:val="00A05EA0"/>
    <w:rsid w:val="00A06027"/>
    <w:rsid w:val="00A0612B"/>
    <w:rsid w:val="00A0643F"/>
    <w:rsid w:val="00A0675C"/>
    <w:rsid w:val="00A06BD6"/>
    <w:rsid w:val="00A07ABF"/>
    <w:rsid w:val="00A07C8E"/>
    <w:rsid w:val="00A07EB6"/>
    <w:rsid w:val="00A07ECB"/>
    <w:rsid w:val="00A07F1E"/>
    <w:rsid w:val="00A10140"/>
    <w:rsid w:val="00A10773"/>
    <w:rsid w:val="00A10B1F"/>
    <w:rsid w:val="00A10D22"/>
    <w:rsid w:val="00A11261"/>
    <w:rsid w:val="00A117D7"/>
    <w:rsid w:val="00A11881"/>
    <w:rsid w:val="00A1190A"/>
    <w:rsid w:val="00A11AD8"/>
    <w:rsid w:val="00A11C2B"/>
    <w:rsid w:val="00A11E4E"/>
    <w:rsid w:val="00A12499"/>
    <w:rsid w:val="00A124AD"/>
    <w:rsid w:val="00A124BD"/>
    <w:rsid w:val="00A12535"/>
    <w:rsid w:val="00A12ACF"/>
    <w:rsid w:val="00A12E6E"/>
    <w:rsid w:val="00A138BE"/>
    <w:rsid w:val="00A13AA2"/>
    <w:rsid w:val="00A13C5C"/>
    <w:rsid w:val="00A13CBD"/>
    <w:rsid w:val="00A14508"/>
    <w:rsid w:val="00A14815"/>
    <w:rsid w:val="00A14CD7"/>
    <w:rsid w:val="00A15332"/>
    <w:rsid w:val="00A15638"/>
    <w:rsid w:val="00A158D4"/>
    <w:rsid w:val="00A15CC1"/>
    <w:rsid w:val="00A15E07"/>
    <w:rsid w:val="00A16089"/>
    <w:rsid w:val="00A1639C"/>
    <w:rsid w:val="00A166B4"/>
    <w:rsid w:val="00A1695D"/>
    <w:rsid w:val="00A16B87"/>
    <w:rsid w:val="00A17288"/>
    <w:rsid w:val="00A17565"/>
    <w:rsid w:val="00A17722"/>
    <w:rsid w:val="00A1794A"/>
    <w:rsid w:val="00A17C6B"/>
    <w:rsid w:val="00A17D63"/>
    <w:rsid w:val="00A2030B"/>
    <w:rsid w:val="00A20708"/>
    <w:rsid w:val="00A207DE"/>
    <w:rsid w:val="00A2088D"/>
    <w:rsid w:val="00A209AB"/>
    <w:rsid w:val="00A20CCD"/>
    <w:rsid w:val="00A21412"/>
    <w:rsid w:val="00A21AB2"/>
    <w:rsid w:val="00A21D58"/>
    <w:rsid w:val="00A22015"/>
    <w:rsid w:val="00A22281"/>
    <w:rsid w:val="00A224A6"/>
    <w:rsid w:val="00A22897"/>
    <w:rsid w:val="00A228B1"/>
    <w:rsid w:val="00A22A98"/>
    <w:rsid w:val="00A22B2C"/>
    <w:rsid w:val="00A22B3C"/>
    <w:rsid w:val="00A22C54"/>
    <w:rsid w:val="00A22D2F"/>
    <w:rsid w:val="00A2361C"/>
    <w:rsid w:val="00A236C0"/>
    <w:rsid w:val="00A2375A"/>
    <w:rsid w:val="00A23BB8"/>
    <w:rsid w:val="00A23F37"/>
    <w:rsid w:val="00A23F50"/>
    <w:rsid w:val="00A24411"/>
    <w:rsid w:val="00A24459"/>
    <w:rsid w:val="00A24629"/>
    <w:rsid w:val="00A24B3A"/>
    <w:rsid w:val="00A24F2B"/>
    <w:rsid w:val="00A254F0"/>
    <w:rsid w:val="00A258E3"/>
    <w:rsid w:val="00A25B58"/>
    <w:rsid w:val="00A25BBA"/>
    <w:rsid w:val="00A25C4E"/>
    <w:rsid w:val="00A262E6"/>
    <w:rsid w:val="00A26AB0"/>
    <w:rsid w:val="00A26D05"/>
    <w:rsid w:val="00A26DC0"/>
    <w:rsid w:val="00A26E60"/>
    <w:rsid w:val="00A26F65"/>
    <w:rsid w:val="00A27A66"/>
    <w:rsid w:val="00A300E6"/>
    <w:rsid w:val="00A30264"/>
    <w:rsid w:val="00A3046A"/>
    <w:rsid w:val="00A3052D"/>
    <w:rsid w:val="00A3056D"/>
    <w:rsid w:val="00A3094A"/>
    <w:rsid w:val="00A30E5D"/>
    <w:rsid w:val="00A31084"/>
    <w:rsid w:val="00A3121B"/>
    <w:rsid w:val="00A312AC"/>
    <w:rsid w:val="00A312F5"/>
    <w:rsid w:val="00A313E2"/>
    <w:rsid w:val="00A31EC6"/>
    <w:rsid w:val="00A31F25"/>
    <w:rsid w:val="00A32702"/>
    <w:rsid w:val="00A32816"/>
    <w:rsid w:val="00A32D46"/>
    <w:rsid w:val="00A32F82"/>
    <w:rsid w:val="00A32FF4"/>
    <w:rsid w:val="00A33041"/>
    <w:rsid w:val="00A332AF"/>
    <w:rsid w:val="00A33599"/>
    <w:rsid w:val="00A336AD"/>
    <w:rsid w:val="00A33B27"/>
    <w:rsid w:val="00A33B70"/>
    <w:rsid w:val="00A33D2D"/>
    <w:rsid w:val="00A3405B"/>
    <w:rsid w:val="00A3436D"/>
    <w:rsid w:val="00A344F3"/>
    <w:rsid w:val="00A34E61"/>
    <w:rsid w:val="00A3529B"/>
    <w:rsid w:val="00A35620"/>
    <w:rsid w:val="00A356CD"/>
    <w:rsid w:val="00A35883"/>
    <w:rsid w:val="00A35953"/>
    <w:rsid w:val="00A35C56"/>
    <w:rsid w:val="00A35E3D"/>
    <w:rsid w:val="00A361FF"/>
    <w:rsid w:val="00A3637D"/>
    <w:rsid w:val="00A366B8"/>
    <w:rsid w:val="00A368C1"/>
    <w:rsid w:val="00A36B29"/>
    <w:rsid w:val="00A36E2C"/>
    <w:rsid w:val="00A36F95"/>
    <w:rsid w:val="00A37084"/>
    <w:rsid w:val="00A3739B"/>
    <w:rsid w:val="00A37624"/>
    <w:rsid w:val="00A37A13"/>
    <w:rsid w:val="00A37A2A"/>
    <w:rsid w:val="00A37AD4"/>
    <w:rsid w:val="00A37CC0"/>
    <w:rsid w:val="00A37FD5"/>
    <w:rsid w:val="00A403E8"/>
    <w:rsid w:val="00A40564"/>
    <w:rsid w:val="00A4057E"/>
    <w:rsid w:val="00A40A6E"/>
    <w:rsid w:val="00A40AFA"/>
    <w:rsid w:val="00A40BA0"/>
    <w:rsid w:val="00A40C2C"/>
    <w:rsid w:val="00A40ECD"/>
    <w:rsid w:val="00A410EA"/>
    <w:rsid w:val="00A41119"/>
    <w:rsid w:val="00A41241"/>
    <w:rsid w:val="00A41374"/>
    <w:rsid w:val="00A414B3"/>
    <w:rsid w:val="00A41682"/>
    <w:rsid w:val="00A4174A"/>
    <w:rsid w:val="00A417EE"/>
    <w:rsid w:val="00A41FB8"/>
    <w:rsid w:val="00A420EE"/>
    <w:rsid w:val="00A42117"/>
    <w:rsid w:val="00A431AA"/>
    <w:rsid w:val="00A43293"/>
    <w:rsid w:val="00A4366D"/>
    <w:rsid w:val="00A43AE5"/>
    <w:rsid w:val="00A43BE6"/>
    <w:rsid w:val="00A43E25"/>
    <w:rsid w:val="00A43FB0"/>
    <w:rsid w:val="00A4406D"/>
    <w:rsid w:val="00A440AD"/>
    <w:rsid w:val="00A441FD"/>
    <w:rsid w:val="00A44232"/>
    <w:rsid w:val="00A44530"/>
    <w:rsid w:val="00A4505F"/>
    <w:rsid w:val="00A4521A"/>
    <w:rsid w:val="00A452F1"/>
    <w:rsid w:val="00A454C4"/>
    <w:rsid w:val="00A4557D"/>
    <w:rsid w:val="00A45AB7"/>
    <w:rsid w:val="00A45B1D"/>
    <w:rsid w:val="00A45CE6"/>
    <w:rsid w:val="00A45F85"/>
    <w:rsid w:val="00A46095"/>
    <w:rsid w:val="00A4639C"/>
    <w:rsid w:val="00A463D4"/>
    <w:rsid w:val="00A467CC"/>
    <w:rsid w:val="00A4691B"/>
    <w:rsid w:val="00A46B08"/>
    <w:rsid w:val="00A46B92"/>
    <w:rsid w:val="00A47069"/>
    <w:rsid w:val="00A47436"/>
    <w:rsid w:val="00A475D1"/>
    <w:rsid w:val="00A47709"/>
    <w:rsid w:val="00A47737"/>
    <w:rsid w:val="00A47785"/>
    <w:rsid w:val="00A4796B"/>
    <w:rsid w:val="00A4797A"/>
    <w:rsid w:val="00A47B62"/>
    <w:rsid w:val="00A47D60"/>
    <w:rsid w:val="00A500D5"/>
    <w:rsid w:val="00A50457"/>
    <w:rsid w:val="00A50529"/>
    <w:rsid w:val="00A50862"/>
    <w:rsid w:val="00A50A83"/>
    <w:rsid w:val="00A51293"/>
    <w:rsid w:val="00A515A9"/>
    <w:rsid w:val="00A515B9"/>
    <w:rsid w:val="00A51608"/>
    <w:rsid w:val="00A51A5A"/>
    <w:rsid w:val="00A51C88"/>
    <w:rsid w:val="00A521A0"/>
    <w:rsid w:val="00A526CB"/>
    <w:rsid w:val="00A527A6"/>
    <w:rsid w:val="00A52CE2"/>
    <w:rsid w:val="00A52DAB"/>
    <w:rsid w:val="00A52DD8"/>
    <w:rsid w:val="00A531C4"/>
    <w:rsid w:val="00A534DF"/>
    <w:rsid w:val="00A53566"/>
    <w:rsid w:val="00A535B6"/>
    <w:rsid w:val="00A5369D"/>
    <w:rsid w:val="00A53722"/>
    <w:rsid w:val="00A538EA"/>
    <w:rsid w:val="00A53BAF"/>
    <w:rsid w:val="00A53D0E"/>
    <w:rsid w:val="00A53D37"/>
    <w:rsid w:val="00A54039"/>
    <w:rsid w:val="00A5419E"/>
    <w:rsid w:val="00A541D5"/>
    <w:rsid w:val="00A5423E"/>
    <w:rsid w:val="00A54325"/>
    <w:rsid w:val="00A543F4"/>
    <w:rsid w:val="00A5450C"/>
    <w:rsid w:val="00A54BC8"/>
    <w:rsid w:val="00A54DC4"/>
    <w:rsid w:val="00A54E6D"/>
    <w:rsid w:val="00A550F7"/>
    <w:rsid w:val="00A55153"/>
    <w:rsid w:val="00A551B1"/>
    <w:rsid w:val="00A55260"/>
    <w:rsid w:val="00A556A4"/>
    <w:rsid w:val="00A556D4"/>
    <w:rsid w:val="00A5581E"/>
    <w:rsid w:val="00A55B15"/>
    <w:rsid w:val="00A55BE9"/>
    <w:rsid w:val="00A55D3E"/>
    <w:rsid w:val="00A56CEF"/>
    <w:rsid w:val="00A56DE5"/>
    <w:rsid w:val="00A56EB8"/>
    <w:rsid w:val="00A571C6"/>
    <w:rsid w:val="00A571F7"/>
    <w:rsid w:val="00A5734D"/>
    <w:rsid w:val="00A57483"/>
    <w:rsid w:val="00A578BE"/>
    <w:rsid w:val="00A57921"/>
    <w:rsid w:val="00A5798F"/>
    <w:rsid w:val="00A6010F"/>
    <w:rsid w:val="00A609E5"/>
    <w:rsid w:val="00A60A02"/>
    <w:rsid w:val="00A60D09"/>
    <w:rsid w:val="00A60F32"/>
    <w:rsid w:val="00A610A5"/>
    <w:rsid w:val="00A6131B"/>
    <w:rsid w:val="00A6181A"/>
    <w:rsid w:val="00A61CB7"/>
    <w:rsid w:val="00A62012"/>
    <w:rsid w:val="00A6204D"/>
    <w:rsid w:val="00A62092"/>
    <w:rsid w:val="00A624B8"/>
    <w:rsid w:val="00A6255F"/>
    <w:rsid w:val="00A62581"/>
    <w:rsid w:val="00A6264E"/>
    <w:rsid w:val="00A62939"/>
    <w:rsid w:val="00A62AE3"/>
    <w:rsid w:val="00A62DCD"/>
    <w:rsid w:val="00A63416"/>
    <w:rsid w:val="00A63536"/>
    <w:rsid w:val="00A6359F"/>
    <w:rsid w:val="00A637DB"/>
    <w:rsid w:val="00A63959"/>
    <w:rsid w:val="00A639C5"/>
    <w:rsid w:val="00A63A1A"/>
    <w:rsid w:val="00A63A97"/>
    <w:rsid w:val="00A63BE6"/>
    <w:rsid w:val="00A63D30"/>
    <w:rsid w:val="00A63F4B"/>
    <w:rsid w:val="00A641EC"/>
    <w:rsid w:val="00A643D2"/>
    <w:rsid w:val="00A64745"/>
    <w:rsid w:val="00A64C9E"/>
    <w:rsid w:val="00A64D29"/>
    <w:rsid w:val="00A64E49"/>
    <w:rsid w:val="00A64F2C"/>
    <w:rsid w:val="00A64FDF"/>
    <w:rsid w:val="00A65074"/>
    <w:rsid w:val="00A6528B"/>
    <w:rsid w:val="00A65AA6"/>
    <w:rsid w:val="00A65AD2"/>
    <w:rsid w:val="00A65DA3"/>
    <w:rsid w:val="00A661F7"/>
    <w:rsid w:val="00A66414"/>
    <w:rsid w:val="00A6671C"/>
    <w:rsid w:val="00A66794"/>
    <w:rsid w:val="00A667E4"/>
    <w:rsid w:val="00A66F39"/>
    <w:rsid w:val="00A67123"/>
    <w:rsid w:val="00A67411"/>
    <w:rsid w:val="00A67548"/>
    <w:rsid w:val="00A67757"/>
    <w:rsid w:val="00A67DA7"/>
    <w:rsid w:val="00A67F57"/>
    <w:rsid w:val="00A7004A"/>
    <w:rsid w:val="00A700CB"/>
    <w:rsid w:val="00A700F9"/>
    <w:rsid w:val="00A70366"/>
    <w:rsid w:val="00A704A4"/>
    <w:rsid w:val="00A70544"/>
    <w:rsid w:val="00A70FE2"/>
    <w:rsid w:val="00A7101F"/>
    <w:rsid w:val="00A71107"/>
    <w:rsid w:val="00A715F0"/>
    <w:rsid w:val="00A7171B"/>
    <w:rsid w:val="00A71C38"/>
    <w:rsid w:val="00A71C45"/>
    <w:rsid w:val="00A71E68"/>
    <w:rsid w:val="00A71FE8"/>
    <w:rsid w:val="00A72678"/>
    <w:rsid w:val="00A729D4"/>
    <w:rsid w:val="00A729EF"/>
    <w:rsid w:val="00A72A6D"/>
    <w:rsid w:val="00A72A7E"/>
    <w:rsid w:val="00A72B11"/>
    <w:rsid w:val="00A72B98"/>
    <w:rsid w:val="00A72D64"/>
    <w:rsid w:val="00A7302A"/>
    <w:rsid w:val="00A732A7"/>
    <w:rsid w:val="00A73471"/>
    <w:rsid w:val="00A735B4"/>
    <w:rsid w:val="00A73637"/>
    <w:rsid w:val="00A73820"/>
    <w:rsid w:val="00A739A4"/>
    <w:rsid w:val="00A73A8D"/>
    <w:rsid w:val="00A73AE5"/>
    <w:rsid w:val="00A73B46"/>
    <w:rsid w:val="00A74147"/>
    <w:rsid w:val="00A742BB"/>
    <w:rsid w:val="00A743AB"/>
    <w:rsid w:val="00A744C7"/>
    <w:rsid w:val="00A74576"/>
    <w:rsid w:val="00A74895"/>
    <w:rsid w:val="00A74A20"/>
    <w:rsid w:val="00A74BCF"/>
    <w:rsid w:val="00A74DEB"/>
    <w:rsid w:val="00A74F1B"/>
    <w:rsid w:val="00A74F31"/>
    <w:rsid w:val="00A75183"/>
    <w:rsid w:val="00A7519E"/>
    <w:rsid w:val="00A754A5"/>
    <w:rsid w:val="00A7577B"/>
    <w:rsid w:val="00A75821"/>
    <w:rsid w:val="00A75BE4"/>
    <w:rsid w:val="00A76619"/>
    <w:rsid w:val="00A76A1F"/>
    <w:rsid w:val="00A76A4E"/>
    <w:rsid w:val="00A76A8C"/>
    <w:rsid w:val="00A76A9F"/>
    <w:rsid w:val="00A76B4E"/>
    <w:rsid w:val="00A76BF3"/>
    <w:rsid w:val="00A76F51"/>
    <w:rsid w:val="00A770D9"/>
    <w:rsid w:val="00A77144"/>
    <w:rsid w:val="00A8039A"/>
    <w:rsid w:val="00A803BB"/>
    <w:rsid w:val="00A806DB"/>
    <w:rsid w:val="00A80714"/>
    <w:rsid w:val="00A80829"/>
    <w:rsid w:val="00A80D04"/>
    <w:rsid w:val="00A81009"/>
    <w:rsid w:val="00A813C2"/>
    <w:rsid w:val="00A814D5"/>
    <w:rsid w:val="00A82170"/>
    <w:rsid w:val="00A8238F"/>
    <w:rsid w:val="00A82424"/>
    <w:rsid w:val="00A827A4"/>
    <w:rsid w:val="00A82907"/>
    <w:rsid w:val="00A82A0F"/>
    <w:rsid w:val="00A82C76"/>
    <w:rsid w:val="00A83088"/>
    <w:rsid w:val="00A83158"/>
    <w:rsid w:val="00A831C4"/>
    <w:rsid w:val="00A8323F"/>
    <w:rsid w:val="00A83347"/>
    <w:rsid w:val="00A83AD5"/>
    <w:rsid w:val="00A83DA0"/>
    <w:rsid w:val="00A83FE7"/>
    <w:rsid w:val="00A84002"/>
    <w:rsid w:val="00A84062"/>
    <w:rsid w:val="00A841AE"/>
    <w:rsid w:val="00A843CA"/>
    <w:rsid w:val="00A849D2"/>
    <w:rsid w:val="00A84A25"/>
    <w:rsid w:val="00A84DBA"/>
    <w:rsid w:val="00A84FF4"/>
    <w:rsid w:val="00A85168"/>
    <w:rsid w:val="00A85224"/>
    <w:rsid w:val="00A853EB"/>
    <w:rsid w:val="00A85604"/>
    <w:rsid w:val="00A860CB"/>
    <w:rsid w:val="00A862AF"/>
    <w:rsid w:val="00A862D1"/>
    <w:rsid w:val="00A8674B"/>
    <w:rsid w:val="00A86881"/>
    <w:rsid w:val="00A86B6D"/>
    <w:rsid w:val="00A86C2B"/>
    <w:rsid w:val="00A86D46"/>
    <w:rsid w:val="00A8718A"/>
    <w:rsid w:val="00A875F6"/>
    <w:rsid w:val="00A8761F"/>
    <w:rsid w:val="00A87A32"/>
    <w:rsid w:val="00A87B97"/>
    <w:rsid w:val="00A87D4C"/>
    <w:rsid w:val="00A87D8D"/>
    <w:rsid w:val="00A87E37"/>
    <w:rsid w:val="00A9019B"/>
    <w:rsid w:val="00A902A0"/>
    <w:rsid w:val="00A902B0"/>
    <w:rsid w:val="00A9046E"/>
    <w:rsid w:val="00A906B6"/>
    <w:rsid w:val="00A9094B"/>
    <w:rsid w:val="00A90A2B"/>
    <w:rsid w:val="00A90CCC"/>
    <w:rsid w:val="00A90D48"/>
    <w:rsid w:val="00A90DEB"/>
    <w:rsid w:val="00A91078"/>
    <w:rsid w:val="00A912C4"/>
    <w:rsid w:val="00A912D5"/>
    <w:rsid w:val="00A91358"/>
    <w:rsid w:val="00A914C3"/>
    <w:rsid w:val="00A91526"/>
    <w:rsid w:val="00A91B02"/>
    <w:rsid w:val="00A91BE0"/>
    <w:rsid w:val="00A91C2D"/>
    <w:rsid w:val="00A91F1A"/>
    <w:rsid w:val="00A91FDF"/>
    <w:rsid w:val="00A92064"/>
    <w:rsid w:val="00A9235B"/>
    <w:rsid w:val="00A92A55"/>
    <w:rsid w:val="00A92A6C"/>
    <w:rsid w:val="00A92AE3"/>
    <w:rsid w:val="00A92B14"/>
    <w:rsid w:val="00A92CDB"/>
    <w:rsid w:val="00A92EC1"/>
    <w:rsid w:val="00A93277"/>
    <w:rsid w:val="00A939E2"/>
    <w:rsid w:val="00A93DE4"/>
    <w:rsid w:val="00A94100"/>
    <w:rsid w:val="00A941B4"/>
    <w:rsid w:val="00A94567"/>
    <w:rsid w:val="00A948C4"/>
    <w:rsid w:val="00A94974"/>
    <w:rsid w:val="00A94A58"/>
    <w:rsid w:val="00A94CE5"/>
    <w:rsid w:val="00A95014"/>
    <w:rsid w:val="00A950F6"/>
    <w:rsid w:val="00A9512C"/>
    <w:rsid w:val="00A95330"/>
    <w:rsid w:val="00A95ED9"/>
    <w:rsid w:val="00A95FD5"/>
    <w:rsid w:val="00A963C4"/>
    <w:rsid w:val="00A968C9"/>
    <w:rsid w:val="00A96A6A"/>
    <w:rsid w:val="00A96B03"/>
    <w:rsid w:val="00A970E7"/>
    <w:rsid w:val="00A9796E"/>
    <w:rsid w:val="00A9799A"/>
    <w:rsid w:val="00A97B95"/>
    <w:rsid w:val="00A97D17"/>
    <w:rsid w:val="00AA0803"/>
    <w:rsid w:val="00AA0C8B"/>
    <w:rsid w:val="00AA0E2A"/>
    <w:rsid w:val="00AA0F16"/>
    <w:rsid w:val="00AA1106"/>
    <w:rsid w:val="00AA121F"/>
    <w:rsid w:val="00AA132A"/>
    <w:rsid w:val="00AA17E5"/>
    <w:rsid w:val="00AA1822"/>
    <w:rsid w:val="00AA1BBF"/>
    <w:rsid w:val="00AA2137"/>
    <w:rsid w:val="00AA2910"/>
    <w:rsid w:val="00AA2C58"/>
    <w:rsid w:val="00AA3153"/>
    <w:rsid w:val="00AA36CB"/>
    <w:rsid w:val="00AA37D2"/>
    <w:rsid w:val="00AA38A8"/>
    <w:rsid w:val="00AA39F2"/>
    <w:rsid w:val="00AA3A7C"/>
    <w:rsid w:val="00AA3F2D"/>
    <w:rsid w:val="00AA3F56"/>
    <w:rsid w:val="00AA4002"/>
    <w:rsid w:val="00AA4517"/>
    <w:rsid w:val="00AA4808"/>
    <w:rsid w:val="00AA4BE0"/>
    <w:rsid w:val="00AA4D9B"/>
    <w:rsid w:val="00AA521A"/>
    <w:rsid w:val="00AA527B"/>
    <w:rsid w:val="00AA53D0"/>
    <w:rsid w:val="00AA564B"/>
    <w:rsid w:val="00AA5DA9"/>
    <w:rsid w:val="00AA5E49"/>
    <w:rsid w:val="00AA5E4A"/>
    <w:rsid w:val="00AA6206"/>
    <w:rsid w:val="00AA64E0"/>
    <w:rsid w:val="00AA65DC"/>
    <w:rsid w:val="00AA66D0"/>
    <w:rsid w:val="00AA6CCC"/>
    <w:rsid w:val="00AA70EE"/>
    <w:rsid w:val="00AA7CCE"/>
    <w:rsid w:val="00AA7D3F"/>
    <w:rsid w:val="00AA7F49"/>
    <w:rsid w:val="00AA7F61"/>
    <w:rsid w:val="00AB0177"/>
    <w:rsid w:val="00AB02B4"/>
    <w:rsid w:val="00AB02F5"/>
    <w:rsid w:val="00AB07B4"/>
    <w:rsid w:val="00AB08A8"/>
    <w:rsid w:val="00AB08E6"/>
    <w:rsid w:val="00AB0E06"/>
    <w:rsid w:val="00AB0F20"/>
    <w:rsid w:val="00AB11A2"/>
    <w:rsid w:val="00AB1261"/>
    <w:rsid w:val="00AB1410"/>
    <w:rsid w:val="00AB14CE"/>
    <w:rsid w:val="00AB1A02"/>
    <w:rsid w:val="00AB1A9C"/>
    <w:rsid w:val="00AB1E10"/>
    <w:rsid w:val="00AB1E48"/>
    <w:rsid w:val="00AB206B"/>
    <w:rsid w:val="00AB21A8"/>
    <w:rsid w:val="00AB25C7"/>
    <w:rsid w:val="00AB2898"/>
    <w:rsid w:val="00AB2A80"/>
    <w:rsid w:val="00AB308B"/>
    <w:rsid w:val="00AB345E"/>
    <w:rsid w:val="00AB34F2"/>
    <w:rsid w:val="00AB380E"/>
    <w:rsid w:val="00AB38F4"/>
    <w:rsid w:val="00AB41E5"/>
    <w:rsid w:val="00AB43FB"/>
    <w:rsid w:val="00AB43FC"/>
    <w:rsid w:val="00AB4758"/>
    <w:rsid w:val="00AB4765"/>
    <w:rsid w:val="00AB4AAB"/>
    <w:rsid w:val="00AB4C05"/>
    <w:rsid w:val="00AB4DDE"/>
    <w:rsid w:val="00AB4E26"/>
    <w:rsid w:val="00AB4E49"/>
    <w:rsid w:val="00AB5021"/>
    <w:rsid w:val="00AB5054"/>
    <w:rsid w:val="00AB526D"/>
    <w:rsid w:val="00AB52CA"/>
    <w:rsid w:val="00AB5326"/>
    <w:rsid w:val="00AB5A25"/>
    <w:rsid w:val="00AB6046"/>
    <w:rsid w:val="00AB60D4"/>
    <w:rsid w:val="00AB626E"/>
    <w:rsid w:val="00AB62B7"/>
    <w:rsid w:val="00AB63AB"/>
    <w:rsid w:val="00AB64D5"/>
    <w:rsid w:val="00AB704D"/>
    <w:rsid w:val="00AB72BA"/>
    <w:rsid w:val="00AB76C4"/>
    <w:rsid w:val="00AB79ED"/>
    <w:rsid w:val="00AB7A2F"/>
    <w:rsid w:val="00AB7C71"/>
    <w:rsid w:val="00AB7D12"/>
    <w:rsid w:val="00AB7F44"/>
    <w:rsid w:val="00AC0BDB"/>
    <w:rsid w:val="00AC13F7"/>
    <w:rsid w:val="00AC1640"/>
    <w:rsid w:val="00AC1737"/>
    <w:rsid w:val="00AC1BEC"/>
    <w:rsid w:val="00AC1C87"/>
    <w:rsid w:val="00AC1DE7"/>
    <w:rsid w:val="00AC21FD"/>
    <w:rsid w:val="00AC2352"/>
    <w:rsid w:val="00AC235D"/>
    <w:rsid w:val="00AC23E6"/>
    <w:rsid w:val="00AC337E"/>
    <w:rsid w:val="00AC34F0"/>
    <w:rsid w:val="00AC3523"/>
    <w:rsid w:val="00AC38EE"/>
    <w:rsid w:val="00AC3913"/>
    <w:rsid w:val="00AC3C55"/>
    <w:rsid w:val="00AC3C79"/>
    <w:rsid w:val="00AC3EC5"/>
    <w:rsid w:val="00AC4156"/>
    <w:rsid w:val="00AC4234"/>
    <w:rsid w:val="00AC43B3"/>
    <w:rsid w:val="00AC48C4"/>
    <w:rsid w:val="00AC4B0A"/>
    <w:rsid w:val="00AC53D1"/>
    <w:rsid w:val="00AC53F4"/>
    <w:rsid w:val="00AC56C1"/>
    <w:rsid w:val="00AC57F9"/>
    <w:rsid w:val="00AC5A4D"/>
    <w:rsid w:val="00AC63E9"/>
    <w:rsid w:val="00AC683C"/>
    <w:rsid w:val="00AC688F"/>
    <w:rsid w:val="00AC6C83"/>
    <w:rsid w:val="00AC7214"/>
    <w:rsid w:val="00AC7278"/>
    <w:rsid w:val="00AC72AA"/>
    <w:rsid w:val="00AC77BC"/>
    <w:rsid w:val="00AC78A6"/>
    <w:rsid w:val="00AC7AE9"/>
    <w:rsid w:val="00AC7B66"/>
    <w:rsid w:val="00AC7BAA"/>
    <w:rsid w:val="00AC7BAF"/>
    <w:rsid w:val="00AD0262"/>
    <w:rsid w:val="00AD028E"/>
    <w:rsid w:val="00AD050D"/>
    <w:rsid w:val="00AD06A8"/>
    <w:rsid w:val="00AD08E5"/>
    <w:rsid w:val="00AD0B6C"/>
    <w:rsid w:val="00AD11B6"/>
    <w:rsid w:val="00AD1301"/>
    <w:rsid w:val="00AD154C"/>
    <w:rsid w:val="00AD1912"/>
    <w:rsid w:val="00AD1B80"/>
    <w:rsid w:val="00AD1B9F"/>
    <w:rsid w:val="00AD1CB2"/>
    <w:rsid w:val="00AD2112"/>
    <w:rsid w:val="00AD2121"/>
    <w:rsid w:val="00AD22F6"/>
    <w:rsid w:val="00AD23E8"/>
    <w:rsid w:val="00AD2573"/>
    <w:rsid w:val="00AD2744"/>
    <w:rsid w:val="00AD3435"/>
    <w:rsid w:val="00AD3503"/>
    <w:rsid w:val="00AD355E"/>
    <w:rsid w:val="00AD35FD"/>
    <w:rsid w:val="00AD38D7"/>
    <w:rsid w:val="00AD3C4C"/>
    <w:rsid w:val="00AD3D06"/>
    <w:rsid w:val="00AD4162"/>
    <w:rsid w:val="00AD4234"/>
    <w:rsid w:val="00AD4495"/>
    <w:rsid w:val="00AD4574"/>
    <w:rsid w:val="00AD45C4"/>
    <w:rsid w:val="00AD4703"/>
    <w:rsid w:val="00AD4EDF"/>
    <w:rsid w:val="00AD52CC"/>
    <w:rsid w:val="00AD5383"/>
    <w:rsid w:val="00AD5BCC"/>
    <w:rsid w:val="00AD6327"/>
    <w:rsid w:val="00AD669B"/>
    <w:rsid w:val="00AD6BE0"/>
    <w:rsid w:val="00AD6C58"/>
    <w:rsid w:val="00AD6D31"/>
    <w:rsid w:val="00AD7025"/>
    <w:rsid w:val="00AD74D7"/>
    <w:rsid w:val="00AD778B"/>
    <w:rsid w:val="00AD7912"/>
    <w:rsid w:val="00AD7C00"/>
    <w:rsid w:val="00AD7C4E"/>
    <w:rsid w:val="00AD7F4A"/>
    <w:rsid w:val="00AE0047"/>
    <w:rsid w:val="00AE00D2"/>
    <w:rsid w:val="00AE0D99"/>
    <w:rsid w:val="00AE0E0A"/>
    <w:rsid w:val="00AE0E88"/>
    <w:rsid w:val="00AE1186"/>
    <w:rsid w:val="00AE1706"/>
    <w:rsid w:val="00AE1746"/>
    <w:rsid w:val="00AE1D21"/>
    <w:rsid w:val="00AE1DFA"/>
    <w:rsid w:val="00AE225C"/>
    <w:rsid w:val="00AE2DD0"/>
    <w:rsid w:val="00AE2F2C"/>
    <w:rsid w:val="00AE2FE4"/>
    <w:rsid w:val="00AE303E"/>
    <w:rsid w:val="00AE30BF"/>
    <w:rsid w:val="00AE31DA"/>
    <w:rsid w:val="00AE3CC3"/>
    <w:rsid w:val="00AE3E3C"/>
    <w:rsid w:val="00AE416B"/>
    <w:rsid w:val="00AE4A15"/>
    <w:rsid w:val="00AE4B9D"/>
    <w:rsid w:val="00AE4C23"/>
    <w:rsid w:val="00AE5CF5"/>
    <w:rsid w:val="00AE5D9E"/>
    <w:rsid w:val="00AE5E6B"/>
    <w:rsid w:val="00AE607E"/>
    <w:rsid w:val="00AE617E"/>
    <w:rsid w:val="00AE63B1"/>
    <w:rsid w:val="00AE68FA"/>
    <w:rsid w:val="00AE6B28"/>
    <w:rsid w:val="00AE6BE7"/>
    <w:rsid w:val="00AE6D48"/>
    <w:rsid w:val="00AE71B8"/>
    <w:rsid w:val="00AE7306"/>
    <w:rsid w:val="00AE772A"/>
    <w:rsid w:val="00AE78BB"/>
    <w:rsid w:val="00AE795D"/>
    <w:rsid w:val="00AE79AA"/>
    <w:rsid w:val="00AF01F6"/>
    <w:rsid w:val="00AF0213"/>
    <w:rsid w:val="00AF0663"/>
    <w:rsid w:val="00AF07B7"/>
    <w:rsid w:val="00AF092A"/>
    <w:rsid w:val="00AF0A4A"/>
    <w:rsid w:val="00AF0FFA"/>
    <w:rsid w:val="00AF1416"/>
    <w:rsid w:val="00AF1D91"/>
    <w:rsid w:val="00AF2146"/>
    <w:rsid w:val="00AF25B0"/>
    <w:rsid w:val="00AF26A4"/>
    <w:rsid w:val="00AF2CA3"/>
    <w:rsid w:val="00AF2E59"/>
    <w:rsid w:val="00AF3396"/>
    <w:rsid w:val="00AF37F8"/>
    <w:rsid w:val="00AF3B0E"/>
    <w:rsid w:val="00AF3EC9"/>
    <w:rsid w:val="00AF4747"/>
    <w:rsid w:val="00AF4DD1"/>
    <w:rsid w:val="00AF4E59"/>
    <w:rsid w:val="00AF4F38"/>
    <w:rsid w:val="00AF5195"/>
    <w:rsid w:val="00AF5C15"/>
    <w:rsid w:val="00AF5EC4"/>
    <w:rsid w:val="00AF5F37"/>
    <w:rsid w:val="00AF6358"/>
    <w:rsid w:val="00AF6364"/>
    <w:rsid w:val="00AF63C0"/>
    <w:rsid w:val="00AF6959"/>
    <w:rsid w:val="00AF6A2B"/>
    <w:rsid w:val="00AF6B56"/>
    <w:rsid w:val="00AF6C49"/>
    <w:rsid w:val="00AF6FAC"/>
    <w:rsid w:val="00AF7237"/>
    <w:rsid w:val="00AF7576"/>
    <w:rsid w:val="00AF77D5"/>
    <w:rsid w:val="00AF7969"/>
    <w:rsid w:val="00AF7E90"/>
    <w:rsid w:val="00B001F6"/>
    <w:rsid w:val="00B00226"/>
    <w:rsid w:val="00B00272"/>
    <w:rsid w:val="00B007CF"/>
    <w:rsid w:val="00B00A21"/>
    <w:rsid w:val="00B00A4C"/>
    <w:rsid w:val="00B00FF5"/>
    <w:rsid w:val="00B010E1"/>
    <w:rsid w:val="00B0158A"/>
    <w:rsid w:val="00B01595"/>
    <w:rsid w:val="00B019AF"/>
    <w:rsid w:val="00B02215"/>
    <w:rsid w:val="00B02241"/>
    <w:rsid w:val="00B023FC"/>
    <w:rsid w:val="00B02634"/>
    <w:rsid w:val="00B0298E"/>
    <w:rsid w:val="00B02CDD"/>
    <w:rsid w:val="00B03658"/>
    <w:rsid w:val="00B039EE"/>
    <w:rsid w:val="00B03A71"/>
    <w:rsid w:val="00B03FE0"/>
    <w:rsid w:val="00B043ED"/>
    <w:rsid w:val="00B0454D"/>
    <w:rsid w:val="00B045A9"/>
    <w:rsid w:val="00B04C20"/>
    <w:rsid w:val="00B04C31"/>
    <w:rsid w:val="00B04C69"/>
    <w:rsid w:val="00B0509F"/>
    <w:rsid w:val="00B051BE"/>
    <w:rsid w:val="00B05245"/>
    <w:rsid w:val="00B052F3"/>
    <w:rsid w:val="00B05A92"/>
    <w:rsid w:val="00B06472"/>
    <w:rsid w:val="00B064DC"/>
    <w:rsid w:val="00B06AE6"/>
    <w:rsid w:val="00B06CB0"/>
    <w:rsid w:val="00B06F5C"/>
    <w:rsid w:val="00B06FCB"/>
    <w:rsid w:val="00B079D2"/>
    <w:rsid w:val="00B07B49"/>
    <w:rsid w:val="00B07B94"/>
    <w:rsid w:val="00B1001F"/>
    <w:rsid w:val="00B100CE"/>
    <w:rsid w:val="00B103CB"/>
    <w:rsid w:val="00B10622"/>
    <w:rsid w:val="00B1062E"/>
    <w:rsid w:val="00B10D5A"/>
    <w:rsid w:val="00B10DD0"/>
    <w:rsid w:val="00B110CA"/>
    <w:rsid w:val="00B11774"/>
    <w:rsid w:val="00B11839"/>
    <w:rsid w:val="00B118E7"/>
    <w:rsid w:val="00B11B9B"/>
    <w:rsid w:val="00B11E04"/>
    <w:rsid w:val="00B12155"/>
    <w:rsid w:val="00B122E1"/>
    <w:rsid w:val="00B1254F"/>
    <w:rsid w:val="00B126A6"/>
    <w:rsid w:val="00B1289B"/>
    <w:rsid w:val="00B12A0C"/>
    <w:rsid w:val="00B12D99"/>
    <w:rsid w:val="00B136CC"/>
    <w:rsid w:val="00B13744"/>
    <w:rsid w:val="00B13AF5"/>
    <w:rsid w:val="00B13BEE"/>
    <w:rsid w:val="00B13E95"/>
    <w:rsid w:val="00B1447A"/>
    <w:rsid w:val="00B144B2"/>
    <w:rsid w:val="00B148EE"/>
    <w:rsid w:val="00B149FD"/>
    <w:rsid w:val="00B14A77"/>
    <w:rsid w:val="00B14B95"/>
    <w:rsid w:val="00B15058"/>
    <w:rsid w:val="00B15855"/>
    <w:rsid w:val="00B16244"/>
    <w:rsid w:val="00B16411"/>
    <w:rsid w:val="00B16586"/>
    <w:rsid w:val="00B1694B"/>
    <w:rsid w:val="00B16BDB"/>
    <w:rsid w:val="00B16C7A"/>
    <w:rsid w:val="00B16E09"/>
    <w:rsid w:val="00B16E4A"/>
    <w:rsid w:val="00B17030"/>
    <w:rsid w:val="00B171F5"/>
    <w:rsid w:val="00B176C1"/>
    <w:rsid w:val="00B20226"/>
    <w:rsid w:val="00B203A3"/>
    <w:rsid w:val="00B20636"/>
    <w:rsid w:val="00B20788"/>
    <w:rsid w:val="00B2080A"/>
    <w:rsid w:val="00B20876"/>
    <w:rsid w:val="00B20942"/>
    <w:rsid w:val="00B20ABB"/>
    <w:rsid w:val="00B213AE"/>
    <w:rsid w:val="00B21851"/>
    <w:rsid w:val="00B21900"/>
    <w:rsid w:val="00B21A4A"/>
    <w:rsid w:val="00B21F4C"/>
    <w:rsid w:val="00B2202A"/>
    <w:rsid w:val="00B2248A"/>
    <w:rsid w:val="00B22763"/>
    <w:rsid w:val="00B228DB"/>
    <w:rsid w:val="00B229C8"/>
    <w:rsid w:val="00B22D4F"/>
    <w:rsid w:val="00B2304A"/>
    <w:rsid w:val="00B2307B"/>
    <w:rsid w:val="00B236BC"/>
    <w:rsid w:val="00B23903"/>
    <w:rsid w:val="00B23C51"/>
    <w:rsid w:val="00B23D21"/>
    <w:rsid w:val="00B23D43"/>
    <w:rsid w:val="00B2445B"/>
    <w:rsid w:val="00B245F8"/>
    <w:rsid w:val="00B24A54"/>
    <w:rsid w:val="00B24DCE"/>
    <w:rsid w:val="00B24E9C"/>
    <w:rsid w:val="00B2574B"/>
    <w:rsid w:val="00B25770"/>
    <w:rsid w:val="00B258DB"/>
    <w:rsid w:val="00B25F15"/>
    <w:rsid w:val="00B262AF"/>
    <w:rsid w:val="00B26418"/>
    <w:rsid w:val="00B26D3A"/>
    <w:rsid w:val="00B27236"/>
    <w:rsid w:val="00B272D8"/>
    <w:rsid w:val="00B273A0"/>
    <w:rsid w:val="00B2781F"/>
    <w:rsid w:val="00B27C43"/>
    <w:rsid w:val="00B27D84"/>
    <w:rsid w:val="00B30062"/>
    <w:rsid w:val="00B30393"/>
    <w:rsid w:val="00B303B8"/>
    <w:rsid w:val="00B303C9"/>
    <w:rsid w:val="00B305C6"/>
    <w:rsid w:val="00B30696"/>
    <w:rsid w:val="00B306C9"/>
    <w:rsid w:val="00B30A95"/>
    <w:rsid w:val="00B30F42"/>
    <w:rsid w:val="00B31213"/>
    <w:rsid w:val="00B31249"/>
    <w:rsid w:val="00B315C4"/>
    <w:rsid w:val="00B31780"/>
    <w:rsid w:val="00B31C68"/>
    <w:rsid w:val="00B31F23"/>
    <w:rsid w:val="00B321C7"/>
    <w:rsid w:val="00B324F0"/>
    <w:rsid w:val="00B32513"/>
    <w:rsid w:val="00B3255B"/>
    <w:rsid w:val="00B325C7"/>
    <w:rsid w:val="00B32717"/>
    <w:rsid w:val="00B32A83"/>
    <w:rsid w:val="00B32C14"/>
    <w:rsid w:val="00B32D0A"/>
    <w:rsid w:val="00B32E37"/>
    <w:rsid w:val="00B33137"/>
    <w:rsid w:val="00B331B9"/>
    <w:rsid w:val="00B33631"/>
    <w:rsid w:val="00B344C6"/>
    <w:rsid w:val="00B344FF"/>
    <w:rsid w:val="00B346BC"/>
    <w:rsid w:val="00B34945"/>
    <w:rsid w:val="00B349CE"/>
    <w:rsid w:val="00B34D55"/>
    <w:rsid w:val="00B34F75"/>
    <w:rsid w:val="00B355FC"/>
    <w:rsid w:val="00B35720"/>
    <w:rsid w:val="00B3584F"/>
    <w:rsid w:val="00B35AB9"/>
    <w:rsid w:val="00B35C6E"/>
    <w:rsid w:val="00B35C9F"/>
    <w:rsid w:val="00B35FCD"/>
    <w:rsid w:val="00B360CE"/>
    <w:rsid w:val="00B36316"/>
    <w:rsid w:val="00B3633E"/>
    <w:rsid w:val="00B364AD"/>
    <w:rsid w:val="00B36534"/>
    <w:rsid w:val="00B365E6"/>
    <w:rsid w:val="00B366D8"/>
    <w:rsid w:val="00B367E9"/>
    <w:rsid w:val="00B36AB8"/>
    <w:rsid w:val="00B36B28"/>
    <w:rsid w:val="00B36D25"/>
    <w:rsid w:val="00B36EAA"/>
    <w:rsid w:val="00B37781"/>
    <w:rsid w:val="00B37818"/>
    <w:rsid w:val="00B37843"/>
    <w:rsid w:val="00B37C50"/>
    <w:rsid w:val="00B37DAD"/>
    <w:rsid w:val="00B37EE2"/>
    <w:rsid w:val="00B37FF5"/>
    <w:rsid w:val="00B40008"/>
    <w:rsid w:val="00B400CF"/>
    <w:rsid w:val="00B4016E"/>
    <w:rsid w:val="00B40627"/>
    <w:rsid w:val="00B40E28"/>
    <w:rsid w:val="00B40FDA"/>
    <w:rsid w:val="00B41091"/>
    <w:rsid w:val="00B41350"/>
    <w:rsid w:val="00B415AE"/>
    <w:rsid w:val="00B4166F"/>
    <w:rsid w:val="00B422A7"/>
    <w:rsid w:val="00B423F1"/>
    <w:rsid w:val="00B42727"/>
    <w:rsid w:val="00B42B48"/>
    <w:rsid w:val="00B43972"/>
    <w:rsid w:val="00B43EDB"/>
    <w:rsid w:val="00B4412E"/>
    <w:rsid w:val="00B44671"/>
    <w:rsid w:val="00B4470E"/>
    <w:rsid w:val="00B44E87"/>
    <w:rsid w:val="00B45157"/>
    <w:rsid w:val="00B455A0"/>
    <w:rsid w:val="00B45687"/>
    <w:rsid w:val="00B45E16"/>
    <w:rsid w:val="00B45E24"/>
    <w:rsid w:val="00B4654F"/>
    <w:rsid w:val="00B46576"/>
    <w:rsid w:val="00B465A2"/>
    <w:rsid w:val="00B467AD"/>
    <w:rsid w:val="00B4680A"/>
    <w:rsid w:val="00B46F5B"/>
    <w:rsid w:val="00B470F6"/>
    <w:rsid w:val="00B47160"/>
    <w:rsid w:val="00B47269"/>
    <w:rsid w:val="00B47ACC"/>
    <w:rsid w:val="00B47F8E"/>
    <w:rsid w:val="00B501CC"/>
    <w:rsid w:val="00B502B1"/>
    <w:rsid w:val="00B509EF"/>
    <w:rsid w:val="00B50A36"/>
    <w:rsid w:val="00B50AE3"/>
    <w:rsid w:val="00B50B14"/>
    <w:rsid w:val="00B50F22"/>
    <w:rsid w:val="00B51164"/>
    <w:rsid w:val="00B512B5"/>
    <w:rsid w:val="00B512DB"/>
    <w:rsid w:val="00B5142B"/>
    <w:rsid w:val="00B5179D"/>
    <w:rsid w:val="00B51CB5"/>
    <w:rsid w:val="00B51E25"/>
    <w:rsid w:val="00B51F96"/>
    <w:rsid w:val="00B51F97"/>
    <w:rsid w:val="00B52291"/>
    <w:rsid w:val="00B524AA"/>
    <w:rsid w:val="00B525B2"/>
    <w:rsid w:val="00B52E7D"/>
    <w:rsid w:val="00B53198"/>
    <w:rsid w:val="00B53204"/>
    <w:rsid w:val="00B534CB"/>
    <w:rsid w:val="00B53535"/>
    <w:rsid w:val="00B53551"/>
    <w:rsid w:val="00B53802"/>
    <w:rsid w:val="00B53DF7"/>
    <w:rsid w:val="00B53F3D"/>
    <w:rsid w:val="00B53FB1"/>
    <w:rsid w:val="00B5406F"/>
    <w:rsid w:val="00B547D8"/>
    <w:rsid w:val="00B548C7"/>
    <w:rsid w:val="00B5492A"/>
    <w:rsid w:val="00B5499B"/>
    <w:rsid w:val="00B54BE1"/>
    <w:rsid w:val="00B54D80"/>
    <w:rsid w:val="00B54F28"/>
    <w:rsid w:val="00B55210"/>
    <w:rsid w:val="00B5529E"/>
    <w:rsid w:val="00B5537A"/>
    <w:rsid w:val="00B5562A"/>
    <w:rsid w:val="00B557C5"/>
    <w:rsid w:val="00B5581D"/>
    <w:rsid w:val="00B565FF"/>
    <w:rsid w:val="00B5663E"/>
    <w:rsid w:val="00B569EE"/>
    <w:rsid w:val="00B56CC2"/>
    <w:rsid w:val="00B57121"/>
    <w:rsid w:val="00B5747F"/>
    <w:rsid w:val="00B5760F"/>
    <w:rsid w:val="00B57729"/>
    <w:rsid w:val="00B5779A"/>
    <w:rsid w:val="00B57E5C"/>
    <w:rsid w:val="00B57F74"/>
    <w:rsid w:val="00B60196"/>
    <w:rsid w:val="00B603B2"/>
    <w:rsid w:val="00B6062E"/>
    <w:rsid w:val="00B60640"/>
    <w:rsid w:val="00B608A9"/>
    <w:rsid w:val="00B60CAE"/>
    <w:rsid w:val="00B60ECB"/>
    <w:rsid w:val="00B60ECF"/>
    <w:rsid w:val="00B60F26"/>
    <w:rsid w:val="00B612AB"/>
    <w:rsid w:val="00B61362"/>
    <w:rsid w:val="00B61400"/>
    <w:rsid w:val="00B61A29"/>
    <w:rsid w:val="00B62352"/>
    <w:rsid w:val="00B6286B"/>
    <w:rsid w:val="00B630DA"/>
    <w:rsid w:val="00B63447"/>
    <w:rsid w:val="00B636A1"/>
    <w:rsid w:val="00B6392B"/>
    <w:rsid w:val="00B63A62"/>
    <w:rsid w:val="00B64F68"/>
    <w:rsid w:val="00B654DD"/>
    <w:rsid w:val="00B65535"/>
    <w:rsid w:val="00B65785"/>
    <w:rsid w:val="00B65A58"/>
    <w:rsid w:val="00B65CA7"/>
    <w:rsid w:val="00B65CCC"/>
    <w:rsid w:val="00B65D32"/>
    <w:rsid w:val="00B65D5D"/>
    <w:rsid w:val="00B6611B"/>
    <w:rsid w:val="00B662E5"/>
    <w:rsid w:val="00B66317"/>
    <w:rsid w:val="00B66401"/>
    <w:rsid w:val="00B66458"/>
    <w:rsid w:val="00B66626"/>
    <w:rsid w:val="00B66A43"/>
    <w:rsid w:val="00B66B5C"/>
    <w:rsid w:val="00B66FDC"/>
    <w:rsid w:val="00B670B9"/>
    <w:rsid w:val="00B6711B"/>
    <w:rsid w:val="00B67329"/>
    <w:rsid w:val="00B673A6"/>
    <w:rsid w:val="00B673D1"/>
    <w:rsid w:val="00B67684"/>
    <w:rsid w:val="00B67CCE"/>
    <w:rsid w:val="00B67FAC"/>
    <w:rsid w:val="00B70653"/>
    <w:rsid w:val="00B707CD"/>
    <w:rsid w:val="00B708D6"/>
    <w:rsid w:val="00B70BE6"/>
    <w:rsid w:val="00B70E05"/>
    <w:rsid w:val="00B711C9"/>
    <w:rsid w:val="00B712E5"/>
    <w:rsid w:val="00B71392"/>
    <w:rsid w:val="00B71DF9"/>
    <w:rsid w:val="00B72055"/>
    <w:rsid w:val="00B721CD"/>
    <w:rsid w:val="00B72237"/>
    <w:rsid w:val="00B724F3"/>
    <w:rsid w:val="00B72545"/>
    <w:rsid w:val="00B72C52"/>
    <w:rsid w:val="00B73276"/>
    <w:rsid w:val="00B73553"/>
    <w:rsid w:val="00B73CFA"/>
    <w:rsid w:val="00B73D91"/>
    <w:rsid w:val="00B73E13"/>
    <w:rsid w:val="00B742BE"/>
    <w:rsid w:val="00B74532"/>
    <w:rsid w:val="00B74591"/>
    <w:rsid w:val="00B74595"/>
    <w:rsid w:val="00B74C08"/>
    <w:rsid w:val="00B74EF9"/>
    <w:rsid w:val="00B7544C"/>
    <w:rsid w:val="00B7546C"/>
    <w:rsid w:val="00B754CF"/>
    <w:rsid w:val="00B754D6"/>
    <w:rsid w:val="00B75853"/>
    <w:rsid w:val="00B75B8C"/>
    <w:rsid w:val="00B75C00"/>
    <w:rsid w:val="00B76540"/>
    <w:rsid w:val="00B76671"/>
    <w:rsid w:val="00B76944"/>
    <w:rsid w:val="00B76AB3"/>
    <w:rsid w:val="00B76B9E"/>
    <w:rsid w:val="00B76E47"/>
    <w:rsid w:val="00B76E71"/>
    <w:rsid w:val="00B77113"/>
    <w:rsid w:val="00B77740"/>
    <w:rsid w:val="00B77847"/>
    <w:rsid w:val="00B77949"/>
    <w:rsid w:val="00B77951"/>
    <w:rsid w:val="00B77ED7"/>
    <w:rsid w:val="00B8025E"/>
    <w:rsid w:val="00B8045E"/>
    <w:rsid w:val="00B8052B"/>
    <w:rsid w:val="00B80AAD"/>
    <w:rsid w:val="00B80AB2"/>
    <w:rsid w:val="00B80B31"/>
    <w:rsid w:val="00B80E08"/>
    <w:rsid w:val="00B810E7"/>
    <w:rsid w:val="00B816CC"/>
    <w:rsid w:val="00B817B0"/>
    <w:rsid w:val="00B81920"/>
    <w:rsid w:val="00B81922"/>
    <w:rsid w:val="00B8198A"/>
    <w:rsid w:val="00B81B86"/>
    <w:rsid w:val="00B81E29"/>
    <w:rsid w:val="00B81F80"/>
    <w:rsid w:val="00B81FF0"/>
    <w:rsid w:val="00B82711"/>
    <w:rsid w:val="00B82763"/>
    <w:rsid w:val="00B82AAC"/>
    <w:rsid w:val="00B82CEF"/>
    <w:rsid w:val="00B82FA8"/>
    <w:rsid w:val="00B83202"/>
    <w:rsid w:val="00B832C1"/>
    <w:rsid w:val="00B8342D"/>
    <w:rsid w:val="00B83431"/>
    <w:rsid w:val="00B8347B"/>
    <w:rsid w:val="00B835B2"/>
    <w:rsid w:val="00B83758"/>
    <w:rsid w:val="00B838E6"/>
    <w:rsid w:val="00B8401C"/>
    <w:rsid w:val="00B8455B"/>
    <w:rsid w:val="00B84814"/>
    <w:rsid w:val="00B848F4"/>
    <w:rsid w:val="00B84ABE"/>
    <w:rsid w:val="00B84B8A"/>
    <w:rsid w:val="00B856F5"/>
    <w:rsid w:val="00B85AAA"/>
    <w:rsid w:val="00B8604E"/>
    <w:rsid w:val="00B86956"/>
    <w:rsid w:val="00B86A26"/>
    <w:rsid w:val="00B86B5E"/>
    <w:rsid w:val="00B86C7A"/>
    <w:rsid w:val="00B86CCE"/>
    <w:rsid w:val="00B86E9C"/>
    <w:rsid w:val="00B8737A"/>
    <w:rsid w:val="00B873AB"/>
    <w:rsid w:val="00B8761F"/>
    <w:rsid w:val="00B877D9"/>
    <w:rsid w:val="00B877E9"/>
    <w:rsid w:val="00B878B6"/>
    <w:rsid w:val="00B87A29"/>
    <w:rsid w:val="00B87C95"/>
    <w:rsid w:val="00B87CBF"/>
    <w:rsid w:val="00B87DD1"/>
    <w:rsid w:val="00B87FB1"/>
    <w:rsid w:val="00B900B8"/>
    <w:rsid w:val="00B904F0"/>
    <w:rsid w:val="00B907CB"/>
    <w:rsid w:val="00B908E2"/>
    <w:rsid w:val="00B90BD5"/>
    <w:rsid w:val="00B90E37"/>
    <w:rsid w:val="00B9155B"/>
    <w:rsid w:val="00B916FA"/>
    <w:rsid w:val="00B91A19"/>
    <w:rsid w:val="00B91C5A"/>
    <w:rsid w:val="00B91D14"/>
    <w:rsid w:val="00B91E36"/>
    <w:rsid w:val="00B91F30"/>
    <w:rsid w:val="00B9223B"/>
    <w:rsid w:val="00B92435"/>
    <w:rsid w:val="00B926AE"/>
    <w:rsid w:val="00B928EB"/>
    <w:rsid w:val="00B92A4B"/>
    <w:rsid w:val="00B92BCC"/>
    <w:rsid w:val="00B92C91"/>
    <w:rsid w:val="00B92F56"/>
    <w:rsid w:val="00B92F61"/>
    <w:rsid w:val="00B92FC4"/>
    <w:rsid w:val="00B93322"/>
    <w:rsid w:val="00B9339F"/>
    <w:rsid w:val="00B93516"/>
    <w:rsid w:val="00B93643"/>
    <w:rsid w:val="00B9376A"/>
    <w:rsid w:val="00B93B42"/>
    <w:rsid w:val="00B9403D"/>
    <w:rsid w:val="00B942D4"/>
    <w:rsid w:val="00B9443D"/>
    <w:rsid w:val="00B953D1"/>
    <w:rsid w:val="00B95516"/>
    <w:rsid w:val="00B956B1"/>
    <w:rsid w:val="00B95813"/>
    <w:rsid w:val="00B95861"/>
    <w:rsid w:val="00B958D1"/>
    <w:rsid w:val="00B95934"/>
    <w:rsid w:val="00B95FFD"/>
    <w:rsid w:val="00B9628A"/>
    <w:rsid w:val="00B96C01"/>
    <w:rsid w:val="00B96C7A"/>
    <w:rsid w:val="00B96FFC"/>
    <w:rsid w:val="00B974BC"/>
    <w:rsid w:val="00B974C3"/>
    <w:rsid w:val="00B9759B"/>
    <w:rsid w:val="00B9797F"/>
    <w:rsid w:val="00B97A1E"/>
    <w:rsid w:val="00B97B93"/>
    <w:rsid w:val="00B97D71"/>
    <w:rsid w:val="00BA0606"/>
    <w:rsid w:val="00BA06AB"/>
    <w:rsid w:val="00BA09D5"/>
    <w:rsid w:val="00BA107F"/>
    <w:rsid w:val="00BA141F"/>
    <w:rsid w:val="00BA145F"/>
    <w:rsid w:val="00BA148A"/>
    <w:rsid w:val="00BA1A3C"/>
    <w:rsid w:val="00BA1FC6"/>
    <w:rsid w:val="00BA2656"/>
    <w:rsid w:val="00BA27CF"/>
    <w:rsid w:val="00BA3028"/>
    <w:rsid w:val="00BA321D"/>
    <w:rsid w:val="00BA33AE"/>
    <w:rsid w:val="00BA35D8"/>
    <w:rsid w:val="00BA36C6"/>
    <w:rsid w:val="00BA3997"/>
    <w:rsid w:val="00BA3ADC"/>
    <w:rsid w:val="00BA3B6A"/>
    <w:rsid w:val="00BA3D3E"/>
    <w:rsid w:val="00BA40DF"/>
    <w:rsid w:val="00BA4103"/>
    <w:rsid w:val="00BA4233"/>
    <w:rsid w:val="00BA48A6"/>
    <w:rsid w:val="00BA4A8F"/>
    <w:rsid w:val="00BA4AF1"/>
    <w:rsid w:val="00BA50DF"/>
    <w:rsid w:val="00BA5274"/>
    <w:rsid w:val="00BA5AA7"/>
    <w:rsid w:val="00BA63F9"/>
    <w:rsid w:val="00BA6477"/>
    <w:rsid w:val="00BA67F0"/>
    <w:rsid w:val="00BA6BC6"/>
    <w:rsid w:val="00BA71B9"/>
    <w:rsid w:val="00BA7288"/>
    <w:rsid w:val="00BA7350"/>
    <w:rsid w:val="00BA77BD"/>
    <w:rsid w:val="00BA788C"/>
    <w:rsid w:val="00BA79C3"/>
    <w:rsid w:val="00BA79F6"/>
    <w:rsid w:val="00BA7C3C"/>
    <w:rsid w:val="00BA7F5E"/>
    <w:rsid w:val="00BA7F88"/>
    <w:rsid w:val="00BB0447"/>
    <w:rsid w:val="00BB0471"/>
    <w:rsid w:val="00BB1114"/>
    <w:rsid w:val="00BB1243"/>
    <w:rsid w:val="00BB161E"/>
    <w:rsid w:val="00BB1B5D"/>
    <w:rsid w:val="00BB1C50"/>
    <w:rsid w:val="00BB1FE4"/>
    <w:rsid w:val="00BB2135"/>
    <w:rsid w:val="00BB23A2"/>
    <w:rsid w:val="00BB241C"/>
    <w:rsid w:val="00BB242E"/>
    <w:rsid w:val="00BB2511"/>
    <w:rsid w:val="00BB274B"/>
    <w:rsid w:val="00BB2778"/>
    <w:rsid w:val="00BB28AC"/>
    <w:rsid w:val="00BB2A2A"/>
    <w:rsid w:val="00BB2E6C"/>
    <w:rsid w:val="00BB301F"/>
    <w:rsid w:val="00BB3139"/>
    <w:rsid w:val="00BB37CC"/>
    <w:rsid w:val="00BB3A55"/>
    <w:rsid w:val="00BB3B35"/>
    <w:rsid w:val="00BB3D31"/>
    <w:rsid w:val="00BB430D"/>
    <w:rsid w:val="00BB4ADE"/>
    <w:rsid w:val="00BB4CCA"/>
    <w:rsid w:val="00BB4CDD"/>
    <w:rsid w:val="00BB5229"/>
    <w:rsid w:val="00BB5456"/>
    <w:rsid w:val="00BB5497"/>
    <w:rsid w:val="00BB54F0"/>
    <w:rsid w:val="00BB5618"/>
    <w:rsid w:val="00BB563D"/>
    <w:rsid w:val="00BB5807"/>
    <w:rsid w:val="00BB58DF"/>
    <w:rsid w:val="00BB5C3F"/>
    <w:rsid w:val="00BB6C4D"/>
    <w:rsid w:val="00BB6F5F"/>
    <w:rsid w:val="00BB70D9"/>
    <w:rsid w:val="00BB733F"/>
    <w:rsid w:val="00BB73FC"/>
    <w:rsid w:val="00BB78A2"/>
    <w:rsid w:val="00BB7A4A"/>
    <w:rsid w:val="00BB7A8D"/>
    <w:rsid w:val="00BB7D0F"/>
    <w:rsid w:val="00BB7D16"/>
    <w:rsid w:val="00BC0326"/>
    <w:rsid w:val="00BC0384"/>
    <w:rsid w:val="00BC0896"/>
    <w:rsid w:val="00BC0D5B"/>
    <w:rsid w:val="00BC0F48"/>
    <w:rsid w:val="00BC14DE"/>
    <w:rsid w:val="00BC16E0"/>
    <w:rsid w:val="00BC174E"/>
    <w:rsid w:val="00BC1870"/>
    <w:rsid w:val="00BC1B45"/>
    <w:rsid w:val="00BC2FC7"/>
    <w:rsid w:val="00BC3018"/>
    <w:rsid w:val="00BC3149"/>
    <w:rsid w:val="00BC3378"/>
    <w:rsid w:val="00BC3382"/>
    <w:rsid w:val="00BC34EF"/>
    <w:rsid w:val="00BC36D4"/>
    <w:rsid w:val="00BC3789"/>
    <w:rsid w:val="00BC3804"/>
    <w:rsid w:val="00BC3BCE"/>
    <w:rsid w:val="00BC420B"/>
    <w:rsid w:val="00BC4213"/>
    <w:rsid w:val="00BC441B"/>
    <w:rsid w:val="00BC4813"/>
    <w:rsid w:val="00BC487B"/>
    <w:rsid w:val="00BC493D"/>
    <w:rsid w:val="00BC4B23"/>
    <w:rsid w:val="00BC4B6C"/>
    <w:rsid w:val="00BC4DF4"/>
    <w:rsid w:val="00BC5080"/>
    <w:rsid w:val="00BC50B3"/>
    <w:rsid w:val="00BC5486"/>
    <w:rsid w:val="00BC5748"/>
    <w:rsid w:val="00BC57BD"/>
    <w:rsid w:val="00BC584C"/>
    <w:rsid w:val="00BC58DD"/>
    <w:rsid w:val="00BC5A5A"/>
    <w:rsid w:val="00BC64EC"/>
    <w:rsid w:val="00BC6621"/>
    <w:rsid w:val="00BC6CEA"/>
    <w:rsid w:val="00BC70AC"/>
    <w:rsid w:val="00BC716E"/>
    <w:rsid w:val="00BC758E"/>
    <w:rsid w:val="00BC77C2"/>
    <w:rsid w:val="00BC78C1"/>
    <w:rsid w:val="00BC7B60"/>
    <w:rsid w:val="00BC7BA8"/>
    <w:rsid w:val="00BC7D23"/>
    <w:rsid w:val="00BD045B"/>
    <w:rsid w:val="00BD07CF"/>
    <w:rsid w:val="00BD0812"/>
    <w:rsid w:val="00BD08DE"/>
    <w:rsid w:val="00BD0CCF"/>
    <w:rsid w:val="00BD0DD6"/>
    <w:rsid w:val="00BD0F05"/>
    <w:rsid w:val="00BD1178"/>
    <w:rsid w:val="00BD155E"/>
    <w:rsid w:val="00BD18A8"/>
    <w:rsid w:val="00BD19B4"/>
    <w:rsid w:val="00BD2143"/>
    <w:rsid w:val="00BD22DA"/>
    <w:rsid w:val="00BD23ED"/>
    <w:rsid w:val="00BD272C"/>
    <w:rsid w:val="00BD2DF8"/>
    <w:rsid w:val="00BD3185"/>
    <w:rsid w:val="00BD35BF"/>
    <w:rsid w:val="00BD35C9"/>
    <w:rsid w:val="00BD3C15"/>
    <w:rsid w:val="00BD3CBE"/>
    <w:rsid w:val="00BD3E45"/>
    <w:rsid w:val="00BD3F63"/>
    <w:rsid w:val="00BD41FD"/>
    <w:rsid w:val="00BD42A3"/>
    <w:rsid w:val="00BD42C4"/>
    <w:rsid w:val="00BD466A"/>
    <w:rsid w:val="00BD46DD"/>
    <w:rsid w:val="00BD4E0D"/>
    <w:rsid w:val="00BD590E"/>
    <w:rsid w:val="00BD5921"/>
    <w:rsid w:val="00BD5BEA"/>
    <w:rsid w:val="00BD64BF"/>
    <w:rsid w:val="00BD65F2"/>
    <w:rsid w:val="00BD6CC4"/>
    <w:rsid w:val="00BD6DED"/>
    <w:rsid w:val="00BD6E2F"/>
    <w:rsid w:val="00BD7050"/>
    <w:rsid w:val="00BD712E"/>
    <w:rsid w:val="00BD72B6"/>
    <w:rsid w:val="00BD73A3"/>
    <w:rsid w:val="00BD7640"/>
    <w:rsid w:val="00BD7E40"/>
    <w:rsid w:val="00BD7FC9"/>
    <w:rsid w:val="00BE0083"/>
    <w:rsid w:val="00BE0611"/>
    <w:rsid w:val="00BE08BA"/>
    <w:rsid w:val="00BE0F0A"/>
    <w:rsid w:val="00BE1141"/>
    <w:rsid w:val="00BE1213"/>
    <w:rsid w:val="00BE14F6"/>
    <w:rsid w:val="00BE1894"/>
    <w:rsid w:val="00BE1AD8"/>
    <w:rsid w:val="00BE1AD9"/>
    <w:rsid w:val="00BE1BBF"/>
    <w:rsid w:val="00BE1C17"/>
    <w:rsid w:val="00BE1C65"/>
    <w:rsid w:val="00BE1E3E"/>
    <w:rsid w:val="00BE1E90"/>
    <w:rsid w:val="00BE1FFB"/>
    <w:rsid w:val="00BE2487"/>
    <w:rsid w:val="00BE25F4"/>
    <w:rsid w:val="00BE26B5"/>
    <w:rsid w:val="00BE2884"/>
    <w:rsid w:val="00BE2DAF"/>
    <w:rsid w:val="00BE309C"/>
    <w:rsid w:val="00BE3242"/>
    <w:rsid w:val="00BE32C1"/>
    <w:rsid w:val="00BE330A"/>
    <w:rsid w:val="00BE341B"/>
    <w:rsid w:val="00BE371C"/>
    <w:rsid w:val="00BE3811"/>
    <w:rsid w:val="00BE39F0"/>
    <w:rsid w:val="00BE3A0F"/>
    <w:rsid w:val="00BE3AF6"/>
    <w:rsid w:val="00BE3BEB"/>
    <w:rsid w:val="00BE3D07"/>
    <w:rsid w:val="00BE3DF5"/>
    <w:rsid w:val="00BE3DF7"/>
    <w:rsid w:val="00BE4044"/>
    <w:rsid w:val="00BE43EF"/>
    <w:rsid w:val="00BE46F9"/>
    <w:rsid w:val="00BE4E42"/>
    <w:rsid w:val="00BE57AD"/>
    <w:rsid w:val="00BE5E19"/>
    <w:rsid w:val="00BE5E46"/>
    <w:rsid w:val="00BE625E"/>
    <w:rsid w:val="00BE689C"/>
    <w:rsid w:val="00BE71E0"/>
    <w:rsid w:val="00BE74C3"/>
    <w:rsid w:val="00BE7912"/>
    <w:rsid w:val="00BE7ACF"/>
    <w:rsid w:val="00BE7E31"/>
    <w:rsid w:val="00BF040E"/>
    <w:rsid w:val="00BF07C6"/>
    <w:rsid w:val="00BF0E2F"/>
    <w:rsid w:val="00BF0E7D"/>
    <w:rsid w:val="00BF0F59"/>
    <w:rsid w:val="00BF1104"/>
    <w:rsid w:val="00BF13ED"/>
    <w:rsid w:val="00BF14BA"/>
    <w:rsid w:val="00BF175C"/>
    <w:rsid w:val="00BF190A"/>
    <w:rsid w:val="00BF1976"/>
    <w:rsid w:val="00BF1F7F"/>
    <w:rsid w:val="00BF2092"/>
    <w:rsid w:val="00BF2575"/>
    <w:rsid w:val="00BF264A"/>
    <w:rsid w:val="00BF26CA"/>
    <w:rsid w:val="00BF2908"/>
    <w:rsid w:val="00BF295E"/>
    <w:rsid w:val="00BF2D32"/>
    <w:rsid w:val="00BF2F70"/>
    <w:rsid w:val="00BF2FF2"/>
    <w:rsid w:val="00BF3212"/>
    <w:rsid w:val="00BF3503"/>
    <w:rsid w:val="00BF357D"/>
    <w:rsid w:val="00BF39E6"/>
    <w:rsid w:val="00BF3B26"/>
    <w:rsid w:val="00BF4369"/>
    <w:rsid w:val="00BF43AF"/>
    <w:rsid w:val="00BF452E"/>
    <w:rsid w:val="00BF4BF6"/>
    <w:rsid w:val="00BF4C1E"/>
    <w:rsid w:val="00BF549A"/>
    <w:rsid w:val="00BF590F"/>
    <w:rsid w:val="00BF5DA6"/>
    <w:rsid w:val="00BF5EB4"/>
    <w:rsid w:val="00BF5ED6"/>
    <w:rsid w:val="00BF5FEA"/>
    <w:rsid w:val="00BF64C8"/>
    <w:rsid w:val="00BF6581"/>
    <w:rsid w:val="00BF68CE"/>
    <w:rsid w:val="00BF69E3"/>
    <w:rsid w:val="00BF6BA8"/>
    <w:rsid w:val="00BF6D0E"/>
    <w:rsid w:val="00BF6E5F"/>
    <w:rsid w:val="00BF70D1"/>
    <w:rsid w:val="00BF7791"/>
    <w:rsid w:val="00BF7AEE"/>
    <w:rsid w:val="00BF7B42"/>
    <w:rsid w:val="00BF7C2E"/>
    <w:rsid w:val="00C00285"/>
    <w:rsid w:val="00C00446"/>
    <w:rsid w:val="00C0090A"/>
    <w:rsid w:val="00C009BB"/>
    <w:rsid w:val="00C01120"/>
    <w:rsid w:val="00C01505"/>
    <w:rsid w:val="00C01E5B"/>
    <w:rsid w:val="00C0280E"/>
    <w:rsid w:val="00C02EC6"/>
    <w:rsid w:val="00C02FF4"/>
    <w:rsid w:val="00C036C4"/>
    <w:rsid w:val="00C03B2B"/>
    <w:rsid w:val="00C03F9E"/>
    <w:rsid w:val="00C04213"/>
    <w:rsid w:val="00C0451B"/>
    <w:rsid w:val="00C048A1"/>
    <w:rsid w:val="00C04A7E"/>
    <w:rsid w:val="00C04D07"/>
    <w:rsid w:val="00C04E78"/>
    <w:rsid w:val="00C050B2"/>
    <w:rsid w:val="00C055B3"/>
    <w:rsid w:val="00C05669"/>
    <w:rsid w:val="00C05D6E"/>
    <w:rsid w:val="00C05F1D"/>
    <w:rsid w:val="00C060F6"/>
    <w:rsid w:val="00C06388"/>
    <w:rsid w:val="00C06DA0"/>
    <w:rsid w:val="00C070A0"/>
    <w:rsid w:val="00C07529"/>
    <w:rsid w:val="00C0769A"/>
    <w:rsid w:val="00C07717"/>
    <w:rsid w:val="00C07E6A"/>
    <w:rsid w:val="00C10307"/>
    <w:rsid w:val="00C10837"/>
    <w:rsid w:val="00C10B0C"/>
    <w:rsid w:val="00C10C5A"/>
    <w:rsid w:val="00C10FA2"/>
    <w:rsid w:val="00C11107"/>
    <w:rsid w:val="00C114BC"/>
    <w:rsid w:val="00C1156C"/>
    <w:rsid w:val="00C118FB"/>
    <w:rsid w:val="00C11C71"/>
    <w:rsid w:val="00C11D2F"/>
    <w:rsid w:val="00C122F8"/>
    <w:rsid w:val="00C12624"/>
    <w:rsid w:val="00C12688"/>
    <w:rsid w:val="00C13C3B"/>
    <w:rsid w:val="00C140DD"/>
    <w:rsid w:val="00C14209"/>
    <w:rsid w:val="00C1422E"/>
    <w:rsid w:val="00C14435"/>
    <w:rsid w:val="00C14AFD"/>
    <w:rsid w:val="00C1527A"/>
    <w:rsid w:val="00C1541B"/>
    <w:rsid w:val="00C156B5"/>
    <w:rsid w:val="00C158DF"/>
    <w:rsid w:val="00C15909"/>
    <w:rsid w:val="00C15B67"/>
    <w:rsid w:val="00C15CBA"/>
    <w:rsid w:val="00C15D08"/>
    <w:rsid w:val="00C161A6"/>
    <w:rsid w:val="00C161D2"/>
    <w:rsid w:val="00C1645C"/>
    <w:rsid w:val="00C16644"/>
    <w:rsid w:val="00C1676D"/>
    <w:rsid w:val="00C16B7A"/>
    <w:rsid w:val="00C16D9C"/>
    <w:rsid w:val="00C16FF3"/>
    <w:rsid w:val="00C17379"/>
    <w:rsid w:val="00C173B5"/>
    <w:rsid w:val="00C17590"/>
    <w:rsid w:val="00C176F5"/>
    <w:rsid w:val="00C177D5"/>
    <w:rsid w:val="00C1786F"/>
    <w:rsid w:val="00C17B80"/>
    <w:rsid w:val="00C2007E"/>
    <w:rsid w:val="00C2028D"/>
    <w:rsid w:val="00C202D8"/>
    <w:rsid w:val="00C203D3"/>
    <w:rsid w:val="00C207CE"/>
    <w:rsid w:val="00C20DCD"/>
    <w:rsid w:val="00C215B2"/>
    <w:rsid w:val="00C21B91"/>
    <w:rsid w:val="00C22051"/>
    <w:rsid w:val="00C221AB"/>
    <w:rsid w:val="00C22CC9"/>
    <w:rsid w:val="00C23183"/>
    <w:rsid w:val="00C231B9"/>
    <w:rsid w:val="00C239DF"/>
    <w:rsid w:val="00C23FBA"/>
    <w:rsid w:val="00C241AD"/>
    <w:rsid w:val="00C242B1"/>
    <w:rsid w:val="00C2456D"/>
    <w:rsid w:val="00C245A0"/>
    <w:rsid w:val="00C246B2"/>
    <w:rsid w:val="00C24703"/>
    <w:rsid w:val="00C24839"/>
    <w:rsid w:val="00C24B93"/>
    <w:rsid w:val="00C24D5F"/>
    <w:rsid w:val="00C24ECA"/>
    <w:rsid w:val="00C2543A"/>
    <w:rsid w:val="00C255E3"/>
    <w:rsid w:val="00C258C9"/>
    <w:rsid w:val="00C25995"/>
    <w:rsid w:val="00C25A24"/>
    <w:rsid w:val="00C25B13"/>
    <w:rsid w:val="00C25DE4"/>
    <w:rsid w:val="00C25E0A"/>
    <w:rsid w:val="00C26257"/>
    <w:rsid w:val="00C2632E"/>
    <w:rsid w:val="00C26894"/>
    <w:rsid w:val="00C26B22"/>
    <w:rsid w:val="00C26BD4"/>
    <w:rsid w:val="00C26E54"/>
    <w:rsid w:val="00C26F4E"/>
    <w:rsid w:val="00C273A2"/>
    <w:rsid w:val="00C27743"/>
    <w:rsid w:val="00C277E6"/>
    <w:rsid w:val="00C27839"/>
    <w:rsid w:val="00C27B05"/>
    <w:rsid w:val="00C27BB8"/>
    <w:rsid w:val="00C3030F"/>
    <w:rsid w:val="00C3062D"/>
    <w:rsid w:val="00C30878"/>
    <w:rsid w:val="00C30B3B"/>
    <w:rsid w:val="00C30E90"/>
    <w:rsid w:val="00C31252"/>
    <w:rsid w:val="00C3135D"/>
    <w:rsid w:val="00C316BA"/>
    <w:rsid w:val="00C31BB0"/>
    <w:rsid w:val="00C31E6F"/>
    <w:rsid w:val="00C3241B"/>
    <w:rsid w:val="00C32555"/>
    <w:rsid w:val="00C3281D"/>
    <w:rsid w:val="00C32911"/>
    <w:rsid w:val="00C32D40"/>
    <w:rsid w:val="00C333DD"/>
    <w:rsid w:val="00C33531"/>
    <w:rsid w:val="00C337AD"/>
    <w:rsid w:val="00C339BD"/>
    <w:rsid w:val="00C33C68"/>
    <w:rsid w:val="00C33D9E"/>
    <w:rsid w:val="00C33FF7"/>
    <w:rsid w:val="00C34576"/>
    <w:rsid w:val="00C345D7"/>
    <w:rsid w:val="00C34698"/>
    <w:rsid w:val="00C346D1"/>
    <w:rsid w:val="00C34C3D"/>
    <w:rsid w:val="00C34D5C"/>
    <w:rsid w:val="00C34FA2"/>
    <w:rsid w:val="00C35184"/>
    <w:rsid w:val="00C355B6"/>
    <w:rsid w:val="00C35640"/>
    <w:rsid w:val="00C35B56"/>
    <w:rsid w:val="00C3624E"/>
    <w:rsid w:val="00C36443"/>
    <w:rsid w:val="00C36628"/>
    <w:rsid w:val="00C36EBA"/>
    <w:rsid w:val="00C37103"/>
    <w:rsid w:val="00C37492"/>
    <w:rsid w:val="00C375D0"/>
    <w:rsid w:val="00C37838"/>
    <w:rsid w:val="00C3783E"/>
    <w:rsid w:val="00C37987"/>
    <w:rsid w:val="00C37B09"/>
    <w:rsid w:val="00C37C3F"/>
    <w:rsid w:val="00C37CF6"/>
    <w:rsid w:val="00C401A8"/>
    <w:rsid w:val="00C405F1"/>
    <w:rsid w:val="00C40AF0"/>
    <w:rsid w:val="00C40D28"/>
    <w:rsid w:val="00C4106C"/>
    <w:rsid w:val="00C41143"/>
    <w:rsid w:val="00C412F5"/>
    <w:rsid w:val="00C42169"/>
    <w:rsid w:val="00C42992"/>
    <w:rsid w:val="00C42A95"/>
    <w:rsid w:val="00C42C96"/>
    <w:rsid w:val="00C42D32"/>
    <w:rsid w:val="00C42F2F"/>
    <w:rsid w:val="00C43077"/>
    <w:rsid w:val="00C43682"/>
    <w:rsid w:val="00C43C55"/>
    <w:rsid w:val="00C43F77"/>
    <w:rsid w:val="00C44237"/>
    <w:rsid w:val="00C4431F"/>
    <w:rsid w:val="00C444C0"/>
    <w:rsid w:val="00C44ACB"/>
    <w:rsid w:val="00C44C53"/>
    <w:rsid w:val="00C45247"/>
    <w:rsid w:val="00C454E4"/>
    <w:rsid w:val="00C45591"/>
    <w:rsid w:val="00C4593A"/>
    <w:rsid w:val="00C45983"/>
    <w:rsid w:val="00C45B8A"/>
    <w:rsid w:val="00C45BC3"/>
    <w:rsid w:val="00C4602C"/>
    <w:rsid w:val="00C462B6"/>
    <w:rsid w:val="00C463C2"/>
    <w:rsid w:val="00C46787"/>
    <w:rsid w:val="00C46840"/>
    <w:rsid w:val="00C469C6"/>
    <w:rsid w:val="00C47587"/>
    <w:rsid w:val="00C479E9"/>
    <w:rsid w:val="00C47B64"/>
    <w:rsid w:val="00C47D74"/>
    <w:rsid w:val="00C47DF0"/>
    <w:rsid w:val="00C47DFF"/>
    <w:rsid w:val="00C47E7B"/>
    <w:rsid w:val="00C50236"/>
    <w:rsid w:val="00C51542"/>
    <w:rsid w:val="00C515A2"/>
    <w:rsid w:val="00C5166A"/>
    <w:rsid w:val="00C519C8"/>
    <w:rsid w:val="00C51E04"/>
    <w:rsid w:val="00C521BD"/>
    <w:rsid w:val="00C5233B"/>
    <w:rsid w:val="00C5257D"/>
    <w:rsid w:val="00C52C9B"/>
    <w:rsid w:val="00C52F3A"/>
    <w:rsid w:val="00C53347"/>
    <w:rsid w:val="00C534F9"/>
    <w:rsid w:val="00C5353B"/>
    <w:rsid w:val="00C536EA"/>
    <w:rsid w:val="00C53DA8"/>
    <w:rsid w:val="00C544C1"/>
    <w:rsid w:val="00C5451F"/>
    <w:rsid w:val="00C54992"/>
    <w:rsid w:val="00C54CCD"/>
    <w:rsid w:val="00C554B5"/>
    <w:rsid w:val="00C5579B"/>
    <w:rsid w:val="00C55819"/>
    <w:rsid w:val="00C55C3F"/>
    <w:rsid w:val="00C55E19"/>
    <w:rsid w:val="00C55ECF"/>
    <w:rsid w:val="00C56027"/>
    <w:rsid w:val="00C561EA"/>
    <w:rsid w:val="00C56236"/>
    <w:rsid w:val="00C562C4"/>
    <w:rsid w:val="00C56678"/>
    <w:rsid w:val="00C5696F"/>
    <w:rsid w:val="00C56AD4"/>
    <w:rsid w:val="00C56B89"/>
    <w:rsid w:val="00C56C09"/>
    <w:rsid w:val="00C5709E"/>
    <w:rsid w:val="00C571C3"/>
    <w:rsid w:val="00C57406"/>
    <w:rsid w:val="00C5740F"/>
    <w:rsid w:val="00C5760C"/>
    <w:rsid w:val="00C57707"/>
    <w:rsid w:val="00C577A1"/>
    <w:rsid w:val="00C57AFF"/>
    <w:rsid w:val="00C600EB"/>
    <w:rsid w:val="00C60967"/>
    <w:rsid w:val="00C60A04"/>
    <w:rsid w:val="00C60CF1"/>
    <w:rsid w:val="00C60D15"/>
    <w:rsid w:val="00C60D36"/>
    <w:rsid w:val="00C60D3A"/>
    <w:rsid w:val="00C612D0"/>
    <w:rsid w:val="00C61301"/>
    <w:rsid w:val="00C61587"/>
    <w:rsid w:val="00C6164C"/>
    <w:rsid w:val="00C61883"/>
    <w:rsid w:val="00C61A6C"/>
    <w:rsid w:val="00C61BAD"/>
    <w:rsid w:val="00C61C81"/>
    <w:rsid w:val="00C61D4E"/>
    <w:rsid w:val="00C62053"/>
    <w:rsid w:val="00C62235"/>
    <w:rsid w:val="00C623B5"/>
    <w:rsid w:val="00C625AD"/>
    <w:rsid w:val="00C626E1"/>
    <w:rsid w:val="00C62965"/>
    <w:rsid w:val="00C62B71"/>
    <w:rsid w:val="00C63794"/>
    <w:rsid w:val="00C638D9"/>
    <w:rsid w:val="00C63955"/>
    <w:rsid w:val="00C63D69"/>
    <w:rsid w:val="00C63E66"/>
    <w:rsid w:val="00C64110"/>
    <w:rsid w:val="00C644AF"/>
    <w:rsid w:val="00C644D7"/>
    <w:rsid w:val="00C64A8B"/>
    <w:rsid w:val="00C64E33"/>
    <w:rsid w:val="00C650A7"/>
    <w:rsid w:val="00C65135"/>
    <w:rsid w:val="00C65201"/>
    <w:rsid w:val="00C658D7"/>
    <w:rsid w:val="00C659FE"/>
    <w:rsid w:val="00C65A06"/>
    <w:rsid w:val="00C662FA"/>
    <w:rsid w:val="00C66F5E"/>
    <w:rsid w:val="00C67354"/>
    <w:rsid w:val="00C67364"/>
    <w:rsid w:val="00C67694"/>
    <w:rsid w:val="00C67832"/>
    <w:rsid w:val="00C67B63"/>
    <w:rsid w:val="00C67CF9"/>
    <w:rsid w:val="00C70459"/>
    <w:rsid w:val="00C70687"/>
    <w:rsid w:val="00C7098A"/>
    <w:rsid w:val="00C70C18"/>
    <w:rsid w:val="00C70E3D"/>
    <w:rsid w:val="00C70E7F"/>
    <w:rsid w:val="00C70EEE"/>
    <w:rsid w:val="00C70FE8"/>
    <w:rsid w:val="00C71168"/>
    <w:rsid w:val="00C711DA"/>
    <w:rsid w:val="00C713DE"/>
    <w:rsid w:val="00C71659"/>
    <w:rsid w:val="00C71FAA"/>
    <w:rsid w:val="00C722A9"/>
    <w:rsid w:val="00C72645"/>
    <w:rsid w:val="00C72CF9"/>
    <w:rsid w:val="00C72D4E"/>
    <w:rsid w:val="00C7368A"/>
    <w:rsid w:val="00C73745"/>
    <w:rsid w:val="00C7383E"/>
    <w:rsid w:val="00C73C3C"/>
    <w:rsid w:val="00C73E9D"/>
    <w:rsid w:val="00C741D0"/>
    <w:rsid w:val="00C741E0"/>
    <w:rsid w:val="00C7435C"/>
    <w:rsid w:val="00C74938"/>
    <w:rsid w:val="00C74BCC"/>
    <w:rsid w:val="00C74CA4"/>
    <w:rsid w:val="00C74D04"/>
    <w:rsid w:val="00C75432"/>
    <w:rsid w:val="00C75B4C"/>
    <w:rsid w:val="00C75BA9"/>
    <w:rsid w:val="00C75ED0"/>
    <w:rsid w:val="00C76B70"/>
    <w:rsid w:val="00C76DAA"/>
    <w:rsid w:val="00C77188"/>
    <w:rsid w:val="00C77323"/>
    <w:rsid w:val="00C774CE"/>
    <w:rsid w:val="00C775CC"/>
    <w:rsid w:val="00C77B4C"/>
    <w:rsid w:val="00C77B6C"/>
    <w:rsid w:val="00C77BD7"/>
    <w:rsid w:val="00C77C1C"/>
    <w:rsid w:val="00C77C94"/>
    <w:rsid w:val="00C80444"/>
    <w:rsid w:val="00C804E4"/>
    <w:rsid w:val="00C80555"/>
    <w:rsid w:val="00C8089F"/>
    <w:rsid w:val="00C808DE"/>
    <w:rsid w:val="00C80914"/>
    <w:rsid w:val="00C80ED4"/>
    <w:rsid w:val="00C80FA9"/>
    <w:rsid w:val="00C81098"/>
    <w:rsid w:val="00C812D1"/>
    <w:rsid w:val="00C815A8"/>
    <w:rsid w:val="00C816BF"/>
    <w:rsid w:val="00C81851"/>
    <w:rsid w:val="00C81A8A"/>
    <w:rsid w:val="00C81B88"/>
    <w:rsid w:val="00C82295"/>
    <w:rsid w:val="00C822A0"/>
    <w:rsid w:val="00C82327"/>
    <w:rsid w:val="00C82454"/>
    <w:rsid w:val="00C82C8C"/>
    <w:rsid w:val="00C82E83"/>
    <w:rsid w:val="00C830ED"/>
    <w:rsid w:val="00C83304"/>
    <w:rsid w:val="00C83822"/>
    <w:rsid w:val="00C83948"/>
    <w:rsid w:val="00C839AD"/>
    <w:rsid w:val="00C840F6"/>
    <w:rsid w:val="00C84248"/>
    <w:rsid w:val="00C84D68"/>
    <w:rsid w:val="00C84DC4"/>
    <w:rsid w:val="00C8526F"/>
    <w:rsid w:val="00C85949"/>
    <w:rsid w:val="00C8596B"/>
    <w:rsid w:val="00C85DB6"/>
    <w:rsid w:val="00C86549"/>
    <w:rsid w:val="00C86C0E"/>
    <w:rsid w:val="00C86D67"/>
    <w:rsid w:val="00C86FDA"/>
    <w:rsid w:val="00C87025"/>
    <w:rsid w:val="00C871BC"/>
    <w:rsid w:val="00C877B7"/>
    <w:rsid w:val="00C87DC7"/>
    <w:rsid w:val="00C87F94"/>
    <w:rsid w:val="00C90073"/>
    <w:rsid w:val="00C9018B"/>
    <w:rsid w:val="00C90283"/>
    <w:rsid w:val="00C904FD"/>
    <w:rsid w:val="00C907CB"/>
    <w:rsid w:val="00C909F0"/>
    <w:rsid w:val="00C90A77"/>
    <w:rsid w:val="00C90D08"/>
    <w:rsid w:val="00C90E1B"/>
    <w:rsid w:val="00C90E33"/>
    <w:rsid w:val="00C90F03"/>
    <w:rsid w:val="00C90F56"/>
    <w:rsid w:val="00C91055"/>
    <w:rsid w:val="00C912CA"/>
    <w:rsid w:val="00C913D1"/>
    <w:rsid w:val="00C914C1"/>
    <w:rsid w:val="00C91618"/>
    <w:rsid w:val="00C91727"/>
    <w:rsid w:val="00C917CA"/>
    <w:rsid w:val="00C91B86"/>
    <w:rsid w:val="00C91C6C"/>
    <w:rsid w:val="00C91F5B"/>
    <w:rsid w:val="00C9214A"/>
    <w:rsid w:val="00C921A2"/>
    <w:rsid w:val="00C922B3"/>
    <w:rsid w:val="00C92313"/>
    <w:rsid w:val="00C92441"/>
    <w:rsid w:val="00C92814"/>
    <w:rsid w:val="00C92A00"/>
    <w:rsid w:val="00C92E0A"/>
    <w:rsid w:val="00C92E7A"/>
    <w:rsid w:val="00C92F97"/>
    <w:rsid w:val="00C93204"/>
    <w:rsid w:val="00C934E9"/>
    <w:rsid w:val="00C937AD"/>
    <w:rsid w:val="00C93BB7"/>
    <w:rsid w:val="00C93D1D"/>
    <w:rsid w:val="00C93F2D"/>
    <w:rsid w:val="00C94341"/>
    <w:rsid w:val="00C94363"/>
    <w:rsid w:val="00C94582"/>
    <w:rsid w:val="00C946F8"/>
    <w:rsid w:val="00C948C6"/>
    <w:rsid w:val="00C948F8"/>
    <w:rsid w:val="00C94B88"/>
    <w:rsid w:val="00C94D00"/>
    <w:rsid w:val="00C94E4B"/>
    <w:rsid w:val="00C94FF1"/>
    <w:rsid w:val="00C95313"/>
    <w:rsid w:val="00C95713"/>
    <w:rsid w:val="00C95EC2"/>
    <w:rsid w:val="00C9625C"/>
    <w:rsid w:val="00C96289"/>
    <w:rsid w:val="00C964E2"/>
    <w:rsid w:val="00C967C9"/>
    <w:rsid w:val="00C9693B"/>
    <w:rsid w:val="00C96C57"/>
    <w:rsid w:val="00C96DE3"/>
    <w:rsid w:val="00C96FCA"/>
    <w:rsid w:val="00C970ED"/>
    <w:rsid w:val="00C97461"/>
    <w:rsid w:val="00C978AF"/>
    <w:rsid w:val="00C97900"/>
    <w:rsid w:val="00C97ABA"/>
    <w:rsid w:val="00C97BF8"/>
    <w:rsid w:val="00CA02F9"/>
    <w:rsid w:val="00CA0431"/>
    <w:rsid w:val="00CA07BD"/>
    <w:rsid w:val="00CA09C6"/>
    <w:rsid w:val="00CA0C7C"/>
    <w:rsid w:val="00CA0CE9"/>
    <w:rsid w:val="00CA0F06"/>
    <w:rsid w:val="00CA0FF9"/>
    <w:rsid w:val="00CA12F7"/>
    <w:rsid w:val="00CA18F5"/>
    <w:rsid w:val="00CA1C91"/>
    <w:rsid w:val="00CA1DDD"/>
    <w:rsid w:val="00CA1E63"/>
    <w:rsid w:val="00CA1E73"/>
    <w:rsid w:val="00CA22F1"/>
    <w:rsid w:val="00CA2377"/>
    <w:rsid w:val="00CA2620"/>
    <w:rsid w:val="00CA2761"/>
    <w:rsid w:val="00CA3651"/>
    <w:rsid w:val="00CA4412"/>
    <w:rsid w:val="00CA44F4"/>
    <w:rsid w:val="00CA4828"/>
    <w:rsid w:val="00CA4A06"/>
    <w:rsid w:val="00CA4B2E"/>
    <w:rsid w:val="00CA4C05"/>
    <w:rsid w:val="00CA5043"/>
    <w:rsid w:val="00CA50AF"/>
    <w:rsid w:val="00CA541D"/>
    <w:rsid w:val="00CA54E6"/>
    <w:rsid w:val="00CA5556"/>
    <w:rsid w:val="00CA571D"/>
    <w:rsid w:val="00CA5A50"/>
    <w:rsid w:val="00CA5DF4"/>
    <w:rsid w:val="00CA5E0D"/>
    <w:rsid w:val="00CA5E11"/>
    <w:rsid w:val="00CA5E89"/>
    <w:rsid w:val="00CA69DB"/>
    <w:rsid w:val="00CA6A63"/>
    <w:rsid w:val="00CA7561"/>
    <w:rsid w:val="00CA7B98"/>
    <w:rsid w:val="00CA7BDA"/>
    <w:rsid w:val="00CA7BF5"/>
    <w:rsid w:val="00CA7D27"/>
    <w:rsid w:val="00CA7EDE"/>
    <w:rsid w:val="00CB019D"/>
    <w:rsid w:val="00CB05C2"/>
    <w:rsid w:val="00CB0AC9"/>
    <w:rsid w:val="00CB0C6E"/>
    <w:rsid w:val="00CB10B9"/>
    <w:rsid w:val="00CB10EA"/>
    <w:rsid w:val="00CB15EE"/>
    <w:rsid w:val="00CB1621"/>
    <w:rsid w:val="00CB1B85"/>
    <w:rsid w:val="00CB1E49"/>
    <w:rsid w:val="00CB1E76"/>
    <w:rsid w:val="00CB1F74"/>
    <w:rsid w:val="00CB2032"/>
    <w:rsid w:val="00CB21BC"/>
    <w:rsid w:val="00CB2569"/>
    <w:rsid w:val="00CB26D5"/>
    <w:rsid w:val="00CB2C91"/>
    <w:rsid w:val="00CB346A"/>
    <w:rsid w:val="00CB380D"/>
    <w:rsid w:val="00CB3A15"/>
    <w:rsid w:val="00CB3ADC"/>
    <w:rsid w:val="00CB3B88"/>
    <w:rsid w:val="00CB3D35"/>
    <w:rsid w:val="00CB3FF4"/>
    <w:rsid w:val="00CB4385"/>
    <w:rsid w:val="00CB4AA5"/>
    <w:rsid w:val="00CB4C4A"/>
    <w:rsid w:val="00CB5099"/>
    <w:rsid w:val="00CB5336"/>
    <w:rsid w:val="00CB59FE"/>
    <w:rsid w:val="00CB5A93"/>
    <w:rsid w:val="00CB5EEC"/>
    <w:rsid w:val="00CB63A4"/>
    <w:rsid w:val="00CB641D"/>
    <w:rsid w:val="00CB65C7"/>
    <w:rsid w:val="00CB67E4"/>
    <w:rsid w:val="00CB69C2"/>
    <w:rsid w:val="00CB6E73"/>
    <w:rsid w:val="00CB733A"/>
    <w:rsid w:val="00CB776C"/>
    <w:rsid w:val="00CB7818"/>
    <w:rsid w:val="00CB7A56"/>
    <w:rsid w:val="00CB7EF6"/>
    <w:rsid w:val="00CC0330"/>
    <w:rsid w:val="00CC037B"/>
    <w:rsid w:val="00CC07E2"/>
    <w:rsid w:val="00CC08EE"/>
    <w:rsid w:val="00CC12DC"/>
    <w:rsid w:val="00CC13AB"/>
    <w:rsid w:val="00CC16DA"/>
    <w:rsid w:val="00CC17CA"/>
    <w:rsid w:val="00CC1F43"/>
    <w:rsid w:val="00CC1F4C"/>
    <w:rsid w:val="00CC1FD8"/>
    <w:rsid w:val="00CC22B8"/>
    <w:rsid w:val="00CC23DD"/>
    <w:rsid w:val="00CC2833"/>
    <w:rsid w:val="00CC37EE"/>
    <w:rsid w:val="00CC385A"/>
    <w:rsid w:val="00CC39FB"/>
    <w:rsid w:val="00CC3C03"/>
    <w:rsid w:val="00CC3C43"/>
    <w:rsid w:val="00CC3EA7"/>
    <w:rsid w:val="00CC3F0A"/>
    <w:rsid w:val="00CC401F"/>
    <w:rsid w:val="00CC42D0"/>
    <w:rsid w:val="00CC43A6"/>
    <w:rsid w:val="00CC4423"/>
    <w:rsid w:val="00CC495D"/>
    <w:rsid w:val="00CC4967"/>
    <w:rsid w:val="00CC4A79"/>
    <w:rsid w:val="00CC5252"/>
    <w:rsid w:val="00CC54CF"/>
    <w:rsid w:val="00CC56D9"/>
    <w:rsid w:val="00CC58DA"/>
    <w:rsid w:val="00CC5B68"/>
    <w:rsid w:val="00CC5E55"/>
    <w:rsid w:val="00CC5ED0"/>
    <w:rsid w:val="00CC614C"/>
    <w:rsid w:val="00CC637D"/>
    <w:rsid w:val="00CC6528"/>
    <w:rsid w:val="00CC65CE"/>
    <w:rsid w:val="00CC669B"/>
    <w:rsid w:val="00CC6C05"/>
    <w:rsid w:val="00CC6C88"/>
    <w:rsid w:val="00CC75E8"/>
    <w:rsid w:val="00CC77F5"/>
    <w:rsid w:val="00CC7909"/>
    <w:rsid w:val="00CD0191"/>
    <w:rsid w:val="00CD03C9"/>
    <w:rsid w:val="00CD0510"/>
    <w:rsid w:val="00CD0996"/>
    <w:rsid w:val="00CD0DFE"/>
    <w:rsid w:val="00CD16AA"/>
    <w:rsid w:val="00CD1D91"/>
    <w:rsid w:val="00CD257B"/>
    <w:rsid w:val="00CD257C"/>
    <w:rsid w:val="00CD2AC8"/>
    <w:rsid w:val="00CD2C2A"/>
    <w:rsid w:val="00CD31E1"/>
    <w:rsid w:val="00CD3438"/>
    <w:rsid w:val="00CD35FB"/>
    <w:rsid w:val="00CD37AD"/>
    <w:rsid w:val="00CD39A0"/>
    <w:rsid w:val="00CD39A4"/>
    <w:rsid w:val="00CD3B9C"/>
    <w:rsid w:val="00CD3E25"/>
    <w:rsid w:val="00CD3F27"/>
    <w:rsid w:val="00CD42E2"/>
    <w:rsid w:val="00CD45C7"/>
    <w:rsid w:val="00CD4682"/>
    <w:rsid w:val="00CD49CE"/>
    <w:rsid w:val="00CD4CE0"/>
    <w:rsid w:val="00CD4D76"/>
    <w:rsid w:val="00CD4DAE"/>
    <w:rsid w:val="00CD4E29"/>
    <w:rsid w:val="00CD4E6C"/>
    <w:rsid w:val="00CD52CC"/>
    <w:rsid w:val="00CD59AF"/>
    <w:rsid w:val="00CD5A6A"/>
    <w:rsid w:val="00CD5C61"/>
    <w:rsid w:val="00CD60A0"/>
    <w:rsid w:val="00CD6259"/>
    <w:rsid w:val="00CD64A1"/>
    <w:rsid w:val="00CD64F0"/>
    <w:rsid w:val="00CD66F5"/>
    <w:rsid w:val="00CD67EC"/>
    <w:rsid w:val="00CD6870"/>
    <w:rsid w:val="00CD69D1"/>
    <w:rsid w:val="00CD6C9B"/>
    <w:rsid w:val="00CD6EC0"/>
    <w:rsid w:val="00CD6FA8"/>
    <w:rsid w:val="00CD70AD"/>
    <w:rsid w:val="00CD7159"/>
    <w:rsid w:val="00CD7298"/>
    <w:rsid w:val="00CD769A"/>
    <w:rsid w:val="00CD776A"/>
    <w:rsid w:val="00CD7884"/>
    <w:rsid w:val="00CD7A28"/>
    <w:rsid w:val="00CD7B60"/>
    <w:rsid w:val="00CD7E85"/>
    <w:rsid w:val="00CD7E96"/>
    <w:rsid w:val="00CD7FC4"/>
    <w:rsid w:val="00CD7FD0"/>
    <w:rsid w:val="00CE02EF"/>
    <w:rsid w:val="00CE0365"/>
    <w:rsid w:val="00CE0839"/>
    <w:rsid w:val="00CE096F"/>
    <w:rsid w:val="00CE0BE2"/>
    <w:rsid w:val="00CE1237"/>
    <w:rsid w:val="00CE1257"/>
    <w:rsid w:val="00CE15E2"/>
    <w:rsid w:val="00CE1709"/>
    <w:rsid w:val="00CE17C0"/>
    <w:rsid w:val="00CE18E8"/>
    <w:rsid w:val="00CE1D4A"/>
    <w:rsid w:val="00CE26C5"/>
    <w:rsid w:val="00CE280E"/>
    <w:rsid w:val="00CE2B79"/>
    <w:rsid w:val="00CE31F3"/>
    <w:rsid w:val="00CE32B7"/>
    <w:rsid w:val="00CE33A5"/>
    <w:rsid w:val="00CE34E3"/>
    <w:rsid w:val="00CE3887"/>
    <w:rsid w:val="00CE392F"/>
    <w:rsid w:val="00CE3B52"/>
    <w:rsid w:val="00CE3C03"/>
    <w:rsid w:val="00CE3CF3"/>
    <w:rsid w:val="00CE3D7B"/>
    <w:rsid w:val="00CE3DAF"/>
    <w:rsid w:val="00CE3DCB"/>
    <w:rsid w:val="00CE3E13"/>
    <w:rsid w:val="00CE3F3E"/>
    <w:rsid w:val="00CE42E3"/>
    <w:rsid w:val="00CE49B3"/>
    <w:rsid w:val="00CE4CEE"/>
    <w:rsid w:val="00CE4D17"/>
    <w:rsid w:val="00CE504E"/>
    <w:rsid w:val="00CE509D"/>
    <w:rsid w:val="00CE51A0"/>
    <w:rsid w:val="00CE5A08"/>
    <w:rsid w:val="00CE5A58"/>
    <w:rsid w:val="00CE5AD1"/>
    <w:rsid w:val="00CE5C36"/>
    <w:rsid w:val="00CE5DB2"/>
    <w:rsid w:val="00CE60C9"/>
    <w:rsid w:val="00CE6226"/>
    <w:rsid w:val="00CE64C0"/>
    <w:rsid w:val="00CE6FCC"/>
    <w:rsid w:val="00CE7136"/>
    <w:rsid w:val="00CE72C4"/>
    <w:rsid w:val="00CE747B"/>
    <w:rsid w:val="00CE754E"/>
    <w:rsid w:val="00CE75D9"/>
    <w:rsid w:val="00CE768A"/>
    <w:rsid w:val="00CE7AF2"/>
    <w:rsid w:val="00CE7F83"/>
    <w:rsid w:val="00CF04FB"/>
    <w:rsid w:val="00CF06D8"/>
    <w:rsid w:val="00CF09B0"/>
    <w:rsid w:val="00CF0BA3"/>
    <w:rsid w:val="00CF0CE3"/>
    <w:rsid w:val="00CF11B8"/>
    <w:rsid w:val="00CF12CE"/>
    <w:rsid w:val="00CF159C"/>
    <w:rsid w:val="00CF159F"/>
    <w:rsid w:val="00CF1CE1"/>
    <w:rsid w:val="00CF1F84"/>
    <w:rsid w:val="00CF2328"/>
    <w:rsid w:val="00CF236C"/>
    <w:rsid w:val="00CF242E"/>
    <w:rsid w:val="00CF256A"/>
    <w:rsid w:val="00CF2689"/>
    <w:rsid w:val="00CF31C0"/>
    <w:rsid w:val="00CF32B8"/>
    <w:rsid w:val="00CF35B2"/>
    <w:rsid w:val="00CF362C"/>
    <w:rsid w:val="00CF37C4"/>
    <w:rsid w:val="00CF3899"/>
    <w:rsid w:val="00CF3916"/>
    <w:rsid w:val="00CF3CCF"/>
    <w:rsid w:val="00CF3EED"/>
    <w:rsid w:val="00CF4322"/>
    <w:rsid w:val="00CF43DA"/>
    <w:rsid w:val="00CF4403"/>
    <w:rsid w:val="00CF45C1"/>
    <w:rsid w:val="00CF4764"/>
    <w:rsid w:val="00CF47B1"/>
    <w:rsid w:val="00CF4A3A"/>
    <w:rsid w:val="00CF4D5B"/>
    <w:rsid w:val="00CF547F"/>
    <w:rsid w:val="00CF557C"/>
    <w:rsid w:val="00CF5759"/>
    <w:rsid w:val="00CF58B7"/>
    <w:rsid w:val="00CF5AB1"/>
    <w:rsid w:val="00CF5C06"/>
    <w:rsid w:val="00CF5E36"/>
    <w:rsid w:val="00CF6389"/>
    <w:rsid w:val="00CF66EA"/>
    <w:rsid w:val="00CF6A48"/>
    <w:rsid w:val="00CF77D2"/>
    <w:rsid w:val="00CF7B80"/>
    <w:rsid w:val="00D001DA"/>
    <w:rsid w:val="00D0031B"/>
    <w:rsid w:val="00D00563"/>
    <w:rsid w:val="00D005B0"/>
    <w:rsid w:val="00D00600"/>
    <w:rsid w:val="00D00938"/>
    <w:rsid w:val="00D00D35"/>
    <w:rsid w:val="00D00E94"/>
    <w:rsid w:val="00D01065"/>
    <w:rsid w:val="00D010DA"/>
    <w:rsid w:val="00D01943"/>
    <w:rsid w:val="00D01DAC"/>
    <w:rsid w:val="00D01E06"/>
    <w:rsid w:val="00D01F92"/>
    <w:rsid w:val="00D01FA8"/>
    <w:rsid w:val="00D0209E"/>
    <w:rsid w:val="00D022CC"/>
    <w:rsid w:val="00D0245F"/>
    <w:rsid w:val="00D024C4"/>
    <w:rsid w:val="00D029A4"/>
    <w:rsid w:val="00D02F83"/>
    <w:rsid w:val="00D03068"/>
    <w:rsid w:val="00D0314E"/>
    <w:rsid w:val="00D03481"/>
    <w:rsid w:val="00D03506"/>
    <w:rsid w:val="00D0358C"/>
    <w:rsid w:val="00D03608"/>
    <w:rsid w:val="00D0397A"/>
    <w:rsid w:val="00D039F5"/>
    <w:rsid w:val="00D03A28"/>
    <w:rsid w:val="00D03B76"/>
    <w:rsid w:val="00D03BC0"/>
    <w:rsid w:val="00D04021"/>
    <w:rsid w:val="00D044A3"/>
    <w:rsid w:val="00D048DB"/>
    <w:rsid w:val="00D04DA3"/>
    <w:rsid w:val="00D04E0C"/>
    <w:rsid w:val="00D04E95"/>
    <w:rsid w:val="00D04FDD"/>
    <w:rsid w:val="00D04FFE"/>
    <w:rsid w:val="00D051C5"/>
    <w:rsid w:val="00D05311"/>
    <w:rsid w:val="00D053DA"/>
    <w:rsid w:val="00D056E5"/>
    <w:rsid w:val="00D059E0"/>
    <w:rsid w:val="00D05BE0"/>
    <w:rsid w:val="00D05C99"/>
    <w:rsid w:val="00D06012"/>
    <w:rsid w:val="00D064BE"/>
    <w:rsid w:val="00D0667B"/>
    <w:rsid w:val="00D06DCA"/>
    <w:rsid w:val="00D073F3"/>
    <w:rsid w:val="00D0744A"/>
    <w:rsid w:val="00D076E2"/>
    <w:rsid w:val="00D07743"/>
    <w:rsid w:val="00D079DE"/>
    <w:rsid w:val="00D07EE2"/>
    <w:rsid w:val="00D10305"/>
    <w:rsid w:val="00D10431"/>
    <w:rsid w:val="00D10617"/>
    <w:rsid w:val="00D10769"/>
    <w:rsid w:val="00D1080F"/>
    <w:rsid w:val="00D10C14"/>
    <w:rsid w:val="00D10D06"/>
    <w:rsid w:val="00D110D5"/>
    <w:rsid w:val="00D1125B"/>
    <w:rsid w:val="00D118E2"/>
    <w:rsid w:val="00D119C1"/>
    <w:rsid w:val="00D11BF1"/>
    <w:rsid w:val="00D124EC"/>
    <w:rsid w:val="00D12961"/>
    <w:rsid w:val="00D12CBE"/>
    <w:rsid w:val="00D12D02"/>
    <w:rsid w:val="00D132BD"/>
    <w:rsid w:val="00D1338B"/>
    <w:rsid w:val="00D133DE"/>
    <w:rsid w:val="00D13825"/>
    <w:rsid w:val="00D1389C"/>
    <w:rsid w:val="00D13971"/>
    <w:rsid w:val="00D13CDC"/>
    <w:rsid w:val="00D13F0D"/>
    <w:rsid w:val="00D143C0"/>
    <w:rsid w:val="00D14C39"/>
    <w:rsid w:val="00D14C86"/>
    <w:rsid w:val="00D14ED4"/>
    <w:rsid w:val="00D150FD"/>
    <w:rsid w:val="00D15158"/>
    <w:rsid w:val="00D152AB"/>
    <w:rsid w:val="00D15422"/>
    <w:rsid w:val="00D15451"/>
    <w:rsid w:val="00D1573E"/>
    <w:rsid w:val="00D15A11"/>
    <w:rsid w:val="00D15A76"/>
    <w:rsid w:val="00D15C7F"/>
    <w:rsid w:val="00D15FC7"/>
    <w:rsid w:val="00D16213"/>
    <w:rsid w:val="00D16246"/>
    <w:rsid w:val="00D165D8"/>
    <w:rsid w:val="00D166C9"/>
    <w:rsid w:val="00D16E36"/>
    <w:rsid w:val="00D172DB"/>
    <w:rsid w:val="00D17360"/>
    <w:rsid w:val="00D17369"/>
    <w:rsid w:val="00D173EF"/>
    <w:rsid w:val="00D1775D"/>
    <w:rsid w:val="00D17E3E"/>
    <w:rsid w:val="00D207AB"/>
    <w:rsid w:val="00D20B84"/>
    <w:rsid w:val="00D20E65"/>
    <w:rsid w:val="00D2127A"/>
    <w:rsid w:val="00D21509"/>
    <w:rsid w:val="00D216A6"/>
    <w:rsid w:val="00D216D8"/>
    <w:rsid w:val="00D21AB6"/>
    <w:rsid w:val="00D21D0A"/>
    <w:rsid w:val="00D21E80"/>
    <w:rsid w:val="00D21F86"/>
    <w:rsid w:val="00D21FE9"/>
    <w:rsid w:val="00D22064"/>
    <w:rsid w:val="00D22416"/>
    <w:rsid w:val="00D22B22"/>
    <w:rsid w:val="00D22C3B"/>
    <w:rsid w:val="00D22DF9"/>
    <w:rsid w:val="00D23031"/>
    <w:rsid w:val="00D23749"/>
    <w:rsid w:val="00D2376C"/>
    <w:rsid w:val="00D23B9D"/>
    <w:rsid w:val="00D23C1F"/>
    <w:rsid w:val="00D24009"/>
    <w:rsid w:val="00D24315"/>
    <w:rsid w:val="00D247F1"/>
    <w:rsid w:val="00D2481E"/>
    <w:rsid w:val="00D249BA"/>
    <w:rsid w:val="00D24A25"/>
    <w:rsid w:val="00D24AE7"/>
    <w:rsid w:val="00D24CE6"/>
    <w:rsid w:val="00D24E2B"/>
    <w:rsid w:val="00D25119"/>
    <w:rsid w:val="00D25330"/>
    <w:rsid w:val="00D25656"/>
    <w:rsid w:val="00D257B7"/>
    <w:rsid w:val="00D25B2E"/>
    <w:rsid w:val="00D25CF9"/>
    <w:rsid w:val="00D2618C"/>
    <w:rsid w:val="00D2623E"/>
    <w:rsid w:val="00D26364"/>
    <w:rsid w:val="00D263DF"/>
    <w:rsid w:val="00D264B2"/>
    <w:rsid w:val="00D2651B"/>
    <w:rsid w:val="00D265A5"/>
    <w:rsid w:val="00D26701"/>
    <w:rsid w:val="00D26B0A"/>
    <w:rsid w:val="00D26EA2"/>
    <w:rsid w:val="00D270BD"/>
    <w:rsid w:val="00D2713B"/>
    <w:rsid w:val="00D272B6"/>
    <w:rsid w:val="00D27367"/>
    <w:rsid w:val="00D275E7"/>
    <w:rsid w:val="00D27D2F"/>
    <w:rsid w:val="00D27F55"/>
    <w:rsid w:val="00D30107"/>
    <w:rsid w:val="00D304CB"/>
    <w:rsid w:val="00D305D5"/>
    <w:rsid w:val="00D306CB"/>
    <w:rsid w:val="00D30886"/>
    <w:rsid w:val="00D30DA9"/>
    <w:rsid w:val="00D30DC3"/>
    <w:rsid w:val="00D30DCA"/>
    <w:rsid w:val="00D31777"/>
    <w:rsid w:val="00D31D30"/>
    <w:rsid w:val="00D31E53"/>
    <w:rsid w:val="00D32A78"/>
    <w:rsid w:val="00D32BE6"/>
    <w:rsid w:val="00D32F44"/>
    <w:rsid w:val="00D333D5"/>
    <w:rsid w:val="00D336F8"/>
    <w:rsid w:val="00D338F5"/>
    <w:rsid w:val="00D33C67"/>
    <w:rsid w:val="00D33F03"/>
    <w:rsid w:val="00D3401F"/>
    <w:rsid w:val="00D342D3"/>
    <w:rsid w:val="00D34585"/>
    <w:rsid w:val="00D34627"/>
    <w:rsid w:val="00D34630"/>
    <w:rsid w:val="00D34BBA"/>
    <w:rsid w:val="00D34BC9"/>
    <w:rsid w:val="00D352A5"/>
    <w:rsid w:val="00D35368"/>
    <w:rsid w:val="00D355E8"/>
    <w:rsid w:val="00D35643"/>
    <w:rsid w:val="00D35725"/>
    <w:rsid w:val="00D35B3B"/>
    <w:rsid w:val="00D35C93"/>
    <w:rsid w:val="00D35FB8"/>
    <w:rsid w:val="00D36177"/>
    <w:rsid w:val="00D36527"/>
    <w:rsid w:val="00D36603"/>
    <w:rsid w:val="00D367AA"/>
    <w:rsid w:val="00D36996"/>
    <w:rsid w:val="00D36A65"/>
    <w:rsid w:val="00D36C90"/>
    <w:rsid w:val="00D36D7A"/>
    <w:rsid w:val="00D371A9"/>
    <w:rsid w:val="00D3768F"/>
    <w:rsid w:val="00D37C99"/>
    <w:rsid w:val="00D37F48"/>
    <w:rsid w:val="00D37FDF"/>
    <w:rsid w:val="00D40407"/>
    <w:rsid w:val="00D40445"/>
    <w:rsid w:val="00D407A0"/>
    <w:rsid w:val="00D407F4"/>
    <w:rsid w:val="00D40B0C"/>
    <w:rsid w:val="00D40C07"/>
    <w:rsid w:val="00D40DAC"/>
    <w:rsid w:val="00D40E85"/>
    <w:rsid w:val="00D4153F"/>
    <w:rsid w:val="00D41591"/>
    <w:rsid w:val="00D41625"/>
    <w:rsid w:val="00D41804"/>
    <w:rsid w:val="00D418E1"/>
    <w:rsid w:val="00D419D0"/>
    <w:rsid w:val="00D41A48"/>
    <w:rsid w:val="00D41B09"/>
    <w:rsid w:val="00D42142"/>
    <w:rsid w:val="00D421FB"/>
    <w:rsid w:val="00D42349"/>
    <w:rsid w:val="00D42561"/>
    <w:rsid w:val="00D42653"/>
    <w:rsid w:val="00D42E89"/>
    <w:rsid w:val="00D42FED"/>
    <w:rsid w:val="00D42FEF"/>
    <w:rsid w:val="00D4352F"/>
    <w:rsid w:val="00D4358F"/>
    <w:rsid w:val="00D43648"/>
    <w:rsid w:val="00D436DD"/>
    <w:rsid w:val="00D43832"/>
    <w:rsid w:val="00D43864"/>
    <w:rsid w:val="00D4389F"/>
    <w:rsid w:val="00D439D5"/>
    <w:rsid w:val="00D43AB8"/>
    <w:rsid w:val="00D44177"/>
    <w:rsid w:val="00D442FB"/>
    <w:rsid w:val="00D443AA"/>
    <w:rsid w:val="00D44408"/>
    <w:rsid w:val="00D445B8"/>
    <w:rsid w:val="00D445EA"/>
    <w:rsid w:val="00D449C6"/>
    <w:rsid w:val="00D44A27"/>
    <w:rsid w:val="00D44C5E"/>
    <w:rsid w:val="00D44F15"/>
    <w:rsid w:val="00D44FAF"/>
    <w:rsid w:val="00D455F9"/>
    <w:rsid w:val="00D459E2"/>
    <w:rsid w:val="00D45E65"/>
    <w:rsid w:val="00D46077"/>
    <w:rsid w:val="00D460C5"/>
    <w:rsid w:val="00D464F9"/>
    <w:rsid w:val="00D467CB"/>
    <w:rsid w:val="00D46B38"/>
    <w:rsid w:val="00D46BD4"/>
    <w:rsid w:val="00D47039"/>
    <w:rsid w:val="00D474F8"/>
    <w:rsid w:val="00D47674"/>
    <w:rsid w:val="00D47784"/>
    <w:rsid w:val="00D47786"/>
    <w:rsid w:val="00D47888"/>
    <w:rsid w:val="00D50257"/>
    <w:rsid w:val="00D50374"/>
    <w:rsid w:val="00D5058C"/>
    <w:rsid w:val="00D50591"/>
    <w:rsid w:val="00D505FB"/>
    <w:rsid w:val="00D5074D"/>
    <w:rsid w:val="00D508B6"/>
    <w:rsid w:val="00D509EC"/>
    <w:rsid w:val="00D50A08"/>
    <w:rsid w:val="00D50AFB"/>
    <w:rsid w:val="00D50BC2"/>
    <w:rsid w:val="00D50C5A"/>
    <w:rsid w:val="00D50CFC"/>
    <w:rsid w:val="00D50D0D"/>
    <w:rsid w:val="00D50D49"/>
    <w:rsid w:val="00D515C1"/>
    <w:rsid w:val="00D518BF"/>
    <w:rsid w:val="00D518D3"/>
    <w:rsid w:val="00D51C3B"/>
    <w:rsid w:val="00D51D3D"/>
    <w:rsid w:val="00D51D50"/>
    <w:rsid w:val="00D51DD0"/>
    <w:rsid w:val="00D52A08"/>
    <w:rsid w:val="00D52BD7"/>
    <w:rsid w:val="00D52BFC"/>
    <w:rsid w:val="00D52CD6"/>
    <w:rsid w:val="00D5317E"/>
    <w:rsid w:val="00D534CF"/>
    <w:rsid w:val="00D53583"/>
    <w:rsid w:val="00D54714"/>
    <w:rsid w:val="00D54726"/>
    <w:rsid w:val="00D54910"/>
    <w:rsid w:val="00D54A6F"/>
    <w:rsid w:val="00D55414"/>
    <w:rsid w:val="00D55869"/>
    <w:rsid w:val="00D55BF6"/>
    <w:rsid w:val="00D563A9"/>
    <w:rsid w:val="00D563B6"/>
    <w:rsid w:val="00D5743E"/>
    <w:rsid w:val="00D57BB2"/>
    <w:rsid w:val="00D57C0E"/>
    <w:rsid w:val="00D601C9"/>
    <w:rsid w:val="00D6025F"/>
    <w:rsid w:val="00D60563"/>
    <w:rsid w:val="00D607F8"/>
    <w:rsid w:val="00D60807"/>
    <w:rsid w:val="00D6088D"/>
    <w:rsid w:val="00D609C1"/>
    <w:rsid w:val="00D60A0B"/>
    <w:rsid w:val="00D60D52"/>
    <w:rsid w:val="00D60DEA"/>
    <w:rsid w:val="00D61118"/>
    <w:rsid w:val="00D6124C"/>
    <w:rsid w:val="00D6133D"/>
    <w:rsid w:val="00D6175A"/>
    <w:rsid w:val="00D61B0B"/>
    <w:rsid w:val="00D61C5C"/>
    <w:rsid w:val="00D61EF2"/>
    <w:rsid w:val="00D621F1"/>
    <w:rsid w:val="00D62489"/>
    <w:rsid w:val="00D6268C"/>
    <w:rsid w:val="00D62B17"/>
    <w:rsid w:val="00D62B21"/>
    <w:rsid w:val="00D62B54"/>
    <w:rsid w:val="00D62CF9"/>
    <w:rsid w:val="00D6315C"/>
    <w:rsid w:val="00D631DD"/>
    <w:rsid w:val="00D6368C"/>
    <w:rsid w:val="00D637FF"/>
    <w:rsid w:val="00D63DCF"/>
    <w:rsid w:val="00D6466E"/>
    <w:rsid w:val="00D64862"/>
    <w:rsid w:val="00D64A25"/>
    <w:rsid w:val="00D64CF8"/>
    <w:rsid w:val="00D64F70"/>
    <w:rsid w:val="00D65009"/>
    <w:rsid w:val="00D651F0"/>
    <w:rsid w:val="00D65250"/>
    <w:rsid w:val="00D65588"/>
    <w:rsid w:val="00D65A61"/>
    <w:rsid w:val="00D65BEF"/>
    <w:rsid w:val="00D65F1C"/>
    <w:rsid w:val="00D66200"/>
    <w:rsid w:val="00D66867"/>
    <w:rsid w:val="00D66BA5"/>
    <w:rsid w:val="00D66E1A"/>
    <w:rsid w:val="00D67093"/>
    <w:rsid w:val="00D67221"/>
    <w:rsid w:val="00D675AB"/>
    <w:rsid w:val="00D676D1"/>
    <w:rsid w:val="00D67AFA"/>
    <w:rsid w:val="00D67DAF"/>
    <w:rsid w:val="00D70005"/>
    <w:rsid w:val="00D7010A"/>
    <w:rsid w:val="00D70156"/>
    <w:rsid w:val="00D702FC"/>
    <w:rsid w:val="00D70778"/>
    <w:rsid w:val="00D70AA5"/>
    <w:rsid w:val="00D70FDE"/>
    <w:rsid w:val="00D71153"/>
    <w:rsid w:val="00D711C9"/>
    <w:rsid w:val="00D7124D"/>
    <w:rsid w:val="00D7134E"/>
    <w:rsid w:val="00D716FA"/>
    <w:rsid w:val="00D719B4"/>
    <w:rsid w:val="00D71C73"/>
    <w:rsid w:val="00D71FEF"/>
    <w:rsid w:val="00D724F9"/>
    <w:rsid w:val="00D725F1"/>
    <w:rsid w:val="00D7269C"/>
    <w:rsid w:val="00D72768"/>
    <w:rsid w:val="00D72B07"/>
    <w:rsid w:val="00D72B8F"/>
    <w:rsid w:val="00D73144"/>
    <w:rsid w:val="00D73186"/>
    <w:rsid w:val="00D734B2"/>
    <w:rsid w:val="00D73521"/>
    <w:rsid w:val="00D735F4"/>
    <w:rsid w:val="00D739D1"/>
    <w:rsid w:val="00D73CCD"/>
    <w:rsid w:val="00D73DCB"/>
    <w:rsid w:val="00D73F10"/>
    <w:rsid w:val="00D741B7"/>
    <w:rsid w:val="00D741E2"/>
    <w:rsid w:val="00D74F24"/>
    <w:rsid w:val="00D75045"/>
    <w:rsid w:val="00D75153"/>
    <w:rsid w:val="00D759D3"/>
    <w:rsid w:val="00D75E14"/>
    <w:rsid w:val="00D7601F"/>
    <w:rsid w:val="00D7618E"/>
    <w:rsid w:val="00D7643C"/>
    <w:rsid w:val="00D76686"/>
    <w:rsid w:val="00D76BE3"/>
    <w:rsid w:val="00D76DF0"/>
    <w:rsid w:val="00D76E47"/>
    <w:rsid w:val="00D7730D"/>
    <w:rsid w:val="00D7730E"/>
    <w:rsid w:val="00D773CC"/>
    <w:rsid w:val="00D775E0"/>
    <w:rsid w:val="00D77CAA"/>
    <w:rsid w:val="00D802CC"/>
    <w:rsid w:val="00D8033D"/>
    <w:rsid w:val="00D80734"/>
    <w:rsid w:val="00D80CA7"/>
    <w:rsid w:val="00D80CF1"/>
    <w:rsid w:val="00D80DCD"/>
    <w:rsid w:val="00D80E45"/>
    <w:rsid w:val="00D80E47"/>
    <w:rsid w:val="00D8110B"/>
    <w:rsid w:val="00D81240"/>
    <w:rsid w:val="00D8171F"/>
    <w:rsid w:val="00D81925"/>
    <w:rsid w:val="00D81987"/>
    <w:rsid w:val="00D81A9E"/>
    <w:rsid w:val="00D81AC4"/>
    <w:rsid w:val="00D81B17"/>
    <w:rsid w:val="00D81BF0"/>
    <w:rsid w:val="00D81BFC"/>
    <w:rsid w:val="00D825E0"/>
    <w:rsid w:val="00D8291C"/>
    <w:rsid w:val="00D82E3D"/>
    <w:rsid w:val="00D82FAA"/>
    <w:rsid w:val="00D830DC"/>
    <w:rsid w:val="00D8348D"/>
    <w:rsid w:val="00D834B7"/>
    <w:rsid w:val="00D83CFD"/>
    <w:rsid w:val="00D83EB7"/>
    <w:rsid w:val="00D83FB1"/>
    <w:rsid w:val="00D8425A"/>
    <w:rsid w:val="00D847D4"/>
    <w:rsid w:val="00D84CED"/>
    <w:rsid w:val="00D84F39"/>
    <w:rsid w:val="00D85185"/>
    <w:rsid w:val="00D8525D"/>
    <w:rsid w:val="00D8527B"/>
    <w:rsid w:val="00D85424"/>
    <w:rsid w:val="00D8598B"/>
    <w:rsid w:val="00D859D6"/>
    <w:rsid w:val="00D85A12"/>
    <w:rsid w:val="00D86214"/>
    <w:rsid w:val="00D86254"/>
    <w:rsid w:val="00D86DD4"/>
    <w:rsid w:val="00D86E7E"/>
    <w:rsid w:val="00D87072"/>
    <w:rsid w:val="00D8734F"/>
    <w:rsid w:val="00D8740A"/>
    <w:rsid w:val="00D8747A"/>
    <w:rsid w:val="00D87597"/>
    <w:rsid w:val="00D87B1E"/>
    <w:rsid w:val="00D87CAF"/>
    <w:rsid w:val="00D9015B"/>
    <w:rsid w:val="00D90234"/>
    <w:rsid w:val="00D9094A"/>
    <w:rsid w:val="00D90A61"/>
    <w:rsid w:val="00D90EDB"/>
    <w:rsid w:val="00D91078"/>
    <w:rsid w:val="00D91113"/>
    <w:rsid w:val="00D914E9"/>
    <w:rsid w:val="00D916EA"/>
    <w:rsid w:val="00D917F9"/>
    <w:rsid w:val="00D91A05"/>
    <w:rsid w:val="00D92449"/>
    <w:rsid w:val="00D924E5"/>
    <w:rsid w:val="00D9255A"/>
    <w:rsid w:val="00D92779"/>
    <w:rsid w:val="00D92B41"/>
    <w:rsid w:val="00D92BA5"/>
    <w:rsid w:val="00D92CA6"/>
    <w:rsid w:val="00D9316F"/>
    <w:rsid w:val="00D93374"/>
    <w:rsid w:val="00D933A9"/>
    <w:rsid w:val="00D933B5"/>
    <w:rsid w:val="00D9357E"/>
    <w:rsid w:val="00D93A75"/>
    <w:rsid w:val="00D93C60"/>
    <w:rsid w:val="00D93CCA"/>
    <w:rsid w:val="00D93F55"/>
    <w:rsid w:val="00D94369"/>
    <w:rsid w:val="00D94B3F"/>
    <w:rsid w:val="00D94DC4"/>
    <w:rsid w:val="00D94FEF"/>
    <w:rsid w:val="00D950D9"/>
    <w:rsid w:val="00D95452"/>
    <w:rsid w:val="00D95BE5"/>
    <w:rsid w:val="00D9628A"/>
    <w:rsid w:val="00D96328"/>
    <w:rsid w:val="00D96449"/>
    <w:rsid w:val="00D96583"/>
    <w:rsid w:val="00D9664C"/>
    <w:rsid w:val="00D96768"/>
    <w:rsid w:val="00D9678D"/>
    <w:rsid w:val="00D968C1"/>
    <w:rsid w:val="00D96A82"/>
    <w:rsid w:val="00D96EC6"/>
    <w:rsid w:val="00D974DA"/>
    <w:rsid w:val="00D97545"/>
    <w:rsid w:val="00D9759D"/>
    <w:rsid w:val="00D97650"/>
    <w:rsid w:val="00D97A89"/>
    <w:rsid w:val="00D97F22"/>
    <w:rsid w:val="00D97F3C"/>
    <w:rsid w:val="00DA0312"/>
    <w:rsid w:val="00DA04A9"/>
    <w:rsid w:val="00DA04B1"/>
    <w:rsid w:val="00DA04C3"/>
    <w:rsid w:val="00DA05B3"/>
    <w:rsid w:val="00DA0641"/>
    <w:rsid w:val="00DA0731"/>
    <w:rsid w:val="00DA0911"/>
    <w:rsid w:val="00DA0A12"/>
    <w:rsid w:val="00DA0E81"/>
    <w:rsid w:val="00DA0F8F"/>
    <w:rsid w:val="00DA116B"/>
    <w:rsid w:val="00DA1255"/>
    <w:rsid w:val="00DA1455"/>
    <w:rsid w:val="00DA18E4"/>
    <w:rsid w:val="00DA1941"/>
    <w:rsid w:val="00DA19D7"/>
    <w:rsid w:val="00DA1CE0"/>
    <w:rsid w:val="00DA28D4"/>
    <w:rsid w:val="00DA2C45"/>
    <w:rsid w:val="00DA32A5"/>
    <w:rsid w:val="00DA35E3"/>
    <w:rsid w:val="00DA39BD"/>
    <w:rsid w:val="00DA3C02"/>
    <w:rsid w:val="00DA3D89"/>
    <w:rsid w:val="00DA40AD"/>
    <w:rsid w:val="00DA45AF"/>
    <w:rsid w:val="00DA49D5"/>
    <w:rsid w:val="00DA4D55"/>
    <w:rsid w:val="00DA55EA"/>
    <w:rsid w:val="00DA6031"/>
    <w:rsid w:val="00DA6185"/>
    <w:rsid w:val="00DA6352"/>
    <w:rsid w:val="00DA682C"/>
    <w:rsid w:val="00DA6D82"/>
    <w:rsid w:val="00DA6EE6"/>
    <w:rsid w:val="00DA70AA"/>
    <w:rsid w:val="00DA767D"/>
    <w:rsid w:val="00DA774B"/>
    <w:rsid w:val="00DA7AB4"/>
    <w:rsid w:val="00DA7B11"/>
    <w:rsid w:val="00DA7BCA"/>
    <w:rsid w:val="00DA7ED5"/>
    <w:rsid w:val="00DB0455"/>
    <w:rsid w:val="00DB06B5"/>
    <w:rsid w:val="00DB07C9"/>
    <w:rsid w:val="00DB0AAF"/>
    <w:rsid w:val="00DB0C0F"/>
    <w:rsid w:val="00DB0E15"/>
    <w:rsid w:val="00DB0E4A"/>
    <w:rsid w:val="00DB1210"/>
    <w:rsid w:val="00DB12B0"/>
    <w:rsid w:val="00DB13D7"/>
    <w:rsid w:val="00DB1765"/>
    <w:rsid w:val="00DB1A35"/>
    <w:rsid w:val="00DB1B6A"/>
    <w:rsid w:val="00DB1C3F"/>
    <w:rsid w:val="00DB2057"/>
    <w:rsid w:val="00DB2825"/>
    <w:rsid w:val="00DB2EF9"/>
    <w:rsid w:val="00DB35A0"/>
    <w:rsid w:val="00DB365A"/>
    <w:rsid w:val="00DB369F"/>
    <w:rsid w:val="00DB3AE8"/>
    <w:rsid w:val="00DB3B00"/>
    <w:rsid w:val="00DB546A"/>
    <w:rsid w:val="00DB598E"/>
    <w:rsid w:val="00DB5BDE"/>
    <w:rsid w:val="00DB5C9E"/>
    <w:rsid w:val="00DB6430"/>
    <w:rsid w:val="00DB64A7"/>
    <w:rsid w:val="00DB6E3B"/>
    <w:rsid w:val="00DB7250"/>
    <w:rsid w:val="00DB73C7"/>
    <w:rsid w:val="00DB7823"/>
    <w:rsid w:val="00DB7F78"/>
    <w:rsid w:val="00DC0309"/>
    <w:rsid w:val="00DC04E5"/>
    <w:rsid w:val="00DC064B"/>
    <w:rsid w:val="00DC079C"/>
    <w:rsid w:val="00DC0CC3"/>
    <w:rsid w:val="00DC0D01"/>
    <w:rsid w:val="00DC1595"/>
    <w:rsid w:val="00DC1A33"/>
    <w:rsid w:val="00DC1B2A"/>
    <w:rsid w:val="00DC1C76"/>
    <w:rsid w:val="00DC1C98"/>
    <w:rsid w:val="00DC1CD5"/>
    <w:rsid w:val="00DC21E4"/>
    <w:rsid w:val="00DC23B0"/>
    <w:rsid w:val="00DC2661"/>
    <w:rsid w:val="00DC26D0"/>
    <w:rsid w:val="00DC2716"/>
    <w:rsid w:val="00DC2A35"/>
    <w:rsid w:val="00DC2BB8"/>
    <w:rsid w:val="00DC2E86"/>
    <w:rsid w:val="00DC30EB"/>
    <w:rsid w:val="00DC32DE"/>
    <w:rsid w:val="00DC363E"/>
    <w:rsid w:val="00DC37AD"/>
    <w:rsid w:val="00DC3CF3"/>
    <w:rsid w:val="00DC41CE"/>
    <w:rsid w:val="00DC48A8"/>
    <w:rsid w:val="00DC48E7"/>
    <w:rsid w:val="00DC4995"/>
    <w:rsid w:val="00DC4C6F"/>
    <w:rsid w:val="00DC4DA5"/>
    <w:rsid w:val="00DC4EA2"/>
    <w:rsid w:val="00DC5042"/>
    <w:rsid w:val="00DC5115"/>
    <w:rsid w:val="00DC532A"/>
    <w:rsid w:val="00DC540F"/>
    <w:rsid w:val="00DC58D5"/>
    <w:rsid w:val="00DC5948"/>
    <w:rsid w:val="00DC5ABE"/>
    <w:rsid w:val="00DC5FBD"/>
    <w:rsid w:val="00DC656F"/>
    <w:rsid w:val="00DC6D30"/>
    <w:rsid w:val="00DC7041"/>
    <w:rsid w:val="00DC72D7"/>
    <w:rsid w:val="00DC7472"/>
    <w:rsid w:val="00DC74FC"/>
    <w:rsid w:val="00DC76F6"/>
    <w:rsid w:val="00DC785D"/>
    <w:rsid w:val="00DC7E1A"/>
    <w:rsid w:val="00DC7E33"/>
    <w:rsid w:val="00DC7F2B"/>
    <w:rsid w:val="00DD0733"/>
    <w:rsid w:val="00DD0949"/>
    <w:rsid w:val="00DD0E91"/>
    <w:rsid w:val="00DD12B0"/>
    <w:rsid w:val="00DD1607"/>
    <w:rsid w:val="00DD163A"/>
    <w:rsid w:val="00DD1675"/>
    <w:rsid w:val="00DD1699"/>
    <w:rsid w:val="00DD19DE"/>
    <w:rsid w:val="00DD1BA5"/>
    <w:rsid w:val="00DD1FB1"/>
    <w:rsid w:val="00DD1FD7"/>
    <w:rsid w:val="00DD2171"/>
    <w:rsid w:val="00DD23EB"/>
    <w:rsid w:val="00DD24AF"/>
    <w:rsid w:val="00DD269B"/>
    <w:rsid w:val="00DD2A6D"/>
    <w:rsid w:val="00DD2DA4"/>
    <w:rsid w:val="00DD2F51"/>
    <w:rsid w:val="00DD30B5"/>
    <w:rsid w:val="00DD3312"/>
    <w:rsid w:val="00DD34B6"/>
    <w:rsid w:val="00DD350C"/>
    <w:rsid w:val="00DD3701"/>
    <w:rsid w:val="00DD381C"/>
    <w:rsid w:val="00DD3900"/>
    <w:rsid w:val="00DD3C78"/>
    <w:rsid w:val="00DD3D5D"/>
    <w:rsid w:val="00DD3E50"/>
    <w:rsid w:val="00DD3EC6"/>
    <w:rsid w:val="00DD44CF"/>
    <w:rsid w:val="00DD4718"/>
    <w:rsid w:val="00DD4DF0"/>
    <w:rsid w:val="00DD526F"/>
    <w:rsid w:val="00DD5528"/>
    <w:rsid w:val="00DD5B7D"/>
    <w:rsid w:val="00DD6491"/>
    <w:rsid w:val="00DD64F8"/>
    <w:rsid w:val="00DD6533"/>
    <w:rsid w:val="00DD65D1"/>
    <w:rsid w:val="00DD6611"/>
    <w:rsid w:val="00DD67CC"/>
    <w:rsid w:val="00DD67E2"/>
    <w:rsid w:val="00DD6805"/>
    <w:rsid w:val="00DD7571"/>
    <w:rsid w:val="00DD78A8"/>
    <w:rsid w:val="00DD7A67"/>
    <w:rsid w:val="00DE0187"/>
    <w:rsid w:val="00DE01E5"/>
    <w:rsid w:val="00DE03A4"/>
    <w:rsid w:val="00DE0549"/>
    <w:rsid w:val="00DE07B3"/>
    <w:rsid w:val="00DE0ADA"/>
    <w:rsid w:val="00DE0B7A"/>
    <w:rsid w:val="00DE0F81"/>
    <w:rsid w:val="00DE11C4"/>
    <w:rsid w:val="00DE1469"/>
    <w:rsid w:val="00DE1547"/>
    <w:rsid w:val="00DE17D9"/>
    <w:rsid w:val="00DE1D6A"/>
    <w:rsid w:val="00DE1D99"/>
    <w:rsid w:val="00DE1DB0"/>
    <w:rsid w:val="00DE1DFF"/>
    <w:rsid w:val="00DE21C3"/>
    <w:rsid w:val="00DE2223"/>
    <w:rsid w:val="00DE23EC"/>
    <w:rsid w:val="00DE26A1"/>
    <w:rsid w:val="00DE26FA"/>
    <w:rsid w:val="00DE2797"/>
    <w:rsid w:val="00DE295C"/>
    <w:rsid w:val="00DE2BCA"/>
    <w:rsid w:val="00DE2C39"/>
    <w:rsid w:val="00DE2F7D"/>
    <w:rsid w:val="00DE2F91"/>
    <w:rsid w:val="00DE30AD"/>
    <w:rsid w:val="00DE3224"/>
    <w:rsid w:val="00DE327A"/>
    <w:rsid w:val="00DE341D"/>
    <w:rsid w:val="00DE37AC"/>
    <w:rsid w:val="00DE39BF"/>
    <w:rsid w:val="00DE3BF9"/>
    <w:rsid w:val="00DE3FA6"/>
    <w:rsid w:val="00DE4068"/>
    <w:rsid w:val="00DE4219"/>
    <w:rsid w:val="00DE4727"/>
    <w:rsid w:val="00DE4F01"/>
    <w:rsid w:val="00DE5143"/>
    <w:rsid w:val="00DE517C"/>
    <w:rsid w:val="00DE53EF"/>
    <w:rsid w:val="00DE5477"/>
    <w:rsid w:val="00DE5479"/>
    <w:rsid w:val="00DE5814"/>
    <w:rsid w:val="00DE58A2"/>
    <w:rsid w:val="00DE5A8D"/>
    <w:rsid w:val="00DE5B55"/>
    <w:rsid w:val="00DE6439"/>
    <w:rsid w:val="00DE6BA4"/>
    <w:rsid w:val="00DE6BBC"/>
    <w:rsid w:val="00DE6F07"/>
    <w:rsid w:val="00DE73A6"/>
    <w:rsid w:val="00DE7647"/>
    <w:rsid w:val="00DE77D1"/>
    <w:rsid w:val="00DE780D"/>
    <w:rsid w:val="00DE7A50"/>
    <w:rsid w:val="00DE7A53"/>
    <w:rsid w:val="00DF00DD"/>
    <w:rsid w:val="00DF034E"/>
    <w:rsid w:val="00DF0D20"/>
    <w:rsid w:val="00DF0D9A"/>
    <w:rsid w:val="00DF0DB4"/>
    <w:rsid w:val="00DF1171"/>
    <w:rsid w:val="00DF13A7"/>
    <w:rsid w:val="00DF1408"/>
    <w:rsid w:val="00DF1477"/>
    <w:rsid w:val="00DF188E"/>
    <w:rsid w:val="00DF1E15"/>
    <w:rsid w:val="00DF20D3"/>
    <w:rsid w:val="00DF2133"/>
    <w:rsid w:val="00DF2BEB"/>
    <w:rsid w:val="00DF2C3B"/>
    <w:rsid w:val="00DF31C6"/>
    <w:rsid w:val="00DF3564"/>
    <w:rsid w:val="00DF384D"/>
    <w:rsid w:val="00DF39A5"/>
    <w:rsid w:val="00DF40F8"/>
    <w:rsid w:val="00DF418D"/>
    <w:rsid w:val="00DF41F9"/>
    <w:rsid w:val="00DF4282"/>
    <w:rsid w:val="00DF42E0"/>
    <w:rsid w:val="00DF477A"/>
    <w:rsid w:val="00DF47D9"/>
    <w:rsid w:val="00DF4831"/>
    <w:rsid w:val="00DF486D"/>
    <w:rsid w:val="00DF48E5"/>
    <w:rsid w:val="00DF4A15"/>
    <w:rsid w:val="00DF4A56"/>
    <w:rsid w:val="00DF5436"/>
    <w:rsid w:val="00DF5701"/>
    <w:rsid w:val="00DF572C"/>
    <w:rsid w:val="00DF57B8"/>
    <w:rsid w:val="00DF59C3"/>
    <w:rsid w:val="00DF5B56"/>
    <w:rsid w:val="00DF5EE0"/>
    <w:rsid w:val="00DF5F5F"/>
    <w:rsid w:val="00DF620A"/>
    <w:rsid w:val="00DF6386"/>
    <w:rsid w:val="00DF6C7F"/>
    <w:rsid w:val="00DF6CCA"/>
    <w:rsid w:val="00DF6DBB"/>
    <w:rsid w:val="00DF6FD4"/>
    <w:rsid w:val="00DF794C"/>
    <w:rsid w:val="00DF7AAE"/>
    <w:rsid w:val="00DF7B46"/>
    <w:rsid w:val="00DF7B7B"/>
    <w:rsid w:val="00E0002A"/>
    <w:rsid w:val="00E004F4"/>
    <w:rsid w:val="00E0081C"/>
    <w:rsid w:val="00E00E51"/>
    <w:rsid w:val="00E01106"/>
    <w:rsid w:val="00E01116"/>
    <w:rsid w:val="00E01158"/>
    <w:rsid w:val="00E0149A"/>
    <w:rsid w:val="00E01C72"/>
    <w:rsid w:val="00E021AD"/>
    <w:rsid w:val="00E023BC"/>
    <w:rsid w:val="00E0255C"/>
    <w:rsid w:val="00E028AD"/>
    <w:rsid w:val="00E028D3"/>
    <w:rsid w:val="00E02927"/>
    <w:rsid w:val="00E02A1C"/>
    <w:rsid w:val="00E031DA"/>
    <w:rsid w:val="00E03251"/>
    <w:rsid w:val="00E032EA"/>
    <w:rsid w:val="00E03337"/>
    <w:rsid w:val="00E03CB1"/>
    <w:rsid w:val="00E03D0A"/>
    <w:rsid w:val="00E03F65"/>
    <w:rsid w:val="00E03F82"/>
    <w:rsid w:val="00E0440D"/>
    <w:rsid w:val="00E047CC"/>
    <w:rsid w:val="00E04B80"/>
    <w:rsid w:val="00E04CEE"/>
    <w:rsid w:val="00E04D22"/>
    <w:rsid w:val="00E04E02"/>
    <w:rsid w:val="00E04E86"/>
    <w:rsid w:val="00E04ED0"/>
    <w:rsid w:val="00E056B3"/>
    <w:rsid w:val="00E0608A"/>
    <w:rsid w:val="00E06168"/>
    <w:rsid w:val="00E0618F"/>
    <w:rsid w:val="00E06200"/>
    <w:rsid w:val="00E062E0"/>
    <w:rsid w:val="00E0663B"/>
    <w:rsid w:val="00E06836"/>
    <w:rsid w:val="00E06BB8"/>
    <w:rsid w:val="00E06C72"/>
    <w:rsid w:val="00E06E18"/>
    <w:rsid w:val="00E07324"/>
    <w:rsid w:val="00E07387"/>
    <w:rsid w:val="00E07AC8"/>
    <w:rsid w:val="00E07BDB"/>
    <w:rsid w:val="00E07E60"/>
    <w:rsid w:val="00E107DD"/>
    <w:rsid w:val="00E10CC2"/>
    <w:rsid w:val="00E10DED"/>
    <w:rsid w:val="00E111C4"/>
    <w:rsid w:val="00E1130E"/>
    <w:rsid w:val="00E114C5"/>
    <w:rsid w:val="00E1153A"/>
    <w:rsid w:val="00E11C32"/>
    <w:rsid w:val="00E12784"/>
    <w:rsid w:val="00E13608"/>
    <w:rsid w:val="00E13640"/>
    <w:rsid w:val="00E139B1"/>
    <w:rsid w:val="00E1438C"/>
    <w:rsid w:val="00E145CE"/>
    <w:rsid w:val="00E14D5D"/>
    <w:rsid w:val="00E14F3B"/>
    <w:rsid w:val="00E15070"/>
    <w:rsid w:val="00E152CB"/>
    <w:rsid w:val="00E1545D"/>
    <w:rsid w:val="00E15543"/>
    <w:rsid w:val="00E15685"/>
    <w:rsid w:val="00E157D9"/>
    <w:rsid w:val="00E161F0"/>
    <w:rsid w:val="00E164CD"/>
    <w:rsid w:val="00E16805"/>
    <w:rsid w:val="00E16940"/>
    <w:rsid w:val="00E16992"/>
    <w:rsid w:val="00E16A61"/>
    <w:rsid w:val="00E16C64"/>
    <w:rsid w:val="00E16D27"/>
    <w:rsid w:val="00E16E44"/>
    <w:rsid w:val="00E16F3E"/>
    <w:rsid w:val="00E16F5F"/>
    <w:rsid w:val="00E17355"/>
    <w:rsid w:val="00E173B6"/>
    <w:rsid w:val="00E17512"/>
    <w:rsid w:val="00E175AB"/>
    <w:rsid w:val="00E1779E"/>
    <w:rsid w:val="00E17A87"/>
    <w:rsid w:val="00E17AF8"/>
    <w:rsid w:val="00E17CE0"/>
    <w:rsid w:val="00E17E49"/>
    <w:rsid w:val="00E20146"/>
    <w:rsid w:val="00E20356"/>
    <w:rsid w:val="00E20522"/>
    <w:rsid w:val="00E20543"/>
    <w:rsid w:val="00E206E5"/>
    <w:rsid w:val="00E20EB7"/>
    <w:rsid w:val="00E2108C"/>
    <w:rsid w:val="00E21735"/>
    <w:rsid w:val="00E217A6"/>
    <w:rsid w:val="00E2181F"/>
    <w:rsid w:val="00E218A3"/>
    <w:rsid w:val="00E21979"/>
    <w:rsid w:val="00E21C90"/>
    <w:rsid w:val="00E22357"/>
    <w:rsid w:val="00E2294E"/>
    <w:rsid w:val="00E22AF9"/>
    <w:rsid w:val="00E22C4C"/>
    <w:rsid w:val="00E23132"/>
    <w:rsid w:val="00E231E3"/>
    <w:rsid w:val="00E23412"/>
    <w:rsid w:val="00E2392E"/>
    <w:rsid w:val="00E23AFF"/>
    <w:rsid w:val="00E240ED"/>
    <w:rsid w:val="00E24205"/>
    <w:rsid w:val="00E243C1"/>
    <w:rsid w:val="00E24668"/>
    <w:rsid w:val="00E24830"/>
    <w:rsid w:val="00E24CC4"/>
    <w:rsid w:val="00E24D1B"/>
    <w:rsid w:val="00E24E4D"/>
    <w:rsid w:val="00E24F17"/>
    <w:rsid w:val="00E25354"/>
    <w:rsid w:val="00E255C1"/>
    <w:rsid w:val="00E255EC"/>
    <w:rsid w:val="00E256D1"/>
    <w:rsid w:val="00E25720"/>
    <w:rsid w:val="00E258CC"/>
    <w:rsid w:val="00E25954"/>
    <w:rsid w:val="00E25A13"/>
    <w:rsid w:val="00E25A1F"/>
    <w:rsid w:val="00E25F77"/>
    <w:rsid w:val="00E25FAF"/>
    <w:rsid w:val="00E25FC6"/>
    <w:rsid w:val="00E262DB"/>
    <w:rsid w:val="00E2675F"/>
    <w:rsid w:val="00E269CD"/>
    <w:rsid w:val="00E26CF6"/>
    <w:rsid w:val="00E2719A"/>
    <w:rsid w:val="00E271EF"/>
    <w:rsid w:val="00E27305"/>
    <w:rsid w:val="00E27730"/>
    <w:rsid w:val="00E277DC"/>
    <w:rsid w:val="00E2784C"/>
    <w:rsid w:val="00E2793C"/>
    <w:rsid w:val="00E27AC4"/>
    <w:rsid w:val="00E27CAF"/>
    <w:rsid w:val="00E27DC3"/>
    <w:rsid w:val="00E27E1D"/>
    <w:rsid w:val="00E27FF5"/>
    <w:rsid w:val="00E3001E"/>
    <w:rsid w:val="00E30277"/>
    <w:rsid w:val="00E3042C"/>
    <w:rsid w:val="00E30582"/>
    <w:rsid w:val="00E30971"/>
    <w:rsid w:val="00E30A4A"/>
    <w:rsid w:val="00E310D2"/>
    <w:rsid w:val="00E319FE"/>
    <w:rsid w:val="00E31A68"/>
    <w:rsid w:val="00E32136"/>
    <w:rsid w:val="00E32285"/>
    <w:rsid w:val="00E3237A"/>
    <w:rsid w:val="00E325DA"/>
    <w:rsid w:val="00E328CF"/>
    <w:rsid w:val="00E32A0C"/>
    <w:rsid w:val="00E32D25"/>
    <w:rsid w:val="00E32ED4"/>
    <w:rsid w:val="00E33020"/>
    <w:rsid w:val="00E3306A"/>
    <w:rsid w:val="00E33248"/>
    <w:rsid w:val="00E332A2"/>
    <w:rsid w:val="00E332D0"/>
    <w:rsid w:val="00E336E5"/>
    <w:rsid w:val="00E338EC"/>
    <w:rsid w:val="00E33C6A"/>
    <w:rsid w:val="00E3436C"/>
    <w:rsid w:val="00E343AF"/>
    <w:rsid w:val="00E345E6"/>
    <w:rsid w:val="00E3474E"/>
    <w:rsid w:val="00E34A74"/>
    <w:rsid w:val="00E34F0E"/>
    <w:rsid w:val="00E352A1"/>
    <w:rsid w:val="00E3534A"/>
    <w:rsid w:val="00E3537A"/>
    <w:rsid w:val="00E35543"/>
    <w:rsid w:val="00E35804"/>
    <w:rsid w:val="00E35AAB"/>
    <w:rsid w:val="00E35B15"/>
    <w:rsid w:val="00E35C2A"/>
    <w:rsid w:val="00E35E01"/>
    <w:rsid w:val="00E35F3F"/>
    <w:rsid w:val="00E36219"/>
    <w:rsid w:val="00E3634B"/>
    <w:rsid w:val="00E363F4"/>
    <w:rsid w:val="00E3671E"/>
    <w:rsid w:val="00E36990"/>
    <w:rsid w:val="00E36AAA"/>
    <w:rsid w:val="00E36B77"/>
    <w:rsid w:val="00E36D7A"/>
    <w:rsid w:val="00E37539"/>
    <w:rsid w:val="00E3761A"/>
    <w:rsid w:val="00E3765A"/>
    <w:rsid w:val="00E3777C"/>
    <w:rsid w:val="00E37819"/>
    <w:rsid w:val="00E3781B"/>
    <w:rsid w:val="00E37C0C"/>
    <w:rsid w:val="00E37F20"/>
    <w:rsid w:val="00E402DF"/>
    <w:rsid w:val="00E4030A"/>
    <w:rsid w:val="00E40AC1"/>
    <w:rsid w:val="00E40EED"/>
    <w:rsid w:val="00E4100B"/>
    <w:rsid w:val="00E411D6"/>
    <w:rsid w:val="00E41366"/>
    <w:rsid w:val="00E4141A"/>
    <w:rsid w:val="00E41B6A"/>
    <w:rsid w:val="00E41E02"/>
    <w:rsid w:val="00E41E6B"/>
    <w:rsid w:val="00E42237"/>
    <w:rsid w:val="00E4234B"/>
    <w:rsid w:val="00E4298C"/>
    <w:rsid w:val="00E42D54"/>
    <w:rsid w:val="00E42E70"/>
    <w:rsid w:val="00E42EFA"/>
    <w:rsid w:val="00E42F75"/>
    <w:rsid w:val="00E43614"/>
    <w:rsid w:val="00E436FB"/>
    <w:rsid w:val="00E437CE"/>
    <w:rsid w:val="00E43986"/>
    <w:rsid w:val="00E43AE2"/>
    <w:rsid w:val="00E43B95"/>
    <w:rsid w:val="00E43E66"/>
    <w:rsid w:val="00E44427"/>
    <w:rsid w:val="00E445D8"/>
    <w:rsid w:val="00E449CB"/>
    <w:rsid w:val="00E45501"/>
    <w:rsid w:val="00E456CB"/>
    <w:rsid w:val="00E45847"/>
    <w:rsid w:val="00E461B6"/>
    <w:rsid w:val="00E462E6"/>
    <w:rsid w:val="00E46494"/>
    <w:rsid w:val="00E46552"/>
    <w:rsid w:val="00E46695"/>
    <w:rsid w:val="00E46EE5"/>
    <w:rsid w:val="00E46F29"/>
    <w:rsid w:val="00E46F8E"/>
    <w:rsid w:val="00E4720F"/>
    <w:rsid w:val="00E479AF"/>
    <w:rsid w:val="00E47A4D"/>
    <w:rsid w:val="00E47A75"/>
    <w:rsid w:val="00E47CEC"/>
    <w:rsid w:val="00E50163"/>
    <w:rsid w:val="00E50449"/>
    <w:rsid w:val="00E50962"/>
    <w:rsid w:val="00E50AFF"/>
    <w:rsid w:val="00E50C6E"/>
    <w:rsid w:val="00E50D90"/>
    <w:rsid w:val="00E50E98"/>
    <w:rsid w:val="00E51104"/>
    <w:rsid w:val="00E514C6"/>
    <w:rsid w:val="00E517CA"/>
    <w:rsid w:val="00E519C0"/>
    <w:rsid w:val="00E51DCA"/>
    <w:rsid w:val="00E51E2D"/>
    <w:rsid w:val="00E51E75"/>
    <w:rsid w:val="00E51FF4"/>
    <w:rsid w:val="00E526B1"/>
    <w:rsid w:val="00E52954"/>
    <w:rsid w:val="00E52A54"/>
    <w:rsid w:val="00E52F3F"/>
    <w:rsid w:val="00E532D9"/>
    <w:rsid w:val="00E5347A"/>
    <w:rsid w:val="00E534A0"/>
    <w:rsid w:val="00E534C5"/>
    <w:rsid w:val="00E535AC"/>
    <w:rsid w:val="00E53611"/>
    <w:rsid w:val="00E536A9"/>
    <w:rsid w:val="00E5387D"/>
    <w:rsid w:val="00E53B5A"/>
    <w:rsid w:val="00E53CF0"/>
    <w:rsid w:val="00E53E03"/>
    <w:rsid w:val="00E53FF3"/>
    <w:rsid w:val="00E54393"/>
    <w:rsid w:val="00E54671"/>
    <w:rsid w:val="00E546FD"/>
    <w:rsid w:val="00E54895"/>
    <w:rsid w:val="00E54941"/>
    <w:rsid w:val="00E54B61"/>
    <w:rsid w:val="00E54C05"/>
    <w:rsid w:val="00E54CB9"/>
    <w:rsid w:val="00E551F2"/>
    <w:rsid w:val="00E5536B"/>
    <w:rsid w:val="00E554F6"/>
    <w:rsid w:val="00E5572C"/>
    <w:rsid w:val="00E5591C"/>
    <w:rsid w:val="00E55D14"/>
    <w:rsid w:val="00E55DE7"/>
    <w:rsid w:val="00E55EFA"/>
    <w:rsid w:val="00E55F89"/>
    <w:rsid w:val="00E56955"/>
    <w:rsid w:val="00E56C43"/>
    <w:rsid w:val="00E56DE3"/>
    <w:rsid w:val="00E5705D"/>
    <w:rsid w:val="00E57243"/>
    <w:rsid w:val="00E574F2"/>
    <w:rsid w:val="00E60307"/>
    <w:rsid w:val="00E6070B"/>
    <w:rsid w:val="00E6077B"/>
    <w:rsid w:val="00E609B3"/>
    <w:rsid w:val="00E60CC0"/>
    <w:rsid w:val="00E60E4A"/>
    <w:rsid w:val="00E60E6C"/>
    <w:rsid w:val="00E60E79"/>
    <w:rsid w:val="00E60FD4"/>
    <w:rsid w:val="00E61170"/>
    <w:rsid w:val="00E611FA"/>
    <w:rsid w:val="00E614B7"/>
    <w:rsid w:val="00E6181F"/>
    <w:rsid w:val="00E61E61"/>
    <w:rsid w:val="00E61EC7"/>
    <w:rsid w:val="00E622CF"/>
    <w:rsid w:val="00E625EA"/>
    <w:rsid w:val="00E62A01"/>
    <w:rsid w:val="00E62C05"/>
    <w:rsid w:val="00E62D87"/>
    <w:rsid w:val="00E62F94"/>
    <w:rsid w:val="00E62FF8"/>
    <w:rsid w:val="00E630DD"/>
    <w:rsid w:val="00E63105"/>
    <w:rsid w:val="00E637F7"/>
    <w:rsid w:val="00E63FEF"/>
    <w:rsid w:val="00E64630"/>
    <w:rsid w:val="00E64706"/>
    <w:rsid w:val="00E64978"/>
    <w:rsid w:val="00E64D2D"/>
    <w:rsid w:val="00E64E6A"/>
    <w:rsid w:val="00E64EDA"/>
    <w:rsid w:val="00E65143"/>
    <w:rsid w:val="00E651CB"/>
    <w:rsid w:val="00E6575B"/>
    <w:rsid w:val="00E65ABC"/>
    <w:rsid w:val="00E65DA2"/>
    <w:rsid w:val="00E65DAC"/>
    <w:rsid w:val="00E668F1"/>
    <w:rsid w:val="00E66B9B"/>
    <w:rsid w:val="00E66E98"/>
    <w:rsid w:val="00E6704F"/>
    <w:rsid w:val="00E671B5"/>
    <w:rsid w:val="00E675FA"/>
    <w:rsid w:val="00E676AC"/>
    <w:rsid w:val="00E679A6"/>
    <w:rsid w:val="00E67A56"/>
    <w:rsid w:val="00E67BC5"/>
    <w:rsid w:val="00E67BFC"/>
    <w:rsid w:val="00E67FEA"/>
    <w:rsid w:val="00E704B4"/>
    <w:rsid w:val="00E70BDA"/>
    <w:rsid w:val="00E710E3"/>
    <w:rsid w:val="00E710F1"/>
    <w:rsid w:val="00E71259"/>
    <w:rsid w:val="00E71379"/>
    <w:rsid w:val="00E7160A"/>
    <w:rsid w:val="00E71901"/>
    <w:rsid w:val="00E71F2E"/>
    <w:rsid w:val="00E723FF"/>
    <w:rsid w:val="00E727B3"/>
    <w:rsid w:val="00E72871"/>
    <w:rsid w:val="00E72A0C"/>
    <w:rsid w:val="00E72B45"/>
    <w:rsid w:val="00E72C7B"/>
    <w:rsid w:val="00E73033"/>
    <w:rsid w:val="00E73262"/>
    <w:rsid w:val="00E732C6"/>
    <w:rsid w:val="00E735BB"/>
    <w:rsid w:val="00E738A0"/>
    <w:rsid w:val="00E73C02"/>
    <w:rsid w:val="00E73E4F"/>
    <w:rsid w:val="00E73E56"/>
    <w:rsid w:val="00E73F89"/>
    <w:rsid w:val="00E73FDD"/>
    <w:rsid w:val="00E740C9"/>
    <w:rsid w:val="00E74146"/>
    <w:rsid w:val="00E744BE"/>
    <w:rsid w:val="00E74695"/>
    <w:rsid w:val="00E748D2"/>
    <w:rsid w:val="00E74BEC"/>
    <w:rsid w:val="00E74D3B"/>
    <w:rsid w:val="00E75213"/>
    <w:rsid w:val="00E7534C"/>
    <w:rsid w:val="00E75A03"/>
    <w:rsid w:val="00E75C3E"/>
    <w:rsid w:val="00E75D6F"/>
    <w:rsid w:val="00E75F67"/>
    <w:rsid w:val="00E7610E"/>
    <w:rsid w:val="00E76148"/>
    <w:rsid w:val="00E765B7"/>
    <w:rsid w:val="00E76684"/>
    <w:rsid w:val="00E767C0"/>
    <w:rsid w:val="00E767FF"/>
    <w:rsid w:val="00E76855"/>
    <w:rsid w:val="00E768D7"/>
    <w:rsid w:val="00E76949"/>
    <w:rsid w:val="00E77441"/>
    <w:rsid w:val="00E77919"/>
    <w:rsid w:val="00E779AA"/>
    <w:rsid w:val="00E77E36"/>
    <w:rsid w:val="00E77E52"/>
    <w:rsid w:val="00E77FDF"/>
    <w:rsid w:val="00E801B8"/>
    <w:rsid w:val="00E801DF"/>
    <w:rsid w:val="00E8045D"/>
    <w:rsid w:val="00E8068A"/>
    <w:rsid w:val="00E806CF"/>
    <w:rsid w:val="00E80D14"/>
    <w:rsid w:val="00E81061"/>
    <w:rsid w:val="00E81258"/>
    <w:rsid w:val="00E8132A"/>
    <w:rsid w:val="00E8147C"/>
    <w:rsid w:val="00E81905"/>
    <w:rsid w:val="00E81BEA"/>
    <w:rsid w:val="00E82001"/>
    <w:rsid w:val="00E8234F"/>
    <w:rsid w:val="00E824AE"/>
    <w:rsid w:val="00E826F0"/>
    <w:rsid w:val="00E82747"/>
    <w:rsid w:val="00E82936"/>
    <w:rsid w:val="00E82D15"/>
    <w:rsid w:val="00E83807"/>
    <w:rsid w:val="00E838D7"/>
    <w:rsid w:val="00E83E55"/>
    <w:rsid w:val="00E84037"/>
    <w:rsid w:val="00E847C9"/>
    <w:rsid w:val="00E84AF1"/>
    <w:rsid w:val="00E84BE4"/>
    <w:rsid w:val="00E856DA"/>
    <w:rsid w:val="00E85798"/>
    <w:rsid w:val="00E85934"/>
    <w:rsid w:val="00E85A4C"/>
    <w:rsid w:val="00E85BCC"/>
    <w:rsid w:val="00E86103"/>
    <w:rsid w:val="00E86330"/>
    <w:rsid w:val="00E863AA"/>
    <w:rsid w:val="00E868E5"/>
    <w:rsid w:val="00E86E7E"/>
    <w:rsid w:val="00E86FC4"/>
    <w:rsid w:val="00E87225"/>
    <w:rsid w:val="00E8734C"/>
    <w:rsid w:val="00E87E76"/>
    <w:rsid w:val="00E87F77"/>
    <w:rsid w:val="00E90504"/>
    <w:rsid w:val="00E908A8"/>
    <w:rsid w:val="00E90DE0"/>
    <w:rsid w:val="00E91222"/>
    <w:rsid w:val="00E912AC"/>
    <w:rsid w:val="00E916B4"/>
    <w:rsid w:val="00E91D08"/>
    <w:rsid w:val="00E91F3C"/>
    <w:rsid w:val="00E921C8"/>
    <w:rsid w:val="00E924AD"/>
    <w:rsid w:val="00E926A5"/>
    <w:rsid w:val="00E92930"/>
    <w:rsid w:val="00E92953"/>
    <w:rsid w:val="00E9303A"/>
    <w:rsid w:val="00E93270"/>
    <w:rsid w:val="00E933E8"/>
    <w:rsid w:val="00E93DB3"/>
    <w:rsid w:val="00E94057"/>
    <w:rsid w:val="00E9419E"/>
    <w:rsid w:val="00E944D2"/>
    <w:rsid w:val="00E94826"/>
    <w:rsid w:val="00E951EE"/>
    <w:rsid w:val="00E95260"/>
    <w:rsid w:val="00E952F8"/>
    <w:rsid w:val="00E95723"/>
    <w:rsid w:val="00E958EE"/>
    <w:rsid w:val="00E95BCC"/>
    <w:rsid w:val="00E95CF0"/>
    <w:rsid w:val="00E95FE2"/>
    <w:rsid w:val="00E9602B"/>
    <w:rsid w:val="00E960A4"/>
    <w:rsid w:val="00E96736"/>
    <w:rsid w:val="00E9770C"/>
    <w:rsid w:val="00E9772F"/>
    <w:rsid w:val="00E97731"/>
    <w:rsid w:val="00E97E37"/>
    <w:rsid w:val="00E97EDA"/>
    <w:rsid w:val="00EA01CF"/>
    <w:rsid w:val="00EA01D4"/>
    <w:rsid w:val="00EA076D"/>
    <w:rsid w:val="00EA0908"/>
    <w:rsid w:val="00EA0E86"/>
    <w:rsid w:val="00EA1669"/>
    <w:rsid w:val="00EA176A"/>
    <w:rsid w:val="00EA18E9"/>
    <w:rsid w:val="00EA197F"/>
    <w:rsid w:val="00EA1A2D"/>
    <w:rsid w:val="00EA1A5A"/>
    <w:rsid w:val="00EA1C89"/>
    <w:rsid w:val="00EA1CC7"/>
    <w:rsid w:val="00EA1E67"/>
    <w:rsid w:val="00EA1ECA"/>
    <w:rsid w:val="00EA25EA"/>
    <w:rsid w:val="00EA2962"/>
    <w:rsid w:val="00EA2EB5"/>
    <w:rsid w:val="00EA351B"/>
    <w:rsid w:val="00EA3732"/>
    <w:rsid w:val="00EA425E"/>
    <w:rsid w:val="00EA4594"/>
    <w:rsid w:val="00EA470B"/>
    <w:rsid w:val="00EA4AB3"/>
    <w:rsid w:val="00EA4AD9"/>
    <w:rsid w:val="00EA4CD1"/>
    <w:rsid w:val="00EA4D62"/>
    <w:rsid w:val="00EA52ED"/>
    <w:rsid w:val="00EA5C38"/>
    <w:rsid w:val="00EA5CEF"/>
    <w:rsid w:val="00EA5E38"/>
    <w:rsid w:val="00EA6AF6"/>
    <w:rsid w:val="00EA6B90"/>
    <w:rsid w:val="00EA6F91"/>
    <w:rsid w:val="00EA6FAE"/>
    <w:rsid w:val="00EA724A"/>
    <w:rsid w:val="00EA7298"/>
    <w:rsid w:val="00EA75F8"/>
    <w:rsid w:val="00EA772B"/>
    <w:rsid w:val="00EA773A"/>
    <w:rsid w:val="00EA7D4D"/>
    <w:rsid w:val="00EA7D9B"/>
    <w:rsid w:val="00EA7DD6"/>
    <w:rsid w:val="00EA7EF5"/>
    <w:rsid w:val="00EB0340"/>
    <w:rsid w:val="00EB04ED"/>
    <w:rsid w:val="00EB0647"/>
    <w:rsid w:val="00EB0B50"/>
    <w:rsid w:val="00EB0EAE"/>
    <w:rsid w:val="00EB117F"/>
    <w:rsid w:val="00EB11E4"/>
    <w:rsid w:val="00EB13B7"/>
    <w:rsid w:val="00EB1567"/>
    <w:rsid w:val="00EB1744"/>
    <w:rsid w:val="00EB1CE2"/>
    <w:rsid w:val="00EB1D7E"/>
    <w:rsid w:val="00EB1E67"/>
    <w:rsid w:val="00EB2713"/>
    <w:rsid w:val="00EB2A6E"/>
    <w:rsid w:val="00EB2A76"/>
    <w:rsid w:val="00EB2AF7"/>
    <w:rsid w:val="00EB2B58"/>
    <w:rsid w:val="00EB2EFD"/>
    <w:rsid w:val="00EB30E1"/>
    <w:rsid w:val="00EB34A2"/>
    <w:rsid w:val="00EB36C0"/>
    <w:rsid w:val="00EB3A5D"/>
    <w:rsid w:val="00EB3C7F"/>
    <w:rsid w:val="00EB3D56"/>
    <w:rsid w:val="00EB479B"/>
    <w:rsid w:val="00EB5131"/>
    <w:rsid w:val="00EB5240"/>
    <w:rsid w:val="00EB5703"/>
    <w:rsid w:val="00EB5C1F"/>
    <w:rsid w:val="00EB615C"/>
    <w:rsid w:val="00EB6AFE"/>
    <w:rsid w:val="00EB6B30"/>
    <w:rsid w:val="00EB6D17"/>
    <w:rsid w:val="00EB73DE"/>
    <w:rsid w:val="00EB745F"/>
    <w:rsid w:val="00EB7648"/>
    <w:rsid w:val="00EB77EB"/>
    <w:rsid w:val="00EB79DC"/>
    <w:rsid w:val="00EB7BEC"/>
    <w:rsid w:val="00EC003B"/>
    <w:rsid w:val="00EC00F9"/>
    <w:rsid w:val="00EC06A3"/>
    <w:rsid w:val="00EC095B"/>
    <w:rsid w:val="00EC0B50"/>
    <w:rsid w:val="00EC0B52"/>
    <w:rsid w:val="00EC0BEE"/>
    <w:rsid w:val="00EC19B5"/>
    <w:rsid w:val="00EC1C72"/>
    <w:rsid w:val="00EC1DCC"/>
    <w:rsid w:val="00EC2273"/>
    <w:rsid w:val="00EC2371"/>
    <w:rsid w:val="00EC2393"/>
    <w:rsid w:val="00EC242A"/>
    <w:rsid w:val="00EC2746"/>
    <w:rsid w:val="00EC2795"/>
    <w:rsid w:val="00EC2A09"/>
    <w:rsid w:val="00EC2D2C"/>
    <w:rsid w:val="00EC342D"/>
    <w:rsid w:val="00EC393B"/>
    <w:rsid w:val="00EC3F9E"/>
    <w:rsid w:val="00EC466C"/>
    <w:rsid w:val="00EC47B5"/>
    <w:rsid w:val="00EC49A3"/>
    <w:rsid w:val="00EC515F"/>
    <w:rsid w:val="00EC570D"/>
    <w:rsid w:val="00EC5778"/>
    <w:rsid w:val="00EC57BA"/>
    <w:rsid w:val="00EC5A8C"/>
    <w:rsid w:val="00EC5B09"/>
    <w:rsid w:val="00EC5D52"/>
    <w:rsid w:val="00EC5F11"/>
    <w:rsid w:val="00EC62FC"/>
    <w:rsid w:val="00EC63C7"/>
    <w:rsid w:val="00EC6478"/>
    <w:rsid w:val="00EC65D9"/>
    <w:rsid w:val="00EC67A7"/>
    <w:rsid w:val="00EC6A78"/>
    <w:rsid w:val="00EC6C22"/>
    <w:rsid w:val="00EC7259"/>
    <w:rsid w:val="00EC72A6"/>
    <w:rsid w:val="00EC75F7"/>
    <w:rsid w:val="00EC78FE"/>
    <w:rsid w:val="00EC7D43"/>
    <w:rsid w:val="00EC7FA6"/>
    <w:rsid w:val="00ED08BC"/>
    <w:rsid w:val="00ED0CFB"/>
    <w:rsid w:val="00ED0D8F"/>
    <w:rsid w:val="00ED0F72"/>
    <w:rsid w:val="00ED1257"/>
    <w:rsid w:val="00ED142F"/>
    <w:rsid w:val="00ED1504"/>
    <w:rsid w:val="00ED18C0"/>
    <w:rsid w:val="00ED1A2E"/>
    <w:rsid w:val="00ED1A2F"/>
    <w:rsid w:val="00ED1C7A"/>
    <w:rsid w:val="00ED20DD"/>
    <w:rsid w:val="00ED2137"/>
    <w:rsid w:val="00ED2262"/>
    <w:rsid w:val="00ED227E"/>
    <w:rsid w:val="00ED2290"/>
    <w:rsid w:val="00ED23CD"/>
    <w:rsid w:val="00ED273E"/>
    <w:rsid w:val="00ED27D7"/>
    <w:rsid w:val="00ED3148"/>
    <w:rsid w:val="00ED32BF"/>
    <w:rsid w:val="00ED36B1"/>
    <w:rsid w:val="00ED399A"/>
    <w:rsid w:val="00ED3C6B"/>
    <w:rsid w:val="00ED3C73"/>
    <w:rsid w:val="00ED3F0A"/>
    <w:rsid w:val="00ED45D8"/>
    <w:rsid w:val="00ED48A7"/>
    <w:rsid w:val="00ED4DF2"/>
    <w:rsid w:val="00ED4EC7"/>
    <w:rsid w:val="00ED5377"/>
    <w:rsid w:val="00ED5549"/>
    <w:rsid w:val="00ED594F"/>
    <w:rsid w:val="00ED5BF3"/>
    <w:rsid w:val="00ED6261"/>
    <w:rsid w:val="00ED63E6"/>
    <w:rsid w:val="00ED6D38"/>
    <w:rsid w:val="00ED6F76"/>
    <w:rsid w:val="00ED6FA4"/>
    <w:rsid w:val="00ED7156"/>
    <w:rsid w:val="00ED71F4"/>
    <w:rsid w:val="00ED72E8"/>
    <w:rsid w:val="00ED7324"/>
    <w:rsid w:val="00ED76E2"/>
    <w:rsid w:val="00ED7B13"/>
    <w:rsid w:val="00ED7F8D"/>
    <w:rsid w:val="00ED7F9E"/>
    <w:rsid w:val="00EE0603"/>
    <w:rsid w:val="00EE0842"/>
    <w:rsid w:val="00EE092E"/>
    <w:rsid w:val="00EE0E18"/>
    <w:rsid w:val="00EE0EB7"/>
    <w:rsid w:val="00EE1056"/>
    <w:rsid w:val="00EE1310"/>
    <w:rsid w:val="00EE17B1"/>
    <w:rsid w:val="00EE1B68"/>
    <w:rsid w:val="00EE1C97"/>
    <w:rsid w:val="00EE316B"/>
    <w:rsid w:val="00EE3512"/>
    <w:rsid w:val="00EE3E34"/>
    <w:rsid w:val="00EE428D"/>
    <w:rsid w:val="00EE44E6"/>
    <w:rsid w:val="00EE4BD5"/>
    <w:rsid w:val="00EE4E94"/>
    <w:rsid w:val="00EE5270"/>
    <w:rsid w:val="00EE52F4"/>
    <w:rsid w:val="00EE5D34"/>
    <w:rsid w:val="00EE5F31"/>
    <w:rsid w:val="00EE61BD"/>
    <w:rsid w:val="00EE61D8"/>
    <w:rsid w:val="00EE64C4"/>
    <w:rsid w:val="00EE6504"/>
    <w:rsid w:val="00EE70BD"/>
    <w:rsid w:val="00EE73FE"/>
    <w:rsid w:val="00EE74DF"/>
    <w:rsid w:val="00EE7571"/>
    <w:rsid w:val="00EE769A"/>
    <w:rsid w:val="00EE7C02"/>
    <w:rsid w:val="00EE7DBB"/>
    <w:rsid w:val="00EE7F77"/>
    <w:rsid w:val="00EF014E"/>
    <w:rsid w:val="00EF0279"/>
    <w:rsid w:val="00EF030E"/>
    <w:rsid w:val="00EF0569"/>
    <w:rsid w:val="00EF066A"/>
    <w:rsid w:val="00EF06A9"/>
    <w:rsid w:val="00EF072F"/>
    <w:rsid w:val="00EF09F2"/>
    <w:rsid w:val="00EF0BAC"/>
    <w:rsid w:val="00EF0C76"/>
    <w:rsid w:val="00EF13D6"/>
    <w:rsid w:val="00EF1535"/>
    <w:rsid w:val="00EF1742"/>
    <w:rsid w:val="00EF175B"/>
    <w:rsid w:val="00EF19F5"/>
    <w:rsid w:val="00EF1C97"/>
    <w:rsid w:val="00EF1CC7"/>
    <w:rsid w:val="00EF1DB2"/>
    <w:rsid w:val="00EF28F4"/>
    <w:rsid w:val="00EF2F19"/>
    <w:rsid w:val="00EF32CD"/>
    <w:rsid w:val="00EF3377"/>
    <w:rsid w:val="00EF338F"/>
    <w:rsid w:val="00EF38C2"/>
    <w:rsid w:val="00EF397A"/>
    <w:rsid w:val="00EF39BF"/>
    <w:rsid w:val="00EF39DB"/>
    <w:rsid w:val="00EF3E59"/>
    <w:rsid w:val="00EF44B9"/>
    <w:rsid w:val="00EF4823"/>
    <w:rsid w:val="00EF4E39"/>
    <w:rsid w:val="00EF4FDA"/>
    <w:rsid w:val="00EF51E0"/>
    <w:rsid w:val="00EF58A8"/>
    <w:rsid w:val="00EF5BD5"/>
    <w:rsid w:val="00EF5C1D"/>
    <w:rsid w:val="00EF5DD0"/>
    <w:rsid w:val="00EF60FD"/>
    <w:rsid w:val="00EF61E7"/>
    <w:rsid w:val="00EF638F"/>
    <w:rsid w:val="00EF63BD"/>
    <w:rsid w:val="00EF6663"/>
    <w:rsid w:val="00EF6AFE"/>
    <w:rsid w:val="00EF6B47"/>
    <w:rsid w:val="00EF6BF0"/>
    <w:rsid w:val="00EF6C0B"/>
    <w:rsid w:val="00EF6E7F"/>
    <w:rsid w:val="00EF7879"/>
    <w:rsid w:val="00EF78B6"/>
    <w:rsid w:val="00EF79EC"/>
    <w:rsid w:val="00EF7A0B"/>
    <w:rsid w:val="00EF7C73"/>
    <w:rsid w:val="00EF7CBB"/>
    <w:rsid w:val="00EF7EE5"/>
    <w:rsid w:val="00EF7F76"/>
    <w:rsid w:val="00F0010D"/>
    <w:rsid w:val="00F002B1"/>
    <w:rsid w:val="00F0096A"/>
    <w:rsid w:val="00F00AF0"/>
    <w:rsid w:val="00F00BCA"/>
    <w:rsid w:val="00F00C86"/>
    <w:rsid w:val="00F00CED"/>
    <w:rsid w:val="00F00D91"/>
    <w:rsid w:val="00F012DD"/>
    <w:rsid w:val="00F01555"/>
    <w:rsid w:val="00F0164D"/>
    <w:rsid w:val="00F01776"/>
    <w:rsid w:val="00F01A53"/>
    <w:rsid w:val="00F01D7A"/>
    <w:rsid w:val="00F02652"/>
    <w:rsid w:val="00F02AF2"/>
    <w:rsid w:val="00F03078"/>
    <w:rsid w:val="00F0310B"/>
    <w:rsid w:val="00F03153"/>
    <w:rsid w:val="00F031AA"/>
    <w:rsid w:val="00F032BD"/>
    <w:rsid w:val="00F03532"/>
    <w:rsid w:val="00F03675"/>
    <w:rsid w:val="00F038E9"/>
    <w:rsid w:val="00F03DF1"/>
    <w:rsid w:val="00F0402B"/>
    <w:rsid w:val="00F04308"/>
    <w:rsid w:val="00F04FF6"/>
    <w:rsid w:val="00F05246"/>
    <w:rsid w:val="00F052E3"/>
    <w:rsid w:val="00F052F5"/>
    <w:rsid w:val="00F0542B"/>
    <w:rsid w:val="00F05678"/>
    <w:rsid w:val="00F05AD6"/>
    <w:rsid w:val="00F05DBC"/>
    <w:rsid w:val="00F061B2"/>
    <w:rsid w:val="00F066E8"/>
    <w:rsid w:val="00F06B21"/>
    <w:rsid w:val="00F06F95"/>
    <w:rsid w:val="00F074A8"/>
    <w:rsid w:val="00F0755C"/>
    <w:rsid w:val="00F07DCF"/>
    <w:rsid w:val="00F07EF7"/>
    <w:rsid w:val="00F07F85"/>
    <w:rsid w:val="00F07F97"/>
    <w:rsid w:val="00F10266"/>
    <w:rsid w:val="00F103E7"/>
    <w:rsid w:val="00F10467"/>
    <w:rsid w:val="00F10B02"/>
    <w:rsid w:val="00F10DAC"/>
    <w:rsid w:val="00F10F03"/>
    <w:rsid w:val="00F10FF7"/>
    <w:rsid w:val="00F111FB"/>
    <w:rsid w:val="00F11674"/>
    <w:rsid w:val="00F1175E"/>
    <w:rsid w:val="00F117C3"/>
    <w:rsid w:val="00F118D9"/>
    <w:rsid w:val="00F1192F"/>
    <w:rsid w:val="00F11F88"/>
    <w:rsid w:val="00F12038"/>
    <w:rsid w:val="00F12692"/>
    <w:rsid w:val="00F12C59"/>
    <w:rsid w:val="00F12D5D"/>
    <w:rsid w:val="00F132A8"/>
    <w:rsid w:val="00F132E6"/>
    <w:rsid w:val="00F139F5"/>
    <w:rsid w:val="00F13B7E"/>
    <w:rsid w:val="00F13C75"/>
    <w:rsid w:val="00F13F32"/>
    <w:rsid w:val="00F144E5"/>
    <w:rsid w:val="00F14716"/>
    <w:rsid w:val="00F14DE0"/>
    <w:rsid w:val="00F152BD"/>
    <w:rsid w:val="00F156C3"/>
    <w:rsid w:val="00F15848"/>
    <w:rsid w:val="00F15AA4"/>
    <w:rsid w:val="00F15B40"/>
    <w:rsid w:val="00F1613B"/>
    <w:rsid w:val="00F168EE"/>
    <w:rsid w:val="00F16E8C"/>
    <w:rsid w:val="00F16F22"/>
    <w:rsid w:val="00F1722E"/>
    <w:rsid w:val="00F17595"/>
    <w:rsid w:val="00F17BFC"/>
    <w:rsid w:val="00F17D5F"/>
    <w:rsid w:val="00F2022E"/>
    <w:rsid w:val="00F20253"/>
    <w:rsid w:val="00F20E3D"/>
    <w:rsid w:val="00F20ECE"/>
    <w:rsid w:val="00F21255"/>
    <w:rsid w:val="00F21885"/>
    <w:rsid w:val="00F21931"/>
    <w:rsid w:val="00F219AA"/>
    <w:rsid w:val="00F21C41"/>
    <w:rsid w:val="00F225BE"/>
    <w:rsid w:val="00F22CF1"/>
    <w:rsid w:val="00F23500"/>
    <w:rsid w:val="00F236A3"/>
    <w:rsid w:val="00F2376B"/>
    <w:rsid w:val="00F23ABF"/>
    <w:rsid w:val="00F23CC4"/>
    <w:rsid w:val="00F23E2C"/>
    <w:rsid w:val="00F23E38"/>
    <w:rsid w:val="00F240B4"/>
    <w:rsid w:val="00F24452"/>
    <w:rsid w:val="00F244D7"/>
    <w:rsid w:val="00F24882"/>
    <w:rsid w:val="00F24C0C"/>
    <w:rsid w:val="00F251E6"/>
    <w:rsid w:val="00F257CF"/>
    <w:rsid w:val="00F25847"/>
    <w:rsid w:val="00F2593D"/>
    <w:rsid w:val="00F259A4"/>
    <w:rsid w:val="00F25A26"/>
    <w:rsid w:val="00F25B7D"/>
    <w:rsid w:val="00F25BAA"/>
    <w:rsid w:val="00F25C21"/>
    <w:rsid w:val="00F25FD2"/>
    <w:rsid w:val="00F260C3"/>
    <w:rsid w:val="00F261C6"/>
    <w:rsid w:val="00F26A78"/>
    <w:rsid w:val="00F26B12"/>
    <w:rsid w:val="00F26BD2"/>
    <w:rsid w:val="00F26BE1"/>
    <w:rsid w:val="00F2725F"/>
    <w:rsid w:val="00F27530"/>
    <w:rsid w:val="00F27775"/>
    <w:rsid w:val="00F27BBF"/>
    <w:rsid w:val="00F27D02"/>
    <w:rsid w:val="00F27E03"/>
    <w:rsid w:val="00F30009"/>
    <w:rsid w:val="00F305B1"/>
    <w:rsid w:val="00F3084D"/>
    <w:rsid w:val="00F30D11"/>
    <w:rsid w:val="00F30F32"/>
    <w:rsid w:val="00F311F8"/>
    <w:rsid w:val="00F313CE"/>
    <w:rsid w:val="00F313E5"/>
    <w:rsid w:val="00F313EF"/>
    <w:rsid w:val="00F314A4"/>
    <w:rsid w:val="00F3151B"/>
    <w:rsid w:val="00F32329"/>
    <w:rsid w:val="00F32776"/>
    <w:rsid w:val="00F32C94"/>
    <w:rsid w:val="00F32D71"/>
    <w:rsid w:val="00F32E98"/>
    <w:rsid w:val="00F32FCF"/>
    <w:rsid w:val="00F335CB"/>
    <w:rsid w:val="00F338F7"/>
    <w:rsid w:val="00F33C58"/>
    <w:rsid w:val="00F33D53"/>
    <w:rsid w:val="00F33E60"/>
    <w:rsid w:val="00F33FBE"/>
    <w:rsid w:val="00F34524"/>
    <w:rsid w:val="00F34590"/>
    <w:rsid w:val="00F34D34"/>
    <w:rsid w:val="00F352EB"/>
    <w:rsid w:val="00F35341"/>
    <w:rsid w:val="00F35399"/>
    <w:rsid w:val="00F353DB"/>
    <w:rsid w:val="00F358B6"/>
    <w:rsid w:val="00F35DFE"/>
    <w:rsid w:val="00F35F65"/>
    <w:rsid w:val="00F3617D"/>
    <w:rsid w:val="00F361F9"/>
    <w:rsid w:val="00F36415"/>
    <w:rsid w:val="00F36453"/>
    <w:rsid w:val="00F364A2"/>
    <w:rsid w:val="00F36A7E"/>
    <w:rsid w:val="00F36C84"/>
    <w:rsid w:val="00F36CEA"/>
    <w:rsid w:val="00F3709D"/>
    <w:rsid w:val="00F37640"/>
    <w:rsid w:val="00F37796"/>
    <w:rsid w:val="00F37D41"/>
    <w:rsid w:val="00F37E0E"/>
    <w:rsid w:val="00F37E7D"/>
    <w:rsid w:val="00F37FA1"/>
    <w:rsid w:val="00F400B5"/>
    <w:rsid w:val="00F401E6"/>
    <w:rsid w:val="00F4023C"/>
    <w:rsid w:val="00F402DB"/>
    <w:rsid w:val="00F4043C"/>
    <w:rsid w:val="00F409F3"/>
    <w:rsid w:val="00F40CD6"/>
    <w:rsid w:val="00F412A7"/>
    <w:rsid w:val="00F41362"/>
    <w:rsid w:val="00F41425"/>
    <w:rsid w:val="00F41B52"/>
    <w:rsid w:val="00F4292F"/>
    <w:rsid w:val="00F42A68"/>
    <w:rsid w:val="00F42C54"/>
    <w:rsid w:val="00F42DB1"/>
    <w:rsid w:val="00F42DE8"/>
    <w:rsid w:val="00F42F11"/>
    <w:rsid w:val="00F430FB"/>
    <w:rsid w:val="00F4352B"/>
    <w:rsid w:val="00F439DC"/>
    <w:rsid w:val="00F439EA"/>
    <w:rsid w:val="00F43F0A"/>
    <w:rsid w:val="00F4400C"/>
    <w:rsid w:val="00F44F02"/>
    <w:rsid w:val="00F451EA"/>
    <w:rsid w:val="00F45302"/>
    <w:rsid w:val="00F45BB0"/>
    <w:rsid w:val="00F45BF5"/>
    <w:rsid w:val="00F45EB7"/>
    <w:rsid w:val="00F4611D"/>
    <w:rsid w:val="00F46305"/>
    <w:rsid w:val="00F4655F"/>
    <w:rsid w:val="00F46B93"/>
    <w:rsid w:val="00F4704E"/>
    <w:rsid w:val="00F47171"/>
    <w:rsid w:val="00F472DF"/>
    <w:rsid w:val="00F47524"/>
    <w:rsid w:val="00F47940"/>
    <w:rsid w:val="00F47A22"/>
    <w:rsid w:val="00F47A36"/>
    <w:rsid w:val="00F47A6B"/>
    <w:rsid w:val="00F47B9E"/>
    <w:rsid w:val="00F47BCD"/>
    <w:rsid w:val="00F47E87"/>
    <w:rsid w:val="00F502F0"/>
    <w:rsid w:val="00F506E8"/>
    <w:rsid w:val="00F507E9"/>
    <w:rsid w:val="00F50925"/>
    <w:rsid w:val="00F50F27"/>
    <w:rsid w:val="00F518D8"/>
    <w:rsid w:val="00F518FC"/>
    <w:rsid w:val="00F51C9C"/>
    <w:rsid w:val="00F52056"/>
    <w:rsid w:val="00F522D7"/>
    <w:rsid w:val="00F522DE"/>
    <w:rsid w:val="00F525EC"/>
    <w:rsid w:val="00F52709"/>
    <w:rsid w:val="00F529E1"/>
    <w:rsid w:val="00F52B4B"/>
    <w:rsid w:val="00F52EFC"/>
    <w:rsid w:val="00F531D9"/>
    <w:rsid w:val="00F5329B"/>
    <w:rsid w:val="00F53445"/>
    <w:rsid w:val="00F537DA"/>
    <w:rsid w:val="00F5394E"/>
    <w:rsid w:val="00F53EE4"/>
    <w:rsid w:val="00F53FDA"/>
    <w:rsid w:val="00F54256"/>
    <w:rsid w:val="00F54643"/>
    <w:rsid w:val="00F54740"/>
    <w:rsid w:val="00F54A40"/>
    <w:rsid w:val="00F54B61"/>
    <w:rsid w:val="00F54BED"/>
    <w:rsid w:val="00F54CBC"/>
    <w:rsid w:val="00F54EB4"/>
    <w:rsid w:val="00F54F19"/>
    <w:rsid w:val="00F54FF2"/>
    <w:rsid w:val="00F5533B"/>
    <w:rsid w:val="00F55490"/>
    <w:rsid w:val="00F559E4"/>
    <w:rsid w:val="00F55A40"/>
    <w:rsid w:val="00F55ACA"/>
    <w:rsid w:val="00F55D15"/>
    <w:rsid w:val="00F56294"/>
    <w:rsid w:val="00F56734"/>
    <w:rsid w:val="00F56ABF"/>
    <w:rsid w:val="00F56C00"/>
    <w:rsid w:val="00F56D07"/>
    <w:rsid w:val="00F56F2F"/>
    <w:rsid w:val="00F57181"/>
    <w:rsid w:val="00F57572"/>
    <w:rsid w:val="00F575F6"/>
    <w:rsid w:val="00F57812"/>
    <w:rsid w:val="00F579A7"/>
    <w:rsid w:val="00F57B4B"/>
    <w:rsid w:val="00F57BC2"/>
    <w:rsid w:val="00F57E9C"/>
    <w:rsid w:val="00F60323"/>
    <w:rsid w:val="00F60389"/>
    <w:rsid w:val="00F607F4"/>
    <w:rsid w:val="00F60CF4"/>
    <w:rsid w:val="00F60EC4"/>
    <w:rsid w:val="00F60EC6"/>
    <w:rsid w:val="00F60F0E"/>
    <w:rsid w:val="00F61F0C"/>
    <w:rsid w:val="00F6201F"/>
    <w:rsid w:val="00F62622"/>
    <w:rsid w:val="00F62714"/>
    <w:rsid w:val="00F628F8"/>
    <w:rsid w:val="00F62AEA"/>
    <w:rsid w:val="00F62D1E"/>
    <w:rsid w:val="00F62DF2"/>
    <w:rsid w:val="00F63277"/>
    <w:rsid w:val="00F6370B"/>
    <w:rsid w:val="00F63835"/>
    <w:rsid w:val="00F638B4"/>
    <w:rsid w:val="00F63C82"/>
    <w:rsid w:val="00F63E63"/>
    <w:rsid w:val="00F6447F"/>
    <w:rsid w:val="00F64559"/>
    <w:rsid w:val="00F648BA"/>
    <w:rsid w:val="00F64A95"/>
    <w:rsid w:val="00F6501E"/>
    <w:rsid w:val="00F65086"/>
    <w:rsid w:val="00F651AE"/>
    <w:rsid w:val="00F651BE"/>
    <w:rsid w:val="00F6526B"/>
    <w:rsid w:val="00F655BE"/>
    <w:rsid w:val="00F655C0"/>
    <w:rsid w:val="00F65794"/>
    <w:rsid w:val="00F657DF"/>
    <w:rsid w:val="00F65837"/>
    <w:rsid w:val="00F65922"/>
    <w:rsid w:val="00F65D8E"/>
    <w:rsid w:val="00F65DC4"/>
    <w:rsid w:val="00F66321"/>
    <w:rsid w:val="00F66433"/>
    <w:rsid w:val="00F66823"/>
    <w:rsid w:val="00F669A0"/>
    <w:rsid w:val="00F66B6E"/>
    <w:rsid w:val="00F66F19"/>
    <w:rsid w:val="00F671F9"/>
    <w:rsid w:val="00F67306"/>
    <w:rsid w:val="00F6769D"/>
    <w:rsid w:val="00F67A59"/>
    <w:rsid w:val="00F67DF9"/>
    <w:rsid w:val="00F67F51"/>
    <w:rsid w:val="00F70004"/>
    <w:rsid w:val="00F700D1"/>
    <w:rsid w:val="00F7038F"/>
    <w:rsid w:val="00F70663"/>
    <w:rsid w:val="00F70763"/>
    <w:rsid w:val="00F707B0"/>
    <w:rsid w:val="00F70DC8"/>
    <w:rsid w:val="00F713CE"/>
    <w:rsid w:val="00F71FF9"/>
    <w:rsid w:val="00F723D9"/>
    <w:rsid w:val="00F72846"/>
    <w:rsid w:val="00F72995"/>
    <w:rsid w:val="00F72A71"/>
    <w:rsid w:val="00F72AAB"/>
    <w:rsid w:val="00F72C5F"/>
    <w:rsid w:val="00F72EDB"/>
    <w:rsid w:val="00F7352A"/>
    <w:rsid w:val="00F736F4"/>
    <w:rsid w:val="00F7379E"/>
    <w:rsid w:val="00F737B1"/>
    <w:rsid w:val="00F73A13"/>
    <w:rsid w:val="00F73A9B"/>
    <w:rsid w:val="00F73AD5"/>
    <w:rsid w:val="00F73B41"/>
    <w:rsid w:val="00F73C71"/>
    <w:rsid w:val="00F73D8E"/>
    <w:rsid w:val="00F73FDE"/>
    <w:rsid w:val="00F7407B"/>
    <w:rsid w:val="00F74653"/>
    <w:rsid w:val="00F7468F"/>
    <w:rsid w:val="00F74751"/>
    <w:rsid w:val="00F74A3E"/>
    <w:rsid w:val="00F74C0F"/>
    <w:rsid w:val="00F74DB5"/>
    <w:rsid w:val="00F74DCB"/>
    <w:rsid w:val="00F753B8"/>
    <w:rsid w:val="00F759D0"/>
    <w:rsid w:val="00F75C4F"/>
    <w:rsid w:val="00F75E0E"/>
    <w:rsid w:val="00F76068"/>
    <w:rsid w:val="00F7612F"/>
    <w:rsid w:val="00F76151"/>
    <w:rsid w:val="00F7632E"/>
    <w:rsid w:val="00F76498"/>
    <w:rsid w:val="00F76B0A"/>
    <w:rsid w:val="00F76F64"/>
    <w:rsid w:val="00F777D6"/>
    <w:rsid w:val="00F7783E"/>
    <w:rsid w:val="00F77E44"/>
    <w:rsid w:val="00F8021F"/>
    <w:rsid w:val="00F805D0"/>
    <w:rsid w:val="00F808E9"/>
    <w:rsid w:val="00F813D5"/>
    <w:rsid w:val="00F81639"/>
    <w:rsid w:val="00F8167F"/>
    <w:rsid w:val="00F81910"/>
    <w:rsid w:val="00F81B0D"/>
    <w:rsid w:val="00F81CD1"/>
    <w:rsid w:val="00F8208E"/>
    <w:rsid w:val="00F82341"/>
    <w:rsid w:val="00F82774"/>
    <w:rsid w:val="00F8286A"/>
    <w:rsid w:val="00F82A67"/>
    <w:rsid w:val="00F82CF4"/>
    <w:rsid w:val="00F82D09"/>
    <w:rsid w:val="00F82D5A"/>
    <w:rsid w:val="00F8303A"/>
    <w:rsid w:val="00F83045"/>
    <w:rsid w:val="00F830B3"/>
    <w:rsid w:val="00F832CE"/>
    <w:rsid w:val="00F8377A"/>
    <w:rsid w:val="00F83797"/>
    <w:rsid w:val="00F838A2"/>
    <w:rsid w:val="00F84525"/>
    <w:rsid w:val="00F845E1"/>
    <w:rsid w:val="00F849EA"/>
    <w:rsid w:val="00F84A13"/>
    <w:rsid w:val="00F84D45"/>
    <w:rsid w:val="00F84DAD"/>
    <w:rsid w:val="00F84E22"/>
    <w:rsid w:val="00F84E54"/>
    <w:rsid w:val="00F84EE2"/>
    <w:rsid w:val="00F84FA2"/>
    <w:rsid w:val="00F85113"/>
    <w:rsid w:val="00F854B2"/>
    <w:rsid w:val="00F85FBE"/>
    <w:rsid w:val="00F861D2"/>
    <w:rsid w:val="00F86220"/>
    <w:rsid w:val="00F863B4"/>
    <w:rsid w:val="00F86AE0"/>
    <w:rsid w:val="00F86E95"/>
    <w:rsid w:val="00F87247"/>
    <w:rsid w:val="00F8742A"/>
    <w:rsid w:val="00F8763B"/>
    <w:rsid w:val="00F8778A"/>
    <w:rsid w:val="00F87917"/>
    <w:rsid w:val="00F87D5C"/>
    <w:rsid w:val="00F87D8B"/>
    <w:rsid w:val="00F907FC"/>
    <w:rsid w:val="00F90887"/>
    <w:rsid w:val="00F90CEB"/>
    <w:rsid w:val="00F91357"/>
    <w:rsid w:val="00F91861"/>
    <w:rsid w:val="00F91980"/>
    <w:rsid w:val="00F91ECD"/>
    <w:rsid w:val="00F91EE1"/>
    <w:rsid w:val="00F9215B"/>
    <w:rsid w:val="00F922EA"/>
    <w:rsid w:val="00F92686"/>
    <w:rsid w:val="00F92724"/>
    <w:rsid w:val="00F92913"/>
    <w:rsid w:val="00F930CD"/>
    <w:rsid w:val="00F934B8"/>
    <w:rsid w:val="00F93926"/>
    <w:rsid w:val="00F93BE5"/>
    <w:rsid w:val="00F940C9"/>
    <w:rsid w:val="00F94256"/>
    <w:rsid w:val="00F951A0"/>
    <w:rsid w:val="00F95655"/>
    <w:rsid w:val="00F95690"/>
    <w:rsid w:val="00F95BDC"/>
    <w:rsid w:val="00F95D46"/>
    <w:rsid w:val="00F95D88"/>
    <w:rsid w:val="00F96674"/>
    <w:rsid w:val="00F9695A"/>
    <w:rsid w:val="00F96E0F"/>
    <w:rsid w:val="00F9731B"/>
    <w:rsid w:val="00F97639"/>
    <w:rsid w:val="00F97B6E"/>
    <w:rsid w:val="00F97BFD"/>
    <w:rsid w:val="00F97C99"/>
    <w:rsid w:val="00F97D0D"/>
    <w:rsid w:val="00F97E0D"/>
    <w:rsid w:val="00FA0089"/>
    <w:rsid w:val="00FA0310"/>
    <w:rsid w:val="00FA0557"/>
    <w:rsid w:val="00FA05BD"/>
    <w:rsid w:val="00FA089D"/>
    <w:rsid w:val="00FA0AE1"/>
    <w:rsid w:val="00FA0DBF"/>
    <w:rsid w:val="00FA0DE6"/>
    <w:rsid w:val="00FA0E42"/>
    <w:rsid w:val="00FA15D9"/>
    <w:rsid w:val="00FA16B0"/>
    <w:rsid w:val="00FA1813"/>
    <w:rsid w:val="00FA1872"/>
    <w:rsid w:val="00FA198E"/>
    <w:rsid w:val="00FA19BB"/>
    <w:rsid w:val="00FA1B94"/>
    <w:rsid w:val="00FA1F3D"/>
    <w:rsid w:val="00FA2161"/>
    <w:rsid w:val="00FA24FA"/>
    <w:rsid w:val="00FA3130"/>
    <w:rsid w:val="00FA351A"/>
    <w:rsid w:val="00FA37BC"/>
    <w:rsid w:val="00FA3B88"/>
    <w:rsid w:val="00FA3BC1"/>
    <w:rsid w:val="00FA3D99"/>
    <w:rsid w:val="00FA4109"/>
    <w:rsid w:val="00FA412F"/>
    <w:rsid w:val="00FA4BAE"/>
    <w:rsid w:val="00FA4C63"/>
    <w:rsid w:val="00FA4EC0"/>
    <w:rsid w:val="00FA514C"/>
    <w:rsid w:val="00FA51AF"/>
    <w:rsid w:val="00FA51F8"/>
    <w:rsid w:val="00FA5683"/>
    <w:rsid w:val="00FA57CA"/>
    <w:rsid w:val="00FA5FC9"/>
    <w:rsid w:val="00FA602B"/>
    <w:rsid w:val="00FA63C9"/>
    <w:rsid w:val="00FA6425"/>
    <w:rsid w:val="00FA6AAD"/>
    <w:rsid w:val="00FA6C31"/>
    <w:rsid w:val="00FA6CE4"/>
    <w:rsid w:val="00FA788A"/>
    <w:rsid w:val="00FA79CD"/>
    <w:rsid w:val="00FA7E5A"/>
    <w:rsid w:val="00FA7EA1"/>
    <w:rsid w:val="00FB0430"/>
    <w:rsid w:val="00FB053F"/>
    <w:rsid w:val="00FB0DB6"/>
    <w:rsid w:val="00FB10F7"/>
    <w:rsid w:val="00FB12E7"/>
    <w:rsid w:val="00FB14E4"/>
    <w:rsid w:val="00FB15EF"/>
    <w:rsid w:val="00FB1FDF"/>
    <w:rsid w:val="00FB1FE2"/>
    <w:rsid w:val="00FB2526"/>
    <w:rsid w:val="00FB257B"/>
    <w:rsid w:val="00FB25F4"/>
    <w:rsid w:val="00FB271E"/>
    <w:rsid w:val="00FB2975"/>
    <w:rsid w:val="00FB2A2E"/>
    <w:rsid w:val="00FB2FC9"/>
    <w:rsid w:val="00FB3021"/>
    <w:rsid w:val="00FB310D"/>
    <w:rsid w:val="00FB32D7"/>
    <w:rsid w:val="00FB34C4"/>
    <w:rsid w:val="00FB3A81"/>
    <w:rsid w:val="00FB3BF2"/>
    <w:rsid w:val="00FB3E34"/>
    <w:rsid w:val="00FB3E7F"/>
    <w:rsid w:val="00FB4450"/>
    <w:rsid w:val="00FB44F4"/>
    <w:rsid w:val="00FB46B2"/>
    <w:rsid w:val="00FB48F7"/>
    <w:rsid w:val="00FB4A99"/>
    <w:rsid w:val="00FB4CAE"/>
    <w:rsid w:val="00FB4D59"/>
    <w:rsid w:val="00FB4D5A"/>
    <w:rsid w:val="00FB4DAA"/>
    <w:rsid w:val="00FB4F61"/>
    <w:rsid w:val="00FB50DE"/>
    <w:rsid w:val="00FB51E5"/>
    <w:rsid w:val="00FB5246"/>
    <w:rsid w:val="00FB5489"/>
    <w:rsid w:val="00FB55C4"/>
    <w:rsid w:val="00FB5619"/>
    <w:rsid w:val="00FB59FB"/>
    <w:rsid w:val="00FB66D8"/>
    <w:rsid w:val="00FB6AD2"/>
    <w:rsid w:val="00FB6C77"/>
    <w:rsid w:val="00FB6F67"/>
    <w:rsid w:val="00FB73EF"/>
    <w:rsid w:val="00FB755D"/>
    <w:rsid w:val="00FB7821"/>
    <w:rsid w:val="00FB79D4"/>
    <w:rsid w:val="00FB7D31"/>
    <w:rsid w:val="00FB7E49"/>
    <w:rsid w:val="00FB7FF5"/>
    <w:rsid w:val="00FC0985"/>
    <w:rsid w:val="00FC0A70"/>
    <w:rsid w:val="00FC0D17"/>
    <w:rsid w:val="00FC0FF0"/>
    <w:rsid w:val="00FC13FC"/>
    <w:rsid w:val="00FC156D"/>
    <w:rsid w:val="00FC1993"/>
    <w:rsid w:val="00FC1A68"/>
    <w:rsid w:val="00FC2037"/>
    <w:rsid w:val="00FC2554"/>
    <w:rsid w:val="00FC2A63"/>
    <w:rsid w:val="00FC2C28"/>
    <w:rsid w:val="00FC2F48"/>
    <w:rsid w:val="00FC322E"/>
    <w:rsid w:val="00FC33B3"/>
    <w:rsid w:val="00FC341D"/>
    <w:rsid w:val="00FC3725"/>
    <w:rsid w:val="00FC3761"/>
    <w:rsid w:val="00FC38FB"/>
    <w:rsid w:val="00FC3EB0"/>
    <w:rsid w:val="00FC4118"/>
    <w:rsid w:val="00FC419B"/>
    <w:rsid w:val="00FC4341"/>
    <w:rsid w:val="00FC44A3"/>
    <w:rsid w:val="00FC44F6"/>
    <w:rsid w:val="00FC4625"/>
    <w:rsid w:val="00FC547A"/>
    <w:rsid w:val="00FC5653"/>
    <w:rsid w:val="00FC5822"/>
    <w:rsid w:val="00FC5918"/>
    <w:rsid w:val="00FC5AFA"/>
    <w:rsid w:val="00FC5C3E"/>
    <w:rsid w:val="00FC5FEB"/>
    <w:rsid w:val="00FC6516"/>
    <w:rsid w:val="00FC6711"/>
    <w:rsid w:val="00FC6819"/>
    <w:rsid w:val="00FC6B12"/>
    <w:rsid w:val="00FC6C90"/>
    <w:rsid w:val="00FC6D62"/>
    <w:rsid w:val="00FC6E1C"/>
    <w:rsid w:val="00FC70B4"/>
    <w:rsid w:val="00FC7322"/>
    <w:rsid w:val="00FC753A"/>
    <w:rsid w:val="00FC7DD7"/>
    <w:rsid w:val="00FC7DE3"/>
    <w:rsid w:val="00FD01B0"/>
    <w:rsid w:val="00FD06D2"/>
    <w:rsid w:val="00FD0B21"/>
    <w:rsid w:val="00FD12A3"/>
    <w:rsid w:val="00FD16B5"/>
    <w:rsid w:val="00FD178D"/>
    <w:rsid w:val="00FD1923"/>
    <w:rsid w:val="00FD1976"/>
    <w:rsid w:val="00FD1A26"/>
    <w:rsid w:val="00FD1B07"/>
    <w:rsid w:val="00FD1BBA"/>
    <w:rsid w:val="00FD1F96"/>
    <w:rsid w:val="00FD1FAD"/>
    <w:rsid w:val="00FD24FD"/>
    <w:rsid w:val="00FD265F"/>
    <w:rsid w:val="00FD268F"/>
    <w:rsid w:val="00FD2867"/>
    <w:rsid w:val="00FD2FD3"/>
    <w:rsid w:val="00FD3224"/>
    <w:rsid w:val="00FD33BD"/>
    <w:rsid w:val="00FD3BDF"/>
    <w:rsid w:val="00FD3FEC"/>
    <w:rsid w:val="00FD4A72"/>
    <w:rsid w:val="00FD4D85"/>
    <w:rsid w:val="00FD4F31"/>
    <w:rsid w:val="00FD5242"/>
    <w:rsid w:val="00FD53F4"/>
    <w:rsid w:val="00FD5410"/>
    <w:rsid w:val="00FD550E"/>
    <w:rsid w:val="00FD561D"/>
    <w:rsid w:val="00FD5AF3"/>
    <w:rsid w:val="00FD5D08"/>
    <w:rsid w:val="00FD5F25"/>
    <w:rsid w:val="00FD60CF"/>
    <w:rsid w:val="00FD63E0"/>
    <w:rsid w:val="00FD646E"/>
    <w:rsid w:val="00FD651F"/>
    <w:rsid w:val="00FD6DAA"/>
    <w:rsid w:val="00FD7145"/>
    <w:rsid w:val="00FD747D"/>
    <w:rsid w:val="00FD75C7"/>
    <w:rsid w:val="00FD7D51"/>
    <w:rsid w:val="00FD7EF2"/>
    <w:rsid w:val="00FE08C3"/>
    <w:rsid w:val="00FE0DC1"/>
    <w:rsid w:val="00FE0F4F"/>
    <w:rsid w:val="00FE10E3"/>
    <w:rsid w:val="00FE110D"/>
    <w:rsid w:val="00FE17F3"/>
    <w:rsid w:val="00FE1825"/>
    <w:rsid w:val="00FE19F4"/>
    <w:rsid w:val="00FE1A58"/>
    <w:rsid w:val="00FE22EF"/>
    <w:rsid w:val="00FE285A"/>
    <w:rsid w:val="00FE2B26"/>
    <w:rsid w:val="00FE2D9D"/>
    <w:rsid w:val="00FE2E0C"/>
    <w:rsid w:val="00FE2E65"/>
    <w:rsid w:val="00FE30F3"/>
    <w:rsid w:val="00FE3400"/>
    <w:rsid w:val="00FE3640"/>
    <w:rsid w:val="00FE38A0"/>
    <w:rsid w:val="00FE3A15"/>
    <w:rsid w:val="00FE3A7F"/>
    <w:rsid w:val="00FE3BF4"/>
    <w:rsid w:val="00FE3D5E"/>
    <w:rsid w:val="00FE3E28"/>
    <w:rsid w:val="00FE44C5"/>
    <w:rsid w:val="00FE44E7"/>
    <w:rsid w:val="00FE45B5"/>
    <w:rsid w:val="00FE45FE"/>
    <w:rsid w:val="00FE46ED"/>
    <w:rsid w:val="00FE4742"/>
    <w:rsid w:val="00FE4B7B"/>
    <w:rsid w:val="00FE4E6D"/>
    <w:rsid w:val="00FE505A"/>
    <w:rsid w:val="00FE550C"/>
    <w:rsid w:val="00FE55F0"/>
    <w:rsid w:val="00FE5911"/>
    <w:rsid w:val="00FE598C"/>
    <w:rsid w:val="00FE5AE9"/>
    <w:rsid w:val="00FE5BC6"/>
    <w:rsid w:val="00FE618B"/>
    <w:rsid w:val="00FE61F3"/>
    <w:rsid w:val="00FE6528"/>
    <w:rsid w:val="00FE6739"/>
    <w:rsid w:val="00FE6A76"/>
    <w:rsid w:val="00FE6D3D"/>
    <w:rsid w:val="00FE6DAB"/>
    <w:rsid w:val="00FE7321"/>
    <w:rsid w:val="00FE7813"/>
    <w:rsid w:val="00FE795D"/>
    <w:rsid w:val="00FE79EF"/>
    <w:rsid w:val="00FE7FC8"/>
    <w:rsid w:val="00FF0178"/>
    <w:rsid w:val="00FF0377"/>
    <w:rsid w:val="00FF04EC"/>
    <w:rsid w:val="00FF0E66"/>
    <w:rsid w:val="00FF11BF"/>
    <w:rsid w:val="00FF1542"/>
    <w:rsid w:val="00FF18E7"/>
    <w:rsid w:val="00FF1AAF"/>
    <w:rsid w:val="00FF1ABD"/>
    <w:rsid w:val="00FF1AC8"/>
    <w:rsid w:val="00FF1D1A"/>
    <w:rsid w:val="00FF1E91"/>
    <w:rsid w:val="00FF239C"/>
    <w:rsid w:val="00FF2E11"/>
    <w:rsid w:val="00FF2FA2"/>
    <w:rsid w:val="00FF34AE"/>
    <w:rsid w:val="00FF3695"/>
    <w:rsid w:val="00FF3795"/>
    <w:rsid w:val="00FF3862"/>
    <w:rsid w:val="00FF397F"/>
    <w:rsid w:val="00FF3B45"/>
    <w:rsid w:val="00FF41B4"/>
    <w:rsid w:val="00FF420F"/>
    <w:rsid w:val="00FF4361"/>
    <w:rsid w:val="00FF43E5"/>
    <w:rsid w:val="00FF496E"/>
    <w:rsid w:val="00FF49EE"/>
    <w:rsid w:val="00FF4A1A"/>
    <w:rsid w:val="00FF4A64"/>
    <w:rsid w:val="00FF4D8B"/>
    <w:rsid w:val="00FF5104"/>
    <w:rsid w:val="00FF517F"/>
    <w:rsid w:val="00FF535E"/>
    <w:rsid w:val="00FF5E3C"/>
    <w:rsid w:val="00FF5E49"/>
    <w:rsid w:val="00FF5FEE"/>
    <w:rsid w:val="00FF60D7"/>
    <w:rsid w:val="00FF61AF"/>
    <w:rsid w:val="00FF6345"/>
    <w:rsid w:val="00FF6364"/>
    <w:rsid w:val="00FF64E4"/>
    <w:rsid w:val="00FF6658"/>
    <w:rsid w:val="00FF6E48"/>
    <w:rsid w:val="00FF6EFB"/>
    <w:rsid w:val="00FF6F1C"/>
    <w:rsid w:val="00FF7123"/>
    <w:rsid w:val="00FF71CC"/>
    <w:rsid w:val="00FF7294"/>
    <w:rsid w:val="00FF763F"/>
    <w:rsid w:val="00FF7A97"/>
    <w:rsid w:val="00FF7C52"/>
    <w:rsid w:val="022D9DEB"/>
    <w:rsid w:val="042B9985"/>
    <w:rsid w:val="042FDD75"/>
    <w:rsid w:val="04A86301"/>
    <w:rsid w:val="07B932FB"/>
    <w:rsid w:val="091EBECF"/>
    <w:rsid w:val="09B92C7E"/>
    <w:rsid w:val="0A0265B2"/>
    <w:rsid w:val="0AE3EED8"/>
    <w:rsid w:val="0FC4711A"/>
    <w:rsid w:val="1055F0C1"/>
    <w:rsid w:val="10D4A8C4"/>
    <w:rsid w:val="12A1B231"/>
    <w:rsid w:val="13528EE3"/>
    <w:rsid w:val="13DE91CF"/>
    <w:rsid w:val="141B66E7"/>
    <w:rsid w:val="145C0D60"/>
    <w:rsid w:val="1581856D"/>
    <w:rsid w:val="1670A651"/>
    <w:rsid w:val="17D0572D"/>
    <w:rsid w:val="192C1D6A"/>
    <w:rsid w:val="1933D8A2"/>
    <w:rsid w:val="1A4859AE"/>
    <w:rsid w:val="1A9C8BDA"/>
    <w:rsid w:val="1C08EE34"/>
    <w:rsid w:val="1D89F737"/>
    <w:rsid w:val="1E8CB4A7"/>
    <w:rsid w:val="1FF326A0"/>
    <w:rsid w:val="21103731"/>
    <w:rsid w:val="219A97F9"/>
    <w:rsid w:val="2250D3A1"/>
    <w:rsid w:val="229A44BF"/>
    <w:rsid w:val="234D1760"/>
    <w:rsid w:val="26386F57"/>
    <w:rsid w:val="2662E845"/>
    <w:rsid w:val="26DDDDEE"/>
    <w:rsid w:val="27608F5E"/>
    <w:rsid w:val="28C7432F"/>
    <w:rsid w:val="2D1B0612"/>
    <w:rsid w:val="2DDDCC47"/>
    <w:rsid w:val="30111194"/>
    <w:rsid w:val="326A2970"/>
    <w:rsid w:val="3382E4BE"/>
    <w:rsid w:val="33884E75"/>
    <w:rsid w:val="351E945C"/>
    <w:rsid w:val="35AC5CB8"/>
    <w:rsid w:val="37201537"/>
    <w:rsid w:val="37D5ACAF"/>
    <w:rsid w:val="3891CB9D"/>
    <w:rsid w:val="38FB9B71"/>
    <w:rsid w:val="3A876542"/>
    <w:rsid w:val="3BBFF381"/>
    <w:rsid w:val="3D49BAA5"/>
    <w:rsid w:val="3E72A45A"/>
    <w:rsid w:val="3FA8DA47"/>
    <w:rsid w:val="43E14643"/>
    <w:rsid w:val="43F39FB2"/>
    <w:rsid w:val="4434DA7B"/>
    <w:rsid w:val="44A52914"/>
    <w:rsid w:val="4876D5DC"/>
    <w:rsid w:val="49917D27"/>
    <w:rsid w:val="53D76F0F"/>
    <w:rsid w:val="5421EB51"/>
    <w:rsid w:val="5424F7C6"/>
    <w:rsid w:val="56A37454"/>
    <w:rsid w:val="57313B23"/>
    <w:rsid w:val="5AEE663E"/>
    <w:rsid w:val="5E17DA73"/>
    <w:rsid w:val="5E5E95AF"/>
    <w:rsid w:val="5E7A11E6"/>
    <w:rsid w:val="5EF28837"/>
    <w:rsid w:val="60F28AD9"/>
    <w:rsid w:val="622DD25E"/>
    <w:rsid w:val="629850E0"/>
    <w:rsid w:val="63286301"/>
    <w:rsid w:val="6350286B"/>
    <w:rsid w:val="6606F717"/>
    <w:rsid w:val="69BB1FE3"/>
    <w:rsid w:val="69D4185B"/>
    <w:rsid w:val="6AFF179F"/>
    <w:rsid w:val="6BFABB95"/>
    <w:rsid w:val="6D75D31D"/>
    <w:rsid w:val="6EBC986C"/>
    <w:rsid w:val="71931F36"/>
    <w:rsid w:val="71DCC445"/>
    <w:rsid w:val="74A39967"/>
    <w:rsid w:val="76EE39F9"/>
    <w:rsid w:val="7A8F8A02"/>
    <w:rsid w:val="7F095D7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242F9"/>
  <w15:docId w15:val="{466E4539-1757-4220-8F42-9FCBEF5C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7DEC"/>
    <w:rPr>
      <w:rFonts w:ascii="Times New Roman" w:hAnsi="Times New Roman"/>
      <w:sz w:val="23"/>
      <w:lang w:eastAsia="en-US"/>
    </w:rPr>
  </w:style>
  <w:style w:type="paragraph" w:styleId="Heading1">
    <w:name w:val="heading 1"/>
    <w:aliases w:val="No numbers,Section Heading,h1,Head1,Heading apps,L1,Appendix,Appendix1,Appendix2,Appendix3,S&amp;P Heading 1,EA,ASAPHeading 1,Para1,H1,h11,Attribute Heading 1,1 ghost,g,h12,h111,h13,h112,h14,h113,h15,h114,H11,Attribute Heading 11,1 ghost1,TOC 11,2"/>
    <w:basedOn w:val="Normal"/>
    <w:next w:val="Heading2"/>
    <w:link w:val="Heading1Char"/>
    <w:uiPriority w:val="9"/>
    <w:qFormat/>
    <w:rsid w:val="00823A7E"/>
    <w:pPr>
      <w:keepNext/>
      <w:pBdr>
        <w:top w:val="single" w:sz="6" w:space="2" w:color="auto"/>
      </w:pBdr>
      <w:spacing w:before="240" w:after="120"/>
      <w:outlineLvl w:val="0"/>
    </w:pPr>
    <w:rPr>
      <w:rFonts w:ascii="Arial" w:hAnsi="Arial"/>
      <w:b/>
      <w:sz w:val="28"/>
    </w:rPr>
  </w:style>
  <w:style w:type="paragraph" w:styleId="Heading2">
    <w:name w:val="heading 2"/>
    <w:aliases w:val="body,h2,test,Attribute Heading 2,H2,Section,h2.H2,1.1,UNDERRUBRIK 1-2,Para2,h21,h22,h2 main heading,2m,h 2,B Sub/Bold,B Sub/Bold1,B Sub/Bold2,B Sub/Bold11,h2 main heading1,h2 main heading2,B Sub/Bold3,B Sub/Bold12,h2 main heading3,B Sub/Bold4"/>
    <w:basedOn w:val="Normal"/>
    <w:next w:val="Indent2"/>
    <w:uiPriority w:val="9"/>
    <w:qFormat/>
    <w:rsid w:val="00C255E3"/>
    <w:pPr>
      <w:keepNext/>
      <w:numPr>
        <w:numId w:val="10"/>
      </w:numPr>
      <w:spacing w:before="120" w:after="120"/>
      <w:outlineLvl w:val="1"/>
    </w:pPr>
    <w:rPr>
      <w:rFonts w:ascii="Arial Narrow" w:hAnsi="Arial Narrow"/>
      <w:sz w:val="22"/>
    </w:rPr>
  </w:style>
  <w:style w:type="paragraph" w:styleId="Heading3">
    <w:name w:val="heading 3"/>
    <w:aliases w:val="H3,H31,h3,h3 sub heading,C Sub-Sub/Italic,Head 3,Head 31,Head 32,C Sub-Sub/Italic1,3,Sub2Para,(Alt+3),3m,h31,h32,Para3,h:3,sub-sub-para,Table Attribute Heading,H32,H33,H311,Subhead B,Heading C,H34,H312,H321,H331,H3111,H35,H313,H322,H332,H3112"/>
    <w:basedOn w:val="Normal"/>
    <w:link w:val="Heading3Char"/>
    <w:uiPriority w:val="9"/>
    <w:qFormat/>
    <w:rsid w:val="00823A7E"/>
    <w:pPr>
      <w:spacing w:after="240"/>
      <w:outlineLvl w:val="2"/>
    </w:pPr>
  </w:style>
  <w:style w:type="paragraph" w:styleId="Heading4">
    <w:name w:val="heading 4"/>
    <w:aliases w:val="h4 sub sub heading,h4,h41,h42,Para4,H4,(Alt+4),H41,(Alt+4)1,H42,(Alt+4)2,H43,(Alt+4)3,H44,(Alt+4)4,H45,(Alt+4)5,H411,(Alt+4)11,H421,(Alt+4)21,H431,(Alt+4)31,H46,(Alt+4)6,H412,(Alt+4)12,H422,(Alt+4)22,H432,(Alt+4)32,H47,(Alt+4)7,H48,(Alt+4)8,4"/>
    <w:basedOn w:val="Normal"/>
    <w:qFormat/>
    <w:rsid w:val="00823A7E"/>
    <w:pPr>
      <w:spacing w:after="240"/>
      <w:outlineLvl w:val="3"/>
    </w:pPr>
  </w:style>
  <w:style w:type="paragraph" w:styleId="Heading5">
    <w:name w:val="heading 5"/>
    <w:aliases w:val="Heading 5(unused),Para5,h5,5,h51,h52,Heading 5 StGeorge,Level 3 - i,Level 5,L5,Heading 5a"/>
    <w:basedOn w:val="Headersub"/>
    <w:link w:val="Heading5Char"/>
    <w:qFormat/>
    <w:rsid w:val="00011A1C"/>
    <w:pPr>
      <w:numPr>
        <w:numId w:val="9"/>
      </w:numPr>
      <w:spacing w:after="240"/>
      <w:outlineLvl w:val="4"/>
    </w:pPr>
    <w:rPr>
      <w:rFonts w:ascii="Arial Narrow" w:hAnsi="Arial Narrow"/>
      <w:b/>
      <w:sz w:val="22"/>
    </w:rPr>
  </w:style>
  <w:style w:type="paragraph" w:styleId="Heading6">
    <w:name w:val="heading 6"/>
    <w:aliases w:val="Heading 6(unused),Legal Level 1.,heading6,heading61,heading62,h6,Level 6,Heading 6a"/>
    <w:basedOn w:val="Normal"/>
    <w:link w:val="Heading6Char"/>
    <w:qFormat/>
    <w:rsid w:val="00184D2B"/>
    <w:pPr>
      <w:spacing w:after="240"/>
      <w:outlineLvl w:val="5"/>
    </w:pPr>
    <w:rPr>
      <w:rFonts w:ascii="Arial Narrow" w:hAnsi="Arial Narrow"/>
      <w:b/>
      <w:sz w:val="28"/>
    </w:rPr>
  </w:style>
  <w:style w:type="paragraph" w:styleId="Heading7">
    <w:name w:val="heading 7"/>
    <w:aliases w:val="Heading 7(unused),Legal Level 1.1.,DTSÜberschrift 7,h7,Heading 7a"/>
    <w:basedOn w:val="Normal"/>
    <w:qFormat/>
    <w:rsid w:val="00C255E3"/>
    <w:pPr>
      <w:spacing w:after="240"/>
      <w:outlineLvl w:val="6"/>
    </w:pPr>
    <w:rPr>
      <w:rFonts w:ascii="Arial Narrow" w:hAnsi="Arial Narrow"/>
      <w:b/>
      <w:sz w:val="22"/>
    </w:rPr>
  </w:style>
  <w:style w:type="paragraph" w:styleId="Heading8">
    <w:name w:val="heading 8"/>
    <w:aliases w:val="Heading 8(unused),Legal Level 1.1.1.,h8,Heading 8a,Bullet 1"/>
    <w:basedOn w:val="Normal"/>
    <w:qFormat/>
    <w:rsid w:val="00823A7E"/>
    <w:pPr>
      <w:spacing w:after="240"/>
      <w:outlineLvl w:val="7"/>
    </w:pPr>
  </w:style>
  <w:style w:type="paragraph" w:styleId="Heading9">
    <w:name w:val="heading 9"/>
    <w:aliases w:val="Legal Level 1.1.1.1.,Heading 9a,Bullet 2"/>
    <w:basedOn w:val="Normal"/>
    <w:qFormat/>
    <w:rsid w:val="00823A7E"/>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2">
    <w:name w:val="Indent 2"/>
    <w:basedOn w:val="Normal"/>
    <w:link w:val="Indent2Char"/>
    <w:rsid w:val="00823A7E"/>
    <w:pPr>
      <w:spacing w:after="240"/>
      <w:ind w:left="737"/>
    </w:pPr>
  </w:style>
  <w:style w:type="paragraph" w:styleId="TOC2">
    <w:name w:val="toc 2"/>
    <w:basedOn w:val="Normal"/>
    <w:next w:val="Normal"/>
    <w:uiPriority w:val="39"/>
    <w:rsid w:val="00823A7E"/>
    <w:pPr>
      <w:tabs>
        <w:tab w:val="right" w:pos="7938"/>
      </w:tabs>
      <w:spacing w:line="260" w:lineRule="atLeast"/>
      <w:ind w:left="737" w:right="1701" w:hanging="737"/>
    </w:pPr>
    <w:rPr>
      <w:rFonts w:ascii="Arial" w:hAnsi="Arial"/>
      <w:sz w:val="20"/>
    </w:rPr>
  </w:style>
  <w:style w:type="paragraph" w:styleId="TOC1">
    <w:name w:val="toc 1"/>
    <w:basedOn w:val="Normal"/>
    <w:next w:val="Normal"/>
    <w:uiPriority w:val="39"/>
    <w:rsid w:val="00C30878"/>
    <w:pPr>
      <w:keepNext/>
      <w:pBdr>
        <w:top w:val="single" w:sz="6" w:space="3" w:color="auto"/>
        <w:between w:val="single" w:sz="6" w:space="3" w:color="auto"/>
      </w:pBdr>
      <w:tabs>
        <w:tab w:val="right" w:pos="7938"/>
      </w:tabs>
      <w:spacing w:before="120" w:after="120"/>
      <w:ind w:left="737" w:hanging="737"/>
    </w:pPr>
    <w:rPr>
      <w:rFonts w:ascii="Arial Narrow" w:hAnsi="Arial Narrow"/>
      <w:b/>
      <w:sz w:val="22"/>
    </w:rPr>
  </w:style>
  <w:style w:type="paragraph" w:styleId="TOC3">
    <w:name w:val="toc 3"/>
    <w:basedOn w:val="Normal"/>
    <w:next w:val="Normal"/>
    <w:uiPriority w:val="39"/>
    <w:rsid w:val="00823A7E"/>
    <w:pPr>
      <w:tabs>
        <w:tab w:val="right" w:pos="7938"/>
      </w:tabs>
      <w:spacing w:before="120"/>
      <w:ind w:right="1701"/>
    </w:pPr>
    <w:rPr>
      <w:rFonts w:ascii="Arial" w:hAnsi="Arial"/>
      <w:b/>
      <w:sz w:val="20"/>
    </w:rPr>
  </w:style>
  <w:style w:type="paragraph" w:customStyle="1" w:styleId="Indent3">
    <w:name w:val="Indent 3"/>
    <w:basedOn w:val="Normal"/>
    <w:rsid w:val="00823A7E"/>
    <w:pPr>
      <w:spacing w:after="240"/>
      <w:ind w:left="1474"/>
    </w:pPr>
  </w:style>
  <w:style w:type="paragraph" w:customStyle="1" w:styleId="SchedTitle">
    <w:name w:val="SchedTitle"/>
    <w:basedOn w:val="Normal"/>
    <w:next w:val="Normal"/>
    <w:rsid w:val="00823A7E"/>
    <w:pPr>
      <w:spacing w:after="240"/>
    </w:pPr>
    <w:rPr>
      <w:rFonts w:ascii="Arial" w:hAnsi="Arial"/>
      <w:sz w:val="36"/>
    </w:rPr>
  </w:style>
  <w:style w:type="paragraph" w:customStyle="1" w:styleId="Indent4">
    <w:name w:val="Indent 4"/>
    <w:basedOn w:val="Normal"/>
    <w:rsid w:val="00823A7E"/>
    <w:pPr>
      <w:spacing w:after="240"/>
      <w:ind w:left="2211"/>
    </w:pPr>
  </w:style>
  <w:style w:type="paragraph" w:customStyle="1" w:styleId="Indent5">
    <w:name w:val="Indent 5"/>
    <w:basedOn w:val="Normal"/>
    <w:rsid w:val="00823A7E"/>
    <w:pPr>
      <w:spacing w:after="240"/>
      <w:ind w:left="2948"/>
    </w:pPr>
  </w:style>
  <w:style w:type="paragraph" w:styleId="Header">
    <w:name w:val="header"/>
    <w:basedOn w:val="Normal"/>
    <w:rsid w:val="00823A7E"/>
    <w:rPr>
      <w:rFonts w:ascii="Arial" w:hAnsi="Arial"/>
      <w:b/>
      <w:sz w:val="36"/>
    </w:rPr>
  </w:style>
  <w:style w:type="paragraph" w:styleId="Footer">
    <w:name w:val="footer"/>
    <w:basedOn w:val="Normal"/>
    <w:link w:val="FooterChar"/>
    <w:rsid w:val="00823A7E"/>
    <w:rPr>
      <w:rFonts w:ascii="Arial" w:hAnsi="Arial"/>
      <w:sz w:val="16"/>
    </w:rPr>
  </w:style>
  <w:style w:type="character" w:customStyle="1" w:styleId="Choice">
    <w:name w:val="Choice"/>
    <w:rsid w:val="00823A7E"/>
    <w:rPr>
      <w:rFonts w:ascii="Arial" w:hAnsi="Arial" w:cs="Times New Roman"/>
      <w:b/>
      <w:sz w:val="18"/>
      <w:vertAlign w:val="baseline"/>
      <w:lang w:val="en-AU"/>
    </w:rPr>
  </w:style>
  <w:style w:type="paragraph" w:customStyle="1" w:styleId="Indent1">
    <w:name w:val="Indent 1"/>
    <w:basedOn w:val="Normal"/>
    <w:next w:val="Normal"/>
    <w:rsid w:val="00823A7E"/>
    <w:pPr>
      <w:spacing w:after="240"/>
      <w:ind w:left="737"/>
    </w:pPr>
  </w:style>
  <w:style w:type="character" w:styleId="FootnoteReference">
    <w:name w:val="footnote reference"/>
    <w:semiHidden/>
    <w:rsid w:val="00823A7E"/>
    <w:rPr>
      <w:rFonts w:cs="Times New Roman"/>
      <w:vertAlign w:val="superscript"/>
    </w:rPr>
  </w:style>
  <w:style w:type="paragraph" w:customStyle="1" w:styleId="PrecNo">
    <w:name w:val="PrecNo"/>
    <w:basedOn w:val="Normal"/>
    <w:rsid w:val="00823A7E"/>
    <w:pPr>
      <w:spacing w:line="260" w:lineRule="atLeast"/>
      <w:ind w:left="142"/>
    </w:pPr>
    <w:rPr>
      <w:rFonts w:ascii="Arial" w:hAnsi="Arial"/>
      <w:caps/>
      <w:spacing w:val="60"/>
      <w:sz w:val="28"/>
    </w:rPr>
  </w:style>
  <w:style w:type="paragraph" w:customStyle="1" w:styleId="PrecName">
    <w:name w:val="PrecName"/>
    <w:basedOn w:val="Normal"/>
    <w:rsid w:val="00823A7E"/>
    <w:pPr>
      <w:spacing w:after="240" w:line="260" w:lineRule="atLeast"/>
      <w:ind w:left="142"/>
    </w:pPr>
    <w:rPr>
      <w:rFonts w:ascii="Garamond" w:hAnsi="Garamond"/>
      <w:sz w:val="64"/>
    </w:rPr>
  </w:style>
  <w:style w:type="paragraph" w:customStyle="1" w:styleId="FPbullet">
    <w:name w:val="FPbullet"/>
    <w:basedOn w:val="Normal"/>
    <w:rsid w:val="00823A7E"/>
    <w:pPr>
      <w:spacing w:before="120" w:line="260" w:lineRule="atLeast"/>
      <w:ind w:left="624" w:right="-567" w:hanging="284"/>
    </w:pPr>
    <w:rPr>
      <w:rFonts w:ascii="Arial" w:hAnsi="Arial"/>
      <w:sz w:val="20"/>
    </w:rPr>
  </w:style>
  <w:style w:type="paragraph" w:customStyle="1" w:styleId="FPtext">
    <w:name w:val="FPtext"/>
    <w:basedOn w:val="Normal"/>
    <w:rsid w:val="00823A7E"/>
    <w:pPr>
      <w:spacing w:line="260" w:lineRule="atLeast"/>
      <w:ind w:left="624" w:right="-567"/>
    </w:pPr>
    <w:rPr>
      <w:rFonts w:ascii="Arial" w:hAnsi="Arial"/>
      <w:sz w:val="20"/>
    </w:rPr>
  </w:style>
  <w:style w:type="paragraph" w:customStyle="1" w:styleId="FStext">
    <w:name w:val="FStext"/>
    <w:basedOn w:val="Normal"/>
    <w:rsid w:val="00823A7E"/>
    <w:pPr>
      <w:spacing w:after="120" w:line="260" w:lineRule="atLeast"/>
      <w:ind w:left="737"/>
    </w:pPr>
    <w:rPr>
      <w:rFonts w:ascii="Arial" w:hAnsi="Arial"/>
      <w:sz w:val="20"/>
    </w:rPr>
  </w:style>
  <w:style w:type="paragraph" w:customStyle="1" w:styleId="FSbullet">
    <w:name w:val="FSbullet"/>
    <w:basedOn w:val="Normal"/>
    <w:rsid w:val="00823A7E"/>
    <w:pPr>
      <w:spacing w:after="120" w:line="260" w:lineRule="atLeast"/>
      <w:ind w:left="737" w:hanging="510"/>
    </w:pPr>
    <w:rPr>
      <w:rFonts w:ascii="Arial" w:hAnsi="Arial"/>
      <w:sz w:val="20"/>
    </w:rPr>
  </w:style>
  <w:style w:type="paragraph" w:customStyle="1" w:styleId="CoverText">
    <w:name w:val="CoverText"/>
    <w:basedOn w:val="FPtext"/>
    <w:rsid w:val="00823A7E"/>
    <w:pPr>
      <w:ind w:left="57" w:right="0"/>
    </w:pPr>
  </w:style>
  <w:style w:type="paragraph" w:customStyle="1" w:styleId="FScheck1">
    <w:name w:val="FScheck1"/>
    <w:basedOn w:val="Normal"/>
    <w:rsid w:val="00823A7E"/>
    <w:pPr>
      <w:spacing w:before="60" w:after="60" w:line="260" w:lineRule="atLeast"/>
      <w:ind w:left="425" w:hanging="425"/>
    </w:pPr>
    <w:rPr>
      <w:rFonts w:ascii="Arial" w:hAnsi="Arial"/>
      <w:sz w:val="20"/>
    </w:rPr>
  </w:style>
  <w:style w:type="paragraph" w:customStyle="1" w:styleId="FScheckNoYes">
    <w:name w:val="FScheckNoYes"/>
    <w:basedOn w:val="FScheck1"/>
    <w:rsid w:val="00823A7E"/>
    <w:pPr>
      <w:ind w:left="0" w:firstLine="0"/>
    </w:pPr>
  </w:style>
  <w:style w:type="paragraph" w:customStyle="1" w:styleId="FScheck2">
    <w:name w:val="FScheck2"/>
    <w:basedOn w:val="Normal"/>
    <w:rsid w:val="00823A7E"/>
    <w:pPr>
      <w:spacing w:before="60" w:after="60" w:line="260" w:lineRule="atLeast"/>
      <w:ind w:left="850" w:hanging="425"/>
    </w:pPr>
    <w:rPr>
      <w:rFonts w:ascii="Arial" w:hAnsi="Arial"/>
      <w:sz w:val="20"/>
    </w:rPr>
  </w:style>
  <w:style w:type="paragraph" w:customStyle="1" w:styleId="FScheck3">
    <w:name w:val="FScheck3"/>
    <w:basedOn w:val="Normal"/>
    <w:rsid w:val="00823A7E"/>
    <w:pPr>
      <w:spacing w:before="60" w:after="60" w:line="260" w:lineRule="atLeast"/>
      <w:ind w:left="1276" w:hanging="425"/>
    </w:pPr>
    <w:rPr>
      <w:rFonts w:ascii="Arial" w:hAnsi="Arial"/>
      <w:sz w:val="20"/>
    </w:rPr>
  </w:style>
  <w:style w:type="paragraph" w:customStyle="1" w:styleId="FScheckbullet">
    <w:name w:val="FScheckbullet"/>
    <w:basedOn w:val="FScheck1"/>
    <w:rsid w:val="00823A7E"/>
    <w:pPr>
      <w:ind w:left="709" w:hanging="284"/>
    </w:pPr>
  </w:style>
  <w:style w:type="paragraph" w:customStyle="1" w:styleId="Details">
    <w:name w:val="Details"/>
    <w:basedOn w:val="Normal"/>
    <w:next w:val="DetailsFollower"/>
    <w:rsid w:val="00823A7E"/>
    <w:pPr>
      <w:spacing w:before="120" w:after="120" w:line="260" w:lineRule="atLeast"/>
    </w:pPr>
  </w:style>
  <w:style w:type="paragraph" w:customStyle="1" w:styleId="DetailsFollower">
    <w:name w:val="DetailsFollower"/>
    <w:basedOn w:val="Normal"/>
    <w:rsid w:val="00823A7E"/>
    <w:pPr>
      <w:spacing w:before="120" w:after="120" w:line="260" w:lineRule="atLeast"/>
    </w:pPr>
  </w:style>
  <w:style w:type="paragraph" w:customStyle="1" w:styleId="PrecNameCover">
    <w:name w:val="PrecNameCover"/>
    <w:basedOn w:val="PrecName"/>
    <w:next w:val="Normal"/>
    <w:rsid w:val="00823A7E"/>
    <w:pPr>
      <w:ind w:left="57"/>
    </w:pPr>
  </w:style>
  <w:style w:type="paragraph" w:styleId="FootnoteText">
    <w:name w:val="footnote text"/>
    <w:basedOn w:val="Normal"/>
    <w:link w:val="FootnoteTextChar"/>
    <w:semiHidden/>
    <w:rsid w:val="00823A7E"/>
    <w:pPr>
      <w:spacing w:after="60"/>
      <w:ind w:left="284" w:hanging="284"/>
    </w:pPr>
    <w:rPr>
      <w:rFonts w:ascii="Arial" w:hAnsi="Arial"/>
      <w:sz w:val="18"/>
    </w:rPr>
  </w:style>
  <w:style w:type="paragraph" w:customStyle="1" w:styleId="FPdisclaimer">
    <w:name w:val="FPdisclaimer"/>
    <w:basedOn w:val="Header"/>
    <w:rsid w:val="00823A7E"/>
    <w:pPr>
      <w:framePr w:w="5676" w:hSpace="181" w:wrap="around" w:vAnchor="page" w:hAnchor="page" w:x="5416" w:y="13467"/>
      <w:spacing w:line="260" w:lineRule="atLeast"/>
    </w:pPr>
    <w:rPr>
      <w:sz w:val="20"/>
    </w:rPr>
  </w:style>
  <w:style w:type="paragraph" w:customStyle="1" w:styleId="Headersub">
    <w:name w:val="Header sub"/>
    <w:basedOn w:val="Normal"/>
    <w:rsid w:val="00823A7E"/>
    <w:pPr>
      <w:spacing w:after="1240"/>
    </w:pPr>
    <w:rPr>
      <w:rFonts w:ascii="Arial" w:hAnsi="Arial"/>
      <w:sz w:val="36"/>
    </w:rPr>
  </w:style>
  <w:style w:type="paragraph" w:customStyle="1" w:styleId="Indent6">
    <w:name w:val="Indent 6"/>
    <w:basedOn w:val="Normal"/>
    <w:rsid w:val="00823A7E"/>
    <w:pPr>
      <w:spacing w:after="240"/>
      <w:ind w:left="3686"/>
    </w:pPr>
  </w:style>
  <w:style w:type="paragraph" w:customStyle="1" w:styleId="FScheck1NoYes">
    <w:name w:val="FScheck1NoYes"/>
    <w:rsid w:val="00823A7E"/>
    <w:pPr>
      <w:tabs>
        <w:tab w:val="left" w:pos="1077"/>
      </w:tabs>
      <w:spacing w:before="60" w:after="60" w:line="260" w:lineRule="atLeast"/>
      <w:ind w:left="425"/>
    </w:pPr>
    <w:rPr>
      <w:rFonts w:ascii="Arial" w:hAnsi="Arial"/>
      <w:noProof/>
      <w:lang w:eastAsia="en-US"/>
    </w:rPr>
  </w:style>
  <w:style w:type="paragraph" w:customStyle="1" w:styleId="FScheck2NoYes">
    <w:name w:val="FScheck2NoYes"/>
    <w:rsid w:val="00823A7E"/>
    <w:pPr>
      <w:tabs>
        <w:tab w:val="left" w:pos="851"/>
      </w:tabs>
      <w:spacing w:before="60" w:after="60" w:line="260" w:lineRule="atLeast"/>
      <w:ind w:left="851"/>
    </w:pPr>
    <w:rPr>
      <w:rFonts w:ascii="Arial" w:hAnsi="Arial"/>
      <w:noProof/>
      <w:lang w:eastAsia="en-US"/>
    </w:rPr>
  </w:style>
  <w:style w:type="paragraph" w:customStyle="1" w:styleId="FScheck3NoYes">
    <w:name w:val="FScheck3NoYes"/>
    <w:rsid w:val="00823A7E"/>
    <w:pPr>
      <w:tabs>
        <w:tab w:val="left" w:pos="1985"/>
      </w:tabs>
      <w:spacing w:before="60" w:after="60" w:line="260" w:lineRule="atLeast"/>
      <w:ind w:left="1304"/>
    </w:pPr>
    <w:rPr>
      <w:rFonts w:ascii="Arial" w:hAnsi="Arial"/>
      <w:noProof/>
      <w:lang w:eastAsia="en-US"/>
    </w:rPr>
  </w:style>
  <w:style w:type="paragraph" w:styleId="BodyText">
    <w:name w:val="Body Text"/>
    <w:basedOn w:val="Normal"/>
    <w:rsid w:val="00823A7E"/>
    <w:pPr>
      <w:spacing w:after="240"/>
    </w:pPr>
  </w:style>
  <w:style w:type="paragraph" w:customStyle="1" w:styleId="NormalDeed">
    <w:name w:val="Normal Deed"/>
    <w:basedOn w:val="Normal"/>
    <w:rsid w:val="00823A7E"/>
    <w:pPr>
      <w:spacing w:after="240"/>
    </w:pPr>
  </w:style>
  <w:style w:type="paragraph" w:customStyle="1" w:styleId="PartHeading">
    <w:name w:val="Part Heading"/>
    <w:basedOn w:val="Normal"/>
    <w:rsid w:val="00823A7E"/>
    <w:pPr>
      <w:spacing w:before="240" w:after="240"/>
    </w:pPr>
    <w:rPr>
      <w:rFonts w:ascii="Arial" w:hAnsi="Arial"/>
      <w:sz w:val="28"/>
    </w:rPr>
  </w:style>
  <w:style w:type="paragraph" w:customStyle="1" w:styleId="SchedH1">
    <w:name w:val="SchedH1"/>
    <w:basedOn w:val="Normal"/>
    <w:next w:val="SchedH2"/>
    <w:link w:val="SchedH1Char"/>
    <w:rsid w:val="00823A7E"/>
    <w:pPr>
      <w:keepNext/>
      <w:numPr>
        <w:numId w:val="8"/>
      </w:numPr>
      <w:pBdr>
        <w:top w:val="single" w:sz="6" w:space="2" w:color="auto"/>
      </w:pBdr>
      <w:spacing w:before="240" w:after="120"/>
    </w:pPr>
    <w:rPr>
      <w:rFonts w:ascii="Arial" w:hAnsi="Arial"/>
      <w:b/>
      <w:sz w:val="28"/>
    </w:rPr>
  </w:style>
  <w:style w:type="paragraph" w:customStyle="1" w:styleId="SchedH2">
    <w:name w:val="SchedH2"/>
    <w:basedOn w:val="Normal"/>
    <w:next w:val="Indent2"/>
    <w:qFormat/>
    <w:rsid w:val="00823A7E"/>
    <w:pPr>
      <w:keepNext/>
      <w:numPr>
        <w:ilvl w:val="1"/>
        <w:numId w:val="8"/>
      </w:numPr>
      <w:spacing w:before="120" w:after="120"/>
    </w:pPr>
    <w:rPr>
      <w:rFonts w:ascii="Arial" w:hAnsi="Arial"/>
      <w:b/>
      <w:sz w:val="22"/>
    </w:rPr>
  </w:style>
  <w:style w:type="paragraph" w:customStyle="1" w:styleId="SchedH3">
    <w:name w:val="SchedH3"/>
    <w:basedOn w:val="Normal"/>
    <w:rsid w:val="00823A7E"/>
    <w:pPr>
      <w:spacing w:after="240"/>
    </w:pPr>
  </w:style>
  <w:style w:type="paragraph" w:customStyle="1" w:styleId="SchedH4">
    <w:name w:val="SchedH4"/>
    <w:basedOn w:val="Normal"/>
    <w:rsid w:val="00823A7E"/>
    <w:pPr>
      <w:spacing w:after="240"/>
    </w:pPr>
  </w:style>
  <w:style w:type="paragraph" w:customStyle="1" w:styleId="SchedH5">
    <w:name w:val="SchedH5"/>
    <w:basedOn w:val="Normal"/>
    <w:rsid w:val="00823A7E"/>
    <w:pPr>
      <w:numPr>
        <w:ilvl w:val="4"/>
        <w:numId w:val="8"/>
      </w:numPr>
      <w:spacing w:after="240"/>
    </w:pPr>
  </w:style>
  <w:style w:type="character" w:styleId="PageNumber">
    <w:name w:val="page number"/>
    <w:rsid w:val="00823A7E"/>
    <w:rPr>
      <w:rFonts w:cs="Times New Roman"/>
    </w:rPr>
  </w:style>
  <w:style w:type="paragraph" w:styleId="TOC4">
    <w:name w:val="toc 4"/>
    <w:basedOn w:val="Normal"/>
    <w:next w:val="Normal"/>
    <w:uiPriority w:val="39"/>
    <w:rsid w:val="00823A7E"/>
    <w:pPr>
      <w:tabs>
        <w:tab w:val="right" w:pos="9356"/>
      </w:tabs>
      <w:suppressAutoHyphens/>
      <w:ind w:left="690"/>
    </w:pPr>
    <w:rPr>
      <w:spacing w:val="-3"/>
      <w:sz w:val="20"/>
      <w:lang w:val="en-GB"/>
    </w:rPr>
  </w:style>
  <w:style w:type="paragraph" w:styleId="TOC5">
    <w:name w:val="toc 5"/>
    <w:basedOn w:val="Normal"/>
    <w:next w:val="Normal"/>
    <w:uiPriority w:val="39"/>
    <w:rsid w:val="00823A7E"/>
    <w:pPr>
      <w:tabs>
        <w:tab w:val="right" w:pos="9356"/>
      </w:tabs>
      <w:suppressAutoHyphens/>
      <w:ind w:left="920"/>
    </w:pPr>
    <w:rPr>
      <w:spacing w:val="-3"/>
      <w:sz w:val="20"/>
      <w:lang w:val="en-GB"/>
    </w:rPr>
  </w:style>
  <w:style w:type="paragraph" w:styleId="TOC6">
    <w:name w:val="toc 6"/>
    <w:basedOn w:val="Normal"/>
    <w:next w:val="Normal"/>
    <w:uiPriority w:val="39"/>
    <w:rsid w:val="00823A7E"/>
    <w:pPr>
      <w:tabs>
        <w:tab w:val="right" w:pos="9356"/>
      </w:tabs>
      <w:suppressAutoHyphens/>
      <w:ind w:left="1150"/>
    </w:pPr>
    <w:rPr>
      <w:spacing w:val="-3"/>
      <w:sz w:val="20"/>
      <w:lang w:val="en-GB"/>
    </w:rPr>
  </w:style>
  <w:style w:type="paragraph" w:styleId="TOC7">
    <w:name w:val="toc 7"/>
    <w:basedOn w:val="Normal"/>
    <w:next w:val="Normal"/>
    <w:uiPriority w:val="39"/>
    <w:rsid w:val="00823A7E"/>
    <w:pPr>
      <w:tabs>
        <w:tab w:val="right" w:pos="9356"/>
      </w:tabs>
      <w:suppressAutoHyphens/>
      <w:ind w:left="1380"/>
    </w:pPr>
    <w:rPr>
      <w:spacing w:val="-3"/>
      <w:sz w:val="20"/>
      <w:lang w:val="en-GB"/>
    </w:rPr>
  </w:style>
  <w:style w:type="paragraph" w:styleId="TOC8">
    <w:name w:val="toc 8"/>
    <w:basedOn w:val="Normal"/>
    <w:next w:val="Normal"/>
    <w:uiPriority w:val="39"/>
    <w:rsid w:val="00823A7E"/>
    <w:pPr>
      <w:tabs>
        <w:tab w:val="right" w:pos="9356"/>
      </w:tabs>
      <w:suppressAutoHyphens/>
      <w:ind w:left="1610"/>
    </w:pPr>
    <w:rPr>
      <w:spacing w:val="-3"/>
      <w:sz w:val="20"/>
      <w:lang w:val="en-GB"/>
    </w:rPr>
  </w:style>
  <w:style w:type="paragraph" w:styleId="TOC9">
    <w:name w:val="toc 9"/>
    <w:basedOn w:val="Normal"/>
    <w:next w:val="Normal"/>
    <w:uiPriority w:val="39"/>
    <w:rsid w:val="00823A7E"/>
    <w:pPr>
      <w:tabs>
        <w:tab w:val="right" w:pos="9356"/>
      </w:tabs>
      <w:suppressAutoHyphens/>
      <w:ind w:left="1840"/>
    </w:pPr>
    <w:rPr>
      <w:spacing w:val="-3"/>
      <w:sz w:val="20"/>
      <w:lang w:val="en-GB"/>
    </w:rPr>
  </w:style>
  <w:style w:type="paragraph" w:styleId="BodyTextIndent">
    <w:name w:val="Body Text Indent"/>
    <w:basedOn w:val="Normal"/>
    <w:rsid w:val="00823A7E"/>
    <w:pPr>
      <w:ind w:left="709" w:hanging="709"/>
    </w:pPr>
  </w:style>
  <w:style w:type="paragraph" w:styleId="BodyTextIndent2">
    <w:name w:val="Body Text Indent 2"/>
    <w:basedOn w:val="Normal"/>
    <w:rsid w:val="00823A7E"/>
    <w:pPr>
      <w:ind w:left="1134" w:hanging="1134"/>
    </w:pPr>
  </w:style>
  <w:style w:type="paragraph" w:styleId="DocumentMap">
    <w:name w:val="Document Map"/>
    <w:basedOn w:val="Normal"/>
    <w:semiHidden/>
    <w:rsid w:val="00823A7E"/>
    <w:pPr>
      <w:shd w:val="clear" w:color="auto" w:fill="000080"/>
    </w:pPr>
    <w:rPr>
      <w:rFonts w:ascii="Tahoma" w:hAnsi="Tahoma"/>
    </w:rPr>
  </w:style>
  <w:style w:type="paragraph" w:customStyle="1" w:styleId="DocTitle">
    <w:name w:val="DocTitle"/>
    <w:basedOn w:val="Normal"/>
    <w:next w:val="Normal"/>
    <w:rsid w:val="00823A7E"/>
    <w:pPr>
      <w:tabs>
        <w:tab w:val="left" w:pos="2722"/>
      </w:tabs>
      <w:ind w:left="2722"/>
    </w:pPr>
    <w:rPr>
      <w:rFonts w:ascii="Arial Narrow" w:hAnsi="Arial Narrow"/>
      <w:b/>
      <w:sz w:val="34"/>
    </w:rPr>
  </w:style>
  <w:style w:type="paragraph" w:customStyle="1" w:styleId="SubHead">
    <w:name w:val="SubHead"/>
    <w:basedOn w:val="Normal"/>
    <w:next w:val="Heading2"/>
    <w:rsid w:val="00823A7E"/>
    <w:pPr>
      <w:keepNext/>
    </w:pPr>
    <w:rPr>
      <w:b/>
    </w:rPr>
  </w:style>
  <w:style w:type="paragraph" w:customStyle="1" w:styleId="SchedItem">
    <w:name w:val="SchedItem"/>
    <w:basedOn w:val="Normal"/>
    <w:next w:val="Indent2"/>
    <w:rsid w:val="00823A7E"/>
    <w:pPr>
      <w:pBdr>
        <w:bottom w:val="single" w:sz="6" w:space="1" w:color="auto"/>
      </w:pBdr>
      <w:tabs>
        <w:tab w:val="left" w:pos="3459"/>
        <w:tab w:val="left" w:pos="4196"/>
      </w:tabs>
      <w:spacing w:after="40"/>
      <w:ind w:left="2722"/>
    </w:pPr>
    <w:rPr>
      <w:b/>
    </w:rPr>
  </w:style>
  <w:style w:type="paragraph" w:customStyle="1" w:styleId="ArialN16">
    <w:name w:val="ArialN16"/>
    <w:basedOn w:val="Normal"/>
    <w:rsid w:val="00823A7E"/>
    <w:rPr>
      <w:rFonts w:ascii="Arial Narrow" w:hAnsi="Arial Narrow"/>
      <w:b/>
      <w:sz w:val="32"/>
    </w:rPr>
  </w:style>
  <w:style w:type="paragraph" w:customStyle="1" w:styleId="Recitals">
    <w:name w:val="Recitals"/>
    <w:basedOn w:val="Normal"/>
    <w:rsid w:val="00823A7E"/>
    <w:pPr>
      <w:spacing w:after="240"/>
      <w:ind w:left="2722" w:hanging="737"/>
    </w:pPr>
  </w:style>
  <w:style w:type="paragraph" w:customStyle="1" w:styleId="ContentsTitle">
    <w:name w:val="ContentsTitle"/>
    <w:basedOn w:val="Normal"/>
    <w:next w:val="Normal"/>
    <w:rsid w:val="00823A7E"/>
    <w:pPr>
      <w:pBdr>
        <w:bottom w:val="single" w:sz="18" w:space="2" w:color="auto"/>
      </w:pBdr>
      <w:tabs>
        <w:tab w:val="left" w:pos="2722"/>
      </w:tabs>
      <w:spacing w:after="40"/>
      <w:ind w:left="2722" w:hanging="2722"/>
    </w:pPr>
    <w:rPr>
      <w:rFonts w:ascii="Arial Narrow" w:hAnsi="Arial Narrow"/>
      <w:b/>
      <w:sz w:val="32"/>
    </w:rPr>
  </w:style>
  <w:style w:type="paragraph" w:customStyle="1" w:styleId="SchedText">
    <w:name w:val="SchedText"/>
    <w:basedOn w:val="SchedItem"/>
    <w:rsid w:val="00823A7E"/>
    <w:pPr>
      <w:pBdr>
        <w:bottom w:val="none" w:sz="0" w:space="0" w:color="auto"/>
      </w:pBdr>
      <w:tabs>
        <w:tab w:val="clear" w:pos="3459"/>
        <w:tab w:val="clear" w:pos="4196"/>
      </w:tabs>
      <w:spacing w:after="0"/>
    </w:pPr>
    <w:rPr>
      <w:b w:val="0"/>
    </w:rPr>
  </w:style>
  <w:style w:type="character" w:styleId="CommentReference">
    <w:name w:val="annotation reference"/>
    <w:uiPriority w:val="99"/>
    <w:rsid w:val="00823A7E"/>
    <w:rPr>
      <w:rFonts w:cs="Times New Roman"/>
      <w:sz w:val="16"/>
    </w:rPr>
  </w:style>
  <w:style w:type="character" w:customStyle="1" w:styleId="charParties">
    <w:name w:val="charParties"/>
    <w:rsid w:val="00823A7E"/>
    <w:rPr>
      <w:rFonts w:ascii="Arial Narrow" w:hAnsi="Arial Narrow" w:cs="Times New Roman"/>
      <w:b/>
      <w:sz w:val="34"/>
    </w:rPr>
  </w:style>
  <w:style w:type="character" w:customStyle="1" w:styleId="italic">
    <w:name w:val="italic"/>
    <w:rsid w:val="00823A7E"/>
    <w:rPr>
      <w:rFonts w:cs="Times New Roman"/>
    </w:rPr>
  </w:style>
  <w:style w:type="character" w:customStyle="1" w:styleId="a">
    <w:name w:val="À&quot;À"/>
    <w:rsid w:val="00823A7E"/>
    <w:rPr>
      <w:rFonts w:cs="Times New Roman"/>
    </w:rPr>
  </w:style>
  <w:style w:type="character" w:customStyle="1" w:styleId="Heading7Char">
    <w:name w:val="Heading 7 Char"/>
    <w:rsid w:val="00823A7E"/>
    <w:rPr>
      <w:rFonts w:cs="Times New Roman"/>
      <w:sz w:val="23"/>
      <w:lang w:val="en-AU" w:eastAsia="en-US" w:bidi="ar-SA"/>
    </w:rPr>
  </w:style>
  <w:style w:type="paragraph" w:styleId="BalloonText">
    <w:name w:val="Balloon Text"/>
    <w:basedOn w:val="Normal"/>
    <w:semiHidden/>
    <w:rsid w:val="00823A7E"/>
    <w:rPr>
      <w:rFonts w:ascii="Tahoma" w:hAnsi="Tahoma" w:cs="Tahoma"/>
      <w:sz w:val="16"/>
      <w:szCs w:val="16"/>
    </w:rPr>
  </w:style>
  <w:style w:type="paragraph" w:styleId="CommentText">
    <w:name w:val="annotation text"/>
    <w:basedOn w:val="Normal"/>
    <w:link w:val="CommentTextChar"/>
    <w:uiPriority w:val="99"/>
    <w:rsid w:val="00823A7E"/>
    <w:rPr>
      <w:sz w:val="20"/>
    </w:rPr>
  </w:style>
  <w:style w:type="paragraph" w:styleId="CommentSubject">
    <w:name w:val="annotation subject"/>
    <w:basedOn w:val="CommentText"/>
    <w:next w:val="CommentText"/>
    <w:semiHidden/>
    <w:rsid w:val="00823A7E"/>
    <w:rPr>
      <w:b/>
      <w:bCs/>
    </w:rPr>
  </w:style>
  <w:style w:type="character" w:styleId="Hyperlink">
    <w:name w:val="Hyperlink"/>
    <w:rsid w:val="0041390F"/>
    <w:rPr>
      <w:rFonts w:cs="Times New Roman"/>
      <w:color w:val="0000FF"/>
      <w:u w:val="single"/>
    </w:rPr>
  </w:style>
  <w:style w:type="paragraph" w:customStyle="1" w:styleId="head1text">
    <w:name w:val="head 1 text"/>
    <w:basedOn w:val="Normal"/>
    <w:rsid w:val="00823A7E"/>
    <w:pPr>
      <w:spacing w:after="220" w:line="220" w:lineRule="atLeast"/>
      <w:ind w:left="1077"/>
    </w:pPr>
    <w:rPr>
      <w:rFonts w:ascii="Arial" w:hAnsi="Arial"/>
      <w:sz w:val="22"/>
    </w:rPr>
  </w:style>
  <w:style w:type="paragraph" w:customStyle="1" w:styleId="BulletsNormalText">
    <w:name w:val="Bullets (Normal Text)"/>
    <w:basedOn w:val="Normal"/>
    <w:rsid w:val="005867AF"/>
    <w:pPr>
      <w:numPr>
        <w:numId w:val="1"/>
      </w:numPr>
    </w:pPr>
    <w:rPr>
      <w:rFonts w:ascii="Arial" w:hAnsi="Arial"/>
      <w:sz w:val="22"/>
      <w:szCs w:val="24"/>
    </w:rPr>
  </w:style>
  <w:style w:type="table" w:styleId="TableGrid">
    <w:name w:val="Table Grid"/>
    <w:basedOn w:val="TableNormal"/>
    <w:uiPriority w:val="39"/>
    <w:rsid w:val="00E82001"/>
    <w:pPr>
      <w:spacing w:after="240"/>
    </w:pPr>
    <w:rPr>
      <w:rFonts w:ascii="Times New Roman" w:hAnsi="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imesNewRoman10">
    <w:name w:val="Normal + Times New Roman 10"/>
    <w:basedOn w:val="Normal"/>
    <w:rsid w:val="00E82001"/>
    <w:rPr>
      <w:sz w:val="20"/>
    </w:rPr>
  </w:style>
  <w:style w:type="character" w:customStyle="1" w:styleId="SchedH1Char">
    <w:name w:val="SchedH1 Char"/>
    <w:link w:val="SchedH1"/>
    <w:locked/>
    <w:rsid w:val="00922D85"/>
    <w:rPr>
      <w:rFonts w:ascii="Arial" w:hAnsi="Arial"/>
      <w:b/>
      <w:sz w:val="28"/>
      <w:lang w:eastAsia="en-US"/>
    </w:rPr>
  </w:style>
  <w:style w:type="character" w:customStyle="1" w:styleId="Indent2Char">
    <w:name w:val="Indent 2 Char"/>
    <w:link w:val="Indent2"/>
    <w:locked/>
    <w:rsid w:val="00CB3B88"/>
    <w:rPr>
      <w:rFonts w:cs="Times New Roman"/>
      <w:sz w:val="23"/>
      <w:lang w:val="en-AU" w:eastAsia="en-US" w:bidi="ar-SA"/>
    </w:rPr>
  </w:style>
  <w:style w:type="paragraph" w:customStyle="1" w:styleId="ITTHeading1">
    <w:name w:val="ITT Heading 1"/>
    <w:basedOn w:val="Normal"/>
    <w:rsid w:val="002F3A11"/>
    <w:pPr>
      <w:pageBreakBefore/>
      <w:numPr>
        <w:numId w:val="2"/>
      </w:numPr>
      <w:shd w:val="clear" w:color="auto" w:fill="E0E0E0"/>
      <w:spacing w:before="220" w:after="220" w:line="276" w:lineRule="auto"/>
    </w:pPr>
    <w:rPr>
      <w:rFonts w:ascii="Calibri" w:eastAsia="SimSun" w:hAnsi="Calibri" w:cs="Arial"/>
      <w:b/>
      <w:sz w:val="32"/>
      <w:szCs w:val="32"/>
      <w:lang w:val="en-US"/>
    </w:rPr>
  </w:style>
  <w:style w:type="paragraph" w:customStyle="1" w:styleId="ITTHeading2">
    <w:name w:val="ITT Heading 2"/>
    <w:basedOn w:val="Normal"/>
    <w:rsid w:val="002F3A11"/>
    <w:pPr>
      <w:keepNext/>
      <w:numPr>
        <w:ilvl w:val="1"/>
        <w:numId w:val="2"/>
      </w:numPr>
      <w:spacing w:before="220" w:after="220" w:line="276" w:lineRule="auto"/>
    </w:pPr>
    <w:rPr>
      <w:rFonts w:ascii="Calibri" w:eastAsia="SimSun" w:hAnsi="Calibri" w:cs="Arial"/>
      <w:b/>
      <w:sz w:val="24"/>
      <w:szCs w:val="22"/>
      <w:lang w:val="en-US"/>
    </w:rPr>
  </w:style>
  <w:style w:type="paragraph" w:customStyle="1" w:styleId="ITTHeading3">
    <w:name w:val="ITT Heading 3"/>
    <w:basedOn w:val="Normal"/>
    <w:rsid w:val="002F3A11"/>
    <w:pPr>
      <w:keepNext/>
      <w:numPr>
        <w:ilvl w:val="2"/>
        <w:numId w:val="2"/>
      </w:numPr>
      <w:spacing w:before="120" w:after="220" w:line="276" w:lineRule="auto"/>
    </w:pPr>
    <w:rPr>
      <w:rFonts w:ascii="Calibri" w:eastAsia="SimSun" w:hAnsi="Calibri" w:cs="Arial"/>
      <w:b/>
      <w:sz w:val="22"/>
      <w:szCs w:val="22"/>
      <w:lang w:val="en-US"/>
    </w:rPr>
  </w:style>
  <w:style w:type="paragraph" w:customStyle="1" w:styleId="Level1">
    <w:name w:val="Level 1"/>
    <w:basedOn w:val="Normal"/>
    <w:rsid w:val="00157A33"/>
    <w:pPr>
      <w:keepNext/>
      <w:numPr>
        <w:numId w:val="28"/>
      </w:numPr>
      <w:tabs>
        <w:tab w:val="left" w:pos="0"/>
        <w:tab w:val="left" w:pos="851"/>
        <w:tab w:val="left" w:pos="2018"/>
        <w:tab w:val="left" w:pos="3027"/>
        <w:tab w:val="left" w:pos="4036"/>
        <w:tab w:val="left" w:pos="5046"/>
        <w:tab w:val="left" w:pos="6054"/>
        <w:tab w:val="left" w:pos="7063"/>
        <w:tab w:val="left" w:pos="8072"/>
        <w:tab w:val="left" w:pos="9081"/>
      </w:tabs>
      <w:spacing w:after="240"/>
      <w:outlineLvl w:val="0"/>
    </w:pPr>
    <w:rPr>
      <w:rFonts w:ascii="Arial Narrow" w:hAnsi="Arial Narrow"/>
      <w:b/>
      <w:snapToGrid w:val="0"/>
      <w:sz w:val="24"/>
    </w:rPr>
  </w:style>
  <w:style w:type="paragraph" w:customStyle="1" w:styleId="Level4">
    <w:name w:val="Level 4"/>
    <w:basedOn w:val="Normal"/>
    <w:rsid w:val="00157A33"/>
    <w:pPr>
      <w:widowControl w:val="0"/>
      <w:numPr>
        <w:ilvl w:val="3"/>
        <w:numId w:val="28"/>
      </w:numPr>
      <w:tabs>
        <w:tab w:val="clear" w:pos="2421"/>
        <w:tab w:val="num" w:pos="2552"/>
      </w:tabs>
      <w:spacing w:after="240"/>
      <w:outlineLvl w:val="3"/>
    </w:pPr>
    <w:rPr>
      <w:rFonts w:ascii="Arial Narrow" w:hAnsi="Arial Narrow"/>
      <w:snapToGrid w:val="0"/>
      <w:sz w:val="24"/>
    </w:rPr>
  </w:style>
  <w:style w:type="paragraph" w:styleId="NormalWeb">
    <w:name w:val="Normal (Web)"/>
    <w:basedOn w:val="Normal"/>
    <w:uiPriority w:val="99"/>
    <w:unhideWhenUsed/>
    <w:rsid w:val="00A92EC1"/>
    <w:pPr>
      <w:spacing w:before="100" w:beforeAutospacing="1" w:after="100" w:afterAutospacing="1"/>
    </w:pPr>
    <w:rPr>
      <w:sz w:val="24"/>
      <w:szCs w:val="24"/>
      <w:lang w:eastAsia="en-AU"/>
    </w:rPr>
  </w:style>
  <w:style w:type="paragraph" w:customStyle="1" w:styleId="Default">
    <w:name w:val="Default"/>
    <w:rsid w:val="00FC4118"/>
    <w:pPr>
      <w:autoSpaceDE w:val="0"/>
      <w:autoSpaceDN w:val="0"/>
      <w:adjustRightInd w:val="0"/>
    </w:pPr>
    <w:rPr>
      <w:rFonts w:ascii="Arial" w:hAnsi="Arial" w:cs="Arial"/>
      <w:color w:val="000000"/>
      <w:sz w:val="24"/>
      <w:szCs w:val="24"/>
    </w:rPr>
  </w:style>
  <w:style w:type="paragraph" w:customStyle="1" w:styleId="ResetPara">
    <w:name w:val="ResetPara"/>
    <w:basedOn w:val="Normal"/>
    <w:qFormat/>
    <w:rsid w:val="00905C9E"/>
    <w:pPr>
      <w:numPr>
        <w:numId w:val="3"/>
      </w:numPr>
    </w:pPr>
    <w:rPr>
      <w:rFonts w:ascii="Calibri" w:eastAsia="Calibri" w:hAnsi="Calibri" w:cs="Calibri"/>
      <w:color w:val="FF0000"/>
      <w:sz w:val="8"/>
      <w:szCs w:val="8"/>
    </w:rPr>
  </w:style>
  <w:style w:type="paragraph" w:customStyle="1" w:styleId="TxtFlw0">
    <w:name w:val="TxtFlw0"/>
    <w:basedOn w:val="Normal"/>
    <w:qFormat/>
    <w:rsid w:val="00905C9E"/>
    <w:pPr>
      <w:spacing w:after="120"/>
      <w:ind w:left="710"/>
    </w:pPr>
    <w:rPr>
      <w:rFonts w:ascii="Calibri" w:eastAsia="Calibri" w:hAnsi="Calibri" w:cs="Calibri"/>
      <w:sz w:val="22"/>
      <w:szCs w:val="22"/>
    </w:rPr>
  </w:style>
  <w:style w:type="paragraph" w:customStyle="1" w:styleId="TxtNum1">
    <w:name w:val="TxtNum1"/>
    <w:basedOn w:val="Normal"/>
    <w:qFormat/>
    <w:rsid w:val="00905C9E"/>
    <w:pPr>
      <w:numPr>
        <w:ilvl w:val="1"/>
        <w:numId w:val="3"/>
      </w:numPr>
      <w:spacing w:after="120"/>
    </w:pPr>
    <w:rPr>
      <w:rFonts w:ascii="Calibri" w:eastAsia="Calibri" w:hAnsi="Calibri" w:cs="Calibri"/>
      <w:sz w:val="22"/>
      <w:szCs w:val="22"/>
    </w:rPr>
  </w:style>
  <w:style w:type="paragraph" w:customStyle="1" w:styleId="TxtNum2">
    <w:name w:val="TxtNum2"/>
    <w:basedOn w:val="Normal"/>
    <w:qFormat/>
    <w:rsid w:val="00905C9E"/>
    <w:pPr>
      <w:numPr>
        <w:ilvl w:val="2"/>
        <w:numId w:val="3"/>
      </w:numPr>
      <w:tabs>
        <w:tab w:val="num" w:pos="1843"/>
      </w:tabs>
      <w:spacing w:after="120"/>
    </w:pPr>
    <w:rPr>
      <w:rFonts w:ascii="Calibri" w:eastAsia="Calibri" w:hAnsi="Calibri" w:cs="Calibri"/>
      <w:sz w:val="22"/>
      <w:szCs w:val="22"/>
    </w:rPr>
  </w:style>
  <w:style w:type="paragraph" w:customStyle="1" w:styleId="TxtNum3">
    <w:name w:val="TxtNum3"/>
    <w:basedOn w:val="Normal"/>
    <w:qFormat/>
    <w:rsid w:val="00905C9E"/>
    <w:pPr>
      <w:numPr>
        <w:ilvl w:val="3"/>
        <w:numId w:val="3"/>
      </w:numPr>
      <w:spacing w:after="120"/>
    </w:pPr>
    <w:rPr>
      <w:rFonts w:ascii="Calibri" w:eastAsia="Calibri" w:hAnsi="Calibri" w:cs="Calibri"/>
      <w:sz w:val="22"/>
      <w:szCs w:val="22"/>
    </w:rPr>
  </w:style>
  <w:style w:type="paragraph" w:styleId="ListParagraph">
    <w:name w:val="List Paragraph"/>
    <w:basedOn w:val="Normal"/>
    <w:uiPriority w:val="34"/>
    <w:qFormat/>
    <w:rsid w:val="00DE4F01"/>
    <w:pPr>
      <w:ind w:left="720"/>
      <w:contextualSpacing/>
    </w:pPr>
  </w:style>
  <w:style w:type="paragraph" w:styleId="ListBullet">
    <w:name w:val="List Bullet"/>
    <w:basedOn w:val="BodyText"/>
    <w:qFormat/>
    <w:rsid w:val="00B848F4"/>
    <w:pPr>
      <w:numPr>
        <w:numId w:val="4"/>
      </w:numPr>
      <w:spacing w:before="60" w:after="80" w:line="250" w:lineRule="atLeast"/>
    </w:pPr>
    <w:rPr>
      <w:rFonts w:ascii="Arial" w:eastAsia="Calibri" w:hAnsi="Arial"/>
      <w:sz w:val="20"/>
      <w:szCs w:val="24"/>
    </w:rPr>
  </w:style>
  <w:style w:type="paragraph" w:styleId="ListBullet2">
    <w:name w:val="List Bullet 2"/>
    <w:basedOn w:val="ListBullet"/>
    <w:qFormat/>
    <w:rsid w:val="00B848F4"/>
    <w:pPr>
      <w:numPr>
        <w:ilvl w:val="1"/>
      </w:numPr>
    </w:pPr>
  </w:style>
  <w:style w:type="paragraph" w:styleId="ListBullet3">
    <w:name w:val="List Bullet 3"/>
    <w:basedOn w:val="ListBullet2"/>
    <w:qFormat/>
    <w:rsid w:val="00B848F4"/>
    <w:pPr>
      <w:numPr>
        <w:ilvl w:val="2"/>
      </w:numPr>
    </w:pPr>
  </w:style>
  <w:style w:type="character" w:customStyle="1" w:styleId="CommentTextChar">
    <w:name w:val="Comment Text Char"/>
    <w:link w:val="CommentText"/>
    <w:uiPriority w:val="99"/>
    <w:rsid w:val="00B848F4"/>
    <w:rPr>
      <w:rFonts w:ascii="Times New Roman" w:hAnsi="Times New Roman"/>
      <w:lang w:eastAsia="en-US"/>
    </w:rPr>
  </w:style>
  <w:style w:type="paragraph" w:styleId="Revision">
    <w:name w:val="Revision"/>
    <w:hidden/>
    <w:uiPriority w:val="99"/>
    <w:semiHidden/>
    <w:rsid w:val="00EE17B1"/>
    <w:rPr>
      <w:rFonts w:ascii="Times New Roman" w:hAnsi="Times New Roman"/>
      <w:sz w:val="23"/>
      <w:lang w:eastAsia="en-US"/>
    </w:rPr>
  </w:style>
  <w:style w:type="character" w:customStyle="1" w:styleId="Heading3Char">
    <w:name w:val="Heading 3 Char"/>
    <w:aliases w:val="H3 Char,H31 Char,h3 Char,h3 sub heading Char,C Sub-Sub/Italic Char,Head 3 Char,Head 31 Char,Head 32 Char,C Sub-Sub/Italic1 Char,3 Char,Sub2Para Char,(Alt+3) Char,3m Char,h31 Char,h32 Char,Para3 Char,h:3 Char,sub-sub-para Char,H32 Char"/>
    <w:link w:val="Heading3"/>
    <w:rsid w:val="00636B9F"/>
    <w:rPr>
      <w:rFonts w:ascii="Times New Roman" w:hAnsi="Times New Roman"/>
      <w:sz w:val="23"/>
      <w:lang w:eastAsia="en-US"/>
    </w:rPr>
  </w:style>
  <w:style w:type="character" w:customStyle="1" w:styleId="UnresolvedMention1">
    <w:name w:val="Unresolved Mention1"/>
    <w:uiPriority w:val="99"/>
    <w:semiHidden/>
    <w:unhideWhenUsed/>
    <w:rsid w:val="004A152D"/>
    <w:rPr>
      <w:color w:val="605E5C"/>
      <w:shd w:val="clear" w:color="auto" w:fill="E1DFDD"/>
    </w:rPr>
  </w:style>
  <w:style w:type="paragraph" w:customStyle="1" w:styleId="PFParaNumLevel1">
    <w:name w:val="PF (ParaNum) Level 1"/>
    <w:basedOn w:val="Normal"/>
    <w:rsid w:val="00333942"/>
    <w:pPr>
      <w:numPr>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b/>
      <w:sz w:val="21"/>
      <w:szCs w:val="21"/>
    </w:rPr>
  </w:style>
  <w:style w:type="paragraph" w:customStyle="1" w:styleId="PFParaNumLevel2">
    <w:name w:val="PF (ParaNum) Level 2"/>
    <w:basedOn w:val="Normal"/>
    <w:rsid w:val="00333942"/>
    <w:pPr>
      <w:numPr>
        <w:ilvl w:val="1"/>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3">
    <w:name w:val="PF (ParaNum) Level 3"/>
    <w:basedOn w:val="Normal"/>
    <w:rsid w:val="00333942"/>
    <w:pPr>
      <w:numPr>
        <w:ilvl w:val="2"/>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4">
    <w:name w:val="PF (ParaNum) Level 4"/>
    <w:basedOn w:val="Normal"/>
    <w:rsid w:val="00333942"/>
    <w:pPr>
      <w:numPr>
        <w:ilvl w:val="3"/>
        <w:numId w:val="5"/>
      </w:numPr>
      <w:tabs>
        <w:tab w:val="left" w:pos="1848"/>
        <w:tab w:val="left" w:pos="2773"/>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customStyle="1" w:styleId="PFParaNumLevel5">
    <w:name w:val="PF (ParaNum) Level 5"/>
    <w:basedOn w:val="Normal"/>
    <w:rsid w:val="00333942"/>
    <w:pPr>
      <w:numPr>
        <w:ilvl w:val="4"/>
        <w:numId w:val="5"/>
      </w:numPr>
      <w:tabs>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character" w:styleId="UnresolvedMention">
    <w:name w:val="Unresolved Mention"/>
    <w:uiPriority w:val="99"/>
    <w:unhideWhenUsed/>
    <w:rsid w:val="003E4158"/>
    <w:rPr>
      <w:color w:val="605E5C"/>
      <w:shd w:val="clear" w:color="auto" w:fill="E1DFDD"/>
    </w:rPr>
  </w:style>
  <w:style w:type="paragraph" w:customStyle="1" w:styleId="LLBackgroundNum">
    <w:name w:val="LL Background (Num)"/>
    <w:basedOn w:val="Normal"/>
    <w:rsid w:val="005302F3"/>
    <w:pPr>
      <w:numPr>
        <w:numId w:val="6"/>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NumLevel2">
    <w:name w:val="LL (Num) Level 2"/>
    <w:basedOn w:val="Normal"/>
    <w:rsid w:val="00460066"/>
    <w:pPr>
      <w:tabs>
        <w:tab w:val="num"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hanging="924"/>
    </w:pPr>
    <w:rPr>
      <w:rFonts w:ascii="Arial" w:hAnsi="Arial"/>
      <w:sz w:val="21"/>
    </w:rPr>
  </w:style>
  <w:style w:type="paragraph" w:customStyle="1" w:styleId="LLBulletMargin">
    <w:name w:val="LL Bullet Margin"/>
    <w:basedOn w:val="Normal"/>
    <w:rsid w:val="00460066"/>
    <w:pPr>
      <w:numPr>
        <w:numId w:val="7"/>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1">
    <w:name w:val="LL Bullet Level 1"/>
    <w:basedOn w:val="Normal"/>
    <w:rsid w:val="00460066"/>
    <w:pPr>
      <w:numPr>
        <w:ilvl w:val="1"/>
        <w:numId w:val="7"/>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2">
    <w:name w:val="LL Bullet Level 2"/>
    <w:basedOn w:val="Normal"/>
    <w:rsid w:val="00460066"/>
    <w:pPr>
      <w:numPr>
        <w:ilvl w:val="2"/>
        <w:numId w:val="7"/>
      </w:numPr>
      <w:tabs>
        <w:tab w:val="left" w:pos="1848"/>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BulletLevel3">
    <w:name w:val="LL Bullet Level 3"/>
    <w:basedOn w:val="Normal"/>
    <w:rsid w:val="00460066"/>
    <w:pPr>
      <w:numPr>
        <w:ilvl w:val="3"/>
        <w:numId w:val="7"/>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customStyle="1" w:styleId="LLNumLevel3">
    <w:name w:val="LL (Num) Level 3"/>
    <w:basedOn w:val="Normal"/>
    <w:rsid w:val="00460066"/>
    <w:pPr>
      <w:tabs>
        <w:tab w:val="num" w:pos="1848"/>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customStyle="1" w:styleId="LLNumLevel4">
    <w:name w:val="LL (Num) Level 4"/>
    <w:basedOn w:val="Normal"/>
    <w:rsid w:val="00460066"/>
    <w:pPr>
      <w:tabs>
        <w:tab w:val="num" w:pos="2772"/>
        <w:tab w:val="left" w:pos="4621"/>
        <w:tab w:val="left" w:pos="5545"/>
        <w:tab w:val="left" w:pos="6469"/>
        <w:tab w:val="left" w:pos="7394"/>
        <w:tab w:val="left" w:pos="8318"/>
        <w:tab w:val="right" w:pos="8789"/>
      </w:tabs>
      <w:spacing w:before="120" w:after="120" w:line="276" w:lineRule="auto"/>
      <w:ind w:left="2772" w:hanging="924"/>
    </w:pPr>
    <w:rPr>
      <w:rFonts w:ascii="Arial" w:hAnsi="Arial"/>
      <w:sz w:val="21"/>
    </w:rPr>
  </w:style>
  <w:style w:type="paragraph" w:customStyle="1" w:styleId="LLNumLevel5">
    <w:name w:val="LL (Num) Level 5"/>
    <w:basedOn w:val="Normal"/>
    <w:rsid w:val="00460066"/>
    <w:pPr>
      <w:tabs>
        <w:tab w:val="num" w:pos="1848"/>
        <w:tab w:val="left" w:pos="2773"/>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customStyle="1" w:styleId="LLLevel1">
    <w:name w:val="LL Level 1"/>
    <w:basedOn w:val="Normal"/>
    <w:rsid w:val="00A92A55"/>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hAnsi="Arial"/>
      <w:sz w:val="21"/>
    </w:rPr>
  </w:style>
  <w:style w:type="paragraph" w:customStyle="1" w:styleId="Draft">
    <w:name w:val="Draft"/>
    <w:basedOn w:val="Normal"/>
    <w:rsid w:val="009A748A"/>
    <w:pPr>
      <w:shd w:val="pct25" w:color="000000" w:fill="FFFFFF"/>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hAnsi="Arial"/>
      <w:b/>
      <w:sz w:val="32"/>
    </w:rPr>
  </w:style>
  <w:style w:type="character" w:customStyle="1" w:styleId="Heading1Char">
    <w:name w:val="Heading 1 Char"/>
    <w:aliases w:val="No numbers Char,Section Heading Char,h1 Char,Head1 Char,Heading apps Char,L1 Char,Appendix Char,Appendix1 Char,Appendix2 Char,Appendix3 Char,S&amp;P Heading 1 Char,EA Char,ASAPHeading 1 Char,Para1 Char,H1 Char,h11 Char,1 ghost Char,g Char"/>
    <w:basedOn w:val="DefaultParagraphFont"/>
    <w:link w:val="Heading1"/>
    <w:uiPriority w:val="9"/>
    <w:rsid w:val="00DA18E4"/>
    <w:rPr>
      <w:rFonts w:ascii="Arial" w:hAnsi="Arial"/>
      <w:b/>
      <w:sz w:val="28"/>
      <w:lang w:eastAsia="en-US"/>
    </w:rPr>
  </w:style>
  <w:style w:type="character" w:styleId="Emphasis">
    <w:name w:val="Emphasis"/>
    <w:basedOn w:val="DefaultParagraphFont"/>
    <w:qFormat/>
    <w:locked/>
    <w:rsid w:val="00011A1C"/>
    <w:rPr>
      <w:i/>
      <w:iCs/>
    </w:rPr>
  </w:style>
  <w:style w:type="character" w:customStyle="1" w:styleId="Heading5Char">
    <w:name w:val="Heading 5 Char"/>
    <w:aliases w:val="Heading 5(unused) Char,Para5 Char,h5 Char,5 Char,h51 Char,h52 Char,Heading 5 StGeorge Char,Level 3 - i Char,Level 5 Char,L5 Char,Heading 5a Char"/>
    <w:basedOn w:val="Heading1Char"/>
    <w:link w:val="Heading5"/>
    <w:rsid w:val="00011A1C"/>
    <w:rPr>
      <w:rFonts w:ascii="Arial Narrow" w:hAnsi="Arial Narrow"/>
      <w:b/>
      <w:sz w:val="22"/>
      <w:lang w:eastAsia="en-US"/>
    </w:rPr>
  </w:style>
  <w:style w:type="character" w:styleId="Mention">
    <w:name w:val="Mention"/>
    <w:basedOn w:val="DefaultParagraphFont"/>
    <w:uiPriority w:val="99"/>
    <w:unhideWhenUsed/>
    <w:rsid w:val="00791DDC"/>
    <w:rPr>
      <w:color w:val="2B579A"/>
      <w:shd w:val="clear" w:color="auto" w:fill="E1DFDD"/>
    </w:rPr>
  </w:style>
  <w:style w:type="table" w:customStyle="1" w:styleId="AEMO-Table4">
    <w:name w:val="AEMO - Table 4"/>
    <w:basedOn w:val="TableNormal"/>
    <w:uiPriority w:val="99"/>
    <w:rsid w:val="001B2AF2"/>
    <w:rPr>
      <w:rFonts w:ascii="Arial Nova" w:eastAsia="Arial Nova" w:hAnsi="Arial Nova"/>
      <w:sz w:val="24"/>
      <w:szCs w:val="24"/>
    </w:rPr>
    <w:tblPr>
      <w:tblBorders>
        <w:top w:val="single" w:sz="4" w:space="0" w:color="6B3077"/>
        <w:left w:val="single" w:sz="4" w:space="0" w:color="6B3077"/>
        <w:bottom w:val="single" w:sz="4" w:space="0" w:color="6B3077"/>
        <w:right w:val="single" w:sz="4" w:space="0" w:color="6B3077"/>
        <w:insideH w:val="single" w:sz="4" w:space="0" w:color="6B3077"/>
        <w:insideV w:val="single" w:sz="4" w:space="0" w:color="6B3077"/>
      </w:tblBorders>
    </w:tblPr>
    <w:tblStylePr w:type="firstRow">
      <w:rPr>
        <w:b/>
        <w:i w:val="0"/>
        <w:color w:val="FFFFFF"/>
      </w:rPr>
      <w:tblPr/>
      <w:trPr>
        <w:cantSplit/>
        <w:tblHeader/>
      </w:trPr>
      <w:tcPr>
        <w:tcBorders>
          <w:top w:val="single" w:sz="4" w:space="0" w:color="6B3077"/>
          <w:left w:val="single" w:sz="4" w:space="0" w:color="6B3077"/>
          <w:bottom w:val="single" w:sz="4" w:space="0" w:color="6B3077"/>
          <w:right w:val="single" w:sz="4" w:space="0" w:color="6B3077"/>
          <w:insideH w:val="single" w:sz="4" w:space="0" w:color="6B3077"/>
          <w:insideV w:val="single" w:sz="4" w:space="0" w:color="6B3077"/>
        </w:tcBorders>
        <w:shd w:val="clear" w:color="auto" w:fill="6B3077"/>
      </w:tcPr>
    </w:tblStylePr>
    <w:tblStylePr w:type="firstCol">
      <w:rPr>
        <w:b/>
        <w:i w:val="0"/>
      </w:rPr>
    </w:tblStylePr>
  </w:style>
  <w:style w:type="paragraph" w:customStyle="1" w:styleId="Tabletext">
    <w:name w:val="Table text"/>
    <w:basedOn w:val="Normal"/>
    <w:uiPriority w:val="9"/>
    <w:qFormat/>
    <w:rsid w:val="001B2AF2"/>
    <w:pPr>
      <w:spacing w:before="60" w:after="60"/>
    </w:pPr>
    <w:rPr>
      <w:rFonts w:ascii="Calibri" w:eastAsia="Calibri" w:hAnsi="Calibri"/>
      <w:sz w:val="16"/>
      <w:szCs w:val="22"/>
    </w:rPr>
  </w:style>
  <w:style w:type="paragraph" w:styleId="TOCHeading">
    <w:name w:val="TOC Heading"/>
    <w:basedOn w:val="Heading1"/>
    <w:next w:val="Normal"/>
    <w:uiPriority w:val="39"/>
    <w:semiHidden/>
    <w:unhideWhenUsed/>
    <w:qFormat/>
    <w:rsid w:val="001B2AF2"/>
    <w:pPr>
      <w:keepLines/>
      <w:pBdr>
        <w:top w:val="none" w:sz="0" w:space="0" w:color="auto"/>
      </w:pBdr>
      <w:spacing w:after="0"/>
      <w:outlineLvl w:val="9"/>
    </w:pPr>
    <w:rPr>
      <w:rFonts w:asciiTheme="majorHAnsi" w:eastAsiaTheme="majorEastAsia" w:hAnsiTheme="majorHAnsi" w:cstheme="majorBidi"/>
      <w:b w:val="0"/>
      <w:color w:val="2F5496" w:themeColor="accent1" w:themeShade="BF"/>
      <w:sz w:val="32"/>
      <w:szCs w:val="32"/>
    </w:rPr>
  </w:style>
  <w:style w:type="character" w:customStyle="1" w:styleId="FootnoteTextChar">
    <w:name w:val="Footnote Text Char"/>
    <w:basedOn w:val="DefaultParagraphFont"/>
    <w:link w:val="FootnoteText"/>
    <w:semiHidden/>
    <w:rsid w:val="000A6149"/>
    <w:rPr>
      <w:rFonts w:ascii="Arial" w:hAnsi="Arial"/>
      <w:sz w:val="18"/>
      <w:lang w:eastAsia="en-US"/>
    </w:rPr>
  </w:style>
  <w:style w:type="character" w:customStyle="1" w:styleId="Heading6Char">
    <w:name w:val="Heading 6 Char"/>
    <w:aliases w:val="Heading 6(unused) Char,Legal Level 1. Char,heading6 Char,heading61 Char,heading62 Char,h6 Char,Level 6 Char,Heading 6a Char"/>
    <w:basedOn w:val="DefaultParagraphFont"/>
    <w:link w:val="Heading6"/>
    <w:rsid w:val="009D2859"/>
    <w:rPr>
      <w:rFonts w:ascii="Arial Narrow" w:hAnsi="Arial Narrow"/>
      <w:b/>
      <w:sz w:val="28"/>
      <w:lang w:eastAsia="en-US"/>
    </w:rPr>
  </w:style>
  <w:style w:type="paragraph" w:customStyle="1" w:styleId="ScheduleSection">
    <w:name w:val="ScheduleSection"/>
    <w:basedOn w:val="Normal"/>
    <w:next w:val="Normal"/>
    <w:qFormat/>
    <w:rsid w:val="009D2859"/>
    <w:pPr>
      <w:numPr>
        <w:numId w:val="30"/>
      </w:numPr>
      <w:spacing w:after="120"/>
      <w:outlineLvl w:val="0"/>
    </w:pPr>
    <w:rPr>
      <w:rFonts w:asciiTheme="minorHAnsi" w:eastAsiaTheme="minorHAnsi" w:hAnsiTheme="minorHAnsi" w:cstheme="minorBidi"/>
      <w:sz w:val="22"/>
      <w:szCs w:val="22"/>
    </w:rPr>
  </w:style>
  <w:style w:type="paragraph" w:customStyle="1" w:styleId="SchedHdg1">
    <w:name w:val="SchedHdg 1"/>
    <w:next w:val="Normal"/>
    <w:qFormat/>
    <w:rsid w:val="009D2859"/>
    <w:pPr>
      <w:numPr>
        <w:ilvl w:val="1"/>
        <w:numId w:val="30"/>
      </w:numPr>
      <w:spacing w:after="160" w:line="259" w:lineRule="auto"/>
      <w:outlineLvl w:val="0"/>
    </w:pPr>
    <w:rPr>
      <w:rFonts w:asciiTheme="minorHAnsi" w:eastAsiaTheme="minorHAnsi" w:hAnsiTheme="minorHAnsi" w:cstheme="minorBidi"/>
      <w:sz w:val="22"/>
      <w:szCs w:val="22"/>
      <w:lang w:eastAsia="en-US"/>
    </w:rPr>
  </w:style>
  <w:style w:type="paragraph" w:customStyle="1" w:styleId="SchedHdg2">
    <w:name w:val="SchedHdg 2"/>
    <w:next w:val="Normal"/>
    <w:qFormat/>
    <w:rsid w:val="009D2859"/>
    <w:pPr>
      <w:keepNext/>
      <w:numPr>
        <w:ilvl w:val="2"/>
        <w:numId w:val="30"/>
      </w:numPr>
      <w:spacing w:before="120" w:after="160" w:line="259" w:lineRule="auto"/>
      <w:outlineLvl w:val="1"/>
    </w:pPr>
    <w:rPr>
      <w:rFonts w:asciiTheme="minorHAnsi" w:eastAsiaTheme="minorHAnsi" w:hAnsiTheme="minorHAnsi" w:cstheme="minorBidi"/>
      <w:sz w:val="26"/>
      <w:szCs w:val="22"/>
      <w:lang w:eastAsia="en-US"/>
    </w:rPr>
  </w:style>
  <w:style w:type="paragraph" w:customStyle="1" w:styleId="TxtFlw1">
    <w:name w:val="TxtFlw1"/>
    <w:basedOn w:val="Normal"/>
    <w:qFormat/>
    <w:rsid w:val="005D0BC9"/>
    <w:pPr>
      <w:spacing w:after="120"/>
      <w:ind w:left="1278"/>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0F6652"/>
    <w:rPr>
      <w:rFonts w:ascii="Arial" w:hAnsi="Arial"/>
      <w:sz w:val="16"/>
      <w:lang w:eastAsia="en-US"/>
    </w:rPr>
  </w:style>
  <w:style w:type="character" w:styleId="Strong">
    <w:name w:val="Strong"/>
    <w:basedOn w:val="DefaultParagraphFont"/>
    <w:qFormat/>
    <w:locked/>
    <w:rsid w:val="00B03FE0"/>
    <w:rPr>
      <w:b/>
      <w:bCs/>
    </w:rPr>
  </w:style>
  <w:style w:type="character" w:styleId="PlaceholderText">
    <w:name w:val="Placeholder Text"/>
    <w:basedOn w:val="DefaultParagraphFont"/>
    <w:uiPriority w:val="99"/>
    <w:semiHidden/>
    <w:rsid w:val="00426EEE"/>
    <w:rPr>
      <w:color w:val="808080"/>
    </w:rPr>
  </w:style>
  <w:style w:type="paragraph" w:customStyle="1" w:styleId="commentcontentpara">
    <w:name w:val="commentcontentpara"/>
    <w:basedOn w:val="Normal"/>
    <w:rsid w:val="008109DF"/>
    <w:pPr>
      <w:spacing w:before="100" w:beforeAutospacing="1" w:after="100" w:afterAutospacing="1"/>
    </w:pPr>
    <w:rPr>
      <w:sz w:val="24"/>
      <w:szCs w:val="24"/>
      <w:lang w:eastAsia="en-AU"/>
    </w:rPr>
  </w:style>
  <w:style w:type="character" w:customStyle="1" w:styleId="normaltextrun">
    <w:name w:val="normaltextrun"/>
    <w:basedOn w:val="DefaultParagraphFont"/>
    <w:rsid w:val="00441722"/>
  </w:style>
  <w:style w:type="paragraph" w:customStyle="1" w:styleId="paragraph">
    <w:name w:val="paragraph"/>
    <w:basedOn w:val="Normal"/>
    <w:rsid w:val="00C07E6A"/>
    <w:pPr>
      <w:spacing w:before="100" w:beforeAutospacing="1" w:after="100" w:afterAutospacing="1"/>
    </w:pPr>
    <w:rPr>
      <w:sz w:val="24"/>
      <w:szCs w:val="24"/>
      <w:lang w:eastAsia="en-AU"/>
    </w:rPr>
  </w:style>
  <w:style w:type="character" w:customStyle="1" w:styleId="eop">
    <w:name w:val="eop"/>
    <w:basedOn w:val="DefaultParagraphFont"/>
    <w:rsid w:val="00C07E6A"/>
  </w:style>
  <w:style w:type="character" w:customStyle="1" w:styleId="ui-provider">
    <w:name w:val="ui-provider"/>
    <w:basedOn w:val="DefaultParagraphFont"/>
    <w:rsid w:val="001C61EF"/>
  </w:style>
  <w:style w:type="paragraph" w:customStyle="1" w:styleId="MRLevel3">
    <w:name w:val="MR Level 3"/>
    <w:link w:val="MRLevel3Char"/>
    <w:qFormat/>
    <w:rsid w:val="005A2EC9"/>
    <w:pPr>
      <w:spacing w:before="240" w:after="120" w:line="300" w:lineRule="atLeast"/>
      <w:ind w:left="992" w:hanging="992"/>
      <w:outlineLvl w:val="2"/>
    </w:pPr>
    <w:rPr>
      <w:rFonts w:ascii="Arial" w:hAnsi="Arial"/>
      <w:color w:val="000000"/>
      <w:sz w:val="22"/>
      <w:szCs w:val="24"/>
      <w:lang w:val="en-GB"/>
    </w:rPr>
  </w:style>
  <w:style w:type="paragraph" w:customStyle="1" w:styleId="MRLevel4">
    <w:name w:val="MR Level 4"/>
    <w:uiPriority w:val="99"/>
    <w:qFormat/>
    <w:rsid w:val="005A2EC9"/>
    <w:pPr>
      <w:spacing w:before="120" w:after="120" w:line="300" w:lineRule="atLeast"/>
      <w:ind w:left="1701" w:hanging="709"/>
      <w:outlineLvl w:val="3"/>
    </w:pPr>
    <w:rPr>
      <w:rFonts w:ascii="Arial" w:hAnsi="Arial" w:cs="Arial"/>
      <w:color w:val="000000"/>
      <w:sz w:val="22"/>
      <w:szCs w:val="22"/>
    </w:rPr>
  </w:style>
  <w:style w:type="character" w:customStyle="1" w:styleId="MRLevel3Char">
    <w:name w:val="MR Level 3 Char"/>
    <w:basedOn w:val="DefaultParagraphFont"/>
    <w:link w:val="MRLevel3"/>
    <w:rsid w:val="005A2EC9"/>
    <w:rPr>
      <w:rFonts w:ascii="Arial" w:hAnsi="Arial"/>
      <w:color w:val="000000"/>
      <w:sz w:val="22"/>
      <w:szCs w:val="24"/>
      <w:lang w:val="en-GB"/>
    </w:rPr>
  </w:style>
  <w:style w:type="paragraph" w:styleId="ListNumber5">
    <w:name w:val="List Number 5"/>
    <w:basedOn w:val="Normal"/>
    <w:uiPriority w:val="99"/>
    <w:rsid w:val="00684C33"/>
    <w:pPr>
      <w:numPr>
        <w:numId w:val="54"/>
      </w:numPr>
      <w:spacing w:before="240"/>
      <w:jc w:val="both"/>
    </w:pPr>
    <w:rPr>
      <w:rFonts w:ascii="Arial" w:eastAsiaTheme="minorHAnsi" w:hAnsi="Arial" w:cstheme="minorBidi"/>
      <w:sz w:val="22"/>
      <w:szCs w:val="22"/>
    </w:rPr>
  </w:style>
  <w:style w:type="numbering" w:customStyle="1" w:styleId="Style1">
    <w:name w:val="Style1"/>
    <w:uiPriority w:val="99"/>
    <w:rsid w:val="00684C33"/>
    <w:pPr>
      <w:numPr>
        <w:numId w:val="58"/>
      </w:numPr>
    </w:pPr>
  </w:style>
  <w:style w:type="paragraph" w:customStyle="1" w:styleId="BodyTextNum">
    <w:name w:val="Body Text Num"/>
    <w:basedOn w:val="Heading3"/>
    <w:uiPriority w:val="2"/>
    <w:qFormat/>
    <w:rsid w:val="00DF4A56"/>
    <w:pPr>
      <w:keepLines/>
      <w:numPr>
        <w:ilvl w:val="2"/>
      </w:numPr>
      <w:spacing w:before="120" w:after="40" w:line="312" w:lineRule="auto"/>
      <w:ind w:left="709" w:hanging="709"/>
    </w:pPr>
    <w:rPr>
      <w:rFonts w:asciiTheme="minorHAnsi" w:eastAsiaTheme="majorEastAsia" w:hAnsiTheme="minorHAnsi" w:cstheme="majorBidi"/>
      <w:sz w:val="20"/>
      <w:szCs w:val="24"/>
    </w:rPr>
  </w:style>
  <w:style w:type="paragraph" w:customStyle="1" w:styleId="List1a">
    <w:name w:val="List 1 (a)"/>
    <w:basedOn w:val="Normal"/>
    <w:link w:val="List1aChar"/>
    <w:uiPriority w:val="99"/>
    <w:qFormat/>
    <w:rsid w:val="00684C33"/>
    <w:pPr>
      <w:tabs>
        <w:tab w:val="num" w:pos="1276"/>
      </w:tabs>
      <w:spacing w:after="120" w:line="288" w:lineRule="auto"/>
      <w:ind w:left="1276" w:hanging="567"/>
    </w:pPr>
    <w:rPr>
      <w:rFonts w:asciiTheme="minorHAnsi" w:eastAsiaTheme="minorHAnsi" w:hAnsiTheme="minorHAnsi" w:cstheme="minorBidi"/>
      <w:sz w:val="20"/>
      <w:szCs w:val="22"/>
    </w:rPr>
  </w:style>
  <w:style w:type="character" w:customStyle="1" w:styleId="List1aChar">
    <w:name w:val="List 1 (a) Char"/>
    <w:basedOn w:val="DefaultParagraphFont"/>
    <w:link w:val="List1a"/>
    <w:uiPriority w:val="99"/>
    <w:rsid w:val="00DF4A56"/>
    <w:rPr>
      <w:rFonts w:asciiTheme="minorHAnsi" w:eastAsiaTheme="minorHAnsi" w:hAnsiTheme="minorHAnsi" w:cstheme="minorBidi"/>
      <w:szCs w:val="22"/>
      <w:lang w:eastAsia="en-US"/>
    </w:rPr>
  </w:style>
  <w:style w:type="character" w:styleId="FollowedHyperlink">
    <w:name w:val="FollowedHyperlink"/>
    <w:basedOn w:val="DefaultParagraphFont"/>
    <w:semiHidden/>
    <w:unhideWhenUsed/>
    <w:rsid w:val="00E04E86"/>
    <w:rPr>
      <w:color w:val="954F72" w:themeColor="followedHyperlink"/>
      <w:u w:val="single"/>
    </w:rPr>
  </w:style>
  <w:style w:type="character" w:customStyle="1" w:styleId="equationplaceholdertext">
    <w:name w:val="equationplaceholdertext"/>
    <w:basedOn w:val="DefaultParagraphFont"/>
    <w:rsid w:val="00094005"/>
  </w:style>
  <w:style w:type="character" w:customStyle="1" w:styleId="pagebreaktextspan">
    <w:name w:val="pagebreaktextspan"/>
    <w:basedOn w:val="DefaultParagraphFont"/>
    <w:rsid w:val="0009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139">
      <w:bodyDiv w:val="1"/>
      <w:marLeft w:val="0"/>
      <w:marRight w:val="0"/>
      <w:marTop w:val="0"/>
      <w:marBottom w:val="0"/>
      <w:divBdr>
        <w:top w:val="none" w:sz="0" w:space="0" w:color="auto"/>
        <w:left w:val="none" w:sz="0" w:space="0" w:color="auto"/>
        <w:bottom w:val="none" w:sz="0" w:space="0" w:color="auto"/>
        <w:right w:val="none" w:sz="0" w:space="0" w:color="auto"/>
      </w:divBdr>
    </w:div>
    <w:div w:id="145779721">
      <w:bodyDiv w:val="1"/>
      <w:marLeft w:val="0"/>
      <w:marRight w:val="0"/>
      <w:marTop w:val="0"/>
      <w:marBottom w:val="0"/>
      <w:divBdr>
        <w:top w:val="none" w:sz="0" w:space="0" w:color="auto"/>
        <w:left w:val="none" w:sz="0" w:space="0" w:color="auto"/>
        <w:bottom w:val="none" w:sz="0" w:space="0" w:color="auto"/>
        <w:right w:val="none" w:sz="0" w:space="0" w:color="auto"/>
      </w:divBdr>
    </w:div>
    <w:div w:id="158425899">
      <w:bodyDiv w:val="1"/>
      <w:marLeft w:val="0"/>
      <w:marRight w:val="0"/>
      <w:marTop w:val="0"/>
      <w:marBottom w:val="0"/>
      <w:divBdr>
        <w:top w:val="none" w:sz="0" w:space="0" w:color="auto"/>
        <w:left w:val="none" w:sz="0" w:space="0" w:color="auto"/>
        <w:bottom w:val="none" w:sz="0" w:space="0" w:color="auto"/>
        <w:right w:val="none" w:sz="0" w:space="0" w:color="auto"/>
      </w:divBdr>
    </w:div>
    <w:div w:id="276377189">
      <w:bodyDiv w:val="1"/>
      <w:marLeft w:val="0"/>
      <w:marRight w:val="0"/>
      <w:marTop w:val="0"/>
      <w:marBottom w:val="0"/>
      <w:divBdr>
        <w:top w:val="none" w:sz="0" w:space="0" w:color="auto"/>
        <w:left w:val="none" w:sz="0" w:space="0" w:color="auto"/>
        <w:bottom w:val="none" w:sz="0" w:space="0" w:color="auto"/>
        <w:right w:val="none" w:sz="0" w:space="0" w:color="auto"/>
      </w:divBdr>
    </w:div>
    <w:div w:id="320088630">
      <w:bodyDiv w:val="1"/>
      <w:marLeft w:val="0"/>
      <w:marRight w:val="0"/>
      <w:marTop w:val="0"/>
      <w:marBottom w:val="0"/>
      <w:divBdr>
        <w:top w:val="none" w:sz="0" w:space="0" w:color="auto"/>
        <w:left w:val="none" w:sz="0" w:space="0" w:color="auto"/>
        <w:bottom w:val="none" w:sz="0" w:space="0" w:color="auto"/>
        <w:right w:val="none" w:sz="0" w:space="0" w:color="auto"/>
      </w:divBdr>
    </w:div>
    <w:div w:id="323514988">
      <w:bodyDiv w:val="1"/>
      <w:marLeft w:val="0"/>
      <w:marRight w:val="0"/>
      <w:marTop w:val="0"/>
      <w:marBottom w:val="0"/>
      <w:divBdr>
        <w:top w:val="none" w:sz="0" w:space="0" w:color="auto"/>
        <w:left w:val="none" w:sz="0" w:space="0" w:color="auto"/>
        <w:bottom w:val="none" w:sz="0" w:space="0" w:color="auto"/>
        <w:right w:val="none" w:sz="0" w:space="0" w:color="auto"/>
      </w:divBdr>
    </w:div>
    <w:div w:id="355622280">
      <w:bodyDiv w:val="1"/>
      <w:marLeft w:val="0"/>
      <w:marRight w:val="0"/>
      <w:marTop w:val="0"/>
      <w:marBottom w:val="0"/>
      <w:divBdr>
        <w:top w:val="none" w:sz="0" w:space="0" w:color="auto"/>
        <w:left w:val="none" w:sz="0" w:space="0" w:color="auto"/>
        <w:bottom w:val="none" w:sz="0" w:space="0" w:color="auto"/>
        <w:right w:val="none" w:sz="0" w:space="0" w:color="auto"/>
      </w:divBdr>
    </w:div>
    <w:div w:id="377095319">
      <w:bodyDiv w:val="1"/>
      <w:marLeft w:val="0"/>
      <w:marRight w:val="0"/>
      <w:marTop w:val="0"/>
      <w:marBottom w:val="0"/>
      <w:divBdr>
        <w:top w:val="none" w:sz="0" w:space="0" w:color="auto"/>
        <w:left w:val="none" w:sz="0" w:space="0" w:color="auto"/>
        <w:bottom w:val="none" w:sz="0" w:space="0" w:color="auto"/>
        <w:right w:val="none" w:sz="0" w:space="0" w:color="auto"/>
      </w:divBdr>
    </w:div>
    <w:div w:id="403528068">
      <w:bodyDiv w:val="1"/>
      <w:marLeft w:val="0"/>
      <w:marRight w:val="0"/>
      <w:marTop w:val="0"/>
      <w:marBottom w:val="0"/>
      <w:divBdr>
        <w:top w:val="none" w:sz="0" w:space="0" w:color="auto"/>
        <w:left w:val="none" w:sz="0" w:space="0" w:color="auto"/>
        <w:bottom w:val="none" w:sz="0" w:space="0" w:color="auto"/>
        <w:right w:val="none" w:sz="0" w:space="0" w:color="auto"/>
      </w:divBdr>
    </w:div>
    <w:div w:id="480269288">
      <w:bodyDiv w:val="1"/>
      <w:marLeft w:val="0"/>
      <w:marRight w:val="0"/>
      <w:marTop w:val="0"/>
      <w:marBottom w:val="0"/>
      <w:divBdr>
        <w:top w:val="none" w:sz="0" w:space="0" w:color="auto"/>
        <w:left w:val="none" w:sz="0" w:space="0" w:color="auto"/>
        <w:bottom w:val="none" w:sz="0" w:space="0" w:color="auto"/>
        <w:right w:val="none" w:sz="0" w:space="0" w:color="auto"/>
      </w:divBdr>
    </w:div>
    <w:div w:id="488209835">
      <w:bodyDiv w:val="1"/>
      <w:marLeft w:val="0"/>
      <w:marRight w:val="0"/>
      <w:marTop w:val="0"/>
      <w:marBottom w:val="0"/>
      <w:divBdr>
        <w:top w:val="none" w:sz="0" w:space="0" w:color="auto"/>
        <w:left w:val="none" w:sz="0" w:space="0" w:color="auto"/>
        <w:bottom w:val="none" w:sz="0" w:space="0" w:color="auto"/>
        <w:right w:val="none" w:sz="0" w:space="0" w:color="auto"/>
      </w:divBdr>
    </w:div>
    <w:div w:id="509566728">
      <w:bodyDiv w:val="1"/>
      <w:marLeft w:val="0"/>
      <w:marRight w:val="0"/>
      <w:marTop w:val="0"/>
      <w:marBottom w:val="0"/>
      <w:divBdr>
        <w:top w:val="none" w:sz="0" w:space="0" w:color="auto"/>
        <w:left w:val="none" w:sz="0" w:space="0" w:color="auto"/>
        <w:bottom w:val="none" w:sz="0" w:space="0" w:color="auto"/>
        <w:right w:val="none" w:sz="0" w:space="0" w:color="auto"/>
      </w:divBdr>
    </w:div>
    <w:div w:id="512382747">
      <w:bodyDiv w:val="1"/>
      <w:marLeft w:val="0"/>
      <w:marRight w:val="0"/>
      <w:marTop w:val="0"/>
      <w:marBottom w:val="0"/>
      <w:divBdr>
        <w:top w:val="none" w:sz="0" w:space="0" w:color="auto"/>
        <w:left w:val="none" w:sz="0" w:space="0" w:color="auto"/>
        <w:bottom w:val="none" w:sz="0" w:space="0" w:color="auto"/>
        <w:right w:val="none" w:sz="0" w:space="0" w:color="auto"/>
      </w:divBdr>
    </w:div>
    <w:div w:id="567694336">
      <w:bodyDiv w:val="1"/>
      <w:marLeft w:val="0"/>
      <w:marRight w:val="0"/>
      <w:marTop w:val="0"/>
      <w:marBottom w:val="0"/>
      <w:divBdr>
        <w:top w:val="none" w:sz="0" w:space="0" w:color="auto"/>
        <w:left w:val="none" w:sz="0" w:space="0" w:color="auto"/>
        <w:bottom w:val="none" w:sz="0" w:space="0" w:color="auto"/>
        <w:right w:val="none" w:sz="0" w:space="0" w:color="auto"/>
      </w:divBdr>
    </w:div>
    <w:div w:id="651297787">
      <w:bodyDiv w:val="1"/>
      <w:marLeft w:val="0"/>
      <w:marRight w:val="0"/>
      <w:marTop w:val="0"/>
      <w:marBottom w:val="0"/>
      <w:divBdr>
        <w:top w:val="none" w:sz="0" w:space="0" w:color="auto"/>
        <w:left w:val="none" w:sz="0" w:space="0" w:color="auto"/>
        <w:bottom w:val="none" w:sz="0" w:space="0" w:color="auto"/>
        <w:right w:val="none" w:sz="0" w:space="0" w:color="auto"/>
      </w:divBdr>
    </w:div>
    <w:div w:id="679165663">
      <w:bodyDiv w:val="1"/>
      <w:marLeft w:val="0"/>
      <w:marRight w:val="0"/>
      <w:marTop w:val="0"/>
      <w:marBottom w:val="0"/>
      <w:divBdr>
        <w:top w:val="none" w:sz="0" w:space="0" w:color="auto"/>
        <w:left w:val="none" w:sz="0" w:space="0" w:color="auto"/>
        <w:bottom w:val="none" w:sz="0" w:space="0" w:color="auto"/>
        <w:right w:val="none" w:sz="0" w:space="0" w:color="auto"/>
      </w:divBdr>
    </w:div>
    <w:div w:id="729614160">
      <w:bodyDiv w:val="1"/>
      <w:marLeft w:val="0"/>
      <w:marRight w:val="0"/>
      <w:marTop w:val="0"/>
      <w:marBottom w:val="0"/>
      <w:divBdr>
        <w:top w:val="none" w:sz="0" w:space="0" w:color="auto"/>
        <w:left w:val="none" w:sz="0" w:space="0" w:color="auto"/>
        <w:bottom w:val="none" w:sz="0" w:space="0" w:color="auto"/>
        <w:right w:val="none" w:sz="0" w:space="0" w:color="auto"/>
      </w:divBdr>
    </w:div>
    <w:div w:id="815687598">
      <w:bodyDiv w:val="1"/>
      <w:marLeft w:val="0"/>
      <w:marRight w:val="0"/>
      <w:marTop w:val="0"/>
      <w:marBottom w:val="0"/>
      <w:divBdr>
        <w:top w:val="none" w:sz="0" w:space="0" w:color="auto"/>
        <w:left w:val="none" w:sz="0" w:space="0" w:color="auto"/>
        <w:bottom w:val="none" w:sz="0" w:space="0" w:color="auto"/>
        <w:right w:val="none" w:sz="0" w:space="0" w:color="auto"/>
      </w:divBdr>
    </w:div>
    <w:div w:id="820270035">
      <w:bodyDiv w:val="1"/>
      <w:marLeft w:val="0"/>
      <w:marRight w:val="0"/>
      <w:marTop w:val="0"/>
      <w:marBottom w:val="0"/>
      <w:divBdr>
        <w:top w:val="none" w:sz="0" w:space="0" w:color="auto"/>
        <w:left w:val="none" w:sz="0" w:space="0" w:color="auto"/>
        <w:bottom w:val="none" w:sz="0" w:space="0" w:color="auto"/>
        <w:right w:val="none" w:sz="0" w:space="0" w:color="auto"/>
      </w:divBdr>
    </w:div>
    <w:div w:id="844563011">
      <w:bodyDiv w:val="1"/>
      <w:marLeft w:val="0"/>
      <w:marRight w:val="0"/>
      <w:marTop w:val="0"/>
      <w:marBottom w:val="0"/>
      <w:divBdr>
        <w:top w:val="none" w:sz="0" w:space="0" w:color="auto"/>
        <w:left w:val="none" w:sz="0" w:space="0" w:color="auto"/>
        <w:bottom w:val="none" w:sz="0" w:space="0" w:color="auto"/>
        <w:right w:val="none" w:sz="0" w:space="0" w:color="auto"/>
      </w:divBdr>
    </w:div>
    <w:div w:id="1094207542">
      <w:bodyDiv w:val="1"/>
      <w:marLeft w:val="0"/>
      <w:marRight w:val="0"/>
      <w:marTop w:val="0"/>
      <w:marBottom w:val="0"/>
      <w:divBdr>
        <w:top w:val="none" w:sz="0" w:space="0" w:color="auto"/>
        <w:left w:val="none" w:sz="0" w:space="0" w:color="auto"/>
        <w:bottom w:val="none" w:sz="0" w:space="0" w:color="auto"/>
        <w:right w:val="none" w:sz="0" w:space="0" w:color="auto"/>
      </w:divBdr>
    </w:div>
    <w:div w:id="1120881873">
      <w:bodyDiv w:val="1"/>
      <w:marLeft w:val="0"/>
      <w:marRight w:val="0"/>
      <w:marTop w:val="0"/>
      <w:marBottom w:val="0"/>
      <w:divBdr>
        <w:top w:val="none" w:sz="0" w:space="0" w:color="auto"/>
        <w:left w:val="none" w:sz="0" w:space="0" w:color="auto"/>
        <w:bottom w:val="none" w:sz="0" w:space="0" w:color="auto"/>
        <w:right w:val="none" w:sz="0" w:space="0" w:color="auto"/>
      </w:divBdr>
    </w:div>
    <w:div w:id="1178814336">
      <w:bodyDiv w:val="1"/>
      <w:marLeft w:val="0"/>
      <w:marRight w:val="0"/>
      <w:marTop w:val="0"/>
      <w:marBottom w:val="0"/>
      <w:divBdr>
        <w:top w:val="none" w:sz="0" w:space="0" w:color="auto"/>
        <w:left w:val="none" w:sz="0" w:space="0" w:color="auto"/>
        <w:bottom w:val="none" w:sz="0" w:space="0" w:color="auto"/>
        <w:right w:val="none" w:sz="0" w:space="0" w:color="auto"/>
      </w:divBdr>
    </w:div>
    <w:div w:id="1193573050">
      <w:bodyDiv w:val="1"/>
      <w:marLeft w:val="0"/>
      <w:marRight w:val="0"/>
      <w:marTop w:val="0"/>
      <w:marBottom w:val="0"/>
      <w:divBdr>
        <w:top w:val="none" w:sz="0" w:space="0" w:color="auto"/>
        <w:left w:val="none" w:sz="0" w:space="0" w:color="auto"/>
        <w:bottom w:val="none" w:sz="0" w:space="0" w:color="auto"/>
        <w:right w:val="none" w:sz="0" w:space="0" w:color="auto"/>
      </w:divBdr>
      <w:divsChild>
        <w:div w:id="201133498">
          <w:marLeft w:val="0"/>
          <w:marRight w:val="0"/>
          <w:marTop w:val="0"/>
          <w:marBottom w:val="0"/>
          <w:divBdr>
            <w:top w:val="none" w:sz="0" w:space="0" w:color="auto"/>
            <w:left w:val="none" w:sz="0" w:space="0" w:color="auto"/>
            <w:bottom w:val="none" w:sz="0" w:space="0" w:color="auto"/>
            <w:right w:val="none" w:sz="0" w:space="0" w:color="auto"/>
          </w:divBdr>
        </w:div>
        <w:div w:id="225914291">
          <w:marLeft w:val="0"/>
          <w:marRight w:val="0"/>
          <w:marTop w:val="0"/>
          <w:marBottom w:val="0"/>
          <w:divBdr>
            <w:top w:val="none" w:sz="0" w:space="0" w:color="auto"/>
            <w:left w:val="none" w:sz="0" w:space="0" w:color="auto"/>
            <w:bottom w:val="none" w:sz="0" w:space="0" w:color="auto"/>
            <w:right w:val="none" w:sz="0" w:space="0" w:color="auto"/>
          </w:divBdr>
        </w:div>
        <w:div w:id="495657434">
          <w:marLeft w:val="0"/>
          <w:marRight w:val="0"/>
          <w:marTop w:val="0"/>
          <w:marBottom w:val="0"/>
          <w:divBdr>
            <w:top w:val="none" w:sz="0" w:space="0" w:color="auto"/>
            <w:left w:val="none" w:sz="0" w:space="0" w:color="auto"/>
            <w:bottom w:val="none" w:sz="0" w:space="0" w:color="auto"/>
            <w:right w:val="none" w:sz="0" w:space="0" w:color="auto"/>
          </w:divBdr>
        </w:div>
        <w:div w:id="611477562">
          <w:marLeft w:val="0"/>
          <w:marRight w:val="0"/>
          <w:marTop w:val="0"/>
          <w:marBottom w:val="0"/>
          <w:divBdr>
            <w:top w:val="none" w:sz="0" w:space="0" w:color="auto"/>
            <w:left w:val="none" w:sz="0" w:space="0" w:color="auto"/>
            <w:bottom w:val="none" w:sz="0" w:space="0" w:color="auto"/>
            <w:right w:val="none" w:sz="0" w:space="0" w:color="auto"/>
          </w:divBdr>
        </w:div>
        <w:div w:id="669067839">
          <w:marLeft w:val="0"/>
          <w:marRight w:val="0"/>
          <w:marTop w:val="0"/>
          <w:marBottom w:val="0"/>
          <w:divBdr>
            <w:top w:val="none" w:sz="0" w:space="0" w:color="auto"/>
            <w:left w:val="none" w:sz="0" w:space="0" w:color="auto"/>
            <w:bottom w:val="none" w:sz="0" w:space="0" w:color="auto"/>
            <w:right w:val="none" w:sz="0" w:space="0" w:color="auto"/>
          </w:divBdr>
        </w:div>
        <w:div w:id="1227180570">
          <w:marLeft w:val="0"/>
          <w:marRight w:val="0"/>
          <w:marTop w:val="0"/>
          <w:marBottom w:val="0"/>
          <w:divBdr>
            <w:top w:val="none" w:sz="0" w:space="0" w:color="auto"/>
            <w:left w:val="none" w:sz="0" w:space="0" w:color="auto"/>
            <w:bottom w:val="none" w:sz="0" w:space="0" w:color="auto"/>
            <w:right w:val="none" w:sz="0" w:space="0" w:color="auto"/>
          </w:divBdr>
        </w:div>
        <w:div w:id="1412775229">
          <w:marLeft w:val="0"/>
          <w:marRight w:val="0"/>
          <w:marTop w:val="0"/>
          <w:marBottom w:val="0"/>
          <w:divBdr>
            <w:top w:val="none" w:sz="0" w:space="0" w:color="auto"/>
            <w:left w:val="none" w:sz="0" w:space="0" w:color="auto"/>
            <w:bottom w:val="none" w:sz="0" w:space="0" w:color="auto"/>
            <w:right w:val="none" w:sz="0" w:space="0" w:color="auto"/>
          </w:divBdr>
        </w:div>
        <w:div w:id="2003123712">
          <w:marLeft w:val="0"/>
          <w:marRight w:val="0"/>
          <w:marTop w:val="0"/>
          <w:marBottom w:val="0"/>
          <w:divBdr>
            <w:top w:val="none" w:sz="0" w:space="0" w:color="auto"/>
            <w:left w:val="none" w:sz="0" w:space="0" w:color="auto"/>
            <w:bottom w:val="none" w:sz="0" w:space="0" w:color="auto"/>
            <w:right w:val="none" w:sz="0" w:space="0" w:color="auto"/>
          </w:divBdr>
        </w:div>
        <w:div w:id="2045715226">
          <w:marLeft w:val="0"/>
          <w:marRight w:val="0"/>
          <w:marTop w:val="0"/>
          <w:marBottom w:val="0"/>
          <w:divBdr>
            <w:top w:val="none" w:sz="0" w:space="0" w:color="auto"/>
            <w:left w:val="none" w:sz="0" w:space="0" w:color="auto"/>
            <w:bottom w:val="none" w:sz="0" w:space="0" w:color="auto"/>
            <w:right w:val="none" w:sz="0" w:space="0" w:color="auto"/>
          </w:divBdr>
        </w:div>
      </w:divsChild>
    </w:div>
    <w:div w:id="1225721140">
      <w:bodyDiv w:val="1"/>
      <w:marLeft w:val="0"/>
      <w:marRight w:val="0"/>
      <w:marTop w:val="0"/>
      <w:marBottom w:val="0"/>
      <w:divBdr>
        <w:top w:val="none" w:sz="0" w:space="0" w:color="auto"/>
        <w:left w:val="none" w:sz="0" w:space="0" w:color="auto"/>
        <w:bottom w:val="none" w:sz="0" w:space="0" w:color="auto"/>
        <w:right w:val="none" w:sz="0" w:space="0" w:color="auto"/>
      </w:divBdr>
    </w:div>
    <w:div w:id="1691758144">
      <w:bodyDiv w:val="1"/>
      <w:marLeft w:val="0"/>
      <w:marRight w:val="0"/>
      <w:marTop w:val="0"/>
      <w:marBottom w:val="0"/>
      <w:divBdr>
        <w:top w:val="none" w:sz="0" w:space="0" w:color="auto"/>
        <w:left w:val="none" w:sz="0" w:space="0" w:color="auto"/>
        <w:bottom w:val="none" w:sz="0" w:space="0" w:color="auto"/>
        <w:right w:val="none" w:sz="0" w:space="0" w:color="auto"/>
      </w:divBdr>
    </w:div>
    <w:div w:id="1747995053">
      <w:bodyDiv w:val="1"/>
      <w:marLeft w:val="0"/>
      <w:marRight w:val="0"/>
      <w:marTop w:val="0"/>
      <w:marBottom w:val="0"/>
      <w:divBdr>
        <w:top w:val="none" w:sz="0" w:space="0" w:color="auto"/>
        <w:left w:val="none" w:sz="0" w:space="0" w:color="auto"/>
        <w:bottom w:val="none" w:sz="0" w:space="0" w:color="auto"/>
        <w:right w:val="none" w:sz="0" w:space="0" w:color="auto"/>
      </w:divBdr>
    </w:div>
    <w:div w:id="1866944800">
      <w:bodyDiv w:val="1"/>
      <w:marLeft w:val="0"/>
      <w:marRight w:val="0"/>
      <w:marTop w:val="0"/>
      <w:marBottom w:val="0"/>
      <w:divBdr>
        <w:top w:val="none" w:sz="0" w:space="0" w:color="auto"/>
        <w:left w:val="none" w:sz="0" w:space="0" w:color="auto"/>
        <w:bottom w:val="none" w:sz="0" w:space="0" w:color="auto"/>
        <w:right w:val="none" w:sz="0" w:space="0" w:color="auto"/>
      </w:divBdr>
    </w:div>
    <w:div w:id="1868175601">
      <w:bodyDiv w:val="1"/>
      <w:marLeft w:val="0"/>
      <w:marRight w:val="0"/>
      <w:marTop w:val="0"/>
      <w:marBottom w:val="0"/>
      <w:divBdr>
        <w:top w:val="none" w:sz="0" w:space="0" w:color="auto"/>
        <w:left w:val="none" w:sz="0" w:space="0" w:color="auto"/>
        <w:bottom w:val="none" w:sz="0" w:space="0" w:color="auto"/>
        <w:right w:val="none" w:sz="0" w:space="0" w:color="auto"/>
      </w:divBdr>
      <w:divsChild>
        <w:div w:id="2121367337">
          <w:marLeft w:val="0"/>
          <w:marRight w:val="0"/>
          <w:marTop w:val="0"/>
          <w:marBottom w:val="0"/>
          <w:divBdr>
            <w:top w:val="none" w:sz="0" w:space="0" w:color="auto"/>
            <w:left w:val="none" w:sz="0" w:space="0" w:color="auto"/>
            <w:bottom w:val="none" w:sz="0" w:space="0" w:color="auto"/>
            <w:right w:val="none" w:sz="0" w:space="0" w:color="auto"/>
          </w:divBdr>
        </w:div>
      </w:divsChild>
    </w:div>
    <w:div w:id="1959288742">
      <w:bodyDiv w:val="1"/>
      <w:marLeft w:val="0"/>
      <w:marRight w:val="0"/>
      <w:marTop w:val="0"/>
      <w:marBottom w:val="0"/>
      <w:divBdr>
        <w:top w:val="none" w:sz="0" w:space="0" w:color="auto"/>
        <w:left w:val="none" w:sz="0" w:space="0" w:color="auto"/>
        <w:bottom w:val="none" w:sz="0" w:space="0" w:color="auto"/>
        <w:right w:val="none" w:sz="0" w:space="0" w:color="auto"/>
      </w:divBdr>
      <w:divsChild>
        <w:div w:id="75136596">
          <w:marLeft w:val="0"/>
          <w:marRight w:val="0"/>
          <w:marTop w:val="0"/>
          <w:marBottom w:val="0"/>
          <w:divBdr>
            <w:top w:val="none" w:sz="0" w:space="0" w:color="auto"/>
            <w:left w:val="none" w:sz="0" w:space="0" w:color="auto"/>
            <w:bottom w:val="none" w:sz="0" w:space="0" w:color="auto"/>
            <w:right w:val="none" w:sz="0" w:space="0" w:color="auto"/>
          </w:divBdr>
          <w:divsChild>
            <w:div w:id="690958997">
              <w:marLeft w:val="0"/>
              <w:marRight w:val="0"/>
              <w:marTop w:val="0"/>
              <w:marBottom w:val="0"/>
              <w:divBdr>
                <w:top w:val="none" w:sz="0" w:space="0" w:color="auto"/>
                <w:left w:val="none" w:sz="0" w:space="0" w:color="auto"/>
                <w:bottom w:val="none" w:sz="0" w:space="0" w:color="auto"/>
                <w:right w:val="none" w:sz="0" w:space="0" w:color="auto"/>
              </w:divBdr>
            </w:div>
          </w:divsChild>
        </w:div>
        <w:div w:id="193153121">
          <w:marLeft w:val="0"/>
          <w:marRight w:val="0"/>
          <w:marTop w:val="0"/>
          <w:marBottom w:val="0"/>
          <w:divBdr>
            <w:top w:val="none" w:sz="0" w:space="0" w:color="auto"/>
            <w:left w:val="none" w:sz="0" w:space="0" w:color="auto"/>
            <w:bottom w:val="none" w:sz="0" w:space="0" w:color="auto"/>
            <w:right w:val="none" w:sz="0" w:space="0" w:color="auto"/>
          </w:divBdr>
          <w:divsChild>
            <w:div w:id="20713150">
              <w:marLeft w:val="0"/>
              <w:marRight w:val="0"/>
              <w:marTop w:val="0"/>
              <w:marBottom w:val="0"/>
              <w:divBdr>
                <w:top w:val="none" w:sz="0" w:space="0" w:color="auto"/>
                <w:left w:val="none" w:sz="0" w:space="0" w:color="auto"/>
                <w:bottom w:val="none" w:sz="0" w:space="0" w:color="auto"/>
                <w:right w:val="none" w:sz="0" w:space="0" w:color="auto"/>
              </w:divBdr>
            </w:div>
            <w:div w:id="246888552">
              <w:marLeft w:val="0"/>
              <w:marRight w:val="0"/>
              <w:marTop w:val="0"/>
              <w:marBottom w:val="0"/>
              <w:divBdr>
                <w:top w:val="none" w:sz="0" w:space="0" w:color="auto"/>
                <w:left w:val="none" w:sz="0" w:space="0" w:color="auto"/>
                <w:bottom w:val="none" w:sz="0" w:space="0" w:color="auto"/>
                <w:right w:val="none" w:sz="0" w:space="0" w:color="auto"/>
              </w:divBdr>
            </w:div>
            <w:div w:id="1028214835">
              <w:marLeft w:val="0"/>
              <w:marRight w:val="0"/>
              <w:marTop w:val="0"/>
              <w:marBottom w:val="0"/>
              <w:divBdr>
                <w:top w:val="none" w:sz="0" w:space="0" w:color="auto"/>
                <w:left w:val="none" w:sz="0" w:space="0" w:color="auto"/>
                <w:bottom w:val="none" w:sz="0" w:space="0" w:color="auto"/>
                <w:right w:val="none" w:sz="0" w:space="0" w:color="auto"/>
              </w:divBdr>
            </w:div>
            <w:div w:id="1709380706">
              <w:marLeft w:val="0"/>
              <w:marRight w:val="0"/>
              <w:marTop w:val="0"/>
              <w:marBottom w:val="0"/>
              <w:divBdr>
                <w:top w:val="none" w:sz="0" w:space="0" w:color="auto"/>
                <w:left w:val="none" w:sz="0" w:space="0" w:color="auto"/>
                <w:bottom w:val="none" w:sz="0" w:space="0" w:color="auto"/>
                <w:right w:val="none" w:sz="0" w:space="0" w:color="auto"/>
              </w:divBdr>
            </w:div>
            <w:div w:id="2012565491">
              <w:marLeft w:val="0"/>
              <w:marRight w:val="0"/>
              <w:marTop w:val="0"/>
              <w:marBottom w:val="0"/>
              <w:divBdr>
                <w:top w:val="none" w:sz="0" w:space="0" w:color="auto"/>
                <w:left w:val="none" w:sz="0" w:space="0" w:color="auto"/>
                <w:bottom w:val="none" w:sz="0" w:space="0" w:color="auto"/>
                <w:right w:val="none" w:sz="0" w:space="0" w:color="auto"/>
              </w:divBdr>
            </w:div>
          </w:divsChild>
        </w:div>
        <w:div w:id="270554608">
          <w:marLeft w:val="0"/>
          <w:marRight w:val="0"/>
          <w:marTop w:val="0"/>
          <w:marBottom w:val="0"/>
          <w:divBdr>
            <w:top w:val="none" w:sz="0" w:space="0" w:color="auto"/>
            <w:left w:val="none" w:sz="0" w:space="0" w:color="auto"/>
            <w:bottom w:val="none" w:sz="0" w:space="0" w:color="auto"/>
            <w:right w:val="none" w:sz="0" w:space="0" w:color="auto"/>
          </w:divBdr>
          <w:divsChild>
            <w:div w:id="36663582">
              <w:marLeft w:val="0"/>
              <w:marRight w:val="0"/>
              <w:marTop w:val="0"/>
              <w:marBottom w:val="0"/>
              <w:divBdr>
                <w:top w:val="none" w:sz="0" w:space="0" w:color="auto"/>
                <w:left w:val="none" w:sz="0" w:space="0" w:color="auto"/>
                <w:bottom w:val="none" w:sz="0" w:space="0" w:color="auto"/>
                <w:right w:val="none" w:sz="0" w:space="0" w:color="auto"/>
              </w:divBdr>
            </w:div>
            <w:div w:id="987055132">
              <w:marLeft w:val="0"/>
              <w:marRight w:val="0"/>
              <w:marTop w:val="0"/>
              <w:marBottom w:val="0"/>
              <w:divBdr>
                <w:top w:val="none" w:sz="0" w:space="0" w:color="auto"/>
                <w:left w:val="none" w:sz="0" w:space="0" w:color="auto"/>
                <w:bottom w:val="none" w:sz="0" w:space="0" w:color="auto"/>
                <w:right w:val="none" w:sz="0" w:space="0" w:color="auto"/>
              </w:divBdr>
            </w:div>
            <w:div w:id="1035540722">
              <w:marLeft w:val="0"/>
              <w:marRight w:val="0"/>
              <w:marTop w:val="0"/>
              <w:marBottom w:val="0"/>
              <w:divBdr>
                <w:top w:val="none" w:sz="0" w:space="0" w:color="auto"/>
                <w:left w:val="none" w:sz="0" w:space="0" w:color="auto"/>
                <w:bottom w:val="none" w:sz="0" w:space="0" w:color="auto"/>
                <w:right w:val="none" w:sz="0" w:space="0" w:color="auto"/>
              </w:divBdr>
            </w:div>
            <w:div w:id="1876230735">
              <w:marLeft w:val="0"/>
              <w:marRight w:val="0"/>
              <w:marTop w:val="0"/>
              <w:marBottom w:val="0"/>
              <w:divBdr>
                <w:top w:val="none" w:sz="0" w:space="0" w:color="auto"/>
                <w:left w:val="none" w:sz="0" w:space="0" w:color="auto"/>
                <w:bottom w:val="none" w:sz="0" w:space="0" w:color="auto"/>
                <w:right w:val="none" w:sz="0" w:space="0" w:color="auto"/>
              </w:divBdr>
            </w:div>
          </w:divsChild>
        </w:div>
        <w:div w:id="1562327963">
          <w:marLeft w:val="0"/>
          <w:marRight w:val="0"/>
          <w:marTop w:val="0"/>
          <w:marBottom w:val="0"/>
          <w:divBdr>
            <w:top w:val="none" w:sz="0" w:space="0" w:color="auto"/>
            <w:left w:val="none" w:sz="0" w:space="0" w:color="auto"/>
            <w:bottom w:val="none" w:sz="0" w:space="0" w:color="auto"/>
            <w:right w:val="none" w:sz="0" w:space="0" w:color="auto"/>
          </w:divBdr>
          <w:divsChild>
            <w:div w:id="461995973">
              <w:marLeft w:val="0"/>
              <w:marRight w:val="0"/>
              <w:marTop w:val="0"/>
              <w:marBottom w:val="0"/>
              <w:divBdr>
                <w:top w:val="none" w:sz="0" w:space="0" w:color="auto"/>
                <w:left w:val="none" w:sz="0" w:space="0" w:color="auto"/>
                <w:bottom w:val="none" w:sz="0" w:space="0" w:color="auto"/>
                <w:right w:val="none" w:sz="0" w:space="0" w:color="auto"/>
              </w:divBdr>
            </w:div>
            <w:div w:id="1002900653">
              <w:marLeft w:val="0"/>
              <w:marRight w:val="0"/>
              <w:marTop w:val="0"/>
              <w:marBottom w:val="0"/>
              <w:divBdr>
                <w:top w:val="none" w:sz="0" w:space="0" w:color="auto"/>
                <w:left w:val="none" w:sz="0" w:space="0" w:color="auto"/>
                <w:bottom w:val="none" w:sz="0" w:space="0" w:color="auto"/>
                <w:right w:val="none" w:sz="0" w:space="0" w:color="auto"/>
              </w:divBdr>
            </w:div>
            <w:div w:id="1254047088">
              <w:marLeft w:val="0"/>
              <w:marRight w:val="0"/>
              <w:marTop w:val="0"/>
              <w:marBottom w:val="0"/>
              <w:divBdr>
                <w:top w:val="none" w:sz="0" w:space="0" w:color="auto"/>
                <w:left w:val="none" w:sz="0" w:space="0" w:color="auto"/>
                <w:bottom w:val="none" w:sz="0" w:space="0" w:color="auto"/>
                <w:right w:val="none" w:sz="0" w:space="0" w:color="auto"/>
              </w:divBdr>
            </w:div>
            <w:div w:id="1496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0048">
      <w:bodyDiv w:val="1"/>
      <w:marLeft w:val="0"/>
      <w:marRight w:val="0"/>
      <w:marTop w:val="0"/>
      <w:marBottom w:val="0"/>
      <w:divBdr>
        <w:top w:val="none" w:sz="0" w:space="0" w:color="auto"/>
        <w:left w:val="none" w:sz="0" w:space="0" w:color="auto"/>
        <w:bottom w:val="none" w:sz="0" w:space="0" w:color="auto"/>
        <w:right w:val="none" w:sz="0" w:space="0" w:color="auto"/>
      </w:divBdr>
    </w:div>
    <w:div w:id="2115517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wa.gov.au/government/publications/wem-rules-consolidated-companion-ver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C9136E40514ADB840EC84628531766"/>
        <w:category>
          <w:name w:val="General"/>
          <w:gallery w:val="placeholder"/>
        </w:category>
        <w:types>
          <w:type w:val="bbPlcHdr"/>
        </w:types>
        <w:behaviors>
          <w:behavior w:val="content"/>
        </w:behaviors>
        <w:guid w:val="{2AF4127F-5CEB-4658-B91F-E05CB16C7783}"/>
      </w:docPartPr>
      <w:docPartBody>
        <w:p w:rsidR="000C5233" w:rsidRDefault="000C523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4FDC"/>
    <w:rsid w:val="000C5233"/>
    <w:rsid w:val="00194CA4"/>
    <w:rsid w:val="002E7E1A"/>
    <w:rsid w:val="003A367A"/>
    <w:rsid w:val="003F7908"/>
    <w:rsid w:val="005208EC"/>
    <w:rsid w:val="00527A8F"/>
    <w:rsid w:val="00630390"/>
    <w:rsid w:val="0082649B"/>
    <w:rsid w:val="008A06F4"/>
    <w:rsid w:val="008A14FC"/>
    <w:rsid w:val="009E6730"/>
    <w:rsid w:val="00A12192"/>
    <w:rsid w:val="00B80307"/>
    <w:rsid w:val="00D64FDC"/>
    <w:rsid w:val="00DB3D61"/>
    <w:rsid w:val="00EC52BE"/>
    <w:rsid w:val="00EF7F6B"/>
    <w:rsid w:val="00FD37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EMO Collaboration Document" ma:contentTypeID="0x0101002F0B48F8F4F7904196E710056827A09600E426F834FC52494BAF426EA63CFE1860" ma:contentTypeVersion="4" ma:contentTypeDescription="" ma:contentTypeScope="" ma:versionID="54dc27ae84e514c5fb5060f7e9b72205">
  <xsd:schema xmlns:xsd="http://www.w3.org/2001/XMLSchema" xmlns:xs="http://www.w3.org/2001/XMLSchema" xmlns:p="http://schemas.microsoft.com/office/2006/metadata/properties" xmlns:ns2="5d1a2284-45bc-4927-a9f9-e51f9f17c21a" targetNamespace="http://schemas.microsoft.com/office/2006/metadata/properties" ma:root="true" ma:fieldsID="dd27f6ad74f45447eed60371ce53d2fc" ns2:_="">
    <xsd:import namespace="5d1a2284-45bc-4927-a9f9-e51f9f17c21a"/>
    <xsd:element name="properties">
      <xsd:complexType>
        <xsd:sequence>
          <xsd:element name="documentManagement">
            <xsd:complexType>
              <xsd:all>
                <xsd:element ref="ns2:TaxCatchAll" minOccurs="0"/>
                <xsd:element ref="ns2:TaxCatchAllLabel" minOccurs="0"/>
                <xsd:element ref="ns2:TaxKeywordTaxHTField" minOccurs="0"/>
                <xsd:element ref="ns2:fc36bc6de0bf403e9ed4dec84c72e21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a2284-45bc-4927-a9f9-e51f9f17c21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e8c8499-18ff-4eae-b54e-4553b0c06df7}" ma:internalName="TaxCatchAll" ma:showField="CatchAllData"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e8c8499-18ff-4eae-b54e-4553b0c06df7}" ma:internalName="TaxCatchAllLabel" ma:readOnly="true" ma:showField="CatchAllDataLabel"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fc36bc6de0bf403e9ed4dec84c72e21e" ma:index="12" nillable="true" ma:taxonomy="true" ma:internalName="fc36bc6de0bf403e9ed4dec84c72e21e" ma:taxonomyFieldName="AEMO_x0020_Collaboration_x0020_Document_x0020_Type" ma:displayName="AEMO Collaboration Document Type" ma:default="" ma:fieldId="{fc36bc6d-e0bf-403e-9ed4-dec84c72e21e}" ma:sspId="3e8ba7a3-af95-40f6-9ded-4ebe13adeb29" ma:termSetId="559df48e-15e2-45fa-a2d5-de60d483ab8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3e8ba7a3-af95-40f6-9ded-4ebe13adeb29" ContentTypeId="0x0101002F0B48F8F4F7904196E710056827A096" PreviousValue="false" LastSyncTimeStamp="2022-01-31T11:36:03.467Z"/>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d1a2284-45bc-4927-a9f9-e51f9f17c21a">
      <Terms xmlns="http://schemas.microsoft.com/office/infopath/2007/PartnerControls"/>
    </TaxKeywordTaxHTField>
    <TaxCatchAll xmlns="5d1a2284-45bc-4927-a9f9-e51f9f17c21a" xsi:nil="true"/>
    <fc36bc6de0bf403e9ed4dec84c72e21e xmlns="5d1a2284-45bc-4927-a9f9-e51f9f17c21a">
      <Terms xmlns="http://schemas.microsoft.com/office/infopath/2007/PartnerControls"/>
    </fc36bc6de0bf403e9ed4dec84c72e21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B8531-97B2-4AB4-9698-F2E35B6D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a2284-45bc-4927-a9f9-e51f9f17c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B7C57-E056-46B3-A447-94BB5D5B799A}">
  <ds:schemaRefs>
    <ds:schemaRef ds:uri="http://schemas.openxmlformats.org/officeDocument/2006/bibliography"/>
  </ds:schemaRefs>
</ds:datastoreItem>
</file>

<file path=customXml/itemProps3.xml><?xml version="1.0" encoding="utf-8"?>
<ds:datastoreItem xmlns:ds="http://schemas.openxmlformats.org/officeDocument/2006/customXml" ds:itemID="{0CF50EA5-FB11-4996-A4F7-26481413150A}">
  <ds:schemaRefs>
    <ds:schemaRef ds:uri="Microsoft.SharePoint.Taxonomy.ContentTypeSync"/>
  </ds:schemaRefs>
</ds:datastoreItem>
</file>

<file path=customXml/itemProps4.xml><?xml version="1.0" encoding="utf-8"?>
<ds:datastoreItem xmlns:ds="http://schemas.openxmlformats.org/officeDocument/2006/customXml" ds:itemID="{1E4A37AB-CA11-400B-90D3-04A634724A3A}">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5d1a2284-45bc-4927-a9f9-e51f9f17c21a"/>
    <ds:schemaRef ds:uri="http://www.w3.org/XML/1998/namespace"/>
    <ds:schemaRef ds:uri="http://purl.org/dc/terms/"/>
  </ds:schemaRefs>
</ds:datastoreItem>
</file>

<file path=customXml/itemProps5.xml><?xml version="1.0" encoding="utf-8"?>
<ds:datastoreItem xmlns:ds="http://schemas.openxmlformats.org/officeDocument/2006/customXml" ds:itemID="{24C159EA-E7ED-420F-9D05-4504102A3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7963</Words>
  <Characters>45394</Characters>
  <Application>Microsoft Office Word</Application>
  <DocSecurity>4</DocSecurity>
  <Lines>378</Lines>
  <Paragraphs>106</Paragraphs>
  <ScaleCrop>false</ScaleCrop>
  <Company/>
  <LinksUpToDate>false</LinksUpToDate>
  <CharactersWithSpaces>53251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Fairclough</cp:lastModifiedBy>
  <cp:revision>84</cp:revision>
  <dcterms:created xsi:type="dcterms:W3CDTF">2023-05-01T14:39:00Z</dcterms:created>
  <dcterms:modified xsi:type="dcterms:W3CDTF">2023-06-02T22:52:00Z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EMODescription">
    <vt:lpwstr>&lt;div class="ExternalClassEFB93F7516AB4D0F9395671028033A58"&gt;RERT Panel Agreement&amp;#160;&lt;br&gt;&lt;/div&gt;</vt:lpwstr>
  </property>
  <property fmtid="{D5CDD505-2E9C-101B-9397-08002B2CF9AE}" pid="3" name="TaxKeyword">
    <vt:lpwstr/>
  </property>
  <property fmtid="{D5CDD505-2E9C-101B-9397-08002B2CF9AE}" pid="4" name="Order">
    <vt:r8>5573900</vt:r8>
  </property>
  <property fmtid="{D5CDD505-2E9C-101B-9397-08002B2CF9AE}" pid="5" name="MSIP_Label_c1941c47-a837-430d-8559-fd118a72769e_ActionId">
    <vt:lpwstr>9557d252-1f51-4f3b-bdab-adf40b4bbb6f</vt:lpwstr>
  </property>
  <property fmtid="{D5CDD505-2E9C-101B-9397-08002B2CF9AE}" pid="6" name="MSIP_Label_c1941c47-a837-430d-8559-fd118a72769e_ContentBits">
    <vt:lpwstr>0</vt:lpwstr>
  </property>
  <property fmtid="{D5CDD505-2E9C-101B-9397-08002B2CF9AE}" pid="7" name="AEMO Collaboration Document Type">
    <vt:lpwstr/>
  </property>
  <property fmtid="{D5CDD505-2E9C-101B-9397-08002B2CF9AE}" pid="8" name="ArchiveDocument">
    <vt:lpwstr>0</vt:lpwstr>
  </property>
  <property fmtid="{D5CDD505-2E9C-101B-9397-08002B2CF9AE}" pid="9" name="MediaServiceImageTags">
    <vt:lpwstr/>
  </property>
  <property fmtid="{D5CDD505-2E9C-101B-9397-08002B2CF9AE}" pid="10" name="xd_ProgID">
    <vt:lpwstr/>
  </property>
  <property fmtid="{D5CDD505-2E9C-101B-9397-08002B2CF9AE}" pid="11" name="_dlc_DocId">
    <vt:lpwstr>OPSPLANNING-7-25596</vt:lpwstr>
  </property>
  <property fmtid="{D5CDD505-2E9C-101B-9397-08002B2CF9AE}" pid="12" name="ContentTypeId">
    <vt:lpwstr>0x0101002F0B48F8F4F7904196E710056827A09600E426F834FC52494BAF426EA63CFE1860</vt:lpwstr>
  </property>
  <property fmtid="{D5CDD505-2E9C-101B-9397-08002B2CF9AE}" pid="13" name="AEMOKeywordsTaxHTField0">
    <vt:lpwstr>Reliability|8222f0f8-c368-49be-9525-29ec16c8ec1d</vt:lpwstr>
  </property>
  <property fmtid="{D5CDD505-2E9C-101B-9397-08002B2CF9AE}" pid="14" name="ComplianceAssetId">
    <vt:lpwstr/>
  </property>
  <property fmtid="{D5CDD505-2E9C-101B-9397-08002B2CF9AE}" pid="15" name="TemplateUrl">
    <vt:lpwstr/>
  </property>
  <property fmtid="{D5CDD505-2E9C-101B-9397-08002B2CF9AE}" pid="16" name="MSIP_Label_c1941c47-a837-430d-8559-fd118a72769e_Method">
    <vt:lpwstr>Standard</vt:lpwstr>
  </property>
  <property fmtid="{D5CDD505-2E9C-101B-9397-08002B2CF9AE}" pid="17" name="AEMOKeywords">
    <vt:lpwstr>33;#Reliability|8222f0f8-c368-49be-9525-29ec16c8ec1d</vt:lpwstr>
  </property>
  <property fmtid="{D5CDD505-2E9C-101B-9397-08002B2CF9AE}" pid="18" name="_dlc_DocIdItemGuid">
    <vt:lpwstr>f2896934-b02e-4b84-a21b-6f19bd70b1cf</vt:lpwstr>
  </property>
  <property fmtid="{D5CDD505-2E9C-101B-9397-08002B2CF9AE}" pid="19" name="_ExtendedDescription">
    <vt:lpwstr/>
  </property>
  <property fmtid="{D5CDD505-2E9C-101B-9397-08002B2CF9AE}" pid="20" name="AEMO Communication Document Type1">
    <vt:lpwstr/>
  </property>
  <property fmtid="{D5CDD505-2E9C-101B-9397-08002B2CF9AE}" pid="21" name="MSIP_Label_c1941c47-a837-430d-8559-fd118a72769e_Enabled">
    <vt:lpwstr>true</vt:lpwstr>
  </property>
  <property fmtid="{D5CDD505-2E9C-101B-9397-08002B2CF9AE}" pid="22" name="TriggerFlowInfo">
    <vt:lpwstr/>
  </property>
  <property fmtid="{D5CDD505-2E9C-101B-9397-08002B2CF9AE}" pid="23" name="AEMODocumentTypeTaxHTField0">
    <vt:lpwstr>Contract Agreement Deed|ca8e0cf8-faa3-4df7-9efb-a5b9116cfbfb</vt:lpwstr>
  </property>
  <property fmtid="{D5CDD505-2E9C-101B-9397-08002B2CF9AE}" pid="24" name="MSIP_Label_c1941c47-a837-430d-8559-fd118a72769e_Name">
    <vt:lpwstr>Internal</vt:lpwstr>
  </property>
  <property fmtid="{D5CDD505-2E9C-101B-9397-08002B2CF9AE}" pid="25" name="_dlc_DocIdUrl">
    <vt:lpwstr>http://sharedocs/sites/op/_layouts/15/DocIdRedir.aspx?ID=OPSPLANNING-7-25596, OPSPLANNING-7-25596</vt:lpwstr>
  </property>
  <property fmtid="{D5CDD505-2E9C-101B-9397-08002B2CF9AE}" pid="26" name="AEMODocumentType">
    <vt:lpwstr>30;#Contract Agreement Deed|ca8e0cf8-faa3-4df7-9efb-a5b9116cfbfb</vt:lpwstr>
  </property>
  <property fmtid="{D5CDD505-2E9C-101B-9397-08002B2CF9AE}" pid="27" name="AEMOKeywords0">
    <vt:lpwstr>92;#Reliability|8222f0f8-c368-49be-9525-29ec16c8ec1d</vt:lpwstr>
  </property>
  <property fmtid="{D5CDD505-2E9C-101B-9397-08002B2CF9AE}" pid="28" name="MSIP_Label_c1941c47-a837-430d-8559-fd118a72769e_SetDate">
    <vt:lpwstr>2022-11-16T05:58:56Z</vt:lpwstr>
  </property>
  <property fmtid="{D5CDD505-2E9C-101B-9397-08002B2CF9AE}" pid="29" name="xd_Signature">
    <vt:bool>false</vt:bool>
  </property>
  <property fmtid="{D5CDD505-2E9C-101B-9397-08002B2CF9AE}" pid="30" name="SharedWithUsers">
    <vt:lpwstr>37;#Emma McKerrell;#363;#Samantha Siebel;#382;#Nicholas Nielsen;#55;#Graham Miller</vt:lpwstr>
  </property>
  <property fmtid="{D5CDD505-2E9C-101B-9397-08002B2CF9AE}" pid="31" name="AEMOCustodian">
    <vt:lpwstr>23;#Jenny Zhang</vt:lpwstr>
  </property>
  <property fmtid="{D5CDD505-2E9C-101B-9397-08002B2CF9AE}" pid="32" name="lcf76f155ced4ddcb4097134ff3c332f">
    <vt:lpwstr/>
  </property>
  <property fmtid="{D5CDD505-2E9C-101B-9397-08002B2CF9AE}" pid="33" name="MSIP_Label_c1941c47-a837-430d-8559-fd118a72769e_SiteId">
    <vt:lpwstr>320c999e-3876-4ad0-b401-d241068e9e60</vt:lpwstr>
  </property>
</Properties>
</file>