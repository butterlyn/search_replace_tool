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4C10A8" w:rsidR="00081C9F" w:rsidP="001E1D7A" w:rsidRDefault="00081C9F" w14:paraId="3867472D" w14:textId="0DA73221">
      <w:pPr>
        <w:spacing w:before="120" w:after="120"/>
        <w:ind w:left="-1418"/>
        <w:jc w:val="right"/>
        <w:rPr>
          <w:rFonts w:ascii="Arial Narrow" w:hAnsi="Arial Narrow"/>
          <w:sz w:val="22"/>
          <w:szCs w:val="22"/>
        </w:rPr>
      </w:pPr>
    </w:p>
    <w:p w:rsidRPr="004C10A8" w:rsidR="00CB6043" w:rsidP="00CB6043" w:rsidRDefault="00CB6043" w14:paraId="094C7922" w14:textId="77777777">
      <w:pPr>
        <w:spacing w:before="120" w:after="120"/>
        <w:rPr>
          <w:rFonts w:ascii="Arial Narrow" w:hAnsi="Arial Narrow"/>
          <w:b/>
          <w:bCs/>
          <w:sz w:val="36"/>
          <w:szCs w:val="36"/>
        </w:rPr>
      </w:pPr>
      <w:bookmarkStart w:name="_Ref135047226" w:id="0"/>
      <w:bookmarkStart w:name="_Hlk135985811" w:id="1"/>
      <w:bookmarkEnd w:id="0"/>
    </w:p>
    <w:p w:rsidRPr="004C10A8" w:rsidR="00CB6043" w:rsidP="00CB6043" w:rsidRDefault="00CB6043" w14:paraId="55CFD49B" w14:textId="77777777">
      <w:pPr>
        <w:spacing w:before="120" w:after="120"/>
        <w:jc w:val="center"/>
        <w:rPr>
          <w:rFonts w:ascii="Arial Narrow" w:hAnsi="Arial Narrow"/>
          <w:b/>
          <w:bCs/>
          <w:sz w:val="56"/>
          <w:szCs w:val="56"/>
        </w:rPr>
      </w:pPr>
      <w:r w:rsidRPr="5E17DA73">
        <w:rPr>
          <w:rFonts w:ascii="Arial Narrow" w:hAnsi="Arial Narrow"/>
          <w:b/>
          <w:bCs/>
          <w:sz w:val="56"/>
          <w:szCs w:val="56"/>
        </w:rPr>
        <w:t>NCESS Contract (Reliability)</w:t>
      </w:r>
    </w:p>
    <w:p w:rsidR="00CB6043" w:rsidP="00CB6043" w:rsidRDefault="00CB6043" w14:paraId="211C348C" w14:textId="77777777">
      <w:pPr>
        <w:spacing w:before="120" w:after="120"/>
        <w:jc w:val="center"/>
        <w:rPr>
          <w:rFonts w:ascii="Arial Narrow" w:hAnsi="Arial Narrow"/>
          <w:b/>
          <w:bCs/>
          <w:sz w:val="36"/>
          <w:szCs w:val="36"/>
        </w:rPr>
      </w:pPr>
    </w:p>
    <w:p w:rsidRPr="004C10A8" w:rsidR="00CB6043" w:rsidP="00CB6043" w:rsidRDefault="00CB6043" w14:paraId="735512B6" w14:textId="77777777">
      <w:pPr>
        <w:spacing w:before="120" w:after="120"/>
        <w:jc w:val="center"/>
        <w:rPr>
          <w:rFonts w:ascii="Arial Narrow" w:hAnsi="Arial Narrow"/>
          <w:b/>
          <w:bCs/>
          <w:sz w:val="36"/>
          <w:szCs w:val="36"/>
        </w:rPr>
      </w:pPr>
      <w:r w:rsidRPr="00ED72E8">
        <w:rPr>
          <w:rFonts w:ascii="Arial Narrow" w:hAnsi="Arial Narrow"/>
          <w:b/>
          <w:bCs/>
          <w:sz w:val="36"/>
          <w:szCs w:val="36"/>
          <w:highlight w:val="cyan"/>
        </w:rPr>
        <w:t>[For Registered Facilities, or Facilities that will be required to register and that will receive energy payments]</w:t>
      </w:r>
    </w:p>
    <w:p w:rsidRPr="004C10A8" w:rsidR="00CB6043" w:rsidP="00CB6043" w:rsidRDefault="00CB6043" w14:paraId="5218AA76" w14:textId="77777777">
      <w:pPr>
        <w:spacing w:before="120" w:after="120"/>
        <w:jc w:val="center"/>
        <w:rPr>
          <w:rFonts w:ascii="Arial Narrow" w:hAnsi="Arial Narrow"/>
          <w:b/>
          <w:bCs/>
          <w:sz w:val="36"/>
          <w:szCs w:val="36"/>
        </w:rPr>
      </w:pPr>
    </w:p>
    <w:p w:rsidRPr="004C10A8" w:rsidR="00CB6043" w:rsidP="00CB6043" w:rsidRDefault="00CB6043" w14:paraId="17505546" w14:textId="77777777">
      <w:pPr>
        <w:spacing w:before="120" w:after="120"/>
        <w:jc w:val="center"/>
        <w:rPr>
          <w:rFonts w:ascii="Arial Narrow" w:hAnsi="Arial Narrow"/>
          <w:b/>
          <w:bCs/>
          <w:sz w:val="36"/>
          <w:szCs w:val="36"/>
        </w:rPr>
      </w:pPr>
      <w:r w:rsidRPr="004C10A8">
        <w:rPr>
          <w:rFonts w:ascii="Arial Narrow" w:hAnsi="Arial Narrow"/>
          <w:b/>
          <w:bCs/>
          <w:sz w:val="36"/>
          <w:szCs w:val="36"/>
        </w:rPr>
        <w:t>Australian Energy Market Operator Limited</w:t>
      </w:r>
    </w:p>
    <w:p w:rsidRPr="004C10A8" w:rsidR="00CB6043" w:rsidP="00CB6043" w:rsidRDefault="00CB6043" w14:paraId="7FE42130" w14:textId="77777777">
      <w:pPr>
        <w:spacing w:before="120" w:after="120"/>
        <w:jc w:val="center"/>
        <w:rPr>
          <w:rFonts w:ascii="Arial Narrow" w:hAnsi="Arial Narrow"/>
          <w:b/>
          <w:bCs/>
          <w:sz w:val="36"/>
          <w:szCs w:val="36"/>
        </w:rPr>
      </w:pPr>
    </w:p>
    <w:p w:rsidRPr="004C10A8" w:rsidR="00CB6043" w:rsidP="00CB6043" w:rsidRDefault="00CB6043" w14:paraId="6DDA2891" w14:textId="77777777">
      <w:pPr>
        <w:spacing w:before="120" w:after="120"/>
        <w:jc w:val="center"/>
        <w:rPr>
          <w:rFonts w:ascii="Arial Narrow" w:hAnsi="Arial Narrow"/>
          <w:b/>
          <w:bCs/>
          <w:sz w:val="22"/>
          <w:szCs w:val="22"/>
        </w:rPr>
      </w:pPr>
      <w:r w:rsidRPr="004C10A8">
        <w:rPr>
          <w:rFonts w:ascii="Arial Narrow" w:hAnsi="Arial Narrow"/>
          <w:b/>
          <w:bCs/>
          <w:sz w:val="22"/>
          <w:szCs w:val="22"/>
        </w:rPr>
        <w:t>and</w:t>
      </w:r>
    </w:p>
    <w:p w:rsidRPr="004C10A8" w:rsidR="00CB6043" w:rsidP="00CB6043" w:rsidRDefault="00CB6043" w14:paraId="655345E0" w14:textId="77777777">
      <w:pPr>
        <w:spacing w:before="120" w:after="120"/>
        <w:jc w:val="center"/>
        <w:rPr>
          <w:rFonts w:ascii="Arial Narrow" w:hAnsi="Arial Narrow"/>
          <w:b/>
          <w:bCs/>
          <w:sz w:val="36"/>
          <w:szCs w:val="36"/>
        </w:rPr>
      </w:pPr>
    </w:p>
    <w:p w:rsidRPr="004C10A8" w:rsidR="00CB6043" w:rsidP="00CB6043" w:rsidRDefault="00CB6043" w14:paraId="46AC7E50" w14:textId="77777777">
      <w:pPr>
        <w:spacing w:before="120" w:after="120"/>
        <w:jc w:val="center"/>
        <w:rPr>
          <w:rFonts w:ascii="Arial Narrow" w:hAnsi="Arial Narrow"/>
          <w:sz w:val="22"/>
          <w:szCs w:val="22"/>
        </w:rPr>
      </w:pPr>
      <w:r w:rsidRPr="00D2471A">
        <w:rPr>
          <w:rFonts w:ascii="Arial Narrow" w:hAnsi="Arial Narrow"/>
          <w:b/>
          <w:bCs/>
          <w:sz w:val="36"/>
          <w:szCs w:val="36"/>
          <w:highlight w:val="yellow"/>
        </w:rPr>
        <w:t>##</w:t>
      </w:r>
    </w:p>
    <w:p w:rsidRPr="004C10A8" w:rsidR="00CB6043" w:rsidP="00CB6043" w:rsidRDefault="00CB6043" w14:paraId="62769808" w14:textId="77777777">
      <w:pPr>
        <w:spacing w:before="120" w:after="120"/>
        <w:rPr>
          <w:rFonts w:ascii="Arial Narrow" w:hAnsi="Arial Narrow"/>
          <w:sz w:val="22"/>
          <w:szCs w:val="22"/>
        </w:rPr>
      </w:pPr>
    </w:p>
    <w:p w:rsidRPr="004C10A8" w:rsidR="00CB6043" w:rsidP="00CB6043" w:rsidRDefault="00CB6043" w14:paraId="7AB343FE" w14:textId="77777777">
      <w:pPr>
        <w:spacing w:before="120" w:after="120"/>
        <w:rPr>
          <w:rFonts w:ascii="Arial Narrow" w:hAnsi="Arial Narrow"/>
          <w:sz w:val="22"/>
          <w:szCs w:val="22"/>
        </w:rPr>
      </w:pPr>
    </w:p>
    <w:p w:rsidRPr="004C10A8" w:rsidR="00CB6043" w:rsidP="00CB6043" w:rsidRDefault="00CB6043" w14:paraId="4A44665A" w14:textId="77777777">
      <w:pPr>
        <w:spacing w:before="120" w:after="120"/>
        <w:rPr>
          <w:rFonts w:ascii="Arial Narrow" w:hAnsi="Arial Narrow"/>
          <w:sz w:val="22"/>
          <w:szCs w:val="22"/>
        </w:rPr>
      </w:pPr>
    </w:p>
    <w:p w:rsidRPr="004C10A8" w:rsidR="00CB6043" w:rsidP="00CB6043" w:rsidRDefault="00CB6043" w14:paraId="3D1766EF" w14:textId="77777777">
      <w:pPr>
        <w:spacing w:before="120" w:after="120"/>
        <w:rPr>
          <w:rFonts w:ascii="Arial Narrow" w:hAnsi="Arial Narrow"/>
          <w:sz w:val="22"/>
          <w:szCs w:val="22"/>
        </w:rPr>
      </w:pPr>
    </w:p>
    <w:p w:rsidRPr="004C10A8" w:rsidR="00CB6043" w:rsidP="00CB6043" w:rsidRDefault="00CB6043" w14:paraId="45D4A94E" w14:textId="77777777">
      <w:pPr>
        <w:spacing w:before="120" w:after="120"/>
        <w:rPr>
          <w:rFonts w:ascii="Arial Narrow" w:hAnsi="Arial Narrow"/>
          <w:sz w:val="22"/>
          <w:szCs w:val="22"/>
        </w:rPr>
      </w:pPr>
    </w:p>
    <w:p w:rsidRPr="004C10A8" w:rsidR="00CB6043" w:rsidP="00CB6043" w:rsidRDefault="00CB6043" w14:paraId="0A6FDDF2" w14:textId="77777777">
      <w:pPr>
        <w:spacing w:before="120" w:after="120"/>
        <w:rPr>
          <w:rFonts w:ascii="Arial Narrow" w:hAnsi="Arial Narrow"/>
          <w:sz w:val="22"/>
          <w:szCs w:val="22"/>
        </w:rPr>
      </w:pPr>
    </w:p>
    <w:p w:rsidRPr="004C10A8" w:rsidR="00CB6043" w:rsidP="00CB6043" w:rsidRDefault="00CB6043" w14:paraId="00A240C5" w14:textId="77777777">
      <w:pPr>
        <w:spacing w:before="120" w:after="120"/>
        <w:rPr>
          <w:rFonts w:ascii="Arial Narrow" w:hAnsi="Arial Narrow"/>
          <w:sz w:val="22"/>
          <w:szCs w:val="22"/>
        </w:rPr>
      </w:pPr>
    </w:p>
    <w:p w:rsidRPr="004C10A8" w:rsidR="00CB6043" w:rsidP="00CB6043" w:rsidRDefault="00CB6043" w14:paraId="6B9B6D5A" w14:textId="77777777">
      <w:pPr>
        <w:spacing w:before="120" w:after="120"/>
        <w:rPr>
          <w:rFonts w:ascii="Arial Narrow" w:hAnsi="Arial Narrow"/>
          <w:sz w:val="22"/>
          <w:szCs w:val="22"/>
        </w:rPr>
      </w:pPr>
    </w:p>
    <w:p w:rsidRPr="004C10A8" w:rsidR="00CB6043" w:rsidP="00CB6043" w:rsidRDefault="00CB6043" w14:paraId="44BF00D8" w14:textId="77777777">
      <w:pPr>
        <w:jc w:val="both"/>
        <w:rPr>
          <w:rFonts w:ascii="Arial Narrow" w:hAnsi="Arial Narrow"/>
          <w:sz w:val="22"/>
          <w:szCs w:val="22"/>
        </w:rPr>
      </w:pPr>
      <w:r w:rsidRPr="004C10A8">
        <w:rPr>
          <w:rFonts w:ascii="Arial Narrow" w:hAnsi="Arial Narrow"/>
          <w:sz w:val="22"/>
          <w:szCs w:val="22"/>
        </w:rPr>
        <w:t>Australian Energy Market Operator Limited</w:t>
      </w:r>
    </w:p>
    <w:p w:rsidRPr="004C10A8" w:rsidR="00CB6043" w:rsidP="00CB6043" w:rsidRDefault="00CB6043" w14:paraId="6E903A1B" w14:textId="77777777">
      <w:pPr>
        <w:rPr>
          <w:rFonts w:ascii="Arial Narrow" w:hAnsi="Arial Narrow"/>
          <w:sz w:val="22"/>
          <w:szCs w:val="22"/>
        </w:rPr>
      </w:pPr>
      <w:r w:rsidRPr="004C10A8">
        <w:rPr>
          <w:rFonts w:ascii="Arial Narrow" w:hAnsi="Arial Narrow"/>
          <w:sz w:val="22"/>
          <w:szCs w:val="22"/>
        </w:rPr>
        <w:t>ABN 94 072 010 327</w:t>
      </w:r>
    </w:p>
    <w:p w:rsidRPr="004C10A8" w:rsidR="00CB6043" w:rsidP="00CB6043" w:rsidRDefault="00CB6043" w14:paraId="2E11FD45" w14:textId="77777777">
      <w:pPr>
        <w:rPr>
          <w:rFonts w:ascii="Arial Narrow" w:hAnsi="Arial Narrow"/>
          <w:sz w:val="22"/>
          <w:szCs w:val="22"/>
        </w:rPr>
      </w:pPr>
      <w:r w:rsidRPr="004C10A8">
        <w:rPr>
          <w:rFonts w:ascii="Arial Narrow" w:hAnsi="Arial Narrow"/>
          <w:sz w:val="22"/>
          <w:szCs w:val="22"/>
        </w:rPr>
        <w:t>Level 22, 530 Collins Street</w:t>
      </w:r>
    </w:p>
    <w:p w:rsidR="00CB6043" w:rsidP="00CB6043" w:rsidRDefault="00CB6043" w14:paraId="032E036E" w14:textId="77777777">
      <w:pPr>
        <w:rPr>
          <w:rFonts w:ascii="Arial Narrow" w:hAnsi="Arial Narrow"/>
          <w:sz w:val="22"/>
          <w:szCs w:val="22"/>
        </w:rPr>
      </w:pPr>
      <w:r w:rsidRPr="004C10A8">
        <w:rPr>
          <w:rFonts w:ascii="Arial Narrow" w:hAnsi="Arial Narrow"/>
          <w:sz w:val="22"/>
          <w:szCs w:val="22"/>
        </w:rPr>
        <w:t>Melbourne VIC 3000</w:t>
      </w:r>
    </w:p>
    <w:p w:rsidR="00CB6043" w:rsidP="00CB6043" w:rsidRDefault="00CB6043" w14:paraId="174651C1" w14:textId="77777777">
      <w:pPr>
        <w:rPr>
          <w:rFonts w:ascii="Arial Narrow" w:hAnsi="Arial Narrow"/>
          <w:sz w:val="22"/>
          <w:szCs w:val="22"/>
        </w:rPr>
      </w:pPr>
    </w:p>
    <w:p w:rsidRPr="004C10A8" w:rsidR="00CB6043" w:rsidP="00CB6043" w:rsidRDefault="00CB6043" w14:paraId="7FBB14D4" w14:textId="77777777">
      <w:pPr>
        <w:rPr>
          <w:rFonts w:ascii="Arial Narrow" w:hAnsi="Arial Narrow"/>
          <w:sz w:val="22"/>
          <w:szCs w:val="22"/>
        </w:rPr>
      </w:pPr>
    </w:p>
    <w:p w:rsidR="00CB6043" w:rsidP="00CB6043" w:rsidRDefault="00CB6043" w14:paraId="471B174E" w14:textId="77777777">
      <w:pPr>
        <w:spacing w:before="120" w:after="120"/>
        <w:rPr>
          <w:rFonts w:ascii="Arial Narrow" w:hAnsi="Arial Narrow"/>
          <w:sz w:val="22"/>
          <w:szCs w:val="22"/>
        </w:rPr>
        <w:sectPr w:rsidR="00CB6043" w:rsidSect="00D617C5">
          <w:footerReference w:type="default" r:id="rId12"/>
          <w:headerReference w:type="first" r:id="rId13"/>
          <w:footerReference w:type="first" r:id="rId14"/>
          <w:pgSz w:w="11907" w:h="16840" w:orient="portrait" w:code="9"/>
          <w:pgMar w:top="1440" w:right="1440" w:bottom="1440" w:left="1440" w:header="425" w:footer="567" w:gutter="0"/>
          <w:cols w:space="720"/>
          <w:titlePg/>
          <w:docGrid w:linePitch="313"/>
        </w:sectPr>
      </w:pPr>
    </w:p>
    <w:p w:rsidRPr="004C10A8" w:rsidR="00CB6043" w:rsidP="00CB6043" w:rsidRDefault="00CB6043" w14:paraId="7559E2C6" w14:textId="77777777">
      <w:pPr>
        <w:spacing w:before="120" w:after="120"/>
        <w:rPr>
          <w:rFonts w:ascii="Arial Narrow" w:hAnsi="Arial Narrow"/>
          <w:b/>
          <w:bCs/>
          <w:sz w:val="36"/>
          <w:szCs w:val="36"/>
        </w:rPr>
      </w:pPr>
      <w:r w:rsidRPr="004C10A8">
        <w:rPr>
          <w:rFonts w:ascii="Arial Narrow" w:hAnsi="Arial Narrow"/>
          <w:b/>
          <w:bCs/>
          <w:sz w:val="36"/>
          <w:szCs w:val="36"/>
        </w:rPr>
        <w:t>Table of Contents</w:t>
      </w:r>
    </w:p>
    <w:p w:rsidRPr="004C10A8" w:rsidR="00CB6043" w:rsidP="00CB6043" w:rsidRDefault="00CB6043" w14:paraId="145DC529" w14:textId="77777777">
      <w:pPr>
        <w:spacing w:before="120" w:after="120"/>
        <w:rPr>
          <w:rFonts w:ascii="Arial Narrow" w:hAnsi="Arial Narrow"/>
          <w:sz w:val="22"/>
          <w:szCs w:val="22"/>
        </w:rPr>
      </w:pPr>
    </w:p>
    <w:p w:rsidR="00176EB9" w:rsidRDefault="00CB6043" w14:paraId="07A9F55C" w14:textId="0E1E9C3E">
      <w:pPr>
        <w:pStyle w:val="TOC1"/>
        <w:rPr>
          <w:rFonts w:asciiTheme="minorHAnsi" w:hAnsiTheme="minorHAnsi" w:eastAsiaTheme="minorEastAsia" w:cstheme="minorBidi"/>
          <w:b w:val="0"/>
          <w:noProof/>
          <w:szCs w:val="22"/>
          <w:lang w:eastAsia="en-AU"/>
        </w:rPr>
      </w:pPr>
      <w:r>
        <w:rPr>
          <w:szCs w:val="22"/>
        </w:rPr>
        <w:fldChar w:fldCharType="begin"/>
      </w:r>
      <w:r>
        <w:rPr>
          <w:szCs w:val="22"/>
        </w:rPr>
        <w:instrText xml:space="preserve"> TOC \o "1-2" \t "SchedTitle,3,Header sub,3" </w:instrText>
      </w:r>
      <w:r>
        <w:rPr>
          <w:szCs w:val="22"/>
        </w:rPr>
        <w:fldChar w:fldCharType="separate"/>
      </w:r>
      <w:r w:rsidRPr="00386951" w:rsidR="00176EB9">
        <w:rPr>
          <w:rFonts w:eastAsia="PMingLiU"/>
          <w:noProof/>
          <w:kern w:val="28"/>
        </w:rPr>
        <w:t>1.</w:t>
      </w:r>
      <w:r w:rsidR="00176EB9">
        <w:rPr>
          <w:rFonts w:asciiTheme="minorHAnsi" w:hAnsiTheme="minorHAnsi" w:eastAsiaTheme="minorEastAsia" w:cstheme="minorBidi"/>
          <w:b w:val="0"/>
          <w:noProof/>
          <w:szCs w:val="22"/>
          <w:lang w:eastAsia="en-AU"/>
        </w:rPr>
        <w:tab/>
      </w:r>
      <w:r w:rsidRPr="00386951" w:rsidR="00176EB9">
        <w:rPr>
          <w:rFonts w:eastAsia="PMingLiU"/>
          <w:noProof/>
          <w:kern w:val="28"/>
        </w:rPr>
        <w:t>Interpretation</w:t>
      </w:r>
      <w:r w:rsidR="00176EB9">
        <w:rPr>
          <w:noProof/>
        </w:rPr>
        <w:tab/>
      </w:r>
      <w:r w:rsidR="00176EB9">
        <w:rPr>
          <w:noProof/>
        </w:rPr>
        <w:fldChar w:fldCharType="begin"/>
      </w:r>
      <w:r w:rsidR="00176EB9">
        <w:rPr>
          <w:noProof/>
        </w:rPr>
        <w:instrText xml:space="preserve"> PAGEREF _Toc136268994 \h </w:instrText>
      </w:r>
      <w:r w:rsidR="00176EB9">
        <w:rPr>
          <w:noProof/>
        </w:rPr>
      </w:r>
      <w:r w:rsidR="00176EB9">
        <w:rPr>
          <w:noProof/>
        </w:rPr>
        <w:fldChar w:fldCharType="separate"/>
      </w:r>
      <w:r w:rsidR="00176EB9">
        <w:rPr>
          <w:noProof/>
        </w:rPr>
        <w:t>4</w:t>
      </w:r>
      <w:r w:rsidR="00176EB9">
        <w:rPr>
          <w:noProof/>
        </w:rPr>
        <w:fldChar w:fldCharType="end"/>
      </w:r>
    </w:p>
    <w:p w:rsidR="00176EB9" w:rsidRDefault="00176EB9" w14:paraId="1E3680E6" w14:textId="309963F1">
      <w:pPr>
        <w:pStyle w:val="TOC1"/>
        <w:rPr>
          <w:rFonts w:asciiTheme="minorHAnsi" w:hAnsiTheme="minorHAnsi" w:eastAsiaTheme="minorEastAsia" w:cstheme="minorBidi"/>
          <w:b w:val="0"/>
          <w:noProof/>
          <w:szCs w:val="22"/>
          <w:lang w:eastAsia="en-AU"/>
        </w:rPr>
      </w:pPr>
      <w:r w:rsidRPr="00386951">
        <w:rPr>
          <w:rFonts w:eastAsia="PMingLiU"/>
          <w:noProof/>
          <w:kern w:val="28"/>
        </w:rPr>
        <w:t>2.</w:t>
      </w:r>
      <w:r>
        <w:rPr>
          <w:rFonts w:asciiTheme="minorHAnsi" w:hAnsiTheme="minorHAnsi" w:eastAsiaTheme="minorEastAsia" w:cstheme="minorBidi"/>
          <w:b w:val="0"/>
          <w:noProof/>
          <w:szCs w:val="22"/>
          <w:lang w:eastAsia="en-AU"/>
        </w:rPr>
        <w:tab/>
      </w:r>
      <w:r w:rsidRPr="00386951">
        <w:rPr>
          <w:rFonts w:eastAsia="PMingLiU"/>
          <w:noProof/>
          <w:kern w:val="28"/>
        </w:rPr>
        <w:t>Contract Term</w:t>
      </w:r>
      <w:r>
        <w:rPr>
          <w:noProof/>
        </w:rPr>
        <w:tab/>
      </w:r>
      <w:r>
        <w:rPr>
          <w:noProof/>
        </w:rPr>
        <w:fldChar w:fldCharType="begin"/>
      </w:r>
      <w:r>
        <w:rPr>
          <w:noProof/>
        </w:rPr>
        <w:instrText xml:space="preserve"> PAGEREF _Toc136268995 \h </w:instrText>
      </w:r>
      <w:r>
        <w:rPr>
          <w:noProof/>
        </w:rPr>
      </w:r>
      <w:r>
        <w:rPr>
          <w:noProof/>
        </w:rPr>
        <w:fldChar w:fldCharType="separate"/>
      </w:r>
      <w:r>
        <w:rPr>
          <w:noProof/>
        </w:rPr>
        <w:t>8</w:t>
      </w:r>
      <w:r>
        <w:rPr>
          <w:noProof/>
        </w:rPr>
        <w:fldChar w:fldCharType="end"/>
      </w:r>
    </w:p>
    <w:p w:rsidR="00176EB9" w:rsidRDefault="00176EB9" w14:paraId="2BFBAD0E" w14:textId="4EEF79A6">
      <w:pPr>
        <w:pStyle w:val="TOC1"/>
        <w:rPr>
          <w:rFonts w:asciiTheme="minorHAnsi" w:hAnsiTheme="minorHAnsi" w:eastAsiaTheme="minorEastAsia" w:cstheme="minorBidi"/>
          <w:b w:val="0"/>
          <w:noProof/>
          <w:szCs w:val="22"/>
          <w:lang w:eastAsia="en-AU"/>
        </w:rPr>
      </w:pPr>
      <w:r w:rsidRPr="00386951">
        <w:rPr>
          <w:rFonts w:eastAsia="PMingLiU"/>
          <w:noProof/>
          <w:kern w:val="28"/>
        </w:rPr>
        <w:t>3.</w:t>
      </w:r>
      <w:r>
        <w:rPr>
          <w:rFonts w:asciiTheme="minorHAnsi" w:hAnsiTheme="minorHAnsi" w:eastAsiaTheme="minorEastAsia" w:cstheme="minorBidi"/>
          <w:b w:val="0"/>
          <w:noProof/>
          <w:szCs w:val="22"/>
          <w:lang w:eastAsia="en-AU"/>
        </w:rPr>
        <w:tab/>
      </w:r>
      <w:r w:rsidRPr="00386951">
        <w:rPr>
          <w:rFonts w:eastAsia="PMingLiU"/>
          <w:noProof/>
          <w:kern w:val="28"/>
        </w:rPr>
        <w:t>Condition Precedent</w:t>
      </w:r>
      <w:r>
        <w:rPr>
          <w:noProof/>
        </w:rPr>
        <w:tab/>
      </w:r>
      <w:r>
        <w:rPr>
          <w:noProof/>
        </w:rPr>
        <w:fldChar w:fldCharType="begin"/>
      </w:r>
      <w:r>
        <w:rPr>
          <w:noProof/>
        </w:rPr>
        <w:instrText xml:space="preserve"> PAGEREF _Toc136268996 \h </w:instrText>
      </w:r>
      <w:r>
        <w:rPr>
          <w:noProof/>
        </w:rPr>
      </w:r>
      <w:r>
        <w:rPr>
          <w:noProof/>
        </w:rPr>
        <w:fldChar w:fldCharType="separate"/>
      </w:r>
      <w:r>
        <w:rPr>
          <w:noProof/>
        </w:rPr>
        <w:t>8</w:t>
      </w:r>
      <w:r>
        <w:rPr>
          <w:noProof/>
        </w:rPr>
        <w:fldChar w:fldCharType="end"/>
      </w:r>
    </w:p>
    <w:p w:rsidR="00176EB9" w:rsidRDefault="00176EB9" w14:paraId="712AC015" w14:textId="207DEA82">
      <w:pPr>
        <w:pStyle w:val="TOC1"/>
        <w:rPr>
          <w:rFonts w:asciiTheme="minorHAnsi" w:hAnsiTheme="minorHAnsi" w:eastAsiaTheme="minorEastAsia" w:cstheme="minorBidi"/>
          <w:b w:val="0"/>
          <w:noProof/>
          <w:szCs w:val="22"/>
          <w:lang w:eastAsia="en-AU"/>
        </w:rPr>
      </w:pPr>
      <w:r w:rsidRPr="00386951">
        <w:rPr>
          <w:rFonts w:eastAsia="PMingLiU"/>
          <w:noProof/>
          <w:kern w:val="28"/>
        </w:rPr>
        <w:t>4.</w:t>
      </w:r>
      <w:r>
        <w:rPr>
          <w:rFonts w:asciiTheme="minorHAnsi" w:hAnsiTheme="minorHAnsi" w:eastAsiaTheme="minorEastAsia" w:cstheme="minorBidi"/>
          <w:b w:val="0"/>
          <w:noProof/>
          <w:szCs w:val="22"/>
          <w:lang w:eastAsia="en-AU"/>
        </w:rPr>
        <w:tab/>
      </w:r>
      <w:r w:rsidRPr="00386951">
        <w:rPr>
          <w:rFonts w:eastAsia="PMingLiU"/>
          <w:noProof/>
          <w:kern w:val="28"/>
        </w:rPr>
        <w:t>Service</w:t>
      </w:r>
      <w:r>
        <w:rPr>
          <w:noProof/>
        </w:rPr>
        <w:tab/>
      </w:r>
      <w:r>
        <w:rPr>
          <w:noProof/>
        </w:rPr>
        <w:fldChar w:fldCharType="begin"/>
      </w:r>
      <w:r>
        <w:rPr>
          <w:noProof/>
        </w:rPr>
        <w:instrText xml:space="preserve"> PAGEREF _Toc136268997 \h </w:instrText>
      </w:r>
      <w:r>
        <w:rPr>
          <w:noProof/>
        </w:rPr>
      </w:r>
      <w:r>
        <w:rPr>
          <w:noProof/>
        </w:rPr>
        <w:fldChar w:fldCharType="separate"/>
      </w:r>
      <w:r>
        <w:rPr>
          <w:noProof/>
        </w:rPr>
        <w:t>9</w:t>
      </w:r>
      <w:r>
        <w:rPr>
          <w:noProof/>
        </w:rPr>
        <w:fldChar w:fldCharType="end"/>
      </w:r>
    </w:p>
    <w:p w:rsidR="00176EB9" w:rsidRDefault="00176EB9" w14:paraId="1017E935" w14:textId="534C6F5C">
      <w:pPr>
        <w:pStyle w:val="TOC1"/>
        <w:rPr>
          <w:rFonts w:asciiTheme="minorHAnsi" w:hAnsiTheme="minorHAnsi" w:eastAsiaTheme="minorEastAsia" w:cstheme="minorBidi"/>
          <w:b w:val="0"/>
          <w:noProof/>
          <w:szCs w:val="22"/>
          <w:lang w:eastAsia="en-AU"/>
        </w:rPr>
      </w:pPr>
      <w:r w:rsidRPr="00386951">
        <w:rPr>
          <w:rFonts w:eastAsia="PMingLiU"/>
          <w:noProof/>
          <w:kern w:val="28"/>
        </w:rPr>
        <w:t>5.</w:t>
      </w:r>
      <w:r>
        <w:rPr>
          <w:rFonts w:asciiTheme="minorHAnsi" w:hAnsiTheme="minorHAnsi" w:eastAsiaTheme="minorEastAsia" w:cstheme="minorBidi"/>
          <w:b w:val="0"/>
          <w:noProof/>
          <w:szCs w:val="22"/>
          <w:lang w:eastAsia="en-AU"/>
        </w:rPr>
        <w:tab/>
      </w:r>
      <w:r w:rsidRPr="00386951">
        <w:rPr>
          <w:rFonts w:eastAsia="PMingLiU"/>
          <w:noProof/>
          <w:kern w:val="28"/>
        </w:rPr>
        <w:t>Availability</w:t>
      </w:r>
      <w:r>
        <w:rPr>
          <w:noProof/>
        </w:rPr>
        <w:tab/>
      </w:r>
      <w:r>
        <w:rPr>
          <w:noProof/>
        </w:rPr>
        <w:fldChar w:fldCharType="begin"/>
      </w:r>
      <w:r>
        <w:rPr>
          <w:noProof/>
        </w:rPr>
        <w:instrText xml:space="preserve"> PAGEREF _Toc136268998 \h </w:instrText>
      </w:r>
      <w:r>
        <w:rPr>
          <w:noProof/>
        </w:rPr>
      </w:r>
      <w:r>
        <w:rPr>
          <w:noProof/>
        </w:rPr>
        <w:fldChar w:fldCharType="separate"/>
      </w:r>
      <w:r>
        <w:rPr>
          <w:noProof/>
        </w:rPr>
        <w:t>10</w:t>
      </w:r>
      <w:r>
        <w:rPr>
          <w:noProof/>
        </w:rPr>
        <w:fldChar w:fldCharType="end"/>
      </w:r>
    </w:p>
    <w:p w:rsidR="00176EB9" w:rsidRDefault="00176EB9" w14:paraId="005A483C" w14:textId="759A0736">
      <w:pPr>
        <w:pStyle w:val="TOC1"/>
        <w:rPr>
          <w:rFonts w:asciiTheme="minorHAnsi" w:hAnsiTheme="minorHAnsi" w:eastAsiaTheme="minorEastAsia" w:cstheme="minorBidi"/>
          <w:b w:val="0"/>
          <w:noProof/>
          <w:szCs w:val="22"/>
          <w:lang w:eastAsia="en-AU"/>
        </w:rPr>
      </w:pPr>
      <w:r w:rsidRPr="00386951">
        <w:rPr>
          <w:rFonts w:eastAsia="PMingLiU"/>
          <w:noProof/>
          <w:kern w:val="28"/>
        </w:rPr>
        <w:t>6.</w:t>
      </w:r>
      <w:r>
        <w:rPr>
          <w:rFonts w:asciiTheme="minorHAnsi" w:hAnsiTheme="minorHAnsi" w:eastAsiaTheme="minorEastAsia" w:cstheme="minorBidi"/>
          <w:b w:val="0"/>
          <w:noProof/>
          <w:szCs w:val="22"/>
          <w:lang w:eastAsia="en-AU"/>
        </w:rPr>
        <w:tab/>
      </w:r>
      <w:r w:rsidRPr="00386951">
        <w:rPr>
          <w:rFonts w:eastAsia="PMingLiU"/>
          <w:noProof/>
          <w:kern w:val="28"/>
        </w:rPr>
        <w:t>Measurement and verification</w:t>
      </w:r>
      <w:r>
        <w:rPr>
          <w:noProof/>
        </w:rPr>
        <w:tab/>
      </w:r>
      <w:r>
        <w:rPr>
          <w:noProof/>
        </w:rPr>
        <w:fldChar w:fldCharType="begin"/>
      </w:r>
      <w:r>
        <w:rPr>
          <w:noProof/>
        </w:rPr>
        <w:instrText xml:space="preserve"> PAGEREF _Toc136268999 \h </w:instrText>
      </w:r>
      <w:r>
        <w:rPr>
          <w:noProof/>
        </w:rPr>
      </w:r>
      <w:r>
        <w:rPr>
          <w:noProof/>
        </w:rPr>
        <w:fldChar w:fldCharType="separate"/>
      </w:r>
      <w:r>
        <w:rPr>
          <w:noProof/>
        </w:rPr>
        <w:t>11</w:t>
      </w:r>
      <w:r>
        <w:rPr>
          <w:noProof/>
        </w:rPr>
        <w:fldChar w:fldCharType="end"/>
      </w:r>
    </w:p>
    <w:p w:rsidR="00176EB9" w:rsidRDefault="00176EB9" w14:paraId="2291DF32" w14:textId="55217C3E">
      <w:pPr>
        <w:pStyle w:val="TOC1"/>
        <w:rPr>
          <w:rFonts w:asciiTheme="minorHAnsi" w:hAnsiTheme="minorHAnsi" w:eastAsiaTheme="minorEastAsia" w:cstheme="minorBidi"/>
          <w:b w:val="0"/>
          <w:noProof/>
          <w:szCs w:val="22"/>
          <w:lang w:eastAsia="en-AU"/>
        </w:rPr>
      </w:pPr>
      <w:r w:rsidRPr="00386951">
        <w:rPr>
          <w:rFonts w:eastAsia="PMingLiU"/>
          <w:noProof/>
          <w:kern w:val="28"/>
        </w:rPr>
        <w:t>7.</w:t>
      </w:r>
      <w:r>
        <w:rPr>
          <w:rFonts w:asciiTheme="minorHAnsi" w:hAnsiTheme="minorHAnsi" w:eastAsiaTheme="minorEastAsia" w:cstheme="minorBidi"/>
          <w:b w:val="0"/>
          <w:noProof/>
          <w:szCs w:val="22"/>
          <w:lang w:eastAsia="en-AU"/>
        </w:rPr>
        <w:tab/>
      </w:r>
      <w:r w:rsidRPr="00386951">
        <w:rPr>
          <w:rFonts w:eastAsia="PMingLiU"/>
          <w:noProof/>
          <w:kern w:val="28"/>
        </w:rPr>
        <w:t>Modifications to Registered Service Equipment</w:t>
      </w:r>
      <w:r>
        <w:rPr>
          <w:noProof/>
        </w:rPr>
        <w:tab/>
      </w:r>
      <w:r>
        <w:rPr>
          <w:noProof/>
        </w:rPr>
        <w:fldChar w:fldCharType="begin"/>
      </w:r>
      <w:r>
        <w:rPr>
          <w:noProof/>
        </w:rPr>
        <w:instrText xml:space="preserve"> PAGEREF _Toc136269000 \h </w:instrText>
      </w:r>
      <w:r>
        <w:rPr>
          <w:noProof/>
        </w:rPr>
      </w:r>
      <w:r>
        <w:rPr>
          <w:noProof/>
        </w:rPr>
        <w:fldChar w:fldCharType="separate"/>
      </w:r>
      <w:r>
        <w:rPr>
          <w:noProof/>
        </w:rPr>
        <w:t>11</w:t>
      </w:r>
      <w:r>
        <w:rPr>
          <w:noProof/>
        </w:rPr>
        <w:fldChar w:fldCharType="end"/>
      </w:r>
    </w:p>
    <w:p w:rsidR="00176EB9" w:rsidRDefault="00176EB9" w14:paraId="512C39E3" w14:textId="0B9F92FD">
      <w:pPr>
        <w:pStyle w:val="TOC1"/>
        <w:rPr>
          <w:rFonts w:asciiTheme="minorHAnsi" w:hAnsiTheme="minorHAnsi" w:eastAsiaTheme="minorEastAsia" w:cstheme="minorBidi"/>
          <w:b w:val="0"/>
          <w:noProof/>
          <w:szCs w:val="22"/>
          <w:lang w:eastAsia="en-AU"/>
        </w:rPr>
      </w:pPr>
      <w:r w:rsidRPr="00386951">
        <w:rPr>
          <w:rFonts w:eastAsia="PMingLiU"/>
          <w:noProof/>
          <w:kern w:val="28"/>
        </w:rPr>
        <w:t>8.</w:t>
      </w:r>
      <w:r>
        <w:rPr>
          <w:rFonts w:asciiTheme="minorHAnsi" w:hAnsiTheme="minorHAnsi" w:eastAsiaTheme="minorEastAsia" w:cstheme="minorBidi"/>
          <w:b w:val="0"/>
          <w:noProof/>
          <w:szCs w:val="22"/>
          <w:lang w:eastAsia="en-AU"/>
        </w:rPr>
        <w:tab/>
      </w:r>
      <w:r w:rsidRPr="00386951">
        <w:rPr>
          <w:rFonts w:eastAsia="PMingLiU"/>
          <w:noProof/>
          <w:kern w:val="28"/>
        </w:rPr>
        <w:t>GPS Test and Service Test</w:t>
      </w:r>
      <w:r>
        <w:rPr>
          <w:noProof/>
        </w:rPr>
        <w:tab/>
      </w:r>
      <w:r>
        <w:rPr>
          <w:noProof/>
        </w:rPr>
        <w:fldChar w:fldCharType="begin"/>
      </w:r>
      <w:r>
        <w:rPr>
          <w:noProof/>
        </w:rPr>
        <w:instrText xml:space="preserve"> PAGEREF _Toc136269001 \h </w:instrText>
      </w:r>
      <w:r>
        <w:rPr>
          <w:noProof/>
        </w:rPr>
      </w:r>
      <w:r>
        <w:rPr>
          <w:noProof/>
        </w:rPr>
        <w:fldChar w:fldCharType="separate"/>
      </w:r>
      <w:r>
        <w:rPr>
          <w:noProof/>
        </w:rPr>
        <w:t>12</w:t>
      </w:r>
      <w:r>
        <w:rPr>
          <w:noProof/>
        </w:rPr>
        <w:fldChar w:fldCharType="end"/>
      </w:r>
    </w:p>
    <w:p w:rsidR="00176EB9" w:rsidRDefault="00176EB9" w14:paraId="28B58E96" w14:textId="7350F94B">
      <w:pPr>
        <w:pStyle w:val="TOC1"/>
        <w:rPr>
          <w:rFonts w:asciiTheme="minorHAnsi" w:hAnsiTheme="minorHAnsi" w:eastAsiaTheme="minorEastAsia" w:cstheme="minorBidi"/>
          <w:b w:val="0"/>
          <w:noProof/>
          <w:szCs w:val="22"/>
          <w:lang w:eastAsia="en-AU"/>
        </w:rPr>
      </w:pPr>
      <w:r w:rsidRPr="00386951">
        <w:rPr>
          <w:rFonts w:eastAsia="PMingLiU"/>
          <w:noProof/>
          <w:kern w:val="28"/>
        </w:rPr>
        <w:t>9.</w:t>
      </w:r>
      <w:r>
        <w:rPr>
          <w:rFonts w:asciiTheme="minorHAnsi" w:hAnsiTheme="minorHAnsi" w:eastAsiaTheme="minorEastAsia" w:cstheme="minorBidi"/>
          <w:b w:val="0"/>
          <w:noProof/>
          <w:szCs w:val="22"/>
          <w:lang w:eastAsia="en-AU"/>
        </w:rPr>
        <w:tab/>
      </w:r>
      <w:r w:rsidRPr="00386951">
        <w:rPr>
          <w:rFonts w:eastAsia="PMingLiU"/>
          <w:noProof/>
          <w:kern w:val="28"/>
        </w:rPr>
        <w:t>Payment and settlement</w:t>
      </w:r>
      <w:r>
        <w:rPr>
          <w:noProof/>
        </w:rPr>
        <w:tab/>
      </w:r>
      <w:r>
        <w:rPr>
          <w:noProof/>
        </w:rPr>
        <w:fldChar w:fldCharType="begin"/>
      </w:r>
      <w:r>
        <w:rPr>
          <w:noProof/>
        </w:rPr>
        <w:instrText xml:space="preserve"> PAGEREF _Toc136269002 \h </w:instrText>
      </w:r>
      <w:r>
        <w:rPr>
          <w:noProof/>
        </w:rPr>
      </w:r>
      <w:r>
        <w:rPr>
          <w:noProof/>
        </w:rPr>
        <w:fldChar w:fldCharType="separate"/>
      </w:r>
      <w:r>
        <w:rPr>
          <w:noProof/>
        </w:rPr>
        <w:t>12</w:t>
      </w:r>
      <w:r>
        <w:rPr>
          <w:noProof/>
        </w:rPr>
        <w:fldChar w:fldCharType="end"/>
      </w:r>
    </w:p>
    <w:p w:rsidR="00176EB9" w:rsidRDefault="00176EB9" w14:paraId="582BD127" w14:textId="0E383690">
      <w:pPr>
        <w:pStyle w:val="TOC1"/>
        <w:rPr>
          <w:rFonts w:asciiTheme="minorHAnsi" w:hAnsiTheme="minorHAnsi" w:eastAsiaTheme="minorEastAsia" w:cstheme="minorBidi"/>
          <w:b w:val="0"/>
          <w:noProof/>
          <w:szCs w:val="22"/>
          <w:lang w:eastAsia="en-AU"/>
        </w:rPr>
      </w:pPr>
      <w:r w:rsidRPr="00386951">
        <w:rPr>
          <w:rFonts w:eastAsia="PMingLiU"/>
          <w:noProof/>
          <w:kern w:val="28"/>
        </w:rPr>
        <w:t>10.</w:t>
      </w:r>
      <w:r>
        <w:rPr>
          <w:rFonts w:asciiTheme="minorHAnsi" w:hAnsiTheme="minorHAnsi" w:eastAsiaTheme="minorEastAsia" w:cstheme="minorBidi"/>
          <w:b w:val="0"/>
          <w:noProof/>
          <w:szCs w:val="22"/>
          <w:lang w:eastAsia="en-AU"/>
        </w:rPr>
        <w:tab/>
      </w:r>
      <w:r w:rsidRPr="00386951">
        <w:rPr>
          <w:rFonts w:eastAsia="PMingLiU"/>
          <w:noProof/>
          <w:kern w:val="28"/>
        </w:rPr>
        <w:t>Security</w:t>
      </w:r>
      <w:r>
        <w:rPr>
          <w:noProof/>
        </w:rPr>
        <w:tab/>
      </w:r>
      <w:r>
        <w:rPr>
          <w:noProof/>
        </w:rPr>
        <w:fldChar w:fldCharType="begin"/>
      </w:r>
      <w:r>
        <w:rPr>
          <w:noProof/>
        </w:rPr>
        <w:instrText xml:space="preserve"> PAGEREF _Toc136269003 \h </w:instrText>
      </w:r>
      <w:r>
        <w:rPr>
          <w:noProof/>
        </w:rPr>
      </w:r>
      <w:r>
        <w:rPr>
          <w:noProof/>
        </w:rPr>
        <w:fldChar w:fldCharType="separate"/>
      </w:r>
      <w:r>
        <w:rPr>
          <w:noProof/>
        </w:rPr>
        <w:t>13</w:t>
      </w:r>
      <w:r>
        <w:rPr>
          <w:noProof/>
        </w:rPr>
        <w:fldChar w:fldCharType="end"/>
      </w:r>
    </w:p>
    <w:p w:rsidR="00176EB9" w:rsidRDefault="00176EB9" w14:paraId="2403BC02" w14:textId="767E3D61">
      <w:pPr>
        <w:pStyle w:val="TOC1"/>
        <w:rPr>
          <w:rFonts w:asciiTheme="minorHAnsi" w:hAnsiTheme="minorHAnsi" w:eastAsiaTheme="minorEastAsia" w:cstheme="minorBidi"/>
          <w:b w:val="0"/>
          <w:noProof/>
          <w:szCs w:val="22"/>
          <w:lang w:eastAsia="en-AU"/>
        </w:rPr>
      </w:pPr>
      <w:r w:rsidRPr="00386951">
        <w:rPr>
          <w:rFonts w:eastAsia="PMingLiU"/>
          <w:noProof/>
          <w:kern w:val="28"/>
        </w:rPr>
        <w:t>11.</w:t>
      </w:r>
      <w:r>
        <w:rPr>
          <w:rFonts w:asciiTheme="minorHAnsi" w:hAnsiTheme="minorHAnsi" w:eastAsiaTheme="minorEastAsia" w:cstheme="minorBidi"/>
          <w:b w:val="0"/>
          <w:noProof/>
          <w:szCs w:val="22"/>
          <w:lang w:eastAsia="en-AU"/>
        </w:rPr>
        <w:tab/>
      </w:r>
      <w:r w:rsidRPr="00386951">
        <w:rPr>
          <w:rFonts w:eastAsia="PMingLiU"/>
          <w:noProof/>
          <w:kern w:val="28"/>
        </w:rPr>
        <w:t>Liability</w:t>
      </w:r>
      <w:r>
        <w:rPr>
          <w:noProof/>
        </w:rPr>
        <w:tab/>
      </w:r>
      <w:r>
        <w:rPr>
          <w:noProof/>
        </w:rPr>
        <w:fldChar w:fldCharType="begin"/>
      </w:r>
      <w:r>
        <w:rPr>
          <w:noProof/>
        </w:rPr>
        <w:instrText xml:space="preserve"> PAGEREF _Toc136269004 \h </w:instrText>
      </w:r>
      <w:r>
        <w:rPr>
          <w:noProof/>
        </w:rPr>
      </w:r>
      <w:r>
        <w:rPr>
          <w:noProof/>
        </w:rPr>
        <w:fldChar w:fldCharType="separate"/>
      </w:r>
      <w:r>
        <w:rPr>
          <w:noProof/>
        </w:rPr>
        <w:t>14</w:t>
      </w:r>
      <w:r>
        <w:rPr>
          <w:noProof/>
        </w:rPr>
        <w:fldChar w:fldCharType="end"/>
      </w:r>
    </w:p>
    <w:p w:rsidR="00176EB9" w:rsidRDefault="00176EB9" w14:paraId="3E504F5A" w14:textId="31335229">
      <w:pPr>
        <w:pStyle w:val="TOC1"/>
        <w:rPr>
          <w:rFonts w:asciiTheme="minorHAnsi" w:hAnsiTheme="minorHAnsi" w:eastAsiaTheme="minorEastAsia" w:cstheme="minorBidi"/>
          <w:b w:val="0"/>
          <w:noProof/>
          <w:szCs w:val="22"/>
          <w:lang w:eastAsia="en-AU"/>
        </w:rPr>
      </w:pPr>
      <w:r w:rsidRPr="00386951">
        <w:rPr>
          <w:rFonts w:eastAsia="PMingLiU"/>
          <w:noProof/>
          <w:kern w:val="28"/>
        </w:rPr>
        <w:t>12.</w:t>
      </w:r>
      <w:r>
        <w:rPr>
          <w:rFonts w:asciiTheme="minorHAnsi" w:hAnsiTheme="minorHAnsi" w:eastAsiaTheme="minorEastAsia" w:cstheme="minorBidi"/>
          <w:b w:val="0"/>
          <w:noProof/>
          <w:szCs w:val="22"/>
          <w:lang w:eastAsia="en-AU"/>
        </w:rPr>
        <w:tab/>
      </w:r>
      <w:r w:rsidRPr="00386951">
        <w:rPr>
          <w:rFonts w:eastAsia="PMingLiU"/>
          <w:noProof/>
          <w:kern w:val="28"/>
        </w:rPr>
        <w:t>Termination</w:t>
      </w:r>
      <w:r>
        <w:rPr>
          <w:noProof/>
        </w:rPr>
        <w:tab/>
      </w:r>
      <w:r>
        <w:rPr>
          <w:noProof/>
        </w:rPr>
        <w:fldChar w:fldCharType="begin"/>
      </w:r>
      <w:r>
        <w:rPr>
          <w:noProof/>
        </w:rPr>
        <w:instrText xml:space="preserve"> PAGEREF _Toc136269005 \h </w:instrText>
      </w:r>
      <w:r>
        <w:rPr>
          <w:noProof/>
        </w:rPr>
      </w:r>
      <w:r>
        <w:rPr>
          <w:noProof/>
        </w:rPr>
        <w:fldChar w:fldCharType="separate"/>
      </w:r>
      <w:r>
        <w:rPr>
          <w:noProof/>
        </w:rPr>
        <w:t>14</w:t>
      </w:r>
      <w:r>
        <w:rPr>
          <w:noProof/>
        </w:rPr>
        <w:fldChar w:fldCharType="end"/>
      </w:r>
    </w:p>
    <w:p w:rsidR="00176EB9" w:rsidRDefault="00176EB9" w14:paraId="2A00F322" w14:textId="6A4B4144">
      <w:pPr>
        <w:pStyle w:val="TOC1"/>
        <w:rPr>
          <w:rFonts w:asciiTheme="minorHAnsi" w:hAnsiTheme="minorHAnsi" w:eastAsiaTheme="minorEastAsia" w:cstheme="minorBidi"/>
          <w:b w:val="0"/>
          <w:noProof/>
          <w:szCs w:val="22"/>
          <w:lang w:eastAsia="en-AU"/>
        </w:rPr>
      </w:pPr>
      <w:r w:rsidRPr="00386951">
        <w:rPr>
          <w:rFonts w:eastAsia="PMingLiU"/>
          <w:noProof/>
          <w:kern w:val="28"/>
        </w:rPr>
        <w:t>13.</w:t>
      </w:r>
      <w:r>
        <w:rPr>
          <w:rFonts w:asciiTheme="minorHAnsi" w:hAnsiTheme="minorHAnsi" w:eastAsiaTheme="minorEastAsia" w:cstheme="minorBidi"/>
          <w:b w:val="0"/>
          <w:noProof/>
          <w:szCs w:val="22"/>
          <w:lang w:eastAsia="en-AU"/>
        </w:rPr>
        <w:tab/>
      </w:r>
      <w:r w:rsidRPr="00386951">
        <w:rPr>
          <w:rFonts w:eastAsia="PMingLiU"/>
          <w:noProof/>
          <w:kern w:val="28"/>
        </w:rPr>
        <w:t>Dispute resolution</w:t>
      </w:r>
      <w:r>
        <w:rPr>
          <w:noProof/>
        </w:rPr>
        <w:tab/>
      </w:r>
      <w:r>
        <w:rPr>
          <w:noProof/>
        </w:rPr>
        <w:fldChar w:fldCharType="begin"/>
      </w:r>
      <w:r>
        <w:rPr>
          <w:noProof/>
        </w:rPr>
        <w:instrText xml:space="preserve"> PAGEREF _Toc136269006 \h </w:instrText>
      </w:r>
      <w:r>
        <w:rPr>
          <w:noProof/>
        </w:rPr>
      </w:r>
      <w:r>
        <w:rPr>
          <w:noProof/>
        </w:rPr>
        <w:fldChar w:fldCharType="separate"/>
      </w:r>
      <w:r>
        <w:rPr>
          <w:noProof/>
        </w:rPr>
        <w:t>15</w:t>
      </w:r>
      <w:r>
        <w:rPr>
          <w:noProof/>
        </w:rPr>
        <w:fldChar w:fldCharType="end"/>
      </w:r>
    </w:p>
    <w:p w:rsidR="00176EB9" w:rsidRDefault="00176EB9" w14:paraId="017C251D" w14:textId="741284C4">
      <w:pPr>
        <w:pStyle w:val="TOC1"/>
        <w:rPr>
          <w:rFonts w:asciiTheme="minorHAnsi" w:hAnsiTheme="minorHAnsi" w:eastAsiaTheme="minorEastAsia" w:cstheme="minorBidi"/>
          <w:b w:val="0"/>
          <w:noProof/>
          <w:szCs w:val="22"/>
          <w:lang w:eastAsia="en-AU"/>
        </w:rPr>
      </w:pPr>
      <w:r w:rsidRPr="00386951">
        <w:rPr>
          <w:rFonts w:eastAsia="PMingLiU"/>
          <w:noProof/>
          <w:kern w:val="28"/>
        </w:rPr>
        <w:t>14.</w:t>
      </w:r>
      <w:r>
        <w:rPr>
          <w:rFonts w:asciiTheme="minorHAnsi" w:hAnsiTheme="minorHAnsi" w:eastAsiaTheme="minorEastAsia" w:cstheme="minorBidi"/>
          <w:b w:val="0"/>
          <w:noProof/>
          <w:szCs w:val="22"/>
          <w:lang w:eastAsia="en-AU"/>
        </w:rPr>
        <w:tab/>
      </w:r>
      <w:r w:rsidRPr="00386951">
        <w:rPr>
          <w:rFonts w:eastAsia="PMingLiU"/>
          <w:noProof/>
          <w:kern w:val="28"/>
        </w:rPr>
        <w:t>Representations and warranties</w:t>
      </w:r>
      <w:r>
        <w:rPr>
          <w:noProof/>
        </w:rPr>
        <w:tab/>
      </w:r>
      <w:r>
        <w:rPr>
          <w:noProof/>
        </w:rPr>
        <w:fldChar w:fldCharType="begin"/>
      </w:r>
      <w:r>
        <w:rPr>
          <w:noProof/>
        </w:rPr>
        <w:instrText xml:space="preserve"> PAGEREF _Toc136269007 \h </w:instrText>
      </w:r>
      <w:r>
        <w:rPr>
          <w:noProof/>
        </w:rPr>
      </w:r>
      <w:r>
        <w:rPr>
          <w:noProof/>
        </w:rPr>
        <w:fldChar w:fldCharType="separate"/>
      </w:r>
      <w:r>
        <w:rPr>
          <w:noProof/>
        </w:rPr>
        <w:t>15</w:t>
      </w:r>
      <w:r>
        <w:rPr>
          <w:noProof/>
        </w:rPr>
        <w:fldChar w:fldCharType="end"/>
      </w:r>
    </w:p>
    <w:p w:rsidR="00176EB9" w:rsidRDefault="00176EB9" w14:paraId="12A88123" w14:textId="64602438">
      <w:pPr>
        <w:pStyle w:val="TOC1"/>
        <w:rPr>
          <w:rFonts w:asciiTheme="minorHAnsi" w:hAnsiTheme="minorHAnsi" w:eastAsiaTheme="minorEastAsia" w:cstheme="minorBidi"/>
          <w:b w:val="0"/>
          <w:noProof/>
          <w:szCs w:val="22"/>
          <w:lang w:eastAsia="en-AU"/>
        </w:rPr>
      </w:pPr>
      <w:r w:rsidRPr="00386951">
        <w:rPr>
          <w:rFonts w:eastAsia="PMingLiU"/>
          <w:noProof/>
          <w:kern w:val="28"/>
        </w:rPr>
        <w:t>15.</w:t>
      </w:r>
      <w:r>
        <w:rPr>
          <w:rFonts w:asciiTheme="minorHAnsi" w:hAnsiTheme="minorHAnsi" w:eastAsiaTheme="minorEastAsia" w:cstheme="minorBidi"/>
          <w:b w:val="0"/>
          <w:noProof/>
          <w:szCs w:val="22"/>
          <w:lang w:eastAsia="en-AU"/>
        </w:rPr>
        <w:tab/>
      </w:r>
      <w:r w:rsidRPr="00386951">
        <w:rPr>
          <w:rFonts w:eastAsia="PMingLiU"/>
          <w:noProof/>
          <w:kern w:val="28"/>
        </w:rPr>
        <w:t>General</w:t>
      </w:r>
      <w:r>
        <w:rPr>
          <w:noProof/>
        </w:rPr>
        <w:tab/>
      </w:r>
      <w:r>
        <w:rPr>
          <w:noProof/>
        </w:rPr>
        <w:fldChar w:fldCharType="begin"/>
      </w:r>
      <w:r>
        <w:rPr>
          <w:noProof/>
        </w:rPr>
        <w:instrText xml:space="preserve"> PAGEREF _Toc136269008 \h </w:instrText>
      </w:r>
      <w:r>
        <w:rPr>
          <w:noProof/>
        </w:rPr>
      </w:r>
      <w:r>
        <w:rPr>
          <w:noProof/>
        </w:rPr>
        <w:fldChar w:fldCharType="separate"/>
      </w:r>
      <w:r>
        <w:rPr>
          <w:noProof/>
        </w:rPr>
        <w:t>16</w:t>
      </w:r>
      <w:r>
        <w:rPr>
          <w:noProof/>
        </w:rPr>
        <w:fldChar w:fldCharType="end"/>
      </w:r>
    </w:p>
    <w:p w:rsidR="00176EB9" w:rsidRDefault="00176EB9" w14:paraId="656EC6A6" w14:textId="47F56743">
      <w:pPr>
        <w:pStyle w:val="TOC1"/>
        <w:rPr>
          <w:rFonts w:asciiTheme="minorHAnsi" w:hAnsiTheme="minorHAnsi" w:eastAsiaTheme="minorEastAsia" w:cstheme="minorBidi"/>
          <w:b w:val="0"/>
          <w:noProof/>
          <w:szCs w:val="22"/>
          <w:lang w:eastAsia="en-AU"/>
        </w:rPr>
      </w:pPr>
      <w:r w:rsidRPr="00386951">
        <w:rPr>
          <w:rFonts w:eastAsia="PMingLiU"/>
          <w:noProof/>
          <w:kern w:val="28"/>
        </w:rPr>
        <w:t>Schedule 1 – Conditions Precedent</w:t>
      </w:r>
      <w:r>
        <w:rPr>
          <w:noProof/>
        </w:rPr>
        <w:tab/>
      </w:r>
      <w:r>
        <w:rPr>
          <w:noProof/>
        </w:rPr>
        <w:fldChar w:fldCharType="begin"/>
      </w:r>
      <w:r>
        <w:rPr>
          <w:noProof/>
        </w:rPr>
        <w:instrText xml:space="preserve"> PAGEREF _Toc136269009 \h </w:instrText>
      </w:r>
      <w:r>
        <w:rPr>
          <w:noProof/>
        </w:rPr>
      </w:r>
      <w:r>
        <w:rPr>
          <w:noProof/>
        </w:rPr>
        <w:fldChar w:fldCharType="separate"/>
      </w:r>
      <w:r>
        <w:rPr>
          <w:noProof/>
        </w:rPr>
        <w:t>21</w:t>
      </w:r>
      <w:r>
        <w:rPr>
          <w:noProof/>
        </w:rPr>
        <w:fldChar w:fldCharType="end"/>
      </w:r>
    </w:p>
    <w:p w:rsidR="00176EB9" w:rsidRDefault="00176EB9" w14:paraId="65C7B6B7" w14:textId="6A429347">
      <w:pPr>
        <w:pStyle w:val="TOC1"/>
        <w:rPr>
          <w:rFonts w:asciiTheme="minorHAnsi" w:hAnsiTheme="minorHAnsi" w:eastAsiaTheme="minorEastAsia" w:cstheme="minorBidi"/>
          <w:b w:val="0"/>
          <w:noProof/>
          <w:szCs w:val="22"/>
          <w:lang w:eastAsia="en-AU"/>
        </w:rPr>
      </w:pPr>
      <w:r w:rsidRPr="00386951">
        <w:rPr>
          <w:rFonts w:eastAsia="PMingLiU"/>
          <w:noProof/>
          <w:kern w:val="28"/>
        </w:rPr>
        <w:t>Schedule 2 – Progress Report</w:t>
      </w:r>
      <w:r>
        <w:rPr>
          <w:noProof/>
        </w:rPr>
        <w:tab/>
      </w:r>
      <w:r>
        <w:rPr>
          <w:noProof/>
        </w:rPr>
        <w:fldChar w:fldCharType="begin"/>
      </w:r>
      <w:r>
        <w:rPr>
          <w:noProof/>
        </w:rPr>
        <w:instrText xml:space="preserve"> PAGEREF _Toc136269010 \h </w:instrText>
      </w:r>
      <w:r>
        <w:rPr>
          <w:noProof/>
        </w:rPr>
      </w:r>
      <w:r>
        <w:rPr>
          <w:noProof/>
        </w:rPr>
        <w:fldChar w:fldCharType="separate"/>
      </w:r>
      <w:r>
        <w:rPr>
          <w:noProof/>
        </w:rPr>
        <w:t>23</w:t>
      </w:r>
      <w:r>
        <w:rPr>
          <w:noProof/>
        </w:rPr>
        <w:fldChar w:fldCharType="end"/>
      </w:r>
    </w:p>
    <w:p w:rsidR="00176EB9" w:rsidRDefault="00176EB9" w14:paraId="39B97BEC" w14:textId="36F45F85">
      <w:pPr>
        <w:pStyle w:val="TOC1"/>
        <w:rPr>
          <w:rFonts w:asciiTheme="minorHAnsi" w:hAnsiTheme="minorHAnsi" w:eastAsiaTheme="minorEastAsia" w:cstheme="minorBidi"/>
          <w:b w:val="0"/>
          <w:noProof/>
          <w:szCs w:val="22"/>
          <w:lang w:eastAsia="en-AU"/>
        </w:rPr>
      </w:pPr>
      <w:r w:rsidRPr="00386951">
        <w:rPr>
          <w:rFonts w:eastAsia="PMingLiU"/>
          <w:noProof/>
          <w:kern w:val="28"/>
        </w:rPr>
        <w:t>Schedule 3 – Service</w:t>
      </w:r>
      <w:r>
        <w:rPr>
          <w:noProof/>
        </w:rPr>
        <w:tab/>
      </w:r>
      <w:r>
        <w:rPr>
          <w:noProof/>
        </w:rPr>
        <w:fldChar w:fldCharType="begin"/>
      </w:r>
      <w:r>
        <w:rPr>
          <w:noProof/>
        </w:rPr>
        <w:instrText xml:space="preserve"> PAGEREF _Toc136269011 \h </w:instrText>
      </w:r>
      <w:r>
        <w:rPr>
          <w:noProof/>
        </w:rPr>
      </w:r>
      <w:r>
        <w:rPr>
          <w:noProof/>
        </w:rPr>
        <w:fldChar w:fldCharType="separate"/>
      </w:r>
      <w:r>
        <w:rPr>
          <w:noProof/>
        </w:rPr>
        <w:t>24</w:t>
      </w:r>
      <w:r>
        <w:rPr>
          <w:noProof/>
        </w:rPr>
        <w:fldChar w:fldCharType="end"/>
      </w:r>
    </w:p>
    <w:p w:rsidR="00176EB9" w:rsidRDefault="00176EB9" w14:paraId="1BD3E6BA" w14:textId="6DA52D6A">
      <w:pPr>
        <w:pStyle w:val="TOC1"/>
        <w:rPr>
          <w:rFonts w:asciiTheme="minorHAnsi" w:hAnsiTheme="minorHAnsi" w:eastAsiaTheme="minorEastAsia" w:cstheme="minorBidi"/>
          <w:b w:val="0"/>
          <w:noProof/>
          <w:szCs w:val="22"/>
          <w:lang w:eastAsia="en-AU"/>
        </w:rPr>
      </w:pPr>
      <w:r w:rsidRPr="00386951">
        <w:rPr>
          <w:rFonts w:eastAsia="PMingLiU"/>
          <w:noProof/>
          <w:kern w:val="28"/>
        </w:rPr>
        <w:t>Schedule 4 – Baseline Quantity calculation methodology</w:t>
      </w:r>
      <w:r>
        <w:rPr>
          <w:noProof/>
        </w:rPr>
        <w:tab/>
      </w:r>
      <w:r>
        <w:rPr>
          <w:noProof/>
        </w:rPr>
        <w:fldChar w:fldCharType="begin"/>
      </w:r>
      <w:r>
        <w:rPr>
          <w:noProof/>
        </w:rPr>
        <w:instrText xml:space="preserve"> PAGEREF _Toc136269012 \h </w:instrText>
      </w:r>
      <w:r>
        <w:rPr>
          <w:noProof/>
        </w:rPr>
      </w:r>
      <w:r>
        <w:rPr>
          <w:noProof/>
        </w:rPr>
        <w:fldChar w:fldCharType="separate"/>
      </w:r>
      <w:r>
        <w:rPr>
          <w:noProof/>
        </w:rPr>
        <w:t>25</w:t>
      </w:r>
      <w:r>
        <w:rPr>
          <w:noProof/>
        </w:rPr>
        <w:fldChar w:fldCharType="end"/>
      </w:r>
    </w:p>
    <w:p w:rsidR="00176EB9" w:rsidRDefault="00176EB9" w14:paraId="2B4726D1" w14:textId="229BC65E">
      <w:pPr>
        <w:pStyle w:val="TOC1"/>
        <w:rPr>
          <w:rFonts w:asciiTheme="minorHAnsi" w:hAnsiTheme="minorHAnsi" w:eastAsiaTheme="minorEastAsia" w:cstheme="minorBidi"/>
          <w:b w:val="0"/>
          <w:noProof/>
          <w:szCs w:val="22"/>
          <w:lang w:eastAsia="en-AU"/>
        </w:rPr>
      </w:pPr>
      <w:r w:rsidRPr="00386951">
        <w:rPr>
          <w:rFonts w:eastAsia="PMingLiU"/>
          <w:noProof/>
          <w:kern w:val="28"/>
        </w:rPr>
        <w:t xml:space="preserve">Schedule 5 – NCESS Payment and </w:t>
      </w:r>
      <w:r w:rsidRPr="00386951">
        <w:rPr>
          <w:rFonts w:eastAsia="PMingLiU"/>
          <w:i/>
          <w:iCs/>
          <w:noProof/>
          <w:kern w:val="28"/>
        </w:rPr>
        <w:t>Capacity Credit</w:t>
      </w:r>
      <w:r w:rsidRPr="00386951">
        <w:rPr>
          <w:rFonts w:eastAsia="PMingLiU"/>
          <w:noProof/>
          <w:kern w:val="28"/>
        </w:rPr>
        <w:t xml:space="preserve"> payments</w:t>
      </w:r>
      <w:r>
        <w:rPr>
          <w:noProof/>
        </w:rPr>
        <w:tab/>
      </w:r>
      <w:r>
        <w:rPr>
          <w:noProof/>
        </w:rPr>
        <w:fldChar w:fldCharType="begin"/>
      </w:r>
      <w:r>
        <w:rPr>
          <w:noProof/>
        </w:rPr>
        <w:instrText xml:space="preserve"> PAGEREF _Toc136269013 \h </w:instrText>
      </w:r>
      <w:r>
        <w:rPr>
          <w:noProof/>
        </w:rPr>
      </w:r>
      <w:r>
        <w:rPr>
          <w:noProof/>
        </w:rPr>
        <w:fldChar w:fldCharType="separate"/>
      </w:r>
      <w:r>
        <w:rPr>
          <w:noProof/>
        </w:rPr>
        <w:t>26</w:t>
      </w:r>
      <w:r>
        <w:rPr>
          <w:noProof/>
        </w:rPr>
        <w:fldChar w:fldCharType="end"/>
      </w:r>
    </w:p>
    <w:p w:rsidR="00176EB9" w:rsidRDefault="00176EB9" w14:paraId="63A8F112" w14:textId="50D24C98">
      <w:pPr>
        <w:pStyle w:val="TOC1"/>
        <w:rPr>
          <w:rFonts w:asciiTheme="minorHAnsi" w:hAnsiTheme="minorHAnsi" w:eastAsiaTheme="minorEastAsia" w:cstheme="minorBidi"/>
          <w:b w:val="0"/>
          <w:noProof/>
          <w:szCs w:val="22"/>
          <w:lang w:eastAsia="en-AU"/>
        </w:rPr>
      </w:pPr>
      <w:r w:rsidRPr="00386951">
        <w:rPr>
          <w:rFonts w:eastAsia="PMingLiU"/>
          <w:noProof/>
          <w:kern w:val="28"/>
        </w:rPr>
        <w:t>Schedule 6 – Operational Contact Persons</w:t>
      </w:r>
      <w:r>
        <w:rPr>
          <w:noProof/>
        </w:rPr>
        <w:tab/>
      </w:r>
      <w:r>
        <w:rPr>
          <w:noProof/>
        </w:rPr>
        <w:fldChar w:fldCharType="begin"/>
      </w:r>
      <w:r>
        <w:rPr>
          <w:noProof/>
        </w:rPr>
        <w:instrText xml:space="preserve"> PAGEREF _Toc136269014 \h </w:instrText>
      </w:r>
      <w:r>
        <w:rPr>
          <w:noProof/>
        </w:rPr>
      </w:r>
      <w:r>
        <w:rPr>
          <w:noProof/>
        </w:rPr>
        <w:fldChar w:fldCharType="separate"/>
      </w:r>
      <w:r>
        <w:rPr>
          <w:noProof/>
        </w:rPr>
        <w:t>27</w:t>
      </w:r>
      <w:r>
        <w:rPr>
          <w:noProof/>
        </w:rPr>
        <w:fldChar w:fldCharType="end"/>
      </w:r>
    </w:p>
    <w:p w:rsidRPr="004C10A8" w:rsidR="00CB6043" w:rsidP="00CB6043" w:rsidRDefault="00CB6043" w14:paraId="4F5E26AF" w14:textId="60514136">
      <w:pPr>
        <w:spacing w:before="120" w:after="120"/>
        <w:rPr>
          <w:rFonts w:ascii="Arial Narrow" w:hAnsi="Arial Narrow"/>
          <w:sz w:val="22"/>
          <w:szCs w:val="22"/>
        </w:rPr>
      </w:pPr>
      <w:r>
        <w:rPr>
          <w:rFonts w:ascii="Arial Narrow" w:hAnsi="Arial Narrow"/>
          <w:sz w:val="22"/>
          <w:szCs w:val="22"/>
        </w:rPr>
        <w:fldChar w:fldCharType="end"/>
      </w:r>
    </w:p>
    <w:p w:rsidRPr="004C10A8" w:rsidR="00CB6043" w:rsidP="00CB6043" w:rsidRDefault="00CB6043" w14:paraId="69FEF6FE" w14:textId="77777777">
      <w:pPr>
        <w:spacing w:before="120" w:after="120"/>
        <w:rPr>
          <w:rFonts w:ascii="Arial Narrow" w:hAnsi="Arial Narrow"/>
          <w:sz w:val="22"/>
          <w:szCs w:val="22"/>
        </w:rPr>
      </w:pPr>
      <w:r w:rsidRPr="004C10A8">
        <w:rPr>
          <w:rFonts w:ascii="Arial Narrow" w:hAnsi="Arial Narrow"/>
          <w:sz w:val="22"/>
          <w:szCs w:val="22"/>
        </w:rPr>
        <w:br w:type="page"/>
      </w:r>
    </w:p>
    <w:p w:rsidRPr="004C10A8" w:rsidR="00CB6043" w:rsidP="00CB6043" w:rsidRDefault="00CB6043" w14:paraId="75564BEE" w14:textId="77777777">
      <w:pPr>
        <w:spacing w:before="120" w:after="120"/>
        <w:rPr>
          <w:rFonts w:ascii="Arial Narrow" w:hAnsi="Arial Narrow"/>
          <w:b/>
          <w:bCs/>
          <w:sz w:val="36"/>
          <w:szCs w:val="36"/>
        </w:rPr>
      </w:pPr>
      <w:r>
        <w:rPr>
          <w:rFonts w:ascii="Arial Narrow" w:hAnsi="Arial Narrow"/>
          <w:b/>
          <w:bCs/>
          <w:sz w:val="36"/>
          <w:szCs w:val="36"/>
        </w:rPr>
        <w:t xml:space="preserve">Contract </w:t>
      </w:r>
      <w:r w:rsidRPr="004C10A8">
        <w:rPr>
          <w:rFonts w:ascii="Arial Narrow" w:hAnsi="Arial Narrow"/>
          <w:b/>
          <w:bCs/>
          <w:sz w:val="36"/>
          <w:szCs w:val="36"/>
        </w:rPr>
        <w:t>Details</w:t>
      </w:r>
    </w:p>
    <w:tbl>
      <w:tblPr>
        <w:tblW w:w="8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7" w:type="dxa"/>
          <w:right w:w="107" w:type="dxa"/>
        </w:tblCellMar>
        <w:tblLook w:val="0000" w:firstRow="0" w:lastRow="0" w:firstColumn="0" w:lastColumn="0" w:noHBand="0" w:noVBand="0"/>
      </w:tblPr>
      <w:tblGrid>
        <w:gridCol w:w="1712"/>
        <w:gridCol w:w="6356"/>
      </w:tblGrid>
      <w:tr w:rsidRPr="004C10A8" w:rsidR="00CB6043" w14:paraId="2B93B3E6" w14:textId="77777777">
        <w:tc>
          <w:tcPr>
            <w:tcW w:w="1712" w:type="dxa"/>
            <w:vMerge w:val="restart"/>
          </w:tcPr>
          <w:p w:rsidRPr="004C10A8" w:rsidR="00CB6043" w:rsidRDefault="00CB6043" w14:paraId="0AABEB9D" w14:textId="77777777">
            <w:pPr>
              <w:spacing w:before="120" w:after="120"/>
              <w:rPr>
                <w:rFonts w:ascii="Arial Narrow" w:hAnsi="Arial Narrow"/>
                <w:b/>
                <w:bCs/>
                <w:sz w:val="22"/>
                <w:szCs w:val="22"/>
              </w:rPr>
            </w:pPr>
            <w:r w:rsidRPr="004C10A8">
              <w:rPr>
                <w:rFonts w:ascii="Arial Narrow" w:hAnsi="Arial Narrow"/>
                <w:b/>
                <w:bCs/>
                <w:sz w:val="22"/>
                <w:szCs w:val="22"/>
              </w:rPr>
              <w:t>Parties</w:t>
            </w:r>
          </w:p>
        </w:tc>
        <w:tc>
          <w:tcPr>
            <w:tcW w:w="6356" w:type="dxa"/>
          </w:tcPr>
          <w:p w:rsidR="00CB6043" w:rsidRDefault="00CB6043" w14:paraId="007AAD25" w14:textId="77777777">
            <w:pPr>
              <w:spacing w:before="120" w:after="120"/>
              <w:ind w:left="2127" w:hanging="2127"/>
              <w:rPr>
                <w:rFonts w:ascii="Arial Narrow" w:hAnsi="Arial Narrow"/>
                <w:b/>
                <w:bCs/>
                <w:sz w:val="22"/>
                <w:szCs w:val="22"/>
              </w:rPr>
            </w:pPr>
            <w:r w:rsidRPr="004C10A8">
              <w:rPr>
                <w:rFonts w:ascii="Arial Narrow" w:hAnsi="Arial Narrow"/>
                <w:b/>
                <w:bCs/>
                <w:sz w:val="22"/>
                <w:szCs w:val="22"/>
              </w:rPr>
              <w:t>AEMO</w:t>
            </w:r>
          </w:p>
          <w:p w:rsidR="00CB6043" w:rsidRDefault="00CB6043" w14:paraId="7D512660" w14:textId="77777777">
            <w:pPr>
              <w:spacing w:before="120" w:after="120"/>
              <w:ind w:left="2127" w:hanging="2127"/>
              <w:rPr>
                <w:rFonts w:ascii="Arial Narrow" w:hAnsi="Arial Narrow"/>
                <w:sz w:val="22"/>
                <w:szCs w:val="22"/>
              </w:rPr>
            </w:pPr>
            <w:r w:rsidRPr="005E7ECF">
              <w:rPr>
                <w:rFonts w:ascii="Arial Narrow" w:hAnsi="Arial Narrow"/>
                <w:sz w:val="22"/>
                <w:szCs w:val="22"/>
              </w:rPr>
              <w:t>Australian Energy Market Operator Limited</w:t>
            </w:r>
            <w:r w:rsidRPr="004C10A8">
              <w:rPr>
                <w:rFonts w:ascii="Arial Narrow" w:hAnsi="Arial Narrow"/>
                <w:sz w:val="22"/>
                <w:szCs w:val="22"/>
              </w:rPr>
              <w:t xml:space="preserve"> </w:t>
            </w:r>
            <w:r>
              <w:rPr>
                <w:rFonts w:ascii="Arial Narrow" w:hAnsi="Arial Narrow"/>
                <w:sz w:val="22"/>
                <w:szCs w:val="22"/>
              </w:rPr>
              <w:t>(</w:t>
            </w:r>
            <w:r w:rsidRPr="004C10A8">
              <w:rPr>
                <w:rFonts w:ascii="Arial Narrow" w:hAnsi="Arial Narrow"/>
                <w:sz w:val="22"/>
                <w:szCs w:val="22"/>
              </w:rPr>
              <w:t>ABN 94 072 010 327</w:t>
            </w:r>
            <w:r>
              <w:rPr>
                <w:rFonts w:ascii="Arial Narrow" w:hAnsi="Arial Narrow"/>
                <w:sz w:val="22"/>
                <w:szCs w:val="22"/>
              </w:rPr>
              <w:t>)</w:t>
            </w:r>
          </w:p>
          <w:p w:rsidRPr="004C10A8" w:rsidR="00CB6043" w:rsidRDefault="00CB6043" w14:paraId="2D3A2B16" w14:textId="77777777">
            <w:pPr>
              <w:spacing w:before="120" w:after="120"/>
              <w:ind w:left="2127" w:hanging="2127"/>
              <w:rPr>
                <w:rFonts w:ascii="Arial Narrow" w:hAnsi="Arial Narrow"/>
                <w:sz w:val="22"/>
                <w:szCs w:val="22"/>
              </w:rPr>
            </w:pPr>
            <w:r w:rsidRPr="004C10A8">
              <w:rPr>
                <w:rFonts w:ascii="Arial Narrow" w:hAnsi="Arial Narrow"/>
                <w:sz w:val="22"/>
                <w:szCs w:val="22"/>
              </w:rPr>
              <w:t>Level 22, 530 Collins Street, Melbourne VIC 3000</w:t>
            </w:r>
          </w:p>
        </w:tc>
      </w:tr>
      <w:tr w:rsidRPr="004C10A8" w:rsidR="00CB6043" w14:paraId="4B4B9233" w14:textId="77777777">
        <w:tc>
          <w:tcPr>
            <w:tcW w:w="1712" w:type="dxa"/>
            <w:vMerge/>
          </w:tcPr>
          <w:p w:rsidRPr="004C10A8" w:rsidR="00CB6043" w:rsidRDefault="00CB6043" w14:paraId="5C694E47" w14:textId="77777777">
            <w:pPr>
              <w:spacing w:before="120" w:after="120"/>
              <w:rPr>
                <w:rFonts w:ascii="Arial Narrow" w:hAnsi="Arial Narrow"/>
                <w:b/>
                <w:bCs/>
                <w:sz w:val="22"/>
                <w:szCs w:val="22"/>
              </w:rPr>
            </w:pPr>
          </w:p>
        </w:tc>
        <w:tc>
          <w:tcPr>
            <w:tcW w:w="6356" w:type="dxa"/>
          </w:tcPr>
          <w:p w:rsidRPr="00810441" w:rsidR="00CB6043" w:rsidRDefault="00CB6043" w14:paraId="4EECDDD2" w14:textId="77777777">
            <w:pPr>
              <w:spacing w:before="120" w:after="120"/>
              <w:ind w:left="2127" w:hanging="2127"/>
              <w:rPr>
                <w:rFonts w:ascii="Arial Narrow" w:hAnsi="Arial Narrow"/>
                <w:b/>
                <w:bCs/>
                <w:sz w:val="22"/>
                <w:szCs w:val="22"/>
              </w:rPr>
            </w:pPr>
            <w:r w:rsidRPr="00810441">
              <w:rPr>
                <w:rFonts w:ascii="Arial Narrow" w:hAnsi="Arial Narrow"/>
                <w:b/>
                <w:bCs/>
                <w:sz w:val="22"/>
                <w:szCs w:val="22"/>
              </w:rPr>
              <w:t>Service Provider</w:t>
            </w:r>
          </w:p>
          <w:p w:rsidRPr="00810441" w:rsidR="00CB6043" w:rsidRDefault="00CB6043" w14:paraId="7006ADEF" w14:textId="77777777">
            <w:pPr>
              <w:spacing w:before="120" w:after="120"/>
              <w:ind w:left="2127" w:hanging="2127"/>
              <w:rPr>
                <w:rFonts w:ascii="Arial Narrow" w:hAnsi="Arial Narrow"/>
                <w:sz w:val="22"/>
                <w:szCs w:val="22"/>
              </w:rPr>
            </w:pPr>
            <w:r w:rsidRPr="00D2471A">
              <w:rPr>
                <w:rFonts w:ascii="Arial Narrow" w:hAnsi="Arial Narrow"/>
                <w:sz w:val="22"/>
                <w:szCs w:val="22"/>
                <w:highlight w:val="yellow"/>
              </w:rPr>
              <w:t>##</w:t>
            </w:r>
          </w:p>
        </w:tc>
      </w:tr>
      <w:tr w:rsidRPr="004C10A8" w:rsidR="00CB6043" w14:paraId="38BCCF26" w14:textId="77777777">
        <w:tc>
          <w:tcPr>
            <w:tcW w:w="1712" w:type="dxa"/>
          </w:tcPr>
          <w:p w:rsidRPr="004C10A8" w:rsidR="00CB6043" w:rsidRDefault="00CB6043" w14:paraId="2D34896B" w14:textId="77777777">
            <w:pPr>
              <w:spacing w:before="120" w:after="120"/>
              <w:rPr>
                <w:rFonts w:ascii="Arial Narrow" w:hAnsi="Arial Narrow"/>
                <w:b/>
                <w:bCs/>
                <w:sz w:val="22"/>
                <w:szCs w:val="22"/>
              </w:rPr>
            </w:pPr>
            <w:bookmarkStart w:name="Recitals" w:id="2"/>
            <w:r w:rsidRPr="004C10A8">
              <w:rPr>
                <w:rFonts w:ascii="Arial Narrow" w:hAnsi="Arial Narrow"/>
                <w:b/>
                <w:bCs/>
                <w:sz w:val="22"/>
                <w:szCs w:val="22"/>
              </w:rPr>
              <w:t>Commencement Date</w:t>
            </w:r>
          </w:p>
        </w:tc>
        <w:tc>
          <w:tcPr>
            <w:tcW w:w="6356" w:type="dxa"/>
          </w:tcPr>
          <w:p w:rsidRPr="00163818" w:rsidR="00CB6043" w:rsidRDefault="00805306" w14:paraId="53888E02" w14:textId="2B7981A0">
            <w:pPr>
              <w:spacing w:before="120" w:after="120"/>
              <w:rPr>
                <w:rFonts w:ascii="Arial Narrow" w:hAnsi="Arial Narrow" w:cs="Arial"/>
                <w:sz w:val="22"/>
                <w:szCs w:val="22"/>
                <w:highlight w:val="yellow"/>
              </w:rPr>
            </w:pPr>
            <w:r w:rsidRPr="00805306">
              <w:rPr>
                <w:rFonts w:ascii="Arial Narrow" w:hAnsi="Arial Narrow" w:cs="Arial"/>
                <w:sz w:val="22"/>
                <w:szCs w:val="22"/>
              </w:rPr>
              <w:t xml:space="preserve">1 October 2024 or the date when all Conditions Precedent </w:t>
            </w:r>
            <w:r w:rsidR="00184661">
              <w:rPr>
                <w:rFonts w:ascii="Arial Narrow" w:hAnsi="Arial Narrow" w:cs="Arial"/>
                <w:sz w:val="22"/>
                <w:szCs w:val="22"/>
              </w:rPr>
              <w:t>are</w:t>
            </w:r>
            <w:r w:rsidRPr="00805306">
              <w:rPr>
                <w:rFonts w:ascii="Arial Narrow" w:hAnsi="Arial Narrow" w:cs="Arial"/>
                <w:sz w:val="22"/>
                <w:szCs w:val="22"/>
              </w:rPr>
              <w:t xml:space="preserve"> satisfied or waived </w:t>
            </w:r>
            <w:r w:rsidR="00C63053">
              <w:rPr>
                <w:rFonts w:ascii="Arial Narrow" w:hAnsi="Arial Narrow"/>
                <w:sz w:val="22"/>
                <w:szCs w:val="22"/>
              </w:rPr>
              <w:t xml:space="preserve">in accordance with </w:t>
            </w:r>
            <w:r w:rsidRPr="00041C43" w:rsidR="00C63053">
              <w:rPr>
                <w:rFonts w:ascii="Arial Narrow" w:hAnsi="Arial Narrow"/>
                <w:b/>
                <w:bCs/>
                <w:sz w:val="22"/>
                <w:szCs w:val="22"/>
              </w:rPr>
              <w:t xml:space="preserve">clause </w:t>
            </w:r>
            <w:r w:rsidRPr="00041C43" w:rsidR="004D4D24">
              <w:rPr>
                <w:rFonts w:ascii="Arial Narrow" w:hAnsi="Arial Narrow"/>
                <w:b/>
                <w:bCs/>
                <w:sz w:val="22"/>
                <w:szCs w:val="22"/>
              </w:rPr>
              <w:fldChar w:fldCharType="begin"/>
            </w:r>
            <w:r w:rsidRPr="00041C43" w:rsidR="004D4D24">
              <w:rPr>
                <w:rFonts w:ascii="Arial Narrow" w:hAnsi="Arial Narrow"/>
                <w:b/>
                <w:bCs/>
                <w:sz w:val="22"/>
                <w:szCs w:val="22"/>
              </w:rPr>
              <w:instrText xml:space="preserve"> REF _Ref132917436 \r \h </w:instrText>
            </w:r>
            <w:r w:rsidR="007958F9">
              <w:rPr>
                <w:rFonts w:ascii="Arial Narrow" w:hAnsi="Arial Narrow"/>
                <w:b/>
                <w:bCs/>
                <w:sz w:val="22"/>
                <w:szCs w:val="22"/>
              </w:rPr>
              <w:instrText xml:space="preserve"> \* MERGEFORMAT </w:instrText>
            </w:r>
            <w:r w:rsidRPr="00041C43" w:rsidR="004D4D24">
              <w:rPr>
                <w:rFonts w:ascii="Arial Narrow" w:hAnsi="Arial Narrow"/>
                <w:b/>
                <w:bCs/>
                <w:sz w:val="22"/>
                <w:szCs w:val="22"/>
              </w:rPr>
            </w:r>
            <w:r w:rsidRPr="00041C43" w:rsidR="004D4D24">
              <w:rPr>
                <w:rFonts w:ascii="Arial Narrow" w:hAnsi="Arial Narrow"/>
                <w:b/>
                <w:bCs/>
                <w:sz w:val="22"/>
                <w:szCs w:val="22"/>
              </w:rPr>
              <w:fldChar w:fldCharType="separate"/>
            </w:r>
            <w:r w:rsidR="00176EB9">
              <w:rPr>
                <w:rFonts w:ascii="Arial Narrow" w:hAnsi="Arial Narrow"/>
                <w:b/>
                <w:bCs/>
                <w:sz w:val="22"/>
                <w:szCs w:val="22"/>
              </w:rPr>
              <w:t>3.3</w:t>
            </w:r>
            <w:r w:rsidRPr="00041C43" w:rsidR="004D4D24">
              <w:rPr>
                <w:rFonts w:ascii="Arial Narrow" w:hAnsi="Arial Narrow"/>
                <w:b/>
                <w:bCs/>
                <w:sz w:val="22"/>
                <w:szCs w:val="22"/>
              </w:rPr>
              <w:fldChar w:fldCharType="end"/>
            </w:r>
            <w:r w:rsidRPr="00805306" w:rsidR="00C63053">
              <w:rPr>
                <w:rFonts w:ascii="Arial Narrow" w:hAnsi="Arial Narrow" w:cs="Arial"/>
                <w:sz w:val="22"/>
                <w:szCs w:val="22"/>
              </w:rPr>
              <w:t xml:space="preserve"> </w:t>
            </w:r>
            <w:r w:rsidRPr="00805306">
              <w:rPr>
                <w:rFonts w:ascii="Arial Narrow" w:hAnsi="Arial Narrow" w:cs="Arial"/>
                <w:sz w:val="22"/>
                <w:szCs w:val="22"/>
              </w:rPr>
              <w:t>(whichever is later)</w:t>
            </w:r>
          </w:p>
        </w:tc>
      </w:tr>
      <w:tr w:rsidRPr="004C10A8" w:rsidR="00CB6043" w14:paraId="4E9EE4B8" w14:textId="77777777">
        <w:tc>
          <w:tcPr>
            <w:tcW w:w="1712" w:type="dxa"/>
          </w:tcPr>
          <w:p w:rsidRPr="004C10A8" w:rsidR="00CB6043" w:rsidRDefault="00CB6043" w14:paraId="3E63B846" w14:textId="77777777">
            <w:pPr>
              <w:spacing w:before="120" w:after="120"/>
              <w:rPr>
                <w:rFonts w:ascii="Arial Narrow" w:hAnsi="Arial Narrow"/>
                <w:b/>
                <w:bCs/>
                <w:sz w:val="22"/>
                <w:szCs w:val="22"/>
              </w:rPr>
            </w:pPr>
            <w:r w:rsidRPr="004C10A8">
              <w:rPr>
                <w:rFonts w:ascii="Arial Narrow" w:hAnsi="Arial Narrow"/>
                <w:b/>
                <w:bCs/>
                <w:sz w:val="22"/>
                <w:szCs w:val="22"/>
              </w:rPr>
              <w:t>End Date</w:t>
            </w:r>
          </w:p>
        </w:tc>
        <w:tc>
          <w:tcPr>
            <w:tcW w:w="6356" w:type="dxa"/>
          </w:tcPr>
          <w:p w:rsidRPr="00373DB7" w:rsidR="00CB6043" w:rsidRDefault="00CB6043" w14:paraId="12A13C9C" w14:textId="2BA6923F">
            <w:pPr>
              <w:spacing w:before="120" w:after="120"/>
              <w:rPr>
                <w:rFonts w:ascii="Arial Narrow" w:hAnsi="Arial Narrow" w:cs="Arial"/>
                <w:sz w:val="22"/>
                <w:szCs w:val="22"/>
              </w:rPr>
            </w:pPr>
            <w:r w:rsidRPr="00373DB7">
              <w:rPr>
                <w:rFonts w:ascii="Arial Narrow" w:hAnsi="Arial Narrow" w:cs="Arial"/>
                <w:sz w:val="22"/>
                <w:szCs w:val="22"/>
              </w:rPr>
              <w:t>1 October 2026</w:t>
            </w:r>
          </w:p>
        </w:tc>
      </w:tr>
      <w:bookmarkEnd w:id="2"/>
      <w:tr w:rsidR="00CB6043" w14:paraId="30B4F808" w14:textId="77777777">
        <w:trPr>
          <w:trHeight w:val="300"/>
        </w:trPr>
        <w:tc>
          <w:tcPr>
            <w:tcW w:w="1712" w:type="dxa"/>
          </w:tcPr>
          <w:p w:rsidR="00CB6043" w:rsidRDefault="00CB6043" w14:paraId="40B93B97" w14:textId="77777777">
            <w:pPr>
              <w:rPr>
                <w:rFonts w:ascii="Arial Narrow" w:hAnsi="Arial Narrow"/>
                <w:b/>
                <w:bCs/>
                <w:sz w:val="22"/>
                <w:szCs w:val="22"/>
              </w:rPr>
            </w:pPr>
            <w:r>
              <w:rPr>
                <w:rFonts w:ascii="Arial Narrow" w:hAnsi="Arial Narrow"/>
                <w:b/>
                <w:bCs/>
                <w:sz w:val="22"/>
                <w:szCs w:val="22"/>
              </w:rPr>
              <w:t>Registered Service Equipment</w:t>
            </w:r>
          </w:p>
        </w:tc>
        <w:tc>
          <w:tcPr>
            <w:tcW w:w="6356" w:type="dxa"/>
          </w:tcPr>
          <w:p w:rsidRPr="00E609B3" w:rsidR="00CB6043" w:rsidRDefault="00CB6043" w14:paraId="1D2FD40B" w14:textId="77777777">
            <w:pPr>
              <w:pStyle w:val="TxtNum3"/>
              <w:rPr>
                <w:rFonts w:ascii="Arial Narrow" w:hAnsi="Arial Narrow"/>
                <w:b/>
                <w:bCs/>
              </w:rPr>
            </w:pPr>
            <w:r>
              <w:rPr>
                <w:rFonts w:ascii="Arial Narrow" w:hAnsi="Arial Narrow"/>
                <w:b/>
                <w:bCs/>
              </w:rPr>
              <w:t>Type</w:t>
            </w:r>
          </w:p>
          <w:p w:rsidRPr="00E609B3" w:rsidR="00CB6043" w:rsidRDefault="00A06811" w14:paraId="4EE668B6" w14:textId="77777777">
            <w:pPr>
              <w:pStyle w:val="Heading6"/>
              <w:numPr>
                <w:ilvl w:val="7"/>
                <w:numId w:val="3"/>
              </w:numPr>
              <w:spacing w:before="120" w:after="120"/>
              <w:rPr>
                <w:b w:val="0"/>
                <w:i/>
                <w:iCs/>
                <w:sz w:val="22"/>
                <w:szCs w:val="22"/>
              </w:rPr>
            </w:pPr>
            <w:sdt>
              <w:sdtPr>
                <w:rPr>
                  <w:rFonts w:eastAsia="MS Gothic" w:cs="Segoe UI Symbol"/>
                  <w:b w:val="0"/>
                  <w:sz w:val="22"/>
                  <w:szCs w:val="22"/>
                </w:rPr>
                <w:id w:val="45539228"/>
                <w:placeholder>
                  <w:docPart w:val="E78EF115ACF34FB0A49276468339161F"/>
                </w:placeholder>
              </w:sdtPr>
              <w:sdtContent>
                <w:sdt>
                  <w:sdtPr>
                    <w:rPr>
                      <w:rFonts w:ascii="MS Gothic" w:hAnsi="MS Gothic" w:eastAsia="MS Gothic" w:cs="Segoe UI Symbol"/>
                      <w:b w:val="0"/>
                      <w:sz w:val="22"/>
                      <w:szCs w:val="22"/>
                    </w:rPr>
                    <w:id w:val="1959370452"/>
                    <w14:checkbox>
                      <w14:checked w14:val="0"/>
                      <w14:checkedState w14:val="2612" w14:font="MS Gothic"/>
                      <w14:uncheckedState w14:val="2610" w14:font="MS Gothic"/>
                    </w14:checkbox>
                  </w:sdtPr>
                  <w:sdtContent>
                    <w:r w:rsidR="00CB6043">
                      <w:rPr>
                        <w:rFonts w:hint="eastAsia" w:ascii="MS Gothic" w:hAnsi="MS Gothic" w:eastAsia="MS Gothic" w:cs="Segoe UI Symbol"/>
                        <w:b w:val="0"/>
                        <w:sz w:val="22"/>
                        <w:szCs w:val="22"/>
                      </w:rPr>
                      <w:t>☐</w:t>
                    </w:r>
                  </w:sdtContent>
                </w:sdt>
                <w:r w:rsidRPr="004C10A8" w:rsidR="00CB6043">
                  <w:rPr>
                    <w:b w:val="0"/>
                    <w:bCs/>
                    <w:sz w:val="22"/>
                    <w:szCs w:val="22"/>
                  </w:rPr>
                  <w:tab/>
                </w:r>
              </w:sdtContent>
            </w:sdt>
            <w:r w:rsidRPr="00837212" w:rsidR="00CB6043">
              <w:rPr>
                <w:b w:val="0"/>
                <w:i/>
                <w:iCs/>
                <w:sz w:val="22"/>
                <w:szCs w:val="22"/>
              </w:rPr>
              <w:t>Non-Intermittent Generating System</w:t>
            </w:r>
          </w:p>
          <w:p w:rsidRPr="00BE4044" w:rsidR="00CB6043" w:rsidRDefault="00A06811" w14:paraId="784BE93A" w14:textId="77777777">
            <w:pPr>
              <w:pStyle w:val="Heading6"/>
              <w:numPr>
                <w:ilvl w:val="7"/>
                <w:numId w:val="3"/>
              </w:numPr>
              <w:spacing w:before="120" w:after="120"/>
              <w:rPr>
                <w:b w:val="0"/>
                <w:i/>
                <w:iCs/>
                <w:sz w:val="22"/>
                <w:szCs w:val="22"/>
              </w:rPr>
            </w:pPr>
            <w:sdt>
              <w:sdtPr>
                <w:rPr>
                  <w:rFonts w:eastAsia="MS Gothic" w:cs="Segoe UI Symbol"/>
                  <w:b w:val="0"/>
                  <w:sz w:val="22"/>
                  <w:szCs w:val="22"/>
                </w:rPr>
                <w:id w:val="1956216599"/>
                <w:placeholder>
                  <w:docPart w:val="3D32DBE380194828A42C13C5D2F1343D"/>
                </w:placeholder>
              </w:sdtPr>
              <w:sdtContent>
                <w:sdt>
                  <w:sdtPr>
                    <w:rPr>
                      <w:rFonts w:ascii="MS Gothic" w:hAnsi="MS Gothic" w:eastAsia="MS Gothic" w:cs="Segoe UI Symbol"/>
                      <w:b w:val="0"/>
                      <w:sz w:val="22"/>
                      <w:szCs w:val="22"/>
                    </w:rPr>
                    <w:id w:val="2051030258"/>
                    <w14:checkbox>
                      <w14:checked w14:val="0"/>
                      <w14:checkedState w14:val="2612" w14:font="MS Gothic"/>
                      <w14:uncheckedState w14:val="2610" w14:font="MS Gothic"/>
                    </w14:checkbox>
                  </w:sdtPr>
                  <w:sdtContent>
                    <w:r w:rsidR="00CB6043">
                      <w:rPr>
                        <w:rFonts w:hint="eastAsia" w:ascii="MS Gothic" w:hAnsi="MS Gothic" w:eastAsia="MS Gothic" w:cs="Segoe UI Symbol"/>
                        <w:b w:val="0"/>
                        <w:sz w:val="22"/>
                        <w:szCs w:val="22"/>
                      </w:rPr>
                      <w:t>☐</w:t>
                    </w:r>
                  </w:sdtContent>
                </w:sdt>
                <w:r w:rsidRPr="00BE4044" w:rsidR="00CB6043">
                  <w:rPr>
                    <w:b w:val="0"/>
                    <w:bCs/>
                    <w:sz w:val="22"/>
                    <w:szCs w:val="22"/>
                  </w:rPr>
                  <w:tab/>
                </w:r>
              </w:sdtContent>
            </w:sdt>
            <w:r w:rsidRPr="00836816" w:rsidR="00CB6043">
              <w:rPr>
                <w:b w:val="0"/>
                <w:i/>
                <w:iCs/>
                <w:sz w:val="22"/>
                <w:szCs w:val="22"/>
              </w:rPr>
              <w:t>Electric Storage Resource</w:t>
            </w:r>
          </w:p>
          <w:p w:rsidRPr="00E609B3" w:rsidR="00CB6043" w:rsidRDefault="00CB6043" w14:paraId="133F517B" w14:textId="77777777">
            <w:pPr>
              <w:pStyle w:val="TxtNum3"/>
              <w:tabs>
                <w:tab w:val="left" w:pos="720"/>
                <w:tab w:val="num" w:pos="1276"/>
              </w:tabs>
              <w:spacing w:before="120" w:line="259" w:lineRule="auto"/>
              <w:rPr>
                <w:rFonts w:ascii="Arial Narrow" w:hAnsi="Arial Narrow"/>
                <w:b/>
                <w:bCs/>
              </w:rPr>
            </w:pPr>
            <w:r w:rsidRPr="00E609B3">
              <w:rPr>
                <w:rFonts w:ascii="Arial Narrow" w:hAnsi="Arial Narrow"/>
                <w:b/>
                <w:bCs/>
              </w:rPr>
              <w:t>Status</w:t>
            </w:r>
          </w:p>
          <w:p w:rsidR="00CB6043" w:rsidRDefault="00A06811" w14:paraId="7F259573" w14:textId="77777777">
            <w:pPr>
              <w:pStyle w:val="Heading6"/>
              <w:spacing w:before="120" w:after="120"/>
              <w:rPr>
                <w:b w:val="0"/>
                <w:sz w:val="22"/>
                <w:szCs w:val="22"/>
              </w:rPr>
            </w:pPr>
            <w:sdt>
              <w:sdtPr>
                <w:rPr>
                  <w:rFonts w:eastAsia="MS Gothic" w:cs="Segoe UI Symbol"/>
                  <w:b w:val="0"/>
                  <w:sz w:val="22"/>
                  <w:szCs w:val="22"/>
                </w:rPr>
                <w:id w:val="609306167"/>
                <w:placeholder>
                  <w:docPart w:val="E78EF115ACF34FB0A49276468339161F"/>
                </w:placeholder>
              </w:sdtPr>
              <w:sdtContent>
                <w:sdt>
                  <w:sdtPr>
                    <w:rPr>
                      <w:rFonts w:ascii="MS Gothic" w:hAnsi="MS Gothic" w:eastAsia="MS Gothic" w:cs="Segoe UI Symbol"/>
                      <w:b w:val="0"/>
                      <w:sz w:val="22"/>
                      <w:szCs w:val="22"/>
                    </w:rPr>
                    <w:id w:val="-872459897"/>
                    <w14:checkbox>
                      <w14:checked w14:val="0"/>
                      <w14:checkedState w14:val="2612" w14:font="MS Gothic"/>
                      <w14:uncheckedState w14:val="2610" w14:font="MS Gothic"/>
                    </w14:checkbox>
                  </w:sdtPr>
                  <w:sdtContent>
                    <w:r w:rsidR="00CB6043">
                      <w:rPr>
                        <w:rFonts w:hint="eastAsia" w:ascii="MS Gothic" w:hAnsi="MS Gothic" w:eastAsia="MS Gothic" w:cs="Segoe UI Symbol"/>
                        <w:b w:val="0"/>
                        <w:sz w:val="22"/>
                        <w:szCs w:val="22"/>
                      </w:rPr>
                      <w:t>☐</w:t>
                    </w:r>
                  </w:sdtContent>
                </w:sdt>
              </w:sdtContent>
            </w:sdt>
            <w:r w:rsidRPr="004C10A8" w:rsidR="00CB6043">
              <w:rPr>
                <w:b w:val="0"/>
                <w:bCs/>
                <w:sz w:val="22"/>
                <w:szCs w:val="22"/>
              </w:rPr>
              <w:tab/>
            </w:r>
            <w:r w:rsidRPr="001865FC" w:rsidR="00CB6043">
              <w:rPr>
                <w:b w:val="0"/>
                <w:bCs/>
                <w:i/>
                <w:iCs/>
                <w:sz w:val="22"/>
                <w:szCs w:val="22"/>
              </w:rPr>
              <w:t>Registered Facility</w:t>
            </w:r>
          </w:p>
          <w:p w:rsidRPr="00946802" w:rsidR="00CB6043" w:rsidRDefault="00A06811" w14:paraId="5FE35EB4" w14:textId="77777777">
            <w:pPr>
              <w:pStyle w:val="Heading6"/>
              <w:spacing w:before="120" w:after="120"/>
              <w:rPr>
                <w:b w:val="0"/>
                <w:sz w:val="22"/>
                <w:szCs w:val="22"/>
              </w:rPr>
            </w:pPr>
            <w:sdt>
              <w:sdtPr>
                <w:rPr>
                  <w:b w:val="0"/>
                  <w:sz w:val="22"/>
                  <w:szCs w:val="22"/>
                </w:rPr>
                <w:id w:val="1267281236"/>
                <w:placeholder>
                  <w:docPart w:val="B93E18A0D1A84B56AB174B60F812F0E9"/>
                </w:placeholder>
              </w:sdtPr>
              <w:sdtContent>
                <w:sdt>
                  <w:sdtPr>
                    <w:rPr>
                      <w:rFonts w:ascii="MS Gothic" w:hAnsi="MS Gothic" w:eastAsia="MS Gothic"/>
                      <w:b w:val="0"/>
                      <w:sz w:val="22"/>
                      <w:szCs w:val="22"/>
                    </w:rPr>
                    <w:id w:val="950360759"/>
                    <w14:checkbox>
                      <w14:checked w14:val="0"/>
                      <w14:checkedState w14:val="2612" w14:font="MS Gothic"/>
                      <w14:uncheckedState w14:val="2610" w14:font="MS Gothic"/>
                    </w14:checkbox>
                  </w:sdtPr>
                  <w:sdtContent>
                    <w:r w:rsidR="00CB6043">
                      <w:rPr>
                        <w:rFonts w:hint="eastAsia" w:ascii="MS Gothic" w:hAnsi="MS Gothic" w:eastAsia="MS Gothic"/>
                        <w:b w:val="0"/>
                        <w:sz w:val="22"/>
                        <w:szCs w:val="22"/>
                      </w:rPr>
                      <w:t>☐</w:t>
                    </w:r>
                  </w:sdtContent>
                </w:sdt>
              </w:sdtContent>
            </w:sdt>
            <w:r w:rsidRPr="004C10A8" w:rsidR="00CB6043">
              <w:rPr>
                <w:b w:val="0"/>
                <w:bCs/>
                <w:sz w:val="22"/>
                <w:szCs w:val="22"/>
              </w:rPr>
              <w:tab/>
            </w:r>
            <w:r w:rsidRPr="00D23C1F" w:rsidR="00CB6043">
              <w:rPr>
                <w:b w:val="0"/>
                <w:bCs/>
                <w:sz w:val="22"/>
                <w:szCs w:val="22"/>
              </w:rPr>
              <w:t xml:space="preserve">New </w:t>
            </w:r>
            <w:r w:rsidRPr="000677EF" w:rsidR="00CB6043">
              <w:rPr>
                <w:b w:val="0"/>
                <w:bCs/>
                <w:sz w:val="22"/>
                <w:szCs w:val="22"/>
              </w:rPr>
              <w:t>Facility</w:t>
            </w:r>
          </w:p>
        </w:tc>
      </w:tr>
      <w:tr w:rsidRPr="004C10A8" w:rsidR="00CB6043" w14:paraId="172D0EF7" w14:textId="77777777">
        <w:tc>
          <w:tcPr>
            <w:tcW w:w="1712" w:type="dxa"/>
          </w:tcPr>
          <w:p w:rsidRPr="004C10A8" w:rsidR="00CB6043" w:rsidRDefault="00CB6043" w14:paraId="299C202D" w14:textId="77777777">
            <w:pPr>
              <w:spacing w:before="120" w:after="120"/>
              <w:rPr>
                <w:rFonts w:ascii="Arial Narrow" w:hAnsi="Arial Narrow"/>
                <w:b/>
                <w:bCs/>
                <w:sz w:val="22"/>
                <w:szCs w:val="22"/>
              </w:rPr>
            </w:pPr>
            <w:r>
              <w:rPr>
                <w:rFonts w:ascii="Arial Narrow" w:hAnsi="Arial Narrow"/>
                <w:b/>
                <w:bCs/>
                <w:sz w:val="22"/>
                <w:szCs w:val="22"/>
              </w:rPr>
              <w:t>Service</w:t>
            </w:r>
          </w:p>
        </w:tc>
        <w:tc>
          <w:tcPr>
            <w:tcW w:w="6356" w:type="dxa"/>
          </w:tcPr>
          <w:p w:rsidRPr="004C10A8" w:rsidR="00CB6043" w:rsidRDefault="00A06811" w14:paraId="658B2CF2" w14:textId="77777777">
            <w:pPr>
              <w:pStyle w:val="Heading6"/>
              <w:spacing w:before="120" w:after="120"/>
              <w:rPr>
                <w:b w:val="0"/>
                <w:bCs/>
                <w:sz w:val="22"/>
                <w:szCs w:val="22"/>
              </w:rPr>
            </w:pPr>
            <w:sdt>
              <w:sdtPr>
                <w:rPr>
                  <w:b w:val="0"/>
                  <w:bCs/>
                  <w:sz w:val="22"/>
                  <w:szCs w:val="22"/>
                </w:rPr>
                <w:id w:val="674241422"/>
                <w14:checkbox>
                  <w14:checked w14:val="0"/>
                  <w14:checkedState w14:val="2612" w14:font="MS Gothic"/>
                  <w14:uncheckedState w14:val="2610" w14:font="MS Gothic"/>
                </w14:checkbox>
              </w:sdtPr>
              <w:sdtContent>
                <w:r w:rsidR="00CB6043">
                  <w:rPr>
                    <w:rFonts w:hint="eastAsia" w:ascii="MS Gothic" w:hAnsi="MS Gothic" w:eastAsia="MS Gothic"/>
                    <w:b w:val="0"/>
                    <w:bCs/>
                    <w:sz w:val="22"/>
                    <w:szCs w:val="22"/>
                  </w:rPr>
                  <w:t>☐</w:t>
                </w:r>
              </w:sdtContent>
            </w:sdt>
            <w:r w:rsidRPr="004C10A8" w:rsidR="00CB6043">
              <w:rPr>
                <w:b w:val="0"/>
                <w:bCs/>
                <w:sz w:val="22"/>
                <w:szCs w:val="22"/>
              </w:rPr>
              <w:tab/>
            </w:r>
            <w:r w:rsidR="00CB6043">
              <w:rPr>
                <w:b w:val="0"/>
                <w:bCs/>
                <w:sz w:val="22"/>
                <w:szCs w:val="22"/>
              </w:rPr>
              <w:t>Minimum Demand Service</w:t>
            </w:r>
          </w:p>
          <w:p w:rsidRPr="00AE2DD0" w:rsidR="00CB6043" w:rsidRDefault="00A06811" w14:paraId="27482E83" w14:textId="77777777">
            <w:pPr>
              <w:pStyle w:val="Heading6"/>
              <w:spacing w:before="120" w:after="120"/>
              <w:rPr>
                <w:b w:val="0"/>
                <w:bCs/>
                <w:sz w:val="22"/>
                <w:szCs w:val="22"/>
              </w:rPr>
            </w:pPr>
            <w:sdt>
              <w:sdtPr>
                <w:rPr>
                  <w:rFonts w:eastAsia="MS Gothic" w:cs="Segoe UI Symbol"/>
                  <w:b w:val="0"/>
                  <w:bCs/>
                  <w:sz w:val="22"/>
                  <w:szCs w:val="22"/>
                </w:rPr>
                <w:id w:val="1538388766"/>
                <w14:checkbox>
                  <w14:checked w14:val="0"/>
                  <w14:checkedState w14:val="2612" w14:font="MS Gothic"/>
                  <w14:uncheckedState w14:val="2610" w14:font="MS Gothic"/>
                </w14:checkbox>
              </w:sdtPr>
              <w:sdtContent>
                <w:r w:rsidR="00CB6043">
                  <w:rPr>
                    <w:rFonts w:hint="eastAsia" w:ascii="MS Gothic" w:hAnsi="MS Gothic" w:eastAsia="MS Gothic" w:cs="Segoe UI Symbol"/>
                    <w:b w:val="0"/>
                    <w:bCs/>
                    <w:sz w:val="22"/>
                    <w:szCs w:val="22"/>
                  </w:rPr>
                  <w:t>☐</w:t>
                </w:r>
              </w:sdtContent>
            </w:sdt>
            <w:r w:rsidRPr="004C10A8" w:rsidR="00CB6043">
              <w:rPr>
                <w:b w:val="0"/>
                <w:bCs/>
                <w:sz w:val="22"/>
                <w:szCs w:val="22"/>
              </w:rPr>
              <w:tab/>
            </w:r>
            <w:r w:rsidR="00CB6043">
              <w:rPr>
                <w:b w:val="0"/>
                <w:bCs/>
                <w:sz w:val="22"/>
                <w:szCs w:val="22"/>
              </w:rPr>
              <w:t>Peak Demand Service</w:t>
            </w:r>
          </w:p>
        </w:tc>
      </w:tr>
      <w:tr w:rsidRPr="004C10A8" w:rsidR="00CB6043" w14:paraId="06D9EDC5" w14:textId="77777777">
        <w:tc>
          <w:tcPr>
            <w:tcW w:w="1712" w:type="dxa"/>
          </w:tcPr>
          <w:p w:rsidRPr="004C10A8" w:rsidR="00CB6043" w:rsidRDefault="00CB6043" w14:paraId="36A3D620" w14:textId="77777777">
            <w:pPr>
              <w:spacing w:before="120" w:after="120"/>
              <w:rPr>
                <w:rFonts w:ascii="Arial Narrow" w:hAnsi="Arial Narrow"/>
                <w:b/>
                <w:bCs/>
                <w:sz w:val="22"/>
                <w:szCs w:val="22"/>
              </w:rPr>
            </w:pPr>
            <w:r>
              <w:rPr>
                <w:rFonts w:ascii="Arial Narrow" w:hAnsi="Arial Narrow"/>
                <w:b/>
                <w:bCs/>
                <w:sz w:val="22"/>
                <w:szCs w:val="22"/>
              </w:rPr>
              <w:t>Maximum Service Quantity</w:t>
            </w:r>
          </w:p>
        </w:tc>
        <w:tc>
          <w:tcPr>
            <w:tcW w:w="6356" w:type="dxa"/>
          </w:tcPr>
          <w:p w:rsidR="00CB6043" w:rsidRDefault="00CB6043" w14:paraId="465A4C89" w14:textId="77777777">
            <w:pPr>
              <w:spacing w:before="120" w:after="120"/>
              <w:rPr>
                <w:rFonts w:ascii="Arial Narrow" w:hAnsi="Arial Narrow"/>
                <w:sz w:val="22"/>
                <w:szCs w:val="22"/>
              </w:rPr>
            </w:pPr>
            <w:r>
              <w:rPr>
                <w:rFonts w:ascii="Arial Narrow" w:hAnsi="Arial Narrow"/>
                <w:sz w:val="22"/>
                <w:szCs w:val="22"/>
              </w:rPr>
              <w:t>Minimum Demand Service</w:t>
            </w:r>
            <w:r>
              <w:rPr>
                <w:rFonts w:ascii="Arial Narrow" w:hAnsi="Arial Narrow"/>
                <w:sz w:val="22"/>
                <w:szCs w:val="22"/>
              </w:rPr>
              <w:tab/>
            </w:r>
            <w:r>
              <w:rPr>
                <w:rFonts w:ascii="Arial Narrow" w:hAnsi="Arial Narrow"/>
                <w:sz w:val="22"/>
                <w:szCs w:val="22"/>
              </w:rPr>
              <w:tab/>
            </w:r>
            <w:r w:rsidRPr="00D2471A">
              <w:rPr>
                <w:rFonts w:ascii="Arial Narrow" w:hAnsi="Arial Narrow"/>
                <w:sz w:val="22"/>
                <w:szCs w:val="22"/>
                <w:highlight w:val="yellow"/>
              </w:rPr>
              <w:t>##</w:t>
            </w:r>
            <w:r>
              <w:rPr>
                <w:rFonts w:ascii="Arial Narrow" w:hAnsi="Arial Narrow"/>
                <w:sz w:val="22"/>
                <w:szCs w:val="22"/>
              </w:rPr>
              <w:t xml:space="preserve"> MW</w:t>
            </w:r>
          </w:p>
          <w:p w:rsidRPr="004C10A8" w:rsidR="00CB6043" w:rsidRDefault="00CB6043" w14:paraId="1137057B" w14:textId="77777777">
            <w:pPr>
              <w:spacing w:before="120" w:after="120"/>
              <w:rPr>
                <w:rFonts w:ascii="Arial Narrow" w:hAnsi="Arial Narrow"/>
                <w:sz w:val="22"/>
                <w:szCs w:val="22"/>
              </w:rPr>
            </w:pPr>
            <w:r>
              <w:rPr>
                <w:rFonts w:ascii="Arial Narrow" w:hAnsi="Arial Narrow"/>
                <w:sz w:val="22"/>
                <w:szCs w:val="22"/>
              </w:rPr>
              <w:t>Peak Demand Service</w:t>
            </w:r>
            <w:r>
              <w:rPr>
                <w:rFonts w:ascii="Arial Narrow" w:hAnsi="Arial Narrow"/>
                <w:sz w:val="22"/>
                <w:szCs w:val="22"/>
              </w:rPr>
              <w:tab/>
            </w:r>
            <w:r>
              <w:rPr>
                <w:rFonts w:ascii="Arial Narrow" w:hAnsi="Arial Narrow"/>
                <w:sz w:val="22"/>
                <w:szCs w:val="22"/>
              </w:rPr>
              <w:tab/>
            </w:r>
            <w:r w:rsidRPr="00D2471A">
              <w:rPr>
                <w:rFonts w:ascii="Arial Narrow" w:hAnsi="Arial Narrow"/>
                <w:sz w:val="22"/>
                <w:szCs w:val="22"/>
                <w:highlight w:val="yellow"/>
              </w:rPr>
              <w:t>##</w:t>
            </w:r>
            <w:r>
              <w:rPr>
                <w:rFonts w:ascii="Arial Narrow" w:hAnsi="Arial Narrow"/>
                <w:sz w:val="22"/>
                <w:szCs w:val="22"/>
              </w:rPr>
              <w:t xml:space="preserve"> MW</w:t>
            </w:r>
          </w:p>
        </w:tc>
      </w:tr>
      <w:tr w:rsidRPr="004C10A8" w:rsidR="00CB6043" w14:paraId="27BB74E1" w14:textId="77777777">
        <w:tc>
          <w:tcPr>
            <w:tcW w:w="1712" w:type="dxa"/>
          </w:tcPr>
          <w:p w:rsidRPr="004C10A8" w:rsidR="00CB6043" w:rsidRDefault="00CB6043" w14:paraId="718346E0" w14:textId="77777777">
            <w:pPr>
              <w:spacing w:before="120" w:after="120"/>
              <w:rPr>
                <w:rFonts w:ascii="Arial Narrow" w:hAnsi="Arial Narrow"/>
                <w:b/>
                <w:bCs/>
                <w:sz w:val="22"/>
                <w:szCs w:val="22"/>
              </w:rPr>
            </w:pPr>
            <w:r>
              <w:rPr>
                <w:rFonts w:ascii="Arial Narrow" w:hAnsi="Arial Narrow"/>
                <w:b/>
                <w:bCs/>
                <w:sz w:val="22"/>
                <w:szCs w:val="22"/>
              </w:rPr>
              <w:t>Security</w:t>
            </w:r>
          </w:p>
        </w:tc>
        <w:tc>
          <w:tcPr>
            <w:tcW w:w="6356" w:type="dxa"/>
          </w:tcPr>
          <w:p w:rsidRPr="00181EBA" w:rsidR="00CB6043" w:rsidRDefault="00CB6043" w14:paraId="5442F4F0" w14:textId="77777777">
            <w:pPr>
              <w:pStyle w:val="Heading6"/>
              <w:spacing w:before="120" w:after="120"/>
              <w:rPr>
                <w:sz w:val="22"/>
                <w:szCs w:val="22"/>
              </w:rPr>
            </w:pPr>
            <w:r w:rsidRPr="00D2471A">
              <w:rPr>
                <w:sz w:val="22"/>
                <w:szCs w:val="22"/>
                <w:highlight w:val="yellow"/>
              </w:rPr>
              <w:t>##</w:t>
            </w:r>
            <w:r w:rsidRPr="00C6078B">
              <w:rPr>
                <w:b w:val="0"/>
                <w:bCs/>
                <w:sz w:val="22"/>
                <w:szCs w:val="22"/>
              </w:rPr>
              <w:t xml:space="preserve"> (including GST)</w:t>
            </w:r>
            <w:r>
              <w:rPr>
                <w:b w:val="0"/>
                <w:bCs/>
                <w:sz w:val="22"/>
                <w:szCs w:val="22"/>
              </w:rPr>
              <w:t xml:space="preserve"> less any </w:t>
            </w:r>
            <w:r w:rsidRPr="00D84E9E">
              <w:rPr>
                <w:b w:val="0"/>
                <w:bCs/>
                <w:i/>
                <w:iCs/>
                <w:sz w:val="22"/>
                <w:szCs w:val="22"/>
              </w:rPr>
              <w:t>Reserve Capacity Security</w:t>
            </w:r>
            <w:r>
              <w:rPr>
                <w:b w:val="0"/>
                <w:bCs/>
                <w:sz w:val="22"/>
                <w:szCs w:val="22"/>
              </w:rPr>
              <w:t xml:space="preserve"> provided with respect to the Registered Service Equipment</w:t>
            </w:r>
          </w:p>
        </w:tc>
      </w:tr>
    </w:tbl>
    <w:p w:rsidR="00CB6043" w:rsidP="00CB6043" w:rsidRDefault="00CB6043" w14:paraId="5D7F9F79" w14:textId="77777777">
      <w:r>
        <w:br w:type="page"/>
      </w:r>
    </w:p>
    <w:tbl>
      <w:tblPr>
        <w:tblW w:w="80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7" w:type="dxa"/>
          <w:right w:w="107" w:type="dxa"/>
        </w:tblCellMar>
        <w:tblLook w:val="0000" w:firstRow="0" w:lastRow="0" w:firstColumn="0" w:lastColumn="0" w:noHBand="0" w:noVBand="0"/>
      </w:tblPr>
      <w:tblGrid>
        <w:gridCol w:w="1712"/>
        <w:gridCol w:w="6356"/>
      </w:tblGrid>
      <w:tr w:rsidRPr="004C10A8" w:rsidR="00CB6043" w14:paraId="475D54C6" w14:textId="77777777">
        <w:tc>
          <w:tcPr>
            <w:tcW w:w="1712" w:type="dxa"/>
            <w:vMerge w:val="restart"/>
          </w:tcPr>
          <w:p w:rsidRPr="004C10A8" w:rsidR="00CB6043" w:rsidRDefault="00CB6043" w14:paraId="0415C698" w14:textId="77777777">
            <w:pPr>
              <w:spacing w:before="120" w:after="120"/>
              <w:rPr>
                <w:rFonts w:ascii="Arial Narrow" w:hAnsi="Arial Narrow"/>
                <w:b/>
                <w:bCs/>
                <w:sz w:val="22"/>
                <w:szCs w:val="22"/>
              </w:rPr>
            </w:pPr>
            <w:r>
              <w:br w:type="page"/>
            </w:r>
            <w:r w:rsidRPr="004C10A8">
              <w:rPr>
                <w:rFonts w:ascii="Arial Narrow" w:hAnsi="Arial Narrow"/>
                <w:b/>
                <w:bCs/>
                <w:sz w:val="22"/>
                <w:szCs w:val="22"/>
              </w:rPr>
              <w:t>Address for Service</w:t>
            </w:r>
          </w:p>
        </w:tc>
        <w:tc>
          <w:tcPr>
            <w:tcW w:w="6356" w:type="dxa"/>
          </w:tcPr>
          <w:p w:rsidRPr="004C10A8" w:rsidR="00CB6043" w:rsidRDefault="00CB6043" w14:paraId="52705C55" w14:textId="77777777">
            <w:pPr>
              <w:spacing w:before="120" w:after="120"/>
              <w:rPr>
                <w:rFonts w:ascii="Arial Narrow" w:hAnsi="Arial Narrow"/>
                <w:b/>
                <w:bCs/>
                <w:sz w:val="22"/>
                <w:szCs w:val="22"/>
              </w:rPr>
            </w:pPr>
            <w:r w:rsidRPr="004C10A8">
              <w:rPr>
                <w:rFonts w:ascii="Arial Narrow" w:hAnsi="Arial Narrow"/>
                <w:b/>
                <w:bCs/>
                <w:sz w:val="22"/>
                <w:szCs w:val="22"/>
              </w:rPr>
              <w:t>AEMO</w:t>
            </w:r>
          </w:p>
          <w:p w:rsidRPr="004C10A8" w:rsidR="00CB6043" w:rsidRDefault="00CB6043" w14:paraId="3B92FBAD" w14:textId="77777777">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r>
            <w:r w:rsidRPr="004C10A8">
              <w:rPr>
                <w:rFonts w:ascii="Arial Narrow" w:hAnsi="Arial Narrow"/>
                <w:sz w:val="22"/>
                <w:szCs w:val="22"/>
              </w:rPr>
              <w:t xml:space="preserve">Manager – WA </w:t>
            </w:r>
            <w:r>
              <w:rPr>
                <w:rFonts w:ascii="Arial Narrow" w:hAnsi="Arial Narrow"/>
                <w:sz w:val="22"/>
                <w:szCs w:val="22"/>
              </w:rPr>
              <w:t>Future System &amp; Design</w:t>
            </w:r>
          </w:p>
          <w:p w:rsidRPr="004C10A8" w:rsidR="00CB6043" w:rsidRDefault="00CB6043" w14:paraId="10CDEAAD" w14:textId="77777777">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r>
            <w:r w:rsidRPr="00D2471A">
              <w:rPr>
                <w:rFonts w:ascii="Arial Narrow" w:hAnsi="Arial Narrow"/>
                <w:sz w:val="22"/>
                <w:szCs w:val="22"/>
              </w:rPr>
              <w:t>toby.price@aemo.com.au</w:t>
            </w:r>
          </w:p>
          <w:p w:rsidRPr="004C10A8" w:rsidR="00CB6043" w:rsidRDefault="00CB6043" w14:paraId="46B0A59F" w14:textId="77777777">
            <w:pPr>
              <w:spacing w:before="120" w:after="120"/>
              <w:rPr>
                <w:rFonts w:ascii="Arial Narrow" w:hAnsi="Arial Narrow"/>
                <w:sz w:val="22"/>
                <w:szCs w:val="22"/>
              </w:rPr>
            </w:pPr>
            <w:r w:rsidRPr="004C10A8">
              <w:rPr>
                <w:rFonts w:ascii="Arial Narrow" w:hAnsi="Arial Narrow"/>
                <w:sz w:val="22"/>
                <w:szCs w:val="22"/>
              </w:rPr>
              <w:t>Cc:</w:t>
            </w:r>
          </w:p>
          <w:p w:rsidRPr="004C10A8" w:rsidR="00CB6043" w:rsidRDefault="00CB6043" w14:paraId="01CE9623" w14:textId="77777777">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r>
            <w:r w:rsidRPr="004C10A8">
              <w:rPr>
                <w:rFonts w:ascii="Arial Narrow" w:hAnsi="Arial Narrow"/>
                <w:sz w:val="22"/>
                <w:szCs w:val="22"/>
              </w:rPr>
              <w:t>General Counsel</w:t>
            </w:r>
          </w:p>
          <w:p w:rsidRPr="004C10A8" w:rsidR="00CB6043" w:rsidRDefault="00CB6043" w14:paraId="6D627A3B" w14:textId="77777777">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r>
            <w:r w:rsidRPr="004C10A8">
              <w:rPr>
                <w:rFonts w:ascii="Arial Narrow" w:hAnsi="Arial Narrow"/>
                <w:sz w:val="22"/>
                <w:szCs w:val="22"/>
              </w:rPr>
              <w:t>GPO Box 2008, Melbourne VIC 3001</w:t>
            </w:r>
          </w:p>
          <w:p w:rsidRPr="004C10A8" w:rsidR="00CB6043" w:rsidRDefault="00CB6043" w14:paraId="75F80824" w14:textId="77777777">
            <w:pPr>
              <w:spacing w:before="120" w:after="120"/>
              <w:rPr>
                <w:rFonts w:ascii="Arial Narrow" w:hAnsi="Arial Narrow"/>
                <w:sz w:val="22"/>
                <w:szCs w:val="22"/>
              </w:rPr>
            </w:pPr>
            <w:r w:rsidRPr="004C10A8">
              <w:rPr>
                <w:rFonts w:ascii="Arial Narrow" w:hAnsi="Arial Narrow"/>
                <w:sz w:val="22"/>
                <w:szCs w:val="22"/>
              </w:rPr>
              <w:t xml:space="preserve">Email: </w:t>
            </w:r>
            <w:r w:rsidRPr="004C10A8">
              <w:rPr>
                <w:rFonts w:ascii="Arial Narrow" w:hAnsi="Arial Narrow"/>
                <w:sz w:val="22"/>
                <w:szCs w:val="22"/>
              </w:rPr>
              <w:tab/>
            </w:r>
            <w:r w:rsidRPr="004C10A8">
              <w:rPr>
                <w:rFonts w:ascii="Arial Narrow" w:hAnsi="Arial Narrow"/>
                <w:sz w:val="22"/>
                <w:szCs w:val="22"/>
              </w:rPr>
              <w:tab/>
            </w:r>
            <w:r w:rsidRPr="004C10A8">
              <w:rPr>
                <w:rFonts w:ascii="Arial Narrow" w:hAnsi="Arial Narrow"/>
                <w:sz w:val="22"/>
                <w:szCs w:val="22"/>
              </w:rPr>
              <w:t>reception.melbourne@aemo.com.au</w:t>
            </w:r>
          </w:p>
        </w:tc>
      </w:tr>
      <w:tr w:rsidRPr="004C10A8" w:rsidR="00CB6043" w14:paraId="6E4E8F69" w14:textId="77777777">
        <w:tc>
          <w:tcPr>
            <w:tcW w:w="1712" w:type="dxa"/>
            <w:vMerge/>
          </w:tcPr>
          <w:p w:rsidRPr="004C10A8" w:rsidR="00CB6043" w:rsidRDefault="00CB6043" w14:paraId="628A07F8" w14:textId="77777777">
            <w:pPr>
              <w:spacing w:before="120" w:after="120"/>
              <w:rPr>
                <w:rFonts w:ascii="Arial Narrow" w:hAnsi="Arial Narrow"/>
                <w:b/>
                <w:bCs/>
                <w:sz w:val="22"/>
                <w:szCs w:val="22"/>
              </w:rPr>
            </w:pPr>
          </w:p>
        </w:tc>
        <w:tc>
          <w:tcPr>
            <w:tcW w:w="6356" w:type="dxa"/>
          </w:tcPr>
          <w:p w:rsidRPr="004C10A8" w:rsidR="00CB6043" w:rsidRDefault="00CB6043" w14:paraId="64609F57" w14:textId="77777777">
            <w:pPr>
              <w:spacing w:before="120" w:after="120"/>
              <w:rPr>
                <w:rFonts w:ascii="Arial Narrow" w:hAnsi="Arial Narrow"/>
                <w:b/>
                <w:bCs/>
                <w:sz w:val="22"/>
                <w:szCs w:val="22"/>
              </w:rPr>
            </w:pPr>
            <w:r w:rsidRPr="004C10A8">
              <w:rPr>
                <w:rFonts w:ascii="Arial Narrow" w:hAnsi="Arial Narrow"/>
                <w:b/>
                <w:bCs/>
                <w:sz w:val="22"/>
                <w:szCs w:val="22"/>
              </w:rPr>
              <w:t>Service Provider</w:t>
            </w:r>
          </w:p>
          <w:p w:rsidRPr="004C10A8" w:rsidR="00CB6043" w:rsidRDefault="00CB6043" w14:paraId="69CDBC2C" w14:textId="77777777">
            <w:pPr>
              <w:spacing w:before="120" w:after="120"/>
              <w:rPr>
                <w:rFonts w:ascii="Arial Narrow" w:hAnsi="Arial Narrow"/>
                <w:sz w:val="22"/>
                <w:szCs w:val="22"/>
              </w:rPr>
            </w:pPr>
            <w:r w:rsidRPr="004C10A8">
              <w:rPr>
                <w:rFonts w:ascii="Arial Narrow" w:hAnsi="Arial Narrow"/>
                <w:sz w:val="22"/>
                <w:szCs w:val="22"/>
              </w:rPr>
              <w:t xml:space="preserve">Attention: </w:t>
            </w:r>
            <w:r w:rsidRPr="004C10A8">
              <w:rPr>
                <w:rFonts w:ascii="Arial Narrow" w:hAnsi="Arial Narrow"/>
                <w:sz w:val="22"/>
                <w:szCs w:val="22"/>
              </w:rPr>
              <w:tab/>
            </w:r>
            <w:r w:rsidRPr="00D2471A">
              <w:rPr>
                <w:rFonts w:ascii="Arial Narrow" w:hAnsi="Arial Narrow"/>
                <w:sz w:val="22"/>
                <w:szCs w:val="22"/>
                <w:highlight w:val="yellow"/>
              </w:rPr>
              <w:t>##</w:t>
            </w:r>
          </w:p>
          <w:p w:rsidRPr="004C10A8" w:rsidR="00CB6043" w:rsidRDefault="00CB6043" w14:paraId="14B8CF96" w14:textId="77777777">
            <w:pPr>
              <w:spacing w:before="120" w:after="120"/>
              <w:rPr>
                <w:rFonts w:ascii="Arial Narrow" w:hAnsi="Arial Narrow"/>
                <w:sz w:val="22"/>
                <w:szCs w:val="22"/>
              </w:rPr>
            </w:pPr>
            <w:r w:rsidRPr="004C10A8">
              <w:rPr>
                <w:rFonts w:ascii="Arial Narrow" w:hAnsi="Arial Narrow"/>
                <w:sz w:val="22"/>
                <w:szCs w:val="22"/>
              </w:rPr>
              <w:t xml:space="preserve">Address: </w:t>
            </w:r>
            <w:r w:rsidRPr="004C10A8">
              <w:rPr>
                <w:rFonts w:ascii="Arial Narrow" w:hAnsi="Arial Narrow"/>
                <w:sz w:val="22"/>
                <w:szCs w:val="22"/>
              </w:rPr>
              <w:tab/>
            </w:r>
            <w:r w:rsidRPr="00D2471A">
              <w:rPr>
                <w:rFonts w:ascii="Arial Narrow" w:hAnsi="Arial Narrow"/>
                <w:sz w:val="22"/>
                <w:szCs w:val="22"/>
                <w:highlight w:val="yellow"/>
              </w:rPr>
              <w:t>##</w:t>
            </w:r>
          </w:p>
          <w:p w:rsidRPr="00D2471A" w:rsidR="00CB6043" w:rsidRDefault="00CB6043" w14:paraId="11005AAD" w14:textId="77777777">
            <w:pPr>
              <w:spacing w:before="120" w:after="120"/>
              <w:rPr>
                <w:rFonts w:ascii="Arial Narrow" w:hAnsi="Arial Narrow"/>
                <w:sz w:val="22"/>
                <w:szCs w:val="22"/>
              </w:rPr>
            </w:pPr>
            <w:r w:rsidRPr="004C10A8">
              <w:rPr>
                <w:rFonts w:ascii="Arial Narrow" w:hAnsi="Arial Narrow"/>
                <w:sz w:val="22"/>
                <w:szCs w:val="22"/>
              </w:rPr>
              <w:t xml:space="preserve">Email: </w:t>
            </w:r>
            <w:r w:rsidRPr="00D2471A">
              <w:rPr>
                <w:rFonts w:ascii="Arial Narrow" w:hAnsi="Arial Narrow"/>
                <w:sz w:val="22"/>
                <w:szCs w:val="22"/>
              </w:rPr>
              <w:tab/>
            </w:r>
            <w:r w:rsidRPr="00D2471A">
              <w:rPr>
                <w:rFonts w:ascii="Arial Narrow" w:hAnsi="Arial Narrow"/>
                <w:sz w:val="22"/>
                <w:szCs w:val="22"/>
              </w:rPr>
              <w:tab/>
            </w:r>
            <w:r w:rsidRPr="00D2471A">
              <w:rPr>
                <w:rFonts w:ascii="Arial Narrow" w:hAnsi="Arial Narrow"/>
                <w:sz w:val="22"/>
                <w:szCs w:val="22"/>
                <w:highlight w:val="yellow"/>
              </w:rPr>
              <w:t>##</w:t>
            </w:r>
          </w:p>
          <w:p w:rsidRPr="00D2471A" w:rsidR="00CB6043" w:rsidRDefault="00CB6043" w14:paraId="55A366A1" w14:textId="77777777">
            <w:pPr>
              <w:spacing w:before="120" w:after="120"/>
              <w:rPr>
                <w:rFonts w:ascii="Arial Narrow" w:hAnsi="Arial Narrow"/>
                <w:sz w:val="22"/>
                <w:szCs w:val="22"/>
              </w:rPr>
            </w:pPr>
            <w:r w:rsidRPr="00D2471A">
              <w:rPr>
                <w:rFonts w:ascii="Arial Narrow" w:hAnsi="Arial Narrow"/>
                <w:sz w:val="22"/>
                <w:szCs w:val="22"/>
              </w:rPr>
              <w:t>Cc:</w:t>
            </w:r>
          </w:p>
          <w:p w:rsidRPr="004C10A8" w:rsidR="00CB6043" w:rsidRDefault="00CB6043" w14:paraId="78A508C6" w14:textId="77777777">
            <w:pPr>
              <w:spacing w:before="120" w:after="120"/>
              <w:rPr>
                <w:rFonts w:ascii="Arial Narrow" w:hAnsi="Arial Narrow"/>
                <w:b/>
                <w:bCs/>
                <w:sz w:val="22"/>
                <w:szCs w:val="22"/>
              </w:rPr>
            </w:pPr>
            <w:r w:rsidRPr="004C10A8">
              <w:rPr>
                <w:rFonts w:ascii="Arial Narrow" w:hAnsi="Arial Narrow"/>
                <w:sz w:val="22"/>
                <w:szCs w:val="22"/>
              </w:rPr>
              <w:t xml:space="preserve">Email: </w:t>
            </w:r>
            <w:r w:rsidRPr="00D2471A">
              <w:rPr>
                <w:rFonts w:ascii="Arial Narrow" w:hAnsi="Arial Narrow"/>
                <w:sz w:val="22"/>
                <w:szCs w:val="22"/>
              </w:rPr>
              <w:tab/>
            </w:r>
            <w:r w:rsidRPr="00D2471A">
              <w:rPr>
                <w:rFonts w:ascii="Arial Narrow" w:hAnsi="Arial Narrow"/>
                <w:sz w:val="22"/>
                <w:szCs w:val="22"/>
              </w:rPr>
              <w:tab/>
            </w:r>
            <w:r w:rsidRPr="00D2471A">
              <w:rPr>
                <w:rFonts w:ascii="Arial Narrow" w:hAnsi="Arial Narrow"/>
                <w:sz w:val="22"/>
                <w:szCs w:val="22"/>
                <w:highlight w:val="yellow"/>
              </w:rPr>
              <w:t>##</w:t>
            </w:r>
          </w:p>
        </w:tc>
      </w:tr>
    </w:tbl>
    <w:p w:rsidR="00CB6043" w:rsidP="00CB6043" w:rsidRDefault="00CB6043" w14:paraId="56E0962B" w14:textId="77777777">
      <w:pPr>
        <w:spacing w:before="120" w:after="120"/>
        <w:rPr>
          <w:rFonts w:ascii="Arial Narrow" w:hAnsi="Arial Narrow"/>
          <w:b/>
          <w:bCs/>
          <w:sz w:val="36"/>
          <w:szCs w:val="36"/>
        </w:rPr>
      </w:pPr>
    </w:p>
    <w:p w:rsidRPr="004C10A8" w:rsidR="00CB6043" w:rsidP="00CB6043" w:rsidRDefault="00CB6043" w14:paraId="00EDE689" w14:textId="77777777">
      <w:pPr>
        <w:spacing w:before="120" w:after="120"/>
        <w:rPr>
          <w:rFonts w:ascii="Arial Narrow" w:hAnsi="Arial Narrow"/>
          <w:b/>
          <w:bCs/>
          <w:sz w:val="36"/>
          <w:szCs w:val="36"/>
        </w:rPr>
      </w:pPr>
      <w:r w:rsidRPr="004C10A8">
        <w:rPr>
          <w:rFonts w:ascii="Arial Narrow" w:hAnsi="Arial Narrow"/>
          <w:b/>
          <w:bCs/>
          <w:sz w:val="36"/>
          <w:szCs w:val="36"/>
        </w:rPr>
        <w:t>Recitals</w:t>
      </w:r>
    </w:p>
    <w:p w:rsidR="00CB6043" w:rsidP="00CB6043" w:rsidRDefault="00CB6043" w14:paraId="41B1D35C" w14:textId="77777777">
      <w:pPr>
        <w:spacing w:before="120" w:after="120"/>
        <w:ind w:left="727" w:hanging="727"/>
        <w:rPr>
          <w:rFonts w:ascii="Arial Narrow" w:hAnsi="Arial Narrow"/>
          <w:sz w:val="22"/>
          <w:szCs w:val="22"/>
        </w:rPr>
      </w:pPr>
      <w:r w:rsidRPr="004C10A8">
        <w:rPr>
          <w:rFonts w:ascii="Arial Narrow" w:hAnsi="Arial Narrow"/>
          <w:sz w:val="22"/>
          <w:szCs w:val="22"/>
        </w:rPr>
        <w:t>A</w:t>
      </w:r>
      <w:r w:rsidRPr="004C10A8">
        <w:rPr>
          <w:rFonts w:ascii="Arial Narrow" w:hAnsi="Arial Narrow"/>
          <w:sz w:val="22"/>
          <w:szCs w:val="22"/>
        </w:rPr>
        <w:tab/>
      </w:r>
      <w:r w:rsidRPr="004C10A8">
        <w:rPr>
          <w:rFonts w:ascii="Arial Narrow" w:hAnsi="Arial Narrow"/>
          <w:sz w:val="22"/>
          <w:szCs w:val="22"/>
        </w:rPr>
        <w:t>AEMO</w:t>
      </w:r>
      <w:r>
        <w:rPr>
          <w:rFonts w:ascii="Arial Narrow" w:hAnsi="Arial Narrow"/>
          <w:sz w:val="22"/>
          <w:szCs w:val="22"/>
        </w:rPr>
        <w:t xml:space="preserve">’s functions </w:t>
      </w:r>
      <w:r w:rsidRPr="004C10A8">
        <w:rPr>
          <w:rFonts w:ascii="Arial Narrow" w:hAnsi="Arial Narrow"/>
          <w:sz w:val="22"/>
          <w:szCs w:val="22"/>
        </w:rPr>
        <w:t xml:space="preserve">under the </w:t>
      </w:r>
      <w:r w:rsidRPr="004C10A8">
        <w:rPr>
          <w:rFonts w:ascii="Arial Narrow" w:hAnsi="Arial Narrow"/>
          <w:i/>
          <w:iCs/>
          <w:sz w:val="22"/>
          <w:szCs w:val="22"/>
        </w:rPr>
        <w:t>WEM Regulations</w:t>
      </w:r>
      <w:r w:rsidRPr="004C10A8">
        <w:rPr>
          <w:rFonts w:ascii="Arial Narrow" w:hAnsi="Arial Narrow"/>
          <w:sz w:val="22"/>
          <w:szCs w:val="22"/>
        </w:rPr>
        <w:t xml:space="preserve"> and the </w:t>
      </w:r>
      <w:r w:rsidRPr="004C10A8">
        <w:rPr>
          <w:rFonts w:ascii="Arial Narrow" w:hAnsi="Arial Narrow"/>
          <w:i/>
          <w:iCs/>
          <w:sz w:val="22"/>
          <w:szCs w:val="22"/>
        </w:rPr>
        <w:t>WEM Rules</w:t>
      </w:r>
      <w:r>
        <w:rPr>
          <w:rFonts w:ascii="Arial Narrow" w:hAnsi="Arial Narrow"/>
          <w:sz w:val="22"/>
          <w:szCs w:val="22"/>
        </w:rPr>
        <w:t xml:space="preserve"> relevantly include:</w:t>
      </w:r>
    </w:p>
    <w:p w:rsidRPr="00EA2962" w:rsidR="00CB6043" w:rsidP="005B462E" w:rsidRDefault="00CB6043" w14:paraId="5E065619" w14:textId="77777777">
      <w:pPr>
        <w:pStyle w:val="ListParagraph"/>
        <w:numPr>
          <w:ilvl w:val="0"/>
          <w:numId w:val="38"/>
        </w:numPr>
        <w:spacing w:before="120" w:after="120"/>
        <w:rPr>
          <w:rFonts w:ascii="Arial Narrow" w:hAnsi="Arial Narrow"/>
          <w:sz w:val="22"/>
          <w:szCs w:val="22"/>
        </w:rPr>
      </w:pPr>
      <w:r w:rsidRPr="00EA2962">
        <w:rPr>
          <w:rFonts w:ascii="Arial Narrow" w:hAnsi="Arial Narrow"/>
          <w:sz w:val="22"/>
          <w:szCs w:val="22"/>
        </w:rPr>
        <w:t xml:space="preserve">ensuring the </w:t>
      </w:r>
      <w:r w:rsidRPr="00EA2962">
        <w:rPr>
          <w:rFonts w:ascii="Arial Narrow" w:hAnsi="Arial Narrow"/>
          <w:i/>
          <w:iCs/>
          <w:sz w:val="22"/>
          <w:szCs w:val="22"/>
        </w:rPr>
        <w:t>SWIS</w:t>
      </w:r>
      <w:r w:rsidRPr="00EA2962">
        <w:rPr>
          <w:rFonts w:ascii="Arial Narrow" w:hAnsi="Arial Narrow"/>
          <w:sz w:val="22"/>
          <w:szCs w:val="22"/>
        </w:rPr>
        <w:t xml:space="preserve"> operates in a secure and reliable manner; and</w:t>
      </w:r>
    </w:p>
    <w:p w:rsidR="00CB6043" w:rsidP="005B462E" w:rsidRDefault="00CB6043" w14:paraId="3421F50B" w14:textId="77777777">
      <w:pPr>
        <w:pStyle w:val="ListParagraph"/>
        <w:numPr>
          <w:ilvl w:val="0"/>
          <w:numId w:val="38"/>
        </w:numPr>
        <w:spacing w:before="120" w:after="120"/>
        <w:rPr>
          <w:rFonts w:ascii="Arial Narrow" w:hAnsi="Arial Narrow"/>
          <w:sz w:val="22"/>
          <w:szCs w:val="22"/>
        </w:rPr>
      </w:pPr>
      <w:r w:rsidRPr="00EA2962">
        <w:rPr>
          <w:rFonts w:ascii="Arial Narrow" w:hAnsi="Arial Narrow"/>
          <w:sz w:val="22"/>
          <w:szCs w:val="22"/>
        </w:rPr>
        <w:t xml:space="preserve">procuring, scheduling and dispatching </w:t>
      </w:r>
      <w:proofErr w:type="gramStart"/>
      <w:r w:rsidRPr="00EA2962">
        <w:rPr>
          <w:rFonts w:ascii="Arial Narrow" w:hAnsi="Arial Narrow"/>
          <w:i/>
          <w:iCs/>
          <w:sz w:val="22"/>
          <w:szCs w:val="22"/>
        </w:rPr>
        <w:t>Non-Co-</w:t>
      </w:r>
      <w:proofErr w:type="gramEnd"/>
      <w:r w:rsidRPr="00EA2962">
        <w:rPr>
          <w:rFonts w:ascii="Arial Narrow" w:hAnsi="Arial Narrow"/>
          <w:i/>
          <w:iCs/>
          <w:sz w:val="22"/>
          <w:szCs w:val="22"/>
        </w:rPr>
        <w:t>optimised Essential System Services</w:t>
      </w:r>
      <w:r w:rsidRPr="00EA2962">
        <w:rPr>
          <w:rFonts w:ascii="Arial Narrow" w:hAnsi="Arial Narrow"/>
          <w:sz w:val="22"/>
          <w:szCs w:val="22"/>
        </w:rPr>
        <w:t xml:space="preserve"> in accordance with the </w:t>
      </w:r>
      <w:r w:rsidRPr="00EA2962">
        <w:rPr>
          <w:rFonts w:ascii="Arial Narrow" w:hAnsi="Arial Narrow"/>
          <w:i/>
          <w:iCs/>
          <w:sz w:val="22"/>
          <w:szCs w:val="22"/>
        </w:rPr>
        <w:t>WEM Rules</w:t>
      </w:r>
      <w:r>
        <w:rPr>
          <w:rFonts w:ascii="Arial Narrow" w:hAnsi="Arial Narrow"/>
          <w:sz w:val="22"/>
          <w:szCs w:val="22"/>
        </w:rPr>
        <w:t>.</w:t>
      </w:r>
    </w:p>
    <w:p w:rsidRPr="004C10A8" w:rsidR="00CB6043" w:rsidP="00CB6043" w:rsidRDefault="00CB6043" w14:paraId="15C2796C" w14:textId="77777777">
      <w:pPr>
        <w:spacing w:before="120" w:after="120"/>
        <w:ind w:left="727" w:hanging="727"/>
        <w:rPr>
          <w:rFonts w:ascii="Arial Narrow" w:hAnsi="Arial Narrow"/>
          <w:sz w:val="22"/>
          <w:szCs w:val="22"/>
        </w:rPr>
      </w:pPr>
      <w:r>
        <w:rPr>
          <w:rFonts w:ascii="Arial Narrow" w:hAnsi="Arial Narrow"/>
          <w:sz w:val="22"/>
          <w:szCs w:val="22"/>
        </w:rPr>
        <w:t>B</w:t>
      </w:r>
      <w:r>
        <w:rPr>
          <w:rFonts w:ascii="Arial Narrow" w:hAnsi="Arial Narrow"/>
          <w:sz w:val="22"/>
          <w:szCs w:val="22"/>
        </w:rPr>
        <w:tab/>
      </w:r>
      <w:r w:rsidRPr="004C10A8">
        <w:rPr>
          <w:rFonts w:ascii="Arial Narrow" w:hAnsi="Arial Narrow"/>
          <w:sz w:val="22"/>
          <w:szCs w:val="22"/>
        </w:rPr>
        <w:t xml:space="preserve">AEMO and the Service Provider have agreed to </w:t>
      </w:r>
      <w:proofErr w:type="gramStart"/>
      <w:r w:rsidRPr="004C10A8">
        <w:rPr>
          <w:rFonts w:ascii="Arial Narrow" w:hAnsi="Arial Narrow"/>
          <w:sz w:val="22"/>
          <w:szCs w:val="22"/>
        </w:rPr>
        <w:t>enter into</w:t>
      </w:r>
      <w:proofErr w:type="gramEnd"/>
      <w:r w:rsidRPr="004C10A8">
        <w:rPr>
          <w:rFonts w:ascii="Arial Narrow" w:hAnsi="Arial Narrow"/>
          <w:sz w:val="22"/>
          <w:szCs w:val="22"/>
        </w:rPr>
        <w:t xml:space="preserve"> </w:t>
      </w:r>
      <w:r>
        <w:rPr>
          <w:rFonts w:ascii="Arial Narrow" w:hAnsi="Arial Narrow"/>
          <w:sz w:val="22"/>
          <w:szCs w:val="22"/>
        </w:rPr>
        <w:t xml:space="preserve">this </w:t>
      </w:r>
      <w:r w:rsidRPr="008A22E3">
        <w:rPr>
          <w:rFonts w:ascii="Arial Narrow" w:hAnsi="Arial Narrow"/>
          <w:i/>
          <w:iCs/>
          <w:sz w:val="22"/>
          <w:szCs w:val="22"/>
        </w:rPr>
        <w:t>NCESS Contract</w:t>
      </w:r>
      <w:r w:rsidRPr="004C10A8">
        <w:rPr>
          <w:rFonts w:ascii="Arial Narrow" w:hAnsi="Arial Narrow"/>
          <w:sz w:val="22"/>
          <w:szCs w:val="22"/>
        </w:rPr>
        <w:t>.</w:t>
      </w:r>
    </w:p>
    <w:p w:rsidRPr="004C10A8" w:rsidR="00CB6043" w:rsidP="00CB6043" w:rsidRDefault="00CB6043" w14:paraId="60B8D037" w14:textId="77777777">
      <w:pPr>
        <w:spacing w:before="120" w:after="120"/>
        <w:rPr>
          <w:rFonts w:ascii="Arial Narrow" w:hAnsi="Arial Narrow"/>
          <w:b/>
          <w:bCs/>
          <w:sz w:val="36"/>
          <w:szCs w:val="36"/>
        </w:rPr>
      </w:pPr>
    </w:p>
    <w:p w:rsidRPr="004C10A8" w:rsidR="00CB6043" w:rsidP="00CB6043" w:rsidRDefault="00CB6043" w14:paraId="2D18BFB9" w14:textId="77777777">
      <w:pPr>
        <w:spacing w:before="120" w:after="120"/>
        <w:rPr>
          <w:rFonts w:ascii="Arial Narrow" w:hAnsi="Arial Narrow"/>
          <w:b/>
          <w:bCs/>
          <w:sz w:val="36"/>
          <w:szCs w:val="36"/>
        </w:rPr>
      </w:pPr>
      <w:r w:rsidRPr="004C10A8">
        <w:rPr>
          <w:rFonts w:ascii="Arial Narrow" w:hAnsi="Arial Narrow"/>
          <w:b/>
          <w:bCs/>
          <w:sz w:val="36"/>
          <w:szCs w:val="36"/>
        </w:rPr>
        <w:t>Operative Provisions</w:t>
      </w:r>
    </w:p>
    <w:p w:rsidRPr="004C10A8" w:rsidR="00CB6043" w:rsidP="005B462E" w:rsidRDefault="00CB6043" w14:paraId="297FEBB5"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8153901" w:id="3"/>
      <w:bookmarkStart w:name="_Ref138153474" w:id="4"/>
      <w:bookmarkStart w:name="_Toc425322524" w:id="5"/>
      <w:bookmarkStart w:name="_Toc419023424" w:id="6"/>
      <w:bookmarkStart w:name="_Toc419003415" w:id="7"/>
      <w:bookmarkStart w:name="_Toc419001367" w:id="8"/>
      <w:bookmarkStart w:name="_Toc417895898" w:id="9"/>
      <w:bookmarkStart w:name="_Toc417894774" w:id="10"/>
      <w:bookmarkStart w:name="_Toc414705560" w:id="11"/>
      <w:bookmarkStart w:name="_Toc405958448" w:id="12"/>
      <w:bookmarkStart w:name="_Ref114121309" w:id="13"/>
      <w:bookmarkStart w:name="_Ref114559259" w:id="14"/>
      <w:bookmarkStart w:name="_Ref114559275" w:id="15"/>
      <w:bookmarkStart w:name="_Toc120048554" w:id="16"/>
      <w:bookmarkStart w:name="_Ref133225179" w:id="17"/>
      <w:bookmarkStart w:name="_Toc133228741" w:id="18"/>
      <w:bookmarkStart w:name="_Toc133479299" w:id="19"/>
      <w:bookmarkStart w:name="_Toc135990412" w:id="20"/>
      <w:bookmarkStart w:name="_Toc136268994" w:id="21"/>
      <w:r w:rsidRPr="004C10A8">
        <w:rPr>
          <w:rFonts w:ascii="Arial Narrow" w:hAnsi="Arial Narrow" w:eastAsia="PMingLiU"/>
          <w:kern w:val="28"/>
          <w:sz w:val="32"/>
        </w:rPr>
        <w:t>Interpretation</w:t>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rsidRPr="004C10A8" w:rsidR="00CB6043" w:rsidP="00CB6043" w:rsidRDefault="00CB6043" w14:paraId="2B824DE1" w14:textId="77777777">
      <w:pPr>
        <w:pStyle w:val="Heading7"/>
        <w:numPr>
          <w:ilvl w:val="1"/>
          <w:numId w:val="11"/>
        </w:numPr>
        <w:tabs>
          <w:tab w:val="num" w:pos="2220"/>
        </w:tabs>
        <w:spacing w:before="120" w:after="120"/>
        <w:ind w:left="709" w:hanging="709"/>
        <w:rPr>
          <w:rFonts w:cs="Arial"/>
          <w:sz w:val="24"/>
          <w:szCs w:val="24"/>
        </w:rPr>
      </w:pPr>
      <w:bookmarkStart w:name="_Ref119968539" w:id="22"/>
      <w:bookmarkStart w:name="_Toc138153902" w:id="23"/>
      <w:bookmarkStart w:name="_Toc417895899" w:id="24"/>
      <w:bookmarkStart w:name="_Toc414705561" w:id="25"/>
      <w:bookmarkStart w:name="_Toc405958449" w:id="26"/>
      <w:r w:rsidRPr="004C10A8">
        <w:rPr>
          <w:rFonts w:cs="Arial"/>
          <w:sz w:val="24"/>
          <w:szCs w:val="24"/>
        </w:rPr>
        <w:t>Definitions – general</w:t>
      </w:r>
      <w:bookmarkEnd w:id="22"/>
      <w:r w:rsidRPr="004C10A8">
        <w:rPr>
          <w:rFonts w:cs="Arial"/>
          <w:sz w:val="24"/>
          <w:szCs w:val="24"/>
        </w:rPr>
        <w:t xml:space="preserve"> </w:t>
      </w:r>
      <w:bookmarkEnd w:id="23"/>
      <w:bookmarkEnd w:id="24"/>
      <w:bookmarkEnd w:id="25"/>
      <w:bookmarkEnd w:id="26"/>
    </w:p>
    <w:p w:rsidRPr="004C10A8" w:rsidR="00CB6043" w:rsidP="00CB6043" w:rsidRDefault="00CB6043" w14:paraId="40F28362" w14:textId="388923EA">
      <w:pPr>
        <w:pStyle w:val="ListParagraph"/>
        <w:numPr>
          <w:ilvl w:val="2"/>
          <w:numId w:val="1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Subject to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_Ref119968539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176EB9">
        <w:rPr>
          <w:rFonts w:ascii="Arial Narrow" w:hAnsi="Arial Narrow"/>
          <w:b/>
          <w:bCs/>
          <w:sz w:val="22"/>
          <w:szCs w:val="22"/>
        </w:rPr>
        <w:t>1.1</w:t>
      </w:r>
      <w:r w:rsidRPr="004C10A8">
        <w:rPr>
          <w:rFonts w:ascii="Arial Narrow" w:hAnsi="Arial Narrow"/>
          <w:b/>
          <w:bCs/>
          <w:sz w:val="22"/>
          <w:szCs w:val="22"/>
        </w:rPr>
        <w:fldChar w:fldCharType="end"/>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_Ref119968536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176EB9">
        <w:rPr>
          <w:rFonts w:ascii="Arial Narrow" w:hAnsi="Arial Narrow"/>
          <w:b/>
          <w:bCs/>
          <w:sz w:val="22"/>
          <w:szCs w:val="22"/>
        </w:rPr>
        <w:t>(b)</w:t>
      </w:r>
      <w:r w:rsidRPr="004C10A8">
        <w:rPr>
          <w:rFonts w:ascii="Arial Narrow" w:hAnsi="Arial Narrow"/>
          <w:b/>
          <w:bCs/>
          <w:sz w:val="22"/>
          <w:szCs w:val="22"/>
        </w:rPr>
        <w:fldChar w:fldCharType="end"/>
      </w:r>
      <w:r w:rsidRPr="004C10A8">
        <w:rPr>
          <w:rFonts w:ascii="Arial Narrow" w:hAnsi="Arial Narrow"/>
          <w:sz w:val="22"/>
          <w:szCs w:val="22"/>
        </w:rPr>
        <w:t xml:space="preserve">, capitalised terms used in </w:t>
      </w:r>
      <w:r>
        <w:rPr>
          <w:rFonts w:ascii="Arial Narrow" w:hAnsi="Arial Narrow"/>
          <w:sz w:val="22"/>
          <w:szCs w:val="22"/>
        </w:rPr>
        <w:t>this Contract</w:t>
      </w:r>
      <w:r w:rsidRPr="004C10A8">
        <w:rPr>
          <w:rFonts w:ascii="Arial Narrow" w:hAnsi="Arial Narrow"/>
          <w:sz w:val="22"/>
          <w:szCs w:val="22"/>
        </w:rPr>
        <w:t xml:space="preserve"> are defined in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_Ref119748791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176EB9">
        <w:rPr>
          <w:rFonts w:ascii="Arial Narrow" w:hAnsi="Arial Narrow"/>
          <w:b/>
          <w:bCs/>
          <w:sz w:val="22"/>
          <w:szCs w:val="22"/>
        </w:rPr>
        <w:t>1.2</w:t>
      </w:r>
      <w:r w:rsidRPr="004C10A8">
        <w:rPr>
          <w:rFonts w:ascii="Arial Narrow" w:hAnsi="Arial Narrow"/>
          <w:b/>
          <w:bCs/>
          <w:sz w:val="22"/>
          <w:szCs w:val="22"/>
        </w:rPr>
        <w:fldChar w:fldCharType="end"/>
      </w:r>
      <w:r w:rsidRPr="004C10A8">
        <w:rPr>
          <w:rFonts w:ascii="Arial Narrow" w:hAnsi="Arial Narrow"/>
          <w:sz w:val="22"/>
          <w:szCs w:val="22"/>
        </w:rPr>
        <w:t>.</w:t>
      </w:r>
    </w:p>
    <w:p w:rsidR="00CB6043" w:rsidP="00CB6043" w:rsidRDefault="00CB6043" w14:paraId="32A72DDB" w14:textId="138D3997">
      <w:pPr>
        <w:pStyle w:val="ListParagraph"/>
        <w:numPr>
          <w:ilvl w:val="2"/>
          <w:numId w:val="12"/>
        </w:numPr>
        <w:spacing w:before="120" w:after="120"/>
        <w:ind w:left="1418" w:hanging="709"/>
        <w:contextualSpacing w:val="0"/>
        <w:rPr>
          <w:rFonts w:ascii="Arial Narrow" w:hAnsi="Arial Narrow"/>
          <w:sz w:val="22"/>
          <w:szCs w:val="22"/>
        </w:rPr>
      </w:pPr>
      <w:bookmarkStart w:name="_Ref119968536" w:id="27"/>
      <w:r w:rsidRPr="004C10A8">
        <w:rPr>
          <w:rFonts w:ascii="Arial Narrow" w:hAnsi="Arial Narrow"/>
          <w:sz w:val="22"/>
          <w:szCs w:val="22"/>
        </w:rPr>
        <w:t xml:space="preserve">Terms in </w:t>
      </w:r>
      <w:proofErr w:type="gramStart"/>
      <w:r w:rsidRPr="004C10A8">
        <w:rPr>
          <w:rFonts w:ascii="Arial Narrow" w:hAnsi="Arial Narrow"/>
          <w:sz w:val="22"/>
          <w:szCs w:val="22"/>
        </w:rPr>
        <w:t>capitalised-italics</w:t>
      </w:r>
      <w:proofErr w:type="gramEnd"/>
      <w:r w:rsidRPr="004C10A8">
        <w:rPr>
          <w:rFonts w:ascii="Arial Narrow" w:hAnsi="Arial Narrow"/>
          <w:sz w:val="22"/>
          <w:szCs w:val="22"/>
        </w:rPr>
        <w:t xml:space="preserve"> have the meaning given in the </w:t>
      </w:r>
      <w:r w:rsidRPr="004C10A8">
        <w:rPr>
          <w:rFonts w:ascii="Arial Narrow" w:hAnsi="Arial Narrow"/>
          <w:i/>
          <w:iCs/>
          <w:sz w:val="22"/>
          <w:szCs w:val="22"/>
        </w:rPr>
        <w:t>WEM Rules</w:t>
      </w:r>
      <w:r>
        <w:rPr>
          <w:rFonts w:ascii="Arial Narrow" w:hAnsi="Arial Narrow"/>
          <w:sz w:val="22"/>
          <w:szCs w:val="22"/>
        </w:rPr>
        <w:t xml:space="preserve"> (including Appendix 12) </w:t>
      </w:r>
      <w:r w:rsidR="0091064B">
        <w:rPr>
          <w:rFonts w:ascii="Arial Narrow" w:hAnsi="Arial Narrow"/>
          <w:sz w:val="22"/>
          <w:szCs w:val="22"/>
        </w:rPr>
        <w:t xml:space="preserve">effective as at the </w:t>
      </w:r>
      <w:r w:rsidRPr="00397DB1" w:rsidR="0091064B">
        <w:rPr>
          <w:rFonts w:ascii="Arial Narrow" w:hAnsi="Arial Narrow"/>
          <w:i/>
          <w:iCs/>
          <w:sz w:val="22"/>
          <w:szCs w:val="22"/>
        </w:rPr>
        <w:t>New WEM Commencement Da</w:t>
      </w:r>
      <w:r w:rsidR="0091064B">
        <w:rPr>
          <w:rFonts w:ascii="Arial Narrow" w:hAnsi="Arial Narrow"/>
          <w:i/>
          <w:iCs/>
          <w:sz w:val="22"/>
          <w:szCs w:val="22"/>
        </w:rPr>
        <w:t>y</w:t>
      </w:r>
      <w:r w:rsidRPr="004C10A8">
        <w:rPr>
          <w:rFonts w:ascii="Arial Narrow" w:hAnsi="Arial Narrow"/>
          <w:sz w:val="22"/>
          <w:szCs w:val="22"/>
        </w:rPr>
        <w:t>.</w:t>
      </w:r>
      <w:bookmarkEnd w:id="27"/>
    </w:p>
    <w:p w:rsidRPr="004C10A8" w:rsidR="00CB6043" w:rsidP="00CB6043" w:rsidRDefault="00CB6043" w14:paraId="5296E993" w14:textId="77777777">
      <w:pPr>
        <w:pStyle w:val="Heading7"/>
        <w:numPr>
          <w:ilvl w:val="1"/>
          <w:numId w:val="11"/>
        </w:numPr>
        <w:tabs>
          <w:tab w:val="num" w:pos="2220"/>
        </w:tabs>
        <w:spacing w:before="120" w:after="120"/>
        <w:ind w:left="709" w:hanging="709"/>
        <w:rPr>
          <w:rFonts w:cs="Arial"/>
          <w:sz w:val="24"/>
          <w:szCs w:val="24"/>
        </w:rPr>
      </w:pPr>
      <w:bookmarkStart w:name="_Ref119748791" w:id="28"/>
      <w:r w:rsidRPr="004C10A8">
        <w:rPr>
          <w:rFonts w:cs="Arial"/>
          <w:sz w:val="24"/>
          <w:szCs w:val="24"/>
        </w:rPr>
        <w:t>Dictionary</w:t>
      </w:r>
      <w:bookmarkEnd w:id="28"/>
      <w:r w:rsidRPr="004C10A8">
        <w:rPr>
          <w:rFonts w:cs="Arial"/>
          <w:sz w:val="24"/>
          <w:szCs w:val="24"/>
        </w:rPr>
        <w:t xml:space="preserve"> </w:t>
      </w:r>
    </w:p>
    <w:p w:rsidRPr="003A3BC2" w:rsidR="00CB6043" w:rsidP="00CB6043" w:rsidRDefault="00CB6043" w14:paraId="028B7D07" w14:textId="77777777">
      <w:pPr>
        <w:spacing w:before="120" w:after="120"/>
        <w:ind w:left="709"/>
        <w:rPr>
          <w:rFonts w:ascii="Arial Narrow" w:hAnsi="Arial Narrow"/>
          <w:sz w:val="22"/>
          <w:szCs w:val="22"/>
        </w:rPr>
      </w:pPr>
      <w:r w:rsidRPr="004C10A8">
        <w:rPr>
          <w:rFonts w:ascii="Arial Narrow" w:hAnsi="Arial Narrow"/>
          <w:b/>
          <w:bCs/>
          <w:sz w:val="22"/>
          <w:szCs w:val="22"/>
        </w:rPr>
        <w:t>Authority</w:t>
      </w:r>
      <w:r w:rsidRPr="004C10A8">
        <w:rPr>
          <w:rFonts w:ascii="Arial Narrow" w:hAnsi="Arial Narrow"/>
          <w:sz w:val="22"/>
          <w:szCs w:val="22"/>
        </w:rPr>
        <w:t xml:space="preserve"> means any Commonwealth, State, Territory or local government or regulatory department, body, instrumentality</w:t>
      </w:r>
      <w:r w:rsidRPr="003A3BC2">
        <w:rPr>
          <w:rFonts w:ascii="Arial Narrow" w:hAnsi="Arial Narrow"/>
          <w:sz w:val="22"/>
          <w:szCs w:val="22"/>
        </w:rPr>
        <w:t xml:space="preserve">, minister, </w:t>
      </w:r>
      <w:proofErr w:type="gramStart"/>
      <w:r w:rsidRPr="003A3BC2">
        <w:rPr>
          <w:rFonts w:ascii="Arial Narrow" w:hAnsi="Arial Narrow"/>
          <w:sz w:val="22"/>
          <w:szCs w:val="22"/>
        </w:rPr>
        <w:t>agency</w:t>
      </w:r>
      <w:proofErr w:type="gramEnd"/>
      <w:r w:rsidRPr="003A3BC2">
        <w:rPr>
          <w:rFonts w:ascii="Arial Narrow" w:hAnsi="Arial Narrow"/>
          <w:sz w:val="22"/>
          <w:szCs w:val="22"/>
        </w:rPr>
        <w:t xml:space="preserve"> or other authority, but does not include AEMO.</w:t>
      </w:r>
    </w:p>
    <w:p w:rsidR="00CB6043" w:rsidP="00CB6043" w:rsidRDefault="00CB6043" w14:paraId="3C483A1A" w14:textId="77777777">
      <w:pPr>
        <w:spacing w:before="120" w:after="120"/>
        <w:ind w:left="709"/>
        <w:rPr>
          <w:rFonts w:ascii="Arial Narrow" w:hAnsi="Arial Narrow"/>
          <w:sz w:val="22"/>
          <w:szCs w:val="22"/>
        </w:rPr>
      </w:pPr>
      <w:r w:rsidRPr="003A3BC2">
        <w:rPr>
          <w:rFonts w:ascii="Arial Narrow" w:hAnsi="Arial Narrow"/>
          <w:b/>
          <w:bCs/>
          <w:sz w:val="22"/>
          <w:szCs w:val="22"/>
        </w:rPr>
        <w:t>Availability Payment</w:t>
      </w:r>
      <w:r w:rsidRPr="003A3BC2">
        <w:rPr>
          <w:rFonts w:ascii="Arial Narrow" w:hAnsi="Arial Narrow"/>
          <w:sz w:val="22"/>
          <w:szCs w:val="22"/>
        </w:rPr>
        <w:t xml:space="preserve"> means</w:t>
      </w:r>
      <w:r>
        <w:rPr>
          <w:rFonts w:ascii="Arial Narrow" w:hAnsi="Arial Narrow"/>
          <w:sz w:val="22"/>
          <w:szCs w:val="22"/>
        </w:rPr>
        <w:t xml:space="preserve"> the availability payment for</w:t>
      </w:r>
      <w:r w:rsidRPr="003A3BC2">
        <w:rPr>
          <w:rFonts w:ascii="Arial Narrow" w:hAnsi="Arial Narrow"/>
          <w:sz w:val="22"/>
          <w:szCs w:val="22"/>
        </w:rPr>
        <w:t xml:space="preserve"> </w:t>
      </w:r>
      <w:r>
        <w:rPr>
          <w:rFonts w:ascii="Arial Narrow" w:hAnsi="Arial Narrow"/>
          <w:sz w:val="22"/>
          <w:szCs w:val="22"/>
        </w:rPr>
        <w:t>(as applicable):</w:t>
      </w:r>
    </w:p>
    <w:p w:rsidR="00CB6043" w:rsidP="005B462E" w:rsidRDefault="00CB6043" w14:paraId="39E9D901" w14:textId="56F1BDB8">
      <w:pPr>
        <w:pStyle w:val="ListParagraph"/>
        <w:numPr>
          <w:ilvl w:val="2"/>
          <w:numId w:val="52"/>
        </w:numPr>
        <w:spacing w:before="120" w:after="120"/>
        <w:contextualSpacing w:val="0"/>
        <w:rPr>
          <w:rFonts w:ascii="Arial Narrow" w:hAnsi="Arial Narrow"/>
          <w:sz w:val="22"/>
          <w:szCs w:val="22"/>
        </w:rPr>
      </w:pPr>
      <w:r>
        <w:rPr>
          <w:rFonts w:ascii="Arial Narrow" w:hAnsi="Arial Narrow"/>
          <w:sz w:val="22"/>
          <w:szCs w:val="22"/>
        </w:rPr>
        <w:t xml:space="preserve">the Minimum Demand Service determined under </w:t>
      </w:r>
      <w:r w:rsidRPr="00B37818">
        <w:rPr>
          <w:rFonts w:ascii="Arial Narrow" w:hAnsi="Arial Narrow"/>
          <w:b/>
          <w:bCs/>
          <w:sz w:val="22"/>
          <w:szCs w:val="22"/>
        </w:rPr>
        <w:t xml:space="preserve">clause </w:t>
      </w:r>
      <w:r w:rsidRPr="00B37818">
        <w:rPr>
          <w:rFonts w:ascii="Arial Narrow" w:hAnsi="Arial Narrow"/>
          <w:b/>
          <w:bCs/>
          <w:sz w:val="22"/>
          <w:szCs w:val="22"/>
        </w:rPr>
        <w:fldChar w:fldCharType="begin"/>
      </w:r>
      <w:r w:rsidRPr="00B37818">
        <w:rPr>
          <w:rFonts w:ascii="Arial Narrow" w:hAnsi="Arial Narrow"/>
          <w:b/>
          <w:bCs/>
          <w:sz w:val="22"/>
          <w:szCs w:val="22"/>
        </w:rPr>
        <w:instrText xml:space="preserve"> REF _Ref133241140 \r \h  \* MERGEFORMAT </w:instrText>
      </w:r>
      <w:r w:rsidRPr="00B37818">
        <w:rPr>
          <w:rFonts w:ascii="Arial Narrow" w:hAnsi="Arial Narrow"/>
          <w:b/>
          <w:bCs/>
          <w:sz w:val="22"/>
          <w:szCs w:val="22"/>
        </w:rPr>
      </w:r>
      <w:r w:rsidRPr="00B37818">
        <w:rPr>
          <w:rFonts w:ascii="Arial Narrow" w:hAnsi="Arial Narrow"/>
          <w:b/>
          <w:bCs/>
          <w:sz w:val="22"/>
          <w:szCs w:val="22"/>
        </w:rPr>
        <w:fldChar w:fldCharType="separate"/>
      </w:r>
      <w:r w:rsidR="00176EB9">
        <w:rPr>
          <w:rFonts w:ascii="Arial Narrow" w:hAnsi="Arial Narrow"/>
          <w:b/>
          <w:bCs/>
          <w:sz w:val="22"/>
          <w:szCs w:val="22"/>
        </w:rPr>
        <w:t>9.2</w:t>
      </w:r>
      <w:r w:rsidRPr="00B37818">
        <w:rPr>
          <w:rFonts w:ascii="Arial Narrow" w:hAnsi="Arial Narrow"/>
          <w:b/>
          <w:bCs/>
          <w:sz w:val="22"/>
          <w:szCs w:val="22"/>
        </w:rPr>
        <w:fldChar w:fldCharType="end"/>
      </w:r>
      <w:r>
        <w:rPr>
          <w:rFonts w:ascii="Arial Narrow" w:hAnsi="Arial Narrow"/>
          <w:sz w:val="22"/>
          <w:szCs w:val="22"/>
        </w:rPr>
        <w:t>; and</w:t>
      </w:r>
    </w:p>
    <w:p w:rsidR="00CB6043" w:rsidP="005B462E" w:rsidRDefault="00CB6043" w14:paraId="5B36D8DF" w14:textId="3AEF3B35">
      <w:pPr>
        <w:pStyle w:val="ListParagraph"/>
        <w:numPr>
          <w:ilvl w:val="2"/>
          <w:numId w:val="52"/>
        </w:numPr>
        <w:spacing w:before="120" w:after="120"/>
        <w:contextualSpacing w:val="0"/>
        <w:rPr>
          <w:rFonts w:ascii="Arial Narrow" w:hAnsi="Arial Narrow"/>
          <w:sz w:val="22"/>
          <w:szCs w:val="22"/>
        </w:rPr>
      </w:pPr>
      <w:r>
        <w:rPr>
          <w:rFonts w:ascii="Arial Narrow" w:hAnsi="Arial Narrow"/>
          <w:sz w:val="22"/>
          <w:szCs w:val="22"/>
        </w:rPr>
        <w:t xml:space="preserve">the Peak Demand Service </w:t>
      </w:r>
      <w:r w:rsidRPr="003A3BC2">
        <w:rPr>
          <w:rFonts w:ascii="Arial Narrow" w:hAnsi="Arial Narrow"/>
          <w:sz w:val="22"/>
          <w:szCs w:val="22"/>
        </w:rPr>
        <w:t>determined under</w:t>
      </w:r>
      <w:r>
        <w:rPr>
          <w:rFonts w:ascii="Arial Narrow" w:hAnsi="Arial Narrow"/>
          <w:sz w:val="22"/>
          <w:szCs w:val="22"/>
        </w:rPr>
        <w:t xml:space="preserve"> </w:t>
      </w:r>
      <w:r w:rsidRPr="00B37818">
        <w:rPr>
          <w:rFonts w:ascii="Arial Narrow" w:hAnsi="Arial Narrow"/>
          <w:b/>
          <w:bCs/>
          <w:sz w:val="22"/>
          <w:szCs w:val="22"/>
        </w:rPr>
        <w:t xml:space="preserve">clause </w:t>
      </w:r>
      <w:r w:rsidRPr="00B37818">
        <w:rPr>
          <w:rFonts w:ascii="Arial Narrow" w:hAnsi="Arial Narrow"/>
          <w:b/>
          <w:bCs/>
          <w:sz w:val="22"/>
          <w:szCs w:val="22"/>
        </w:rPr>
        <w:fldChar w:fldCharType="begin"/>
      </w:r>
      <w:r w:rsidRPr="00B37818">
        <w:rPr>
          <w:rFonts w:ascii="Arial Narrow" w:hAnsi="Arial Narrow"/>
          <w:b/>
          <w:bCs/>
          <w:sz w:val="22"/>
          <w:szCs w:val="22"/>
        </w:rPr>
        <w:instrText xml:space="preserve"> REF _Ref133241142 \r \h  \* MERGEFORMAT </w:instrText>
      </w:r>
      <w:r w:rsidRPr="00B37818">
        <w:rPr>
          <w:rFonts w:ascii="Arial Narrow" w:hAnsi="Arial Narrow"/>
          <w:b/>
          <w:bCs/>
          <w:sz w:val="22"/>
          <w:szCs w:val="22"/>
        </w:rPr>
      </w:r>
      <w:r w:rsidRPr="00B37818">
        <w:rPr>
          <w:rFonts w:ascii="Arial Narrow" w:hAnsi="Arial Narrow"/>
          <w:b/>
          <w:bCs/>
          <w:sz w:val="22"/>
          <w:szCs w:val="22"/>
        </w:rPr>
        <w:fldChar w:fldCharType="separate"/>
      </w:r>
      <w:r w:rsidR="00176EB9">
        <w:rPr>
          <w:rFonts w:ascii="Arial Narrow" w:hAnsi="Arial Narrow"/>
          <w:b/>
          <w:bCs/>
          <w:sz w:val="22"/>
          <w:szCs w:val="22"/>
        </w:rPr>
        <w:t>9.3</w:t>
      </w:r>
      <w:r w:rsidRPr="00B37818">
        <w:rPr>
          <w:rFonts w:ascii="Arial Narrow" w:hAnsi="Arial Narrow"/>
          <w:b/>
          <w:bCs/>
          <w:sz w:val="22"/>
          <w:szCs w:val="22"/>
        </w:rPr>
        <w:fldChar w:fldCharType="end"/>
      </w:r>
      <w:r w:rsidRPr="003A3BC2">
        <w:rPr>
          <w:rFonts w:ascii="Arial Narrow" w:hAnsi="Arial Narrow"/>
          <w:sz w:val="22"/>
          <w:szCs w:val="22"/>
        </w:rPr>
        <w:t>.</w:t>
      </w:r>
    </w:p>
    <w:p w:rsidR="00CB6043" w:rsidP="00CB6043" w:rsidRDefault="00CB6043" w14:paraId="622AD739" w14:textId="77777777">
      <w:pPr>
        <w:spacing w:before="120" w:after="120"/>
        <w:ind w:left="709"/>
        <w:rPr>
          <w:rFonts w:ascii="Arial Narrow" w:hAnsi="Arial Narrow"/>
          <w:sz w:val="22"/>
          <w:szCs w:val="22"/>
        </w:rPr>
      </w:pPr>
      <w:r w:rsidRPr="00895BF6">
        <w:rPr>
          <w:rFonts w:ascii="Arial Narrow" w:hAnsi="Arial Narrow"/>
          <w:b/>
          <w:bCs/>
          <w:sz w:val="22"/>
          <w:szCs w:val="22"/>
        </w:rPr>
        <w:t xml:space="preserve">Availability Period </w:t>
      </w:r>
      <w:r w:rsidRPr="00895BF6">
        <w:rPr>
          <w:rFonts w:ascii="Arial Narrow" w:hAnsi="Arial Narrow"/>
          <w:sz w:val="22"/>
          <w:szCs w:val="22"/>
        </w:rPr>
        <w:t xml:space="preserve">means </w:t>
      </w:r>
      <w:r>
        <w:rPr>
          <w:rFonts w:ascii="Arial Narrow" w:hAnsi="Arial Narrow"/>
          <w:sz w:val="22"/>
          <w:szCs w:val="22"/>
        </w:rPr>
        <w:t xml:space="preserve">the availability period for </w:t>
      </w:r>
      <w:r w:rsidRPr="00895BF6">
        <w:rPr>
          <w:rFonts w:ascii="Arial Narrow" w:hAnsi="Arial Narrow"/>
          <w:sz w:val="22"/>
          <w:szCs w:val="22"/>
        </w:rPr>
        <w:t>(as applicable):</w:t>
      </w:r>
    </w:p>
    <w:p w:rsidR="00CB6043" w:rsidP="005B462E" w:rsidRDefault="00CB6043" w14:paraId="208F9B59" w14:textId="6FC2EC4C">
      <w:pPr>
        <w:pStyle w:val="ListParagraph"/>
        <w:numPr>
          <w:ilvl w:val="2"/>
          <w:numId w:val="53"/>
        </w:numPr>
        <w:spacing w:before="120" w:after="120"/>
        <w:contextualSpacing w:val="0"/>
        <w:rPr>
          <w:rFonts w:ascii="Arial Narrow" w:hAnsi="Arial Narrow"/>
          <w:sz w:val="22"/>
          <w:szCs w:val="22"/>
        </w:rPr>
      </w:pPr>
      <w:r>
        <w:rPr>
          <w:rFonts w:ascii="Arial Narrow" w:hAnsi="Arial Narrow"/>
          <w:sz w:val="22"/>
          <w:szCs w:val="22"/>
        </w:rPr>
        <w:t xml:space="preserve">the Minimum Demand Service determined under </w:t>
      </w:r>
      <w:r w:rsidRPr="00A75821">
        <w:rPr>
          <w:rFonts w:ascii="Arial Narrow" w:hAnsi="Arial Narrow"/>
          <w:b/>
          <w:bCs/>
          <w:sz w:val="22"/>
          <w:szCs w:val="22"/>
        </w:rPr>
        <w:t xml:space="preserve">clause </w:t>
      </w:r>
      <w:r w:rsidRPr="00A75821">
        <w:rPr>
          <w:rFonts w:ascii="Arial Narrow" w:hAnsi="Arial Narrow"/>
          <w:b/>
          <w:bCs/>
          <w:sz w:val="22"/>
          <w:szCs w:val="22"/>
        </w:rPr>
        <w:fldChar w:fldCharType="begin"/>
      </w:r>
      <w:r w:rsidRPr="00A75821">
        <w:rPr>
          <w:rFonts w:ascii="Arial Narrow" w:hAnsi="Arial Narrow"/>
          <w:b/>
          <w:bCs/>
          <w:sz w:val="22"/>
          <w:szCs w:val="22"/>
        </w:rPr>
        <w:instrText xml:space="preserve"> REF _Ref133241294 \r \h </w:instrText>
      </w:r>
      <w:r>
        <w:rPr>
          <w:rFonts w:ascii="Arial Narrow" w:hAnsi="Arial Narrow"/>
          <w:b/>
          <w:bCs/>
          <w:sz w:val="22"/>
          <w:szCs w:val="22"/>
        </w:rPr>
        <w:instrText xml:space="preserve"> \* MERGEFORMAT </w:instrText>
      </w:r>
      <w:r w:rsidRPr="00A75821">
        <w:rPr>
          <w:rFonts w:ascii="Arial Narrow" w:hAnsi="Arial Narrow"/>
          <w:b/>
          <w:bCs/>
          <w:sz w:val="22"/>
          <w:szCs w:val="22"/>
        </w:rPr>
      </w:r>
      <w:r w:rsidRPr="00A75821">
        <w:rPr>
          <w:rFonts w:ascii="Arial Narrow" w:hAnsi="Arial Narrow"/>
          <w:b/>
          <w:bCs/>
          <w:sz w:val="22"/>
          <w:szCs w:val="22"/>
        </w:rPr>
        <w:fldChar w:fldCharType="separate"/>
      </w:r>
      <w:r w:rsidR="00176EB9">
        <w:rPr>
          <w:rFonts w:ascii="Arial Narrow" w:hAnsi="Arial Narrow"/>
          <w:b/>
          <w:bCs/>
          <w:sz w:val="22"/>
          <w:szCs w:val="22"/>
        </w:rPr>
        <w:t>4.5(a)</w:t>
      </w:r>
      <w:r w:rsidRPr="00A75821">
        <w:rPr>
          <w:rFonts w:ascii="Arial Narrow" w:hAnsi="Arial Narrow"/>
          <w:b/>
          <w:bCs/>
          <w:sz w:val="22"/>
          <w:szCs w:val="22"/>
        </w:rPr>
        <w:fldChar w:fldCharType="end"/>
      </w:r>
      <w:r>
        <w:rPr>
          <w:rFonts w:ascii="Arial Narrow" w:hAnsi="Arial Narrow"/>
          <w:sz w:val="22"/>
          <w:szCs w:val="22"/>
        </w:rPr>
        <w:t>; and</w:t>
      </w:r>
    </w:p>
    <w:p w:rsidR="00CB6043" w:rsidP="005B462E" w:rsidRDefault="00CB6043" w14:paraId="40475F8D" w14:textId="49699547">
      <w:pPr>
        <w:pStyle w:val="ListParagraph"/>
        <w:numPr>
          <w:ilvl w:val="2"/>
          <w:numId w:val="53"/>
        </w:numPr>
        <w:spacing w:before="120" w:after="120"/>
        <w:contextualSpacing w:val="0"/>
        <w:rPr>
          <w:rFonts w:ascii="Arial Narrow" w:hAnsi="Arial Narrow"/>
          <w:sz w:val="22"/>
          <w:szCs w:val="22"/>
        </w:rPr>
      </w:pPr>
      <w:r>
        <w:rPr>
          <w:rFonts w:ascii="Arial Narrow" w:hAnsi="Arial Narrow"/>
          <w:sz w:val="22"/>
          <w:szCs w:val="22"/>
        </w:rPr>
        <w:t xml:space="preserve">the Peak Demand Service </w:t>
      </w:r>
      <w:r w:rsidRPr="003A3BC2">
        <w:rPr>
          <w:rFonts w:ascii="Arial Narrow" w:hAnsi="Arial Narrow"/>
          <w:sz w:val="22"/>
          <w:szCs w:val="22"/>
        </w:rPr>
        <w:t>determined under</w:t>
      </w:r>
      <w:r>
        <w:rPr>
          <w:rFonts w:ascii="Arial Narrow" w:hAnsi="Arial Narrow"/>
          <w:sz w:val="22"/>
          <w:szCs w:val="22"/>
        </w:rPr>
        <w:t xml:space="preserve"> </w:t>
      </w:r>
      <w:r w:rsidRPr="00895BF6">
        <w:rPr>
          <w:rFonts w:ascii="Arial Narrow" w:hAnsi="Arial Narrow"/>
          <w:b/>
          <w:bCs/>
          <w:sz w:val="22"/>
          <w:szCs w:val="22"/>
        </w:rPr>
        <w:t>clause</w:t>
      </w:r>
      <w:r>
        <w:rPr>
          <w:rFonts w:ascii="Arial Narrow" w:hAnsi="Arial Narrow"/>
          <w:sz w:val="22"/>
          <w:szCs w:val="22"/>
        </w:rPr>
        <w:t xml:space="preserve"> </w:t>
      </w:r>
      <w:r w:rsidRPr="00895BF6">
        <w:rPr>
          <w:rFonts w:ascii="Arial Narrow" w:hAnsi="Arial Narrow"/>
          <w:b/>
          <w:bCs/>
          <w:sz w:val="22"/>
          <w:szCs w:val="22"/>
        </w:rPr>
        <w:fldChar w:fldCharType="begin"/>
      </w:r>
      <w:r w:rsidRPr="00895BF6">
        <w:rPr>
          <w:rFonts w:ascii="Arial Narrow" w:hAnsi="Arial Narrow"/>
          <w:b/>
          <w:bCs/>
          <w:sz w:val="22"/>
          <w:szCs w:val="22"/>
        </w:rPr>
        <w:instrText xml:space="preserve"> REF _Ref133241312 \r \h </w:instrText>
      </w:r>
      <w:r>
        <w:rPr>
          <w:rFonts w:ascii="Arial Narrow" w:hAnsi="Arial Narrow"/>
          <w:b/>
          <w:bCs/>
          <w:sz w:val="22"/>
          <w:szCs w:val="22"/>
        </w:rPr>
        <w:instrText xml:space="preserve"> \* MERGEFORMAT </w:instrText>
      </w:r>
      <w:r w:rsidRPr="00895BF6">
        <w:rPr>
          <w:rFonts w:ascii="Arial Narrow" w:hAnsi="Arial Narrow"/>
          <w:b/>
          <w:bCs/>
          <w:sz w:val="22"/>
          <w:szCs w:val="22"/>
        </w:rPr>
      </w:r>
      <w:r w:rsidRPr="00895BF6">
        <w:rPr>
          <w:rFonts w:ascii="Arial Narrow" w:hAnsi="Arial Narrow"/>
          <w:b/>
          <w:bCs/>
          <w:sz w:val="22"/>
          <w:szCs w:val="22"/>
        </w:rPr>
        <w:fldChar w:fldCharType="separate"/>
      </w:r>
      <w:r w:rsidR="00176EB9">
        <w:rPr>
          <w:rFonts w:ascii="Arial Narrow" w:hAnsi="Arial Narrow"/>
          <w:b/>
          <w:bCs/>
          <w:sz w:val="22"/>
          <w:szCs w:val="22"/>
        </w:rPr>
        <w:t>4.5(b)</w:t>
      </w:r>
      <w:r w:rsidRPr="00895BF6">
        <w:rPr>
          <w:rFonts w:ascii="Arial Narrow" w:hAnsi="Arial Narrow"/>
          <w:b/>
          <w:bCs/>
          <w:sz w:val="22"/>
          <w:szCs w:val="22"/>
        </w:rPr>
        <w:fldChar w:fldCharType="end"/>
      </w:r>
      <w:r>
        <w:rPr>
          <w:rFonts w:ascii="Arial Narrow" w:hAnsi="Arial Narrow"/>
          <w:sz w:val="22"/>
          <w:szCs w:val="22"/>
        </w:rPr>
        <w:t>.</w:t>
      </w:r>
      <w:r w:rsidRPr="00324775">
        <w:rPr>
          <w:rFonts w:ascii="Arial Narrow" w:hAnsi="Arial Narrow"/>
          <w:sz w:val="22"/>
          <w:szCs w:val="22"/>
        </w:rPr>
        <w:t xml:space="preserve"> </w:t>
      </w:r>
    </w:p>
    <w:p w:rsidRPr="00A75821" w:rsidR="00CB6043" w:rsidP="00CB6043" w:rsidRDefault="00CB6043" w14:paraId="0D29833C" w14:textId="4B49D271">
      <w:pPr>
        <w:spacing w:before="120" w:after="120"/>
        <w:ind w:left="709"/>
        <w:rPr>
          <w:rFonts w:ascii="Arial Narrow" w:hAnsi="Arial Narrow"/>
          <w:sz w:val="22"/>
          <w:szCs w:val="22"/>
        </w:rPr>
      </w:pPr>
      <w:r w:rsidRPr="00A75821">
        <w:rPr>
          <w:rFonts w:ascii="Arial Narrow" w:hAnsi="Arial Narrow"/>
          <w:b/>
          <w:bCs/>
          <w:sz w:val="22"/>
          <w:szCs w:val="22"/>
        </w:rPr>
        <w:t>Availability Price</w:t>
      </w:r>
      <w:r w:rsidRPr="00A75821">
        <w:rPr>
          <w:rFonts w:ascii="Arial Narrow" w:hAnsi="Arial Narrow"/>
          <w:sz w:val="22"/>
          <w:szCs w:val="22"/>
        </w:rPr>
        <w:t xml:space="preserve"> means the availability price specified in </w:t>
      </w:r>
      <w:r w:rsidRPr="004C4FDC">
        <w:rPr>
          <w:rFonts w:ascii="Arial Narrow" w:hAnsi="Arial Narrow"/>
          <w:b/>
          <w:bCs/>
          <w:sz w:val="22"/>
          <w:szCs w:val="22"/>
        </w:rPr>
        <w:fldChar w:fldCharType="begin"/>
      </w:r>
      <w:r w:rsidRPr="004C4FDC">
        <w:rPr>
          <w:rFonts w:ascii="Arial Narrow" w:hAnsi="Arial Narrow"/>
          <w:b/>
          <w:bCs/>
          <w:sz w:val="22"/>
          <w:szCs w:val="22"/>
        </w:rPr>
        <w:instrText xml:space="preserve"> REF _Ref133420567 \r \h  \* MERGEFORMAT </w:instrText>
      </w:r>
      <w:r w:rsidRPr="004C4FDC">
        <w:rPr>
          <w:rFonts w:ascii="Arial Narrow" w:hAnsi="Arial Narrow"/>
          <w:b/>
          <w:bCs/>
          <w:sz w:val="22"/>
          <w:szCs w:val="22"/>
        </w:rPr>
      </w:r>
      <w:r w:rsidRPr="004C4FDC">
        <w:rPr>
          <w:rFonts w:ascii="Arial Narrow" w:hAnsi="Arial Narrow"/>
          <w:b/>
          <w:bCs/>
          <w:sz w:val="22"/>
          <w:szCs w:val="22"/>
        </w:rPr>
        <w:fldChar w:fldCharType="separate"/>
      </w:r>
      <w:r w:rsidR="00176EB9">
        <w:rPr>
          <w:rFonts w:ascii="Arial Narrow" w:hAnsi="Arial Narrow"/>
          <w:b/>
          <w:bCs/>
          <w:sz w:val="22"/>
          <w:szCs w:val="22"/>
        </w:rPr>
        <w:t>Schedule 3</w:t>
      </w:r>
      <w:r w:rsidRPr="004C4FDC">
        <w:rPr>
          <w:rFonts w:ascii="Arial Narrow" w:hAnsi="Arial Narrow"/>
          <w:b/>
          <w:bCs/>
          <w:sz w:val="22"/>
          <w:szCs w:val="22"/>
        </w:rPr>
        <w:fldChar w:fldCharType="end"/>
      </w:r>
      <w:r w:rsidRPr="00A75821">
        <w:rPr>
          <w:rFonts w:ascii="Arial Narrow" w:hAnsi="Arial Narrow"/>
          <w:sz w:val="22"/>
          <w:szCs w:val="22"/>
        </w:rPr>
        <w:t xml:space="preserve"> as modified under </w:t>
      </w:r>
      <w:r w:rsidRPr="0086648B">
        <w:rPr>
          <w:rFonts w:ascii="Arial Narrow" w:hAnsi="Arial Narrow"/>
          <w:b/>
          <w:bCs/>
          <w:sz w:val="22"/>
          <w:szCs w:val="22"/>
        </w:rPr>
        <w:fldChar w:fldCharType="begin"/>
      </w:r>
      <w:r w:rsidRPr="0086648B">
        <w:rPr>
          <w:rFonts w:ascii="Arial Narrow" w:hAnsi="Arial Narrow"/>
          <w:b/>
          <w:bCs/>
          <w:sz w:val="22"/>
          <w:szCs w:val="22"/>
        </w:rPr>
        <w:instrText xml:space="preserve"> REF _Ref133244146 \r \h </w:instrText>
      </w:r>
      <w:r>
        <w:rPr>
          <w:rFonts w:ascii="Arial Narrow" w:hAnsi="Arial Narrow"/>
          <w:b/>
          <w:bCs/>
          <w:sz w:val="22"/>
          <w:szCs w:val="22"/>
        </w:rPr>
        <w:instrText xml:space="preserve"> \* MERGEFORMAT </w:instrText>
      </w:r>
      <w:r w:rsidRPr="0086648B">
        <w:rPr>
          <w:rFonts w:ascii="Arial Narrow" w:hAnsi="Arial Narrow"/>
          <w:b/>
          <w:bCs/>
          <w:sz w:val="22"/>
          <w:szCs w:val="22"/>
        </w:rPr>
      </w:r>
      <w:r w:rsidRPr="0086648B">
        <w:rPr>
          <w:rFonts w:ascii="Arial Narrow" w:hAnsi="Arial Narrow"/>
          <w:b/>
          <w:bCs/>
          <w:sz w:val="22"/>
          <w:szCs w:val="22"/>
        </w:rPr>
        <w:fldChar w:fldCharType="separate"/>
      </w:r>
      <w:r w:rsidR="00176EB9">
        <w:rPr>
          <w:rFonts w:ascii="Arial Narrow" w:hAnsi="Arial Narrow"/>
          <w:b/>
          <w:bCs/>
          <w:sz w:val="22"/>
          <w:szCs w:val="22"/>
        </w:rPr>
        <w:t>Schedule 5</w:t>
      </w:r>
      <w:r w:rsidRPr="0086648B">
        <w:rPr>
          <w:rFonts w:ascii="Arial Narrow" w:hAnsi="Arial Narrow"/>
          <w:b/>
          <w:bCs/>
          <w:sz w:val="22"/>
          <w:szCs w:val="22"/>
        </w:rPr>
        <w:fldChar w:fldCharType="end"/>
      </w:r>
      <w:r w:rsidRPr="00A75821">
        <w:rPr>
          <w:rFonts w:ascii="Arial Narrow" w:hAnsi="Arial Narrow"/>
          <w:sz w:val="22"/>
          <w:szCs w:val="22"/>
        </w:rPr>
        <w:t xml:space="preserve"> (if applicable).</w:t>
      </w:r>
    </w:p>
    <w:p w:rsidR="00CB6043" w:rsidP="00CB6043" w:rsidRDefault="00CB6043" w14:paraId="0C9C5490" w14:textId="77777777">
      <w:pPr>
        <w:spacing w:before="120" w:after="120"/>
        <w:ind w:left="709"/>
        <w:rPr>
          <w:rFonts w:ascii="Arial Narrow" w:hAnsi="Arial Narrow"/>
          <w:sz w:val="22"/>
          <w:szCs w:val="22"/>
        </w:rPr>
      </w:pPr>
      <w:r w:rsidRPr="003A3BC2">
        <w:rPr>
          <w:rFonts w:ascii="Arial Narrow" w:hAnsi="Arial Narrow"/>
          <w:b/>
          <w:bCs/>
          <w:sz w:val="22"/>
          <w:szCs w:val="22"/>
        </w:rPr>
        <w:t>Available</w:t>
      </w:r>
      <w:r w:rsidRPr="003A3BC2">
        <w:rPr>
          <w:rFonts w:ascii="Arial Narrow" w:hAnsi="Arial Narrow"/>
          <w:sz w:val="22"/>
          <w:szCs w:val="22"/>
        </w:rPr>
        <w:t xml:space="preserve">, in relation to the Service, means the </w:t>
      </w:r>
      <w:r>
        <w:rPr>
          <w:rFonts w:ascii="Arial Narrow" w:hAnsi="Arial Narrow"/>
          <w:sz w:val="22"/>
          <w:szCs w:val="22"/>
        </w:rPr>
        <w:t xml:space="preserve">Registered Service </w:t>
      </w:r>
      <w:r w:rsidRPr="00C80065">
        <w:rPr>
          <w:rFonts w:ascii="Arial Narrow" w:hAnsi="Arial Narrow"/>
          <w:sz w:val="22"/>
          <w:szCs w:val="22"/>
        </w:rPr>
        <w:t xml:space="preserve">Equipment is (or under this Contract is taken to be) capable of increasing </w:t>
      </w:r>
      <w:r w:rsidRPr="00C80065">
        <w:rPr>
          <w:rFonts w:ascii="Arial Narrow" w:hAnsi="Arial Narrow"/>
          <w:i/>
          <w:iCs/>
          <w:sz w:val="22"/>
          <w:szCs w:val="22"/>
        </w:rPr>
        <w:t>Injection</w:t>
      </w:r>
      <w:r w:rsidRPr="00C80065">
        <w:rPr>
          <w:rFonts w:ascii="Arial Narrow" w:hAnsi="Arial Narrow"/>
          <w:sz w:val="22"/>
          <w:szCs w:val="22"/>
        </w:rPr>
        <w:t xml:space="preserve"> or </w:t>
      </w:r>
      <w:r>
        <w:rPr>
          <w:rFonts w:ascii="Arial Narrow" w:hAnsi="Arial Narrow"/>
          <w:sz w:val="22"/>
          <w:szCs w:val="22"/>
        </w:rPr>
        <w:t>increasing</w:t>
      </w:r>
      <w:r w:rsidRPr="00C80065">
        <w:rPr>
          <w:rFonts w:ascii="Arial Narrow" w:hAnsi="Arial Narrow"/>
          <w:sz w:val="22"/>
          <w:szCs w:val="22"/>
        </w:rPr>
        <w:t xml:space="preserve"> </w:t>
      </w:r>
      <w:r w:rsidRPr="00C80065">
        <w:rPr>
          <w:rFonts w:ascii="Arial Narrow" w:hAnsi="Arial Narrow"/>
          <w:i/>
          <w:iCs/>
          <w:sz w:val="22"/>
          <w:szCs w:val="22"/>
        </w:rPr>
        <w:t>Withdrawal</w:t>
      </w:r>
      <w:r w:rsidRPr="00C80065">
        <w:rPr>
          <w:rFonts w:ascii="Arial Narrow" w:hAnsi="Arial Narrow"/>
          <w:sz w:val="22"/>
          <w:szCs w:val="22"/>
        </w:rPr>
        <w:t>, as a</w:t>
      </w:r>
      <w:r w:rsidRPr="003A3BC2">
        <w:rPr>
          <w:rFonts w:ascii="Arial Narrow" w:hAnsi="Arial Narrow"/>
          <w:sz w:val="22"/>
          <w:szCs w:val="22"/>
        </w:rPr>
        <w:t xml:space="preserve">pplicable, by the Maximum </w:t>
      </w:r>
      <w:r>
        <w:rPr>
          <w:rFonts w:ascii="Arial Narrow" w:hAnsi="Arial Narrow"/>
          <w:sz w:val="22"/>
          <w:szCs w:val="22"/>
        </w:rPr>
        <w:t xml:space="preserve">Service </w:t>
      </w:r>
      <w:r w:rsidRPr="003A3BC2">
        <w:rPr>
          <w:rFonts w:ascii="Arial Narrow" w:hAnsi="Arial Narrow"/>
          <w:sz w:val="22"/>
          <w:szCs w:val="22"/>
        </w:rPr>
        <w:t xml:space="preserve">Quantity (relative to the </w:t>
      </w:r>
      <w:r>
        <w:rPr>
          <w:rFonts w:ascii="Arial Narrow" w:hAnsi="Arial Narrow"/>
          <w:sz w:val="22"/>
          <w:szCs w:val="22"/>
        </w:rPr>
        <w:t>Baseline</w:t>
      </w:r>
      <w:r w:rsidRPr="003A3BC2">
        <w:rPr>
          <w:rFonts w:ascii="Arial Narrow" w:hAnsi="Arial Narrow"/>
          <w:sz w:val="22"/>
          <w:szCs w:val="22"/>
        </w:rPr>
        <w:t xml:space="preserve"> Quantity).</w:t>
      </w:r>
    </w:p>
    <w:p w:rsidRPr="0033705F" w:rsidR="00CB6043" w:rsidP="00CB6043" w:rsidRDefault="00CB6043" w14:paraId="6464E1E4" w14:textId="2BDE846F">
      <w:pPr>
        <w:spacing w:before="120" w:after="120"/>
        <w:ind w:left="709"/>
        <w:rPr>
          <w:rFonts w:ascii="Arial Narrow" w:hAnsi="Arial Narrow"/>
          <w:b/>
          <w:bCs/>
          <w:sz w:val="22"/>
          <w:szCs w:val="22"/>
        </w:rPr>
      </w:pPr>
      <w:r w:rsidRPr="00346EAC">
        <w:rPr>
          <w:rFonts w:ascii="Arial Narrow" w:hAnsi="Arial Narrow"/>
          <w:b/>
          <w:bCs/>
          <w:sz w:val="22"/>
          <w:szCs w:val="22"/>
        </w:rPr>
        <w:t>Baseline Quantity</w:t>
      </w:r>
      <w:r w:rsidRPr="00346EAC">
        <w:rPr>
          <w:rFonts w:ascii="Arial Narrow" w:hAnsi="Arial Narrow"/>
          <w:sz w:val="22"/>
          <w:szCs w:val="22"/>
        </w:rPr>
        <w:t xml:space="preserve">, for the relevant service, means the quantity (calculated in </w:t>
      </w:r>
      <w:r w:rsidRPr="00194076">
        <w:rPr>
          <w:rFonts w:ascii="Arial Narrow" w:hAnsi="Arial Narrow"/>
          <w:b/>
          <w:bCs/>
          <w:sz w:val="22"/>
          <w:szCs w:val="22"/>
        </w:rPr>
        <w:fldChar w:fldCharType="begin"/>
      </w:r>
      <w:r w:rsidRPr="00194076">
        <w:rPr>
          <w:rFonts w:ascii="Arial Narrow" w:hAnsi="Arial Narrow"/>
          <w:b/>
          <w:bCs/>
          <w:sz w:val="22"/>
          <w:szCs w:val="22"/>
        </w:rPr>
        <w:instrText xml:space="preserve"> REF _Ref133242410 \r \h  \* MERGEFORMAT </w:instrText>
      </w:r>
      <w:r w:rsidRPr="00194076">
        <w:rPr>
          <w:rFonts w:ascii="Arial Narrow" w:hAnsi="Arial Narrow"/>
          <w:b/>
          <w:bCs/>
          <w:sz w:val="22"/>
          <w:szCs w:val="22"/>
        </w:rPr>
      </w:r>
      <w:r w:rsidRPr="00194076">
        <w:rPr>
          <w:rFonts w:ascii="Arial Narrow" w:hAnsi="Arial Narrow"/>
          <w:b/>
          <w:bCs/>
          <w:sz w:val="22"/>
          <w:szCs w:val="22"/>
        </w:rPr>
        <w:fldChar w:fldCharType="separate"/>
      </w:r>
      <w:r w:rsidR="00176EB9">
        <w:rPr>
          <w:rFonts w:ascii="Arial Narrow" w:hAnsi="Arial Narrow"/>
          <w:b/>
          <w:bCs/>
          <w:sz w:val="22"/>
          <w:szCs w:val="22"/>
        </w:rPr>
        <w:t>Schedule 4</w:t>
      </w:r>
      <w:r w:rsidRPr="00194076">
        <w:rPr>
          <w:rFonts w:ascii="Arial Narrow" w:hAnsi="Arial Narrow"/>
          <w:b/>
          <w:bCs/>
          <w:sz w:val="22"/>
          <w:szCs w:val="22"/>
        </w:rPr>
        <w:fldChar w:fldCharType="end"/>
      </w:r>
      <w:r w:rsidRPr="00346EAC">
        <w:rPr>
          <w:rFonts w:ascii="Arial Narrow" w:hAnsi="Arial Narrow"/>
          <w:sz w:val="22"/>
          <w:szCs w:val="22"/>
        </w:rPr>
        <w:t xml:space="preserve">) from which the </w:t>
      </w:r>
      <w:r>
        <w:rPr>
          <w:rFonts w:ascii="Arial Narrow" w:hAnsi="Arial Narrow"/>
          <w:sz w:val="22"/>
          <w:szCs w:val="22"/>
        </w:rPr>
        <w:t xml:space="preserve">Maximum </w:t>
      </w:r>
      <w:r w:rsidRPr="00346EAC">
        <w:rPr>
          <w:rFonts w:ascii="Arial Narrow" w:hAnsi="Arial Narrow"/>
          <w:sz w:val="22"/>
          <w:szCs w:val="22"/>
        </w:rPr>
        <w:t xml:space="preserve">Service Quantity provided in a </w:t>
      </w:r>
      <w:r w:rsidRPr="00D51D3D">
        <w:rPr>
          <w:rFonts w:ascii="Arial Narrow" w:hAnsi="Arial Narrow"/>
          <w:i/>
          <w:iCs/>
          <w:sz w:val="22"/>
          <w:szCs w:val="22"/>
        </w:rPr>
        <w:t>Dispatch Interval</w:t>
      </w:r>
      <w:r w:rsidRPr="00346EAC">
        <w:rPr>
          <w:rFonts w:ascii="Arial Narrow" w:hAnsi="Arial Narrow"/>
          <w:sz w:val="22"/>
          <w:szCs w:val="22"/>
        </w:rPr>
        <w:t xml:space="preserve"> is measured.</w:t>
      </w:r>
    </w:p>
    <w:p w:rsidRPr="00316AF1" w:rsidR="00CB6043" w:rsidP="00CB6043" w:rsidRDefault="00CB6043" w14:paraId="0D3ACFE8" w14:textId="77777777">
      <w:pPr>
        <w:spacing w:before="120" w:after="120"/>
        <w:ind w:left="709"/>
        <w:rPr>
          <w:rFonts w:ascii="Arial Narrow" w:hAnsi="Arial Narrow"/>
          <w:sz w:val="22"/>
          <w:szCs w:val="22"/>
        </w:rPr>
      </w:pPr>
      <w:r w:rsidRPr="00316AF1">
        <w:rPr>
          <w:rFonts w:ascii="Arial Narrow" w:hAnsi="Arial Narrow"/>
          <w:b/>
          <w:bCs/>
          <w:sz w:val="22"/>
          <w:szCs w:val="22"/>
        </w:rPr>
        <w:t>Commencement Date</w:t>
      </w:r>
      <w:r w:rsidRPr="00316AF1">
        <w:rPr>
          <w:rFonts w:ascii="Arial Narrow" w:hAnsi="Arial Narrow"/>
          <w:sz w:val="22"/>
          <w:szCs w:val="22"/>
        </w:rPr>
        <w:t xml:space="preserve"> means</w:t>
      </w:r>
      <w:r>
        <w:rPr>
          <w:rFonts w:ascii="Arial Narrow" w:hAnsi="Arial Narrow"/>
          <w:sz w:val="22"/>
          <w:szCs w:val="22"/>
        </w:rPr>
        <w:t xml:space="preserve"> the commencement date specified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cs="Arial"/>
          <w:sz w:val="22"/>
          <w:szCs w:val="22"/>
        </w:rPr>
        <w:t>.</w:t>
      </w:r>
    </w:p>
    <w:p w:rsidRPr="00324EE2" w:rsidR="00CB6043" w:rsidP="00CB6043" w:rsidRDefault="00CB6043" w14:paraId="2446B639" w14:textId="0627BD4D">
      <w:pPr>
        <w:spacing w:before="120" w:after="120"/>
        <w:ind w:left="709"/>
        <w:rPr>
          <w:rFonts w:ascii="Arial Narrow" w:hAnsi="Arial Narrow"/>
          <w:b/>
          <w:bCs/>
          <w:sz w:val="22"/>
          <w:szCs w:val="22"/>
        </w:rPr>
      </w:pPr>
      <w:r>
        <w:rPr>
          <w:rFonts w:ascii="Arial Narrow" w:hAnsi="Arial Narrow"/>
          <w:b/>
          <w:bCs/>
          <w:sz w:val="22"/>
          <w:szCs w:val="22"/>
        </w:rPr>
        <w:t xml:space="preserve">Condition Precedent </w:t>
      </w:r>
      <w:r w:rsidRPr="00346EAC">
        <w:rPr>
          <w:rFonts w:ascii="Arial Narrow" w:hAnsi="Arial Narrow"/>
          <w:sz w:val="22"/>
          <w:szCs w:val="22"/>
        </w:rPr>
        <w:t xml:space="preserve">means </w:t>
      </w:r>
      <w:r>
        <w:rPr>
          <w:rFonts w:ascii="Arial Narrow" w:hAnsi="Arial Narrow"/>
          <w:sz w:val="22"/>
          <w:szCs w:val="22"/>
        </w:rPr>
        <w:t xml:space="preserve">a condition precedent </w:t>
      </w:r>
      <w:r w:rsidRPr="00346EAC">
        <w:rPr>
          <w:rFonts w:ascii="Arial Narrow" w:hAnsi="Arial Narrow"/>
          <w:sz w:val="22"/>
          <w:szCs w:val="22"/>
        </w:rPr>
        <w:t>specified in</w:t>
      </w:r>
      <w:r w:rsidRPr="00324EE2">
        <w:rPr>
          <w:rFonts w:ascii="Arial Narrow" w:hAnsi="Arial Narrow"/>
          <w:b/>
          <w:bCs/>
          <w:sz w:val="22"/>
          <w:szCs w:val="22"/>
        </w:rPr>
        <w:t xml:space="preserve"> </w:t>
      </w:r>
      <w:r w:rsidRPr="00324EE2">
        <w:rPr>
          <w:rFonts w:ascii="Arial Narrow" w:hAnsi="Arial Narrow"/>
          <w:b/>
          <w:bCs/>
          <w:sz w:val="22"/>
          <w:szCs w:val="22"/>
        </w:rPr>
        <w:fldChar w:fldCharType="begin"/>
      </w:r>
      <w:r w:rsidRPr="00324EE2">
        <w:rPr>
          <w:rFonts w:ascii="Arial Narrow" w:hAnsi="Arial Narrow"/>
          <w:b/>
          <w:bCs/>
          <w:sz w:val="22"/>
          <w:szCs w:val="22"/>
        </w:rPr>
        <w:instrText xml:space="preserve"> REF _Ref133392590 \r \h  \* MERGEFORMAT </w:instrText>
      </w:r>
      <w:r w:rsidRPr="00324EE2">
        <w:rPr>
          <w:rFonts w:ascii="Arial Narrow" w:hAnsi="Arial Narrow"/>
          <w:b/>
          <w:bCs/>
          <w:sz w:val="22"/>
          <w:szCs w:val="22"/>
        </w:rPr>
      </w:r>
      <w:r w:rsidRPr="00324EE2">
        <w:rPr>
          <w:rFonts w:ascii="Arial Narrow" w:hAnsi="Arial Narrow"/>
          <w:b/>
          <w:bCs/>
          <w:sz w:val="22"/>
          <w:szCs w:val="22"/>
        </w:rPr>
        <w:fldChar w:fldCharType="separate"/>
      </w:r>
      <w:r w:rsidR="00176EB9">
        <w:rPr>
          <w:rFonts w:ascii="Arial Narrow" w:hAnsi="Arial Narrow"/>
          <w:b/>
          <w:bCs/>
          <w:sz w:val="22"/>
          <w:szCs w:val="22"/>
        </w:rPr>
        <w:t>Schedule 1</w:t>
      </w:r>
      <w:r w:rsidRPr="00324EE2">
        <w:rPr>
          <w:rFonts w:ascii="Arial Narrow" w:hAnsi="Arial Narrow"/>
          <w:b/>
          <w:bCs/>
          <w:sz w:val="22"/>
          <w:szCs w:val="22"/>
        </w:rPr>
        <w:fldChar w:fldCharType="end"/>
      </w:r>
      <w:r w:rsidRPr="00324EE2">
        <w:rPr>
          <w:rFonts w:ascii="Arial Narrow" w:hAnsi="Arial Narrow"/>
          <w:sz w:val="22"/>
          <w:szCs w:val="22"/>
        </w:rPr>
        <w:t>.</w:t>
      </w:r>
    </w:p>
    <w:p w:rsidRPr="00511788" w:rsidR="00CB6043" w:rsidP="00CB6043" w:rsidRDefault="00CB6043" w14:paraId="47C9725D" w14:textId="3BA81096">
      <w:pPr>
        <w:spacing w:before="120" w:after="120"/>
        <w:ind w:left="709"/>
        <w:rPr>
          <w:rFonts w:ascii="Arial Narrow" w:hAnsi="Arial Narrow"/>
          <w:b/>
          <w:bCs/>
          <w:sz w:val="22"/>
          <w:szCs w:val="22"/>
        </w:rPr>
      </w:pPr>
      <w:r w:rsidRPr="00511788">
        <w:rPr>
          <w:rFonts w:ascii="Arial Narrow" w:hAnsi="Arial Narrow"/>
          <w:b/>
          <w:bCs/>
          <w:sz w:val="22"/>
          <w:szCs w:val="22"/>
        </w:rPr>
        <w:t>Condition Precedent Satisfaction Date</w:t>
      </w:r>
      <w:r>
        <w:rPr>
          <w:rFonts w:ascii="Arial Narrow" w:hAnsi="Arial Narrow"/>
          <w:sz w:val="22"/>
          <w:szCs w:val="22"/>
        </w:rPr>
        <w:t xml:space="preserve">, in relation to a Condition Precedent, means a condition precedent satisfaction date specified in </w:t>
      </w:r>
      <w:r w:rsidRPr="00324EE2">
        <w:rPr>
          <w:rFonts w:ascii="Arial Narrow" w:hAnsi="Arial Narrow"/>
          <w:b/>
          <w:bCs/>
          <w:sz w:val="22"/>
          <w:szCs w:val="22"/>
        </w:rPr>
        <w:fldChar w:fldCharType="begin"/>
      </w:r>
      <w:r w:rsidRPr="00324EE2">
        <w:rPr>
          <w:rFonts w:ascii="Arial Narrow" w:hAnsi="Arial Narrow"/>
          <w:b/>
          <w:bCs/>
          <w:sz w:val="22"/>
          <w:szCs w:val="22"/>
        </w:rPr>
        <w:instrText xml:space="preserve"> REF _Ref133392590 \r \h  \* MERGEFORMAT </w:instrText>
      </w:r>
      <w:r w:rsidRPr="00324EE2">
        <w:rPr>
          <w:rFonts w:ascii="Arial Narrow" w:hAnsi="Arial Narrow"/>
          <w:b/>
          <w:bCs/>
          <w:sz w:val="22"/>
          <w:szCs w:val="22"/>
        </w:rPr>
      </w:r>
      <w:r w:rsidRPr="00324EE2">
        <w:rPr>
          <w:rFonts w:ascii="Arial Narrow" w:hAnsi="Arial Narrow"/>
          <w:b/>
          <w:bCs/>
          <w:sz w:val="22"/>
          <w:szCs w:val="22"/>
        </w:rPr>
        <w:fldChar w:fldCharType="separate"/>
      </w:r>
      <w:r w:rsidR="00176EB9">
        <w:rPr>
          <w:rFonts w:ascii="Arial Narrow" w:hAnsi="Arial Narrow"/>
          <w:b/>
          <w:bCs/>
          <w:sz w:val="22"/>
          <w:szCs w:val="22"/>
        </w:rPr>
        <w:t>Schedule 1</w:t>
      </w:r>
      <w:r w:rsidRPr="00324EE2">
        <w:rPr>
          <w:rFonts w:ascii="Arial Narrow" w:hAnsi="Arial Narrow"/>
          <w:b/>
          <w:bCs/>
          <w:sz w:val="22"/>
          <w:szCs w:val="22"/>
        </w:rPr>
        <w:fldChar w:fldCharType="end"/>
      </w:r>
      <w:r w:rsidRPr="00324EE2">
        <w:rPr>
          <w:rFonts w:ascii="Arial Narrow" w:hAnsi="Arial Narrow"/>
          <w:sz w:val="22"/>
          <w:szCs w:val="22"/>
        </w:rPr>
        <w:t>.</w:t>
      </w:r>
    </w:p>
    <w:p w:rsidRPr="004C10A8" w:rsidR="00CB6043" w:rsidP="00CB6043" w:rsidRDefault="00CB6043" w14:paraId="16352278" w14:textId="77777777">
      <w:pPr>
        <w:spacing w:before="120" w:after="120"/>
        <w:ind w:left="709"/>
        <w:rPr>
          <w:rFonts w:ascii="Arial Narrow" w:hAnsi="Arial Narrow"/>
          <w:sz w:val="22"/>
          <w:szCs w:val="22"/>
        </w:rPr>
      </w:pPr>
      <w:r w:rsidRPr="004C10A8">
        <w:rPr>
          <w:rFonts w:ascii="Arial Narrow" w:hAnsi="Arial Narrow"/>
          <w:b/>
          <w:bCs/>
          <w:sz w:val="22"/>
          <w:szCs w:val="22"/>
        </w:rPr>
        <w:t>Connection Point</w:t>
      </w:r>
      <w:r w:rsidRPr="004C10A8">
        <w:rPr>
          <w:rFonts w:ascii="Arial Narrow" w:hAnsi="Arial Narrow"/>
          <w:sz w:val="22"/>
          <w:szCs w:val="22"/>
        </w:rPr>
        <w:t xml:space="preserve"> has the meaning given in the Electricity Industry (Metering) Code 2012.</w:t>
      </w:r>
    </w:p>
    <w:p w:rsidR="00CB6043" w:rsidP="00CB6043" w:rsidRDefault="00CB6043" w14:paraId="0F78106A" w14:textId="0FF7E4E2">
      <w:pPr>
        <w:spacing w:before="120" w:after="120"/>
        <w:ind w:left="709"/>
        <w:rPr>
          <w:rFonts w:ascii="Arial Narrow" w:hAnsi="Arial Narrow"/>
          <w:sz w:val="22"/>
          <w:szCs w:val="22"/>
        </w:rPr>
      </w:pPr>
      <w:r w:rsidRPr="004C10A8">
        <w:rPr>
          <w:rFonts w:ascii="Arial Narrow" w:hAnsi="Arial Narrow"/>
          <w:b/>
          <w:bCs/>
          <w:sz w:val="22"/>
          <w:szCs w:val="22"/>
        </w:rPr>
        <w:t>Contract Term</w:t>
      </w:r>
      <w:r w:rsidRPr="004C10A8">
        <w:rPr>
          <w:rFonts w:ascii="Arial Narrow" w:hAnsi="Arial Narrow"/>
          <w:sz w:val="22"/>
          <w:szCs w:val="22"/>
        </w:rPr>
        <w:t xml:space="preserve"> means the period specified in </w:t>
      </w:r>
      <w:r w:rsidRPr="004C493B">
        <w:rPr>
          <w:rFonts w:ascii="Arial Narrow" w:hAnsi="Arial Narrow"/>
          <w:b/>
          <w:bCs/>
          <w:sz w:val="22"/>
          <w:szCs w:val="22"/>
        </w:rPr>
        <w:t xml:space="preserve">clause </w:t>
      </w:r>
      <w:r w:rsidRPr="004C493B">
        <w:rPr>
          <w:rFonts w:ascii="Arial Narrow" w:hAnsi="Arial Narrow"/>
          <w:b/>
          <w:bCs/>
          <w:sz w:val="22"/>
          <w:szCs w:val="22"/>
          <w:highlight w:val="yellow"/>
        </w:rPr>
        <w:fldChar w:fldCharType="begin"/>
      </w:r>
      <w:r w:rsidRPr="004C493B">
        <w:rPr>
          <w:rFonts w:ascii="Arial Narrow" w:hAnsi="Arial Narrow"/>
          <w:b/>
          <w:bCs/>
          <w:sz w:val="22"/>
          <w:szCs w:val="22"/>
        </w:rPr>
        <w:instrText xml:space="preserve"> REF _Ref114121317 \r \h </w:instrText>
      </w:r>
      <w:r>
        <w:rPr>
          <w:rFonts w:ascii="Arial Narrow" w:hAnsi="Arial Narrow"/>
          <w:b/>
          <w:bCs/>
          <w:sz w:val="22"/>
          <w:szCs w:val="22"/>
          <w:highlight w:val="yellow"/>
        </w:rPr>
        <w:instrText xml:space="preserve"> \* MERGEFORMAT </w:instrText>
      </w:r>
      <w:r w:rsidRPr="004C493B">
        <w:rPr>
          <w:rFonts w:ascii="Arial Narrow" w:hAnsi="Arial Narrow"/>
          <w:b/>
          <w:bCs/>
          <w:sz w:val="22"/>
          <w:szCs w:val="22"/>
          <w:highlight w:val="yellow"/>
        </w:rPr>
      </w:r>
      <w:r w:rsidRPr="004C493B">
        <w:rPr>
          <w:rFonts w:ascii="Arial Narrow" w:hAnsi="Arial Narrow"/>
          <w:b/>
          <w:bCs/>
          <w:sz w:val="22"/>
          <w:szCs w:val="22"/>
          <w:highlight w:val="yellow"/>
        </w:rPr>
        <w:fldChar w:fldCharType="separate"/>
      </w:r>
      <w:r w:rsidR="00176EB9">
        <w:rPr>
          <w:rFonts w:ascii="Arial Narrow" w:hAnsi="Arial Narrow"/>
          <w:b/>
          <w:bCs/>
          <w:sz w:val="22"/>
          <w:szCs w:val="22"/>
        </w:rPr>
        <w:t>2</w:t>
      </w:r>
      <w:r w:rsidRPr="004C493B">
        <w:rPr>
          <w:rFonts w:ascii="Arial Narrow" w:hAnsi="Arial Narrow"/>
          <w:b/>
          <w:bCs/>
          <w:sz w:val="22"/>
          <w:szCs w:val="22"/>
          <w:highlight w:val="yellow"/>
        </w:rPr>
        <w:fldChar w:fldCharType="end"/>
      </w:r>
      <w:r w:rsidRPr="004C10A8">
        <w:rPr>
          <w:rFonts w:ascii="Arial Narrow" w:hAnsi="Arial Narrow"/>
          <w:sz w:val="22"/>
          <w:szCs w:val="22"/>
        </w:rPr>
        <w:t>.</w:t>
      </w:r>
    </w:p>
    <w:p w:rsidR="00CB6043" w:rsidP="00CB6043" w:rsidRDefault="00CB6043" w14:paraId="0C1A7C8A" w14:textId="0D16B59D">
      <w:pPr>
        <w:spacing w:before="120" w:after="120"/>
        <w:ind w:left="709"/>
        <w:rPr>
          <w:rFonts w:ascii="Arial Narrow" w:hAnsi="Arial Narrow"/>
          <w:sz w:val="22"/>
          <w:szCs w:val="22"/>
        </w:rPr>
      </w:pPr>
      <w:r w:rsidRPr="00FF4392">
        <w:rPr>
          <w:rFonts w:ascii="Arial Narrow" w:hAnsi="Arial Narrow"/>
          <w:b/>
          <w:bCs/>
          <w:sz w:val="22"/>
          <w:szCs w:val="22"/>
        </w:rPr>
        <w:t>Designated Connection Point</w:t>
      </w:r>
      <w:r>
        <w:rPr>
          <w:rFonts w:ascii="Arial Narrow" w:hAnsi="Arial Narrow"/>
          <w:sz w:val="22"/>
          <w:szCs w:val="22"/>
        </w:rPr>
        <w:t xml:space="preserve"> has the meaning given in </w:t>
      </w:r>
      <w:r w:rsidRPr="00FF4392">
        <w:rPr>
          <w:rFonts w:ascii="Arial Narrow" w:hAnsi="Arial Narrow"/>
          <w:b/>
          <w:bCs/>
          <w:sz w:val="22"/>
          <w:szCs w:val="22"/>
        </w:rPr>
        <w:fldChar w:fldCharType="begin"/>
      </w:r>
      <w:r w:rsidRPr="00FF4392">
        <w:rPr>
          <w:rFonts w:ascii="Arial Narrow" w:hAnsi="Arial Narrow"/>
          <w:b/>
          <w:bCs/>
          <w:sz w:val="22"/>
          <w:szCs w:val="22"/>
        </w:rPr>
        <w:instrText xml:space="preserve"> REF _Ref135829109 \r \h </w:instrText>
      </w:r>
      <w:r>
        <w:rPr>
          <w:rFonts w:ascii="Arial Narrow" w:hAnsi="Arial Narrow"/>
          <w:b/>
          <w:bCs/>
          <w:sz w:val="22"/>
          <w:szCs w:val="22"/>
        </w:rPr>
        <w:instrText xml:space="preserve"> \* MERGEFORMAT </w:instrText>
      </w:r>
      <w:r w:rsidRPr="00FF4392">
        <w:rPr>
          <w:rFonts w:ascii="Arial Narrow" w:hAnsi="Arial Narrow"/>
          <w:b/>
          <w:bCs/>
          <w:sz w:val="22"/>
          <w:szCs w:val="22"/>
        </w:rPr>
      </w:r>
      <w:r w:rsidRPr="00FF4392">
        <w:rPr>
          <w:rFonts w:ascii="Arial Narrow" w:hAnsi="Arial Narrow"/>
          <w:b/>
          <w:bCs/>
          <w:sz w:val="22"/>
          <w:szCs w:val="22"/>
        </w:rPr>
        <w:fldChar w:fldCharType="separate"/>
      </w:r>
      <w:r w:rsidR="00176EB9">
        <w:rPr>
          <w:rFonts w:ascii="Arial Narrow" w:hAnsi="Arial Narrow"/>
          <w:b/>
          <w:bCs/>
          <w:sz w:val="22"/>
          <w:szCs w:val="22"/>
        </w:rPr>
        <w:t>Schedule 3</w:t>
      </w:r>
      <w:r w:rsidRPr="00FF4392">
        <w:rPr>
          <w:rFonts w:ascii="Arial Narrow" w:hAnsi="Arial Narrow"/>
          <w:b/>
          <w:bCs/>
          <w:sz w:val="22"/>
          <w:szCs w:val="22"/>
        </w:rPr>
        <w:fldChar w:fldCharType="end"/>
      </w:r>
      <w:r>
        <w:rPr>
          <w:rFonts w:ascii="Arial Narrow" w:hAnsi="Arial Narrow"/>
          <w:sz w:val="22"/>
          <w:szCs w:val="22"/>
        </w:rPr>
        <w:t>.</w:t>
      </w:r>
    </w:p>
    <w:p w:rsidRPr="00316AF1" w:rsidR="00CB6043" w:rsidP="00CB6043" w:rsidRDefault="00CB6043" w14:paraId="6F287F4A" w14:textId="77777777">
      <w:pPr>
        <w:spacing w:before="120" w:after="120"/>
        <w:ind w:left="709"/>
        <w:rPr>
          <w:rFonts w:ascii="Arial Narrow" w:hAnsi="Arial Narrow"/>
          <w:sz w:val="22"/>
          <w:szCs w:val="22"/>
        </w:rPr>
      </w:pPr>
      <w:r>
        <w:rPr>
          <w:rFonts w:ascii="Arial Narrow" w:hAnsi="Arial Narrow"/>
          <w:b/>
          <w:bCs/>
          <w:sz w:val="22"/>
          <w:szCs w:val="22"/>
        </w:rPr>
        <w:t xml:space="preserve">End </w:t>
      </w:r>
      <w:r w:rsidRPr="00316AF1">
        <w:rPr>
          <w:rFonts w:ascii="Arial Narrow" w:hAnsi="Arial Narrow"/>
          <w:b/>
          <w:bCs/>
          <w:sz w:val="22"/>
          <w:szCs w:val="22"/>
        </w:rPr>
        <w:t>Date</w:t>
      </w:r>
      <w:r w:rsidRPr="00316AF1">
        <w:rPr>
          <w:rFonts w:ascii="Arial Narrow" w:hAnsi="Arial Narrow"/>
          <w:sz w:val="22"/>
          <w:szCs w:val="22"/>
        </w:rPr>
        <w:t xml:space="preserve"> means</w:t>
      </w:r>
      <w:r>
        <w:rPr>
          <w:rFonts w:ascii="Arial Narrow" w:hAnsi="Arial Narrow"/>
          <w:sz w:val="22"/>
          <w:szCs w:val="22"/>
        </w:rPr>
        <w:t xml:space="preserve"> the end date specified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cs="Arial"/>
          <w:sz w:val="22"/>
          <w:szCs w:val="22"/>
        </w:rPr>
        <w:t>.</w:t>
      </w:r>
    </w:p>
    <w:p w:rsidRPr="004C10A8" w:rsidR="00CB6043" w:rsidP="00CB6043" w:rsidRDefault="00CB6043" w14:paraId="7FA82CD2" w14:textId="77777777">
      <w:pPr>
        <w:spacing w:before="120" w:after="120"/>
        <w:ind w:left="709"/>
        <w:rPr>
          <w:rFonts w:ascii="Arial Narrow" w:hAnsi="Arial Narrow"/>
          <w:sz w:val="22"/>
          <w:szCs w:val="22"/>
        </w:rPr>
      </w:pPr>
      <w:r w:rsidRPr="004C10A8">
        <w:rPr>
          <w:rFonts w:ascii="Arial Narrow" w:hAnsi="Arial Narrow"/>
          <w:b/>
          <w:bCs/>
          <w:sz w:val="22"/>
          <w:szCs w:val="22"/>
        </w:rPr>
        <w:t>Energy Legislation</w:t>
      </w:r>
      <w:r w:rsidRPr="004C10A8">
        <w:rPr>
          <w:rFonts w:ascii="Arial Narrow" w:hAnsi="Arial Narrow"/>
          <w:sz w:val="22"/>
          <w:szCs w:val="22"/>
        </w:rPr>
        <w:t xml:space="preserve"> means:</w:t>
      </w:r>
    </w:p>
    <w:p w:rsidRPr="004C10A8" w:rsidR="00CB6043" w:rsidP="005B462E" w:rsidRDefault="00CB6043" w14:paraId="71CC66B4" w14:textId="77777777">
      <w:pPr>
        <w:pStyle w:val="ListParagraph"/>
        <w:numPr>
          <w:ilvl w:val="2"/>
          <w:numId w:val="3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Pr="004C10A8">
        <w:rPr>
          <w:rFonts w:ascii="Arial Narrow" w:hAnsi="Arial Narrow"/>
          <w:i/>
          <w:iCs/>
          <w:sz w:val="22"/>
          <w:szCs w:val="22"/>
        </w:rPr>
        <w:t>Electricity Industry Act</w:t>
      </w:r>
      <w:r w:rsidRPr="004C10A8">
        <w:rPr>
          <w:rFonts w:ascii="Arial Narrow" w:hAnsi="Arial Narrow"/>
          <w:sz w:val="22"/>
          <w:szCs w:val="22"/>
        </w:rPr>
        <w:t xml:space="preserve">, the </w:t>
      </w:r>
      <w:r w:rsidRPr="004C10A8">
        <w:rPr>
          <w:rFonts w:ascii="Arial Narrow" w:hAnsi="Arial Narrow"/>
          <w:i/>
          <w:iCs/>
          <w:sz w:val="22"/>
          <w:szCs w:val="22"/>
        </w:rPr>
        <w:t>WEM Regulations</w:t>
      </w:r>
      <w:r w:rsidRPr="004C10A8">
        <w:rPr>
          <w:rFonts w:ascii="Arial Narrow" w:hAnsi="Arial Narrow"/>
          <w:sz w:val="22"/>
          <w:szCs w:val="22"/>
        </w:rPr>
        <w:t xml:space="preserve"> and the </w:t>
      </w:r>
      <w:r w:rsidRPr="004C10A8">
        <w:rPr>
          <w:rFonts w:ascii="Arial Narrow" w:hAnsi="Arial Narrow"/>
          <w:i/>
          <w:iCs/>
          <w:sz w:val="22"/>
          <w:szCs w:val="22"/>
        </w:rPr>
        <w:t xml:space="preserve">WEM </w:t>
      </w:r>
      <w:proofErr w:type="gramStart"/>
      <w:r w:rsidRPr="004C10A8">
        <w:rPr>
          <w:rFonts w:ascii="Arial Narrow" w:hAnsi="Arial Narrow"/>
          <w:i/>
          <w:iCs/>
          <w:sz w:val="22"/>
          <w:szCs w:val="22"/>
        </w:rPr>
        <w:t>Rules</w:t>
      </w:r>
      <w:r w:rsidRPr="004C10A8">
        <w:rPr>
          <w:rFonts w:ascii="Arial Narrow" w:hAnsi="Arial Narrow"/>
          <w:sz w:val="22"/>
          <w:szCs w:val="22"/>
        </w:rPr>
        <w:t>;</w:t>
      </w:r>
      <w:proofErr w:type="gramEnd"/>
    </w:p>
    <w:p w:rsidRPr="00373DB7" w:rsidR="00CB6043" w:rsidP="005B462E" w:rsidRDefault="00CB6043" w14:paraId="498CEF51" w14:textId="77777777">
      <w:pPr>
        <w:pStyle w:val="ListParagraph"/>
        <w:numPr>
          <w:ilvl w:val="2"/>
          <w:numId w:val="32"/>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any other statute or legislative instrument of the Commonwealth or a State or Territory providing for the establishment, </w:t>
      </w:r>
      <w:proofErr w:type="gramStart"/>
      <w:r w:rsidRPr="004C10A8">
        <w:rPr>
          <w:rFonts w:ascii="Arial Narrow" w:hAnsi="Arial Narrow"/>
          <w:sz w:val="22"/>
          <w:szCs w:val="22"/>
        </w:rPr>
        <w:t>operation</w:t>
      </w:r>
      <w:proofErr w:type="gramEnd"/>
      <w:r w:rsidRPr="004C10A8">
        <w:rPr>
          <w:rFonts w:ascii="Arial Narrow" w:hAnsi="Arial Narrow"/>
          <w:sz w:val="22"/>
          <w:szCs w:val="22"/>
        </w:rPr>
        <w:t xml:space="preserve"> or administration of a market for energy or an energy system; </w:t>
      </w:r>
      <w:r w:rsidRPr="00373DB7">
        <w:rPr>
          <w:rFonts w:ascii="Arial Narrow" w:hAnsi="Arial Narrow"/>
          <w:sz w:val="22"/>
          <w:szCs w:val="22"/>
        </w:rPr>
        <w:t>and</w:t>
      </w:r>
    </w:p>
    <w:p w:rsidRPr="00373DB7" w:rsidR="00CB6043" w:rsidP="005B462E" w:rsidRDefault="00CB6043" w14:paraId="3EC5CDDE" w14:textId="77777777">
      <w:pPr>
        <w:pStyle w:val="ListParagraph"/>
        <w:numPr>
          <w:ilvl w:val="2"/>
          <w:numId w:val="32"/>
        </w:numPr>
        <w:spacing w:before="120" w:after="120"/>
        <w:ind w:left="1418" w:hanging="709"/>
        <w:contextualSpacing w:val="0"/>
        <w:rPr>
          <w:rFonts w:ascii="Arial Narrow" w:hAnsi="Arial Narrow"/>
          <w:sz w:val="22"/>
          <w:szCs w:val="22"/>
        </w:rPr>
      </w:pPr>
      <w:r w:rsidRPr="00373DB7">
        <w:rPr>
          <w:rFonts w:ascii="Arial Narrow" w:hAnsi="Arial Narrow"/>
          <w:sz w:val="22"/>
          <w:szCs w:val="22"/>
        </w:rPr>
        <w:t>any instrument or procedure made under any of the foregoing.</w:t>
      </w:r>
    </w:p>
    <w:p w:rsidRPr="0020401E" w:rsidR="00CB6043" w:rsidP="00CB6043" w:rsidRDefault="00CB6043" w14:paraId="071799F3" w14:textId="77777777">
      <w:pPr>
        <w:spacing w:before="120" w:after="120"/>
        <w:ind w:left="709"/>
        <w:rPr>
          <w:rFonts w:ascii="Arial Narrow" w:hAnsi="Arial Narrow"/>
          <w:sz w:val="22"/>
          <w:szCs w:val="22"/>
        </w:rPr>
      </w:pPr>
      <w:r w:rsidRPr="00373DB7">
        <w:rPr>
          <w:rFonts w:ascii="Arial Narrow" w:hAnsi="Arial Narrow"/>
          <w:b/>
          <w:bCs/>
          <w:sz w:val="22"/>
          <w:szCs w:val="22"/>
        </w:rPr>
        <w:t>Good Electricity Industry Practice</w:t>
      </w:r>
      <w:r w:rsidRPr="00373DB7">
        <w:rPr>
          <w:rFonts w:ascii="Arial Narrow" w:hAnsi="Arial Narrow"/>
          <w:sz w:val="22"/>
          <w:szCs w:val="22"/>
        </w:rPr>
        <w:t xml:space="preserve"> means the exercise of the degree of skill, diligence, </w:t>
      </w:r>
      <w:proofErr w:type="gramStart"/>
      <w:r w:rsidRPr="00373DB7">
        <w:rPr>
          <w:rFonts w:ascii="Arial Narrow" w:hAnsi="Arial Narrow"/>
          <w:sz w:val="22"/>
          <w:szCs w:val="22"/>
        </w:rPr>
        <w:t>prudence</w:t>
      </w:r>
      <w:proofErr w:type="gramEnd"/>
      <w:r w:rsidRPr="00373DB7">
        <w:rPr>
          <w:rFonts w:ascii="Arial Narrow" w:hAnsi="Arial Narrow"/>
          <w:sz w:val="22"/>
          <w:szCs w:val="22"/>
        </w:rPr>
        <w:t xml:space="preserve"> and foresight that a skilled and</w:t>
      </w:r>
      <w:r w:rsidRPr="0020401E">
        <w:rPr>
          <w:rFonts w:ascii="Arial Narrow" w:hAnsi="Arial Narrow"/>
          <w:sz w:val="22"/>
          <w:szCs w:val="22"/>
        </w:rPr>
        <w:t xml:space="preserve"> experienced person would reasonably and ordinarily exercise under comparable conditions and circumstances, consistent with applicable written laws and statutory instruments and applicable recognised codes, standards and guidelines.</w:t>
      </w:r>
    </w:p>
    <w:p w:rsidRPr="00973484" w:rsidR="00CB6043" w:rsidP="00CB6043" w:rsidRDefault="00CB6043" w14:paraId="2F79A172" w14:textId="77777777">
      <w:pPr>
        <w:spacing w:before="120" w:after="120"/>
        <w:ind w:left="709"/>
        <w:rPr>
          <w:rFonts w:ascii="Arial Narrow" w:hAnsi="Arial Narrow"/>
          <w:sz w:val="22"/>
          <w:szCs w:val="22"/>
        </w:rPr>
      </w:pPr>
      <w:r w:rsidRPr="006F5B90">
        <w:rPr>
          <w:rFonts w:ascii="Arial Narrow" w:hAnsi="Arial Narrow"/>
          <w:b/>
          <w:bCs/>
          <w:sz w:val="22"/>
          <w:szCs w:val="22"/>
        </w:rPr>
        <w:t>GPS Test</w:t>
      </w:r>
      <w:r w:rsidRPr="006F5B90">
        <w:rPr>
          <w:rFonts w:ascii="Arial Narrow" w:hAnsi="Arial Narrow"/>
          <w:sz w:val="22"/>
          <w:szCs w:val="22"/>
        </w:rPr>
        <w:t xml:space="preserve">, in relation to </w:t>
      </w:r>
      <w:r>
        <w:rPr>
          <w:rFonts w:ascii="Arial Narrow" w:hAnsi="Arial Narrow"/>
          <w:sz w:val="22"/>
          <w:szCs w:val="22"/>
        </w:rPr>
        <w:t xml:space="preserve">the Minimum Demand Service where the </w:t>
      </w:r>
      <w:r w:rsidRPr="006F5B90">
        <w:rPr>
          <w:rFonts w:ascii="Arial Narrow" w:hAnsi="Arial Narrow" w:cs="Arial"/>
          <w:bCs/>
          <w:iCs/>
          <w:sz w:val="22"/>
          <w:szCs w:val="22"/>
        </w:rPr>
        <w:t>Registered Service Equipment</w:t>
      </w:r>
      <w:r w:rsidRPr="006F5B90">
        <w:rPr>
          <w:rFonts w:ascii="Arial Narrow" w:hAnsi="Arial Narrow"/>
          <w:sz w:val="22"/>
          <w:szCs w:val="22"/>
        </w:rPr>
        <w:t xml:space="preserve"> includes an </w:t>
      </w:r>
      <w:r w:rsidRPr="006F5B90">
        <w:rPr>
          <w:rFonts w:ascii="Arial Narrow" w:hAnsi="Arial Narrow"/>
          <w:i/>
          <w:iCs/>
          <w:sz w:val="22"/>
          <w:szCs w:val="22"/>
        </w:rPr>
        <w:t>Electric Storage Resource</w:t>
      </w:r>
      <w:r w:rsidRPr="006F5B90">
        <w:rPr>
          <w:rFonts w:ascii="Arial Narrow" w:hAnsi="Arial Narrow"/>
          <w:sz w:val="22"/>
          <w:szCs w:val="22"/>
        </w:rPr>
        <w:t xml:space="preserve">, means a test of its ability to comply with the </w:t>
      </w:r>
      <w:r w:rsidRPr="00BE309C">
        <w:rPr>
          <w:rFonts w:ascii="Arial Narrow" w:hAnsi="Arial Narrow"/>
          <w:i/>
          <w:iCs/>
          <w:sz w:val="22"/>
          <w:szCs w:val="22"/>
        </w:rPr>
        <w:t>Registered</w:t>
      </w:r>
      <w:r w:rsidRPr="00BE309C">
        <w:rPr>
          <w:rFonts w:ascii="Arial Narrow" w:hAnsi="Arial Narrow"/>
          <w:sz w:val="22"/>
          <w:szCs w:val="22"/>
        </w:rPr>
        <w:t xml:space="preserve"> </w:t>
      </w:r>
      <w:r w:rsidRPr="006F5B90">
        <w:rPr>
          <w:rFonts w:ascii="Arial Narrow" w:hAnsi="Arial Narrow"/>
          <w:i/>
          <w:iCs/>
          <w:sz w:val="22"/>
          <w:szCs w:val="22"/>
        </w:rPr>
        <w:t xml:space="preserve">Generator Performance Standards </w:t>
      </w:r>
      <w:r w:rsidRPr="006F5B90">
        <w:rPr>
          <w:rFonts w:ascii="Arial Narrow" w:hAnsi="Arial Narrow"/>
          <w:sz w:val="22"/>
          <w:szCs w:val="22"/>
        </w:rPr>
        <w:t xml:space="preserve">when the </w:t>
      </w:r>
      <w:r w:rsidRPr="006F5B90">
        <w:rPr>
          <w:rFonts w:ascii="Arial Narrow" w:hAnsi="Arial Narrow"/>
          <w:i/>
          <w:iCs/>
          <w:sz w:val="22"/>
          <w:szCs w:val="22"/>
        </w:rPr>
        <w:t>Generating System</w:t>
      </w:r>
      <w:r w:rsidRPr="006F5B90">
        <w:rPr>
          <w:rFonts w:ascii="Arial Narrow" w:hAnsi="Arial Narrow"/>
          <w:sz w:val="22"/>
          <w:szCs w:val="22"/>
        </w:rPr>
        <w:t xml:space="preserve"> </w:t>
      </w:r>
      <w:r>
        <w:rPr>
          <w:rFonts w:ascii="Arial Narrow" w:hAnsi="Arial Narrow"/>
          <w:sz w:val="22"/>
          <w:szCs w:val="22"/>
        </w:rPr>
        <w:t xml:space="preserve">is </w:t>
      </w:r>
      <w:r w:rsidRPr="006F5B90">
        <w:rPr>
          <w:rFonts w:ascii="Arial Narrow" w:hAnsi="Arial Narrow"/>
          <w:sz w:val="22"/>
          <w:szCs w:val="22"/>
        </w:rPr>
        <w:t>charg</w:t>
      </w:r>
      <w:r>
        <w:rPr>
          <w:rFonts w:ascii="Arial Narrow" w:hAnsi="Arial Narrow"/>
          <w:sz w:val="22"/>
          <w:szCs w:val="22"/>
        </w:rPr>
        <w:t>ing</w:t>
      </w:r>
      <w:r w:rsidRPr="006F5B90">
        <w:rPr>
          <w:rFonts w:ascii="Arial Narrow" w:hAnsi="Arial Narrow"/>
          <w:sz w:val="22"/>
          <w:szCs w:val="22"/>
        </w:rPr>
        <w:t>.</w:t>
      </w:r>
    </w:p>
    <w:p w:rsidRPr="004C10A8" w:rsidR="00CB6043" w:rsidP="00CB6043" w:rsidRDefault="00CB6043" w14:paraId="683365A8" w14:textId="77777777">
      <w:pPr>
        <w:spacing w:before="120" w:after="120"/>
        <w:ind w:left="709"/>
        <w:rPr>
          <w:rFonts w:ascii="Arial Narrow" w:hAnsi="Arial Narrow"/>
          <w:sz w:val="22"/>
          <w:szCs w:val="22"/>
        </w:rPr>
      </w:pPr>
      <w:r w:rsidRPr="004C10A8">
        <w:rPr>
          <w:rFonts w:ascii="Arial Narrow" w:hAnsi="Arial Narrow"/>
          <w:b/>
          <w:bCs/>
          <w:sz w:val="22"/>
          <w:szCs w:val="22"/>
        </w:rPr>
        <w:t>Insolvency Event</w:t>
      </w:r>
      <w:r w:rsidRPr="004C10A8">
        <w:rPr>
          <w:rFonts w:ascii="Arial Narrow" w:hAnsi="Arial Narrow"/>
          <w:sz w:val="22"/>
          <w:szCs w:val="22"/>
        </w:rPr>
        <w:t>, in relation to a party, means the happening of any of these events:</w:t>
      </w:r>
    </w:p>
    <w:p w:rsidRPr="004C10A8" w:rsidR="00CB6043" w:rsidP="005B462E" w:rsidRDefault="00CB6043" w14:paraId="16CFD6AB" w14:textId="77777777">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(or states that it is) insolvent or under administration; or</w:t>
      </w:r>
    </w:p>
    <w:p w:rsidRPr="004C10A8" w:rsidR="00CB6043" w:rsidP="005B462E" w:rsidRDefault="00CB6043" w14:paraId="3E6B2288" w14:textId="77777777">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has a controller (as defined in the Corporations Act 2001 (</w:t>
      </w:r>
      <w:proofErr w:type="spellStart"/>
      <w:r w:rsidRPr="004C10A8">
        <w:rPr>
          <w:rFonts w:ascii="Arial Narrow" w:hAnsi="Arial Narrow"/>
          <w:sz w:val="22"/>
          <w:szCs w:val="22"/>
        </w:rPr>
        <w:t>Cth</w:t>
      </w:r>
      <w:proofErr w:type="spellEnd"/>
      <w:r w:rsidRPr="004C10A8">
        <w:rPr>
          <w:rFonts w:ascii="Arial Narrow" w:hAnsi="Arial Narrow"/>
          <w:sz w:val="22"/>
          <w:szCs w:val="22"/>
        </w:rPr>
        <w:t xml:space="preserve">)) appointed, is in liquidation, in provisional liquidation, under administration, wound up or has had a receiver (or receiver and manager) appointed to any part of its </w:t>
      </w:r>
      <w:proofErr w:type="gramStart"/>
      <w:r w:rsidRPr="004C10A8">
        <w:rPr>
          <w:rFonts w:ascii="Arial Narrow" w:hAnsi="Arial Narrow"/>
          <w:sz w:val="22"/>
          <w:szCs w:val="22"/>
        </w:rPr>
        <w:t>property;</w:t>
      </w:r>
      <w:proofErr w:type="gramEnd"/>
      <w:r w:rsidRPr="004C10A8">
        <w:rPr>
          <w:rFonts w:ascii="Arial Narrow" w:hAnsi="Arial Narrow"/>
          <w:sz w:val="22"/>
          <w:szCs w:val="22"/>
        </w:rPr>
        <w:t xml:space="preserve"> </w:t>
      </w:r>
    </w:p>
    <w:p w:rsidRPr="004C10A8" w:rsidR="00CB6043" w:rsidP="005B462E" w:rsidRDefault="00CB6043" w14:paraId="2F188F07" w14:textId="577C178F">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subject to any arrangement, assignment, moratorium or composition, protected from creditors under any statute or dissolved (in each case, other than to carry out a reconstruction or amalgamation while solvent</w:t>
      </w:r>
      <w:proofErr w:type="gramStart"/>
      <w:r w:rsidRPr="004C10A8">
        <w:rPr>
          <w:rFonts w:ascii="Arial Narrow" w:hAnsi="Arial Narrow"/>
          <w:sz w:val="22"/>
          <w:szCs w:val="22"/>
        </w:rPr>
        <w:t>);</w:t>
      </w:r>
      <w:proofErr w:type="gramEnd"/>
      <w:r w:rsidRPr="004C10A8">
        <w:rPr>
          <w:rFonts w:ascii="Arial Narrow" w:hAnsi="Arial Narrow"/>
          <w:sz w:val="22"/>
          <w:szCs w:val="22"/>
        </w:rPr>
        <w:t xml:space="preserve"> </w:t>
      </w:r>
    </w:p>
    <w:p w:rsidRPr="004C10A8" w:rsidR="00CB6043" w:rsidP="005B462E" w:rsidRDefault="00CB6043" w14:paraId="5C33CE4B" w14:textId="77777777">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application or order has been made (and, in the case of an application, it is not stayed, withdrawn or dismissed within 30 days), resolution passed, proposal put forward, or any other action taken, in each case in connection with that party, which is preparatory to or could result in any of the events detailed in </w:t>
      </w:r>
      <w:r w:rsidRPr="004C10A8">
        <w:rPr>
          <w:rFonts w:ascii="Arial Narrow" w:hAnsi="Arial Narrow"/>
          <w:b/>
          <w:bCs/>
          <w:sz w:val="22"/>
          <w:szCs w:val="22"/>
        </w:rPr>
        <w:t xml:space="preserve">paragraphs (a), (b) </w:t>
      </w:r>
      <w:r w:rsidRPr="004C10A8">
        <w:rPr>
          <w:rFonts w:ascii="Arial Narrow" w:hAnsi="Arial Narrow"/>
          <w:sz w:val="22"/>
          <w:szCs w:val="22"/>
        </w:rPr>
        <w:t>or</w:t>
      </w:r>
      <w:r w:rsidRPr="004C10A8">
        <w:rPr>
          <w:rFonts w:ascii="Arial Narrow" w:hAnsi="Arial Narrow"/>
          <w:b/>
          <w:bCs/>
          <w:sz w:val="22"/>
          <w:szCs w:val="22"/>
        </w:rPr>
        <w:t xml:space="preserve"> (c</w:t>
      </w:r>
      <w:proofErr w:type="gramStart"/>
      <w:r w:rsidRPr="004C10A8">
        <w:rPr>
          <w:rFonts w:ascii="Arial Narrow" w:hAnsi="Arial Narrow"/>
          <w:b/>
          <w:bCs/>
          <w:sz w:val="22"/>
          <w:szCs w:val="22"/>
        </w:rPr>
        <w:t>)</w:t>
      </w:r>
      <w:r w:rsidRPr="004C10A8">
        <w:rPr>
          <w:rFonts w:ascii="Arial Narrow" w:hAnsi="Arial Narrow"/>
          <w:sz w:val="22"/>
          <w:szCs w:val="22"/>
        </w:rPr>
        <w:t>;</w:t>
      </w:r>
      <w:proofErr w:type="gramEnd"/>
      <w:r w:rsidRPr="004C10A8">
        <w:rPr>
          <w:rFonts w:ascii="Arial Narrow" w:hAnsi="Arial Narrow"/>
          <w:sz w:val="22"/>
          <w:szCs w:val="22"/>
        </w:rPr>
        <w:t xml:space="preserve"> </w:t>
      </w:r>
    </w:p>
    <w:p w:rsidRPr="004C10A8" w:rsidR="00CB6043" w:rsidP="005B462E" w:rsidRDefault="00CB6043" w14:paraId="4A7DE96A" w14:textId="77777777">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it is otherwise unable to pay its debts when they fall due; or</w:t>
      </w:r>
    </w:p>
    <w:p w:rsidRPr="004C10A8" w:rsidR="00CB6043" w:rsidP="005B462E" w:rsidRDefault="00CB6043" w14:paraId="5B705D00" w14:textId="77777777">
      <w:pPr>
        <w:pStyle w:val="ListParagraph"/>
        <w:numPr>
          <w:ilvl w:val="2"/>
          <w:numId w:val="2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something having a substantially similar effect to the events detailed in </w:t>
      </w:r>
      <w:r w:rsidRPr="004C10A8">
        <w:rPr>
          <w:rFonts w:ascii="Arial Narrow" w:hAnsi="Arial Narrow"/>
          <w:b/>
          <w:bCs/>
          <w:sz w:val="22"/>
          <w:szCs w:val="22"/>
        </w:rPr>
        <w:t xml:space="preserve">paragraphs (a) </w:t>
      </w:r>
      <w:r w:rsidRPr="004C10A8">
        <w:rPr>
          <w:rFonts w:ascii="Arial Narrow" w:hAnsi="Arial Narrow"/>
          <w:sz w:val="22"/>
          <w:szCs w:val="22"/>
        </w:rPr>
        <w:t xml:space="preserve">to </w:t>
      </w:r>
      <w:r w:rsidRPr="004C10A8">
        <w:rPr>
          <w:rFonts w:ascii="Arial Narrow" w:hAnsi="Arial Narrow"/>
          <w:b/>
          <w:bCs/>
          <w:sz w:val="22"/>
          <w:szCs w:val="22"/>
        </w:rPr>
        <w:t>(e)</w:t>
      </w:r>
      <w:r w:rsidRPr="004C10A8">
        <w:rPr>
          <w:rFonts w:ascii="Arial Narrow" w:hAnsi="Arial Narrow"/>
          <w:sz w:val="22"/>
          <w:szCs w:val="22"/>
        </w:rPr>
        <w:t xml:space="preserve"> happens in connection with that party under the law of any jurisdiction.</w:t>
      </w:r>
    </w:p>
    <w:p w:rsidRPr="000B39FA" w:rsidR="00CB6043" w:rsidP="00CB6043" w:rsidRDefault="00CB6043" w14:paraId="00ACAC82" w14:textId="77777777">
      <w:pPr>
        <w:spacing w:before="120" w:after="120"/>
        <w:ind w:left="709"/>
        <w:rPr>
          <w:rFonts w:ascii="Arial Narrow" w:hAnsi="Arial Narrow"/>
          <w:b/>
          <w:bCs/>
          <w:sz w:val="22"/>
          <w:szCs w:val="22"/>
        </w:rPr>
      </w:pPr>
      <w:r w:rsidRPr="000B39FA">
        <w:rPr>
          <w:rFonts w:ascii="Arial Narrow" w:hAnsi="Arial Narrow"/>
          <w:b/>
          <w:bCs/>
          <w:sz w:val="22"/>
          <w:szCs w:val="22"/>
        </w:rPr>
        <w:t>Interval Meter Data</w:t>
      </w:r>
      <w:r>
        <w:rPr>
          <w:rFonts w:ascii="Arial Narrow" w:hAnsi="Arial Narrow"/>
          <w:sz w:val="22"/>
          <w:szCs w:val="22"/>
        </w:rPr>
        <w:t xml:space="preserve">, in relation to each Designated Connection Point, means data from an interval meter provided </w:t>
      </w:r>
      <w:r w:rsidRPr="000B39FA">
        <w:rPr>
          <w:rFonts w:ascii="Arial Narrow" w:hAnsi="Arial Narrow"/>
          <w:sz w:val="22"/>
          <w:szCs w:val="22"/>
        </w:rPr>
        <w:t xml:space="preserve">by the </w:t>
      </w:r>
      <w:r w:rsidRPr="000B39FA">
        <w:rPr>
          <w:rFonts w:ascii="Arial Narrow" w:hAnsi="Arial Narrow"/>
          <w:i/>
          <w:iCs/>
          <w:sz w:val="22"/>
          <w:szCs w:val="22"/>
        </w:rPr>
        <w:t>Metering Data Agent</w:t>
      </w:r>
      <w:r w:rsidRPr="000B39FA">
        <w:rPr>
          <w:rFonts w:ascii="Arial Narrow" w:hAnsi="Arial Narrow"/>
          <w:sz w:val="22"/>
          <w:szCs w:val="22"/>
        </w:rPr>
        <w:t xml:space="preserve"> for each </w:t>
      </w:r>
      <w:r w:rsidRPr="000B39FA">
        <w:rPr>
          <w:rFonts w:ascii="Arial Narrow" w:hAnsi="Arial Narrow"/>
          <w:i/>
          <w:iCs/>
          <w:sz w:val="22"/>
          <w:szCs w:val="22"/>
        </w:rPr>
        <w:t>Trading Interval</w:t>
      </w:r>
      <w:r w:rsidRPr="000B39FA">
        <w:rPr>
          <w:rFonts w:ascii="Arial Narrow" w:hAnsi="Arial Narrow"/>
          <w:sz w:val="22"/>
          <w:szCs w:val="22"/>
        </w:rPr>
        <w:t>.</w:t>
      </w:r>
    </w:p>
    <w:p w:rsidR="00CB6043" w:rsidP="00CB6043" w:rsidRDefault="00CB6043" w14:paraId="7B62B317" w14:textId="77777777">
      <w:pPr>
        <w:spacing w:before="120" w:after="120"/>
        <w:ind w:left="709"/>
        <w:rPr>
          <w:rFonts w:ascii="Arial Narrow" w:hAnsi="Arial Narrow"/>
          <w:sz w:val="22"/>
          <w:szCs w:val="22"/>
        </w:rPr>
      </w:pPr>
      <w:r w:rsidRPr="004C10A8">
        <w:rPr>
          <w:rFonts w:ascii="Arial Narrow" w:hAnsi="Arial Narrow"/>
          <w:b/>
          <w:bCs/>
          <w:sz w:val="22"/>
          <w:szCs w:val="22"/>
        </w:rPr>
        <w:t>Legislation</w:t>
      </w:r>
      <w:r w:rsidRPr="004C10A8">
        <w:rPr>
          <w:rFonts w:ascii="Arial Narrow" w:hAnsi="Arial Narrow"/>
          <w:sz w:val="22"/>
          <w:szCs w:val="22"/>
        </w:rPr>
        <w:t xml:space="preserve"> means Acts of Parliament, regulations, rules, statutory </w:t>
      </w:r>
      <w:proofErr w:type="gramStart"/>
      <w:r w:rsidRPr="004C10A8">
        <w:rPr>
          <w:rFonts w:ascii="Arial Narrow" w:hAnsi="Arial Narrow"/>
          <w:sz w:val="22"/>
          <w:szCs w:val="22"/>
        </w:rPr>
        <w:t>instruments</w:t>
      </w:r>
      <w:proofErr w:type="gramEnd"/>
      <w:r w:rsidRPr="004C10A8">
        <w:rPr>
          <w:rFonts w:ascii="Arial Narrow" w:hAnsi="Arial Narrow"/>
          <w:sz w:val="22"/>
          <w:szCs w:val="22"/>
        </w:rPr>
        <w:t xml:space="preserve"> and codes, and includes any licence, order, official policy, directive, request, requirement or guideline of an Authority whether or not it has the force of law.</w:t>
      </w:r>
    </w:p>
    <w:p w:rsidRPr="00FC218F" w:rsidR="00CB6043" w:rsidP="00CB6043" w:rsidRDefault="00CB6043" w14:paraId="147D7E95" w14:textId="77777777">
      <w:pPr>
        <w:spacing w:before="120" w:after="120"/>
        <w:ind w:left="709"/>
        <w:rPr>
          <w:rFonts w:ascii="Arial Narrow" w:hAnsi="Arial Narrow"/>
          <w:sz w:val="22"/>
          <w:szCs w:val="22"/>
        </w:rPr>
      </w:pPr>
      <w:r w:rsidRPr="00573423">
        <w:rPr>
          <w:rFonts w:ascii="Arial Narrow" w:hAnsi="Arial Narrow"/>
          <w:b/>
          <w:bCs/>
          <w:sz w:val="22"/>
          <w:szCs w:val="22"/>
        </w:rPr>
        <w:t xml:space="preserve">Maximum NCESS Contract Amount </w:t>
      </w:r>
      <w:r w:rsidRPr="00FC218F">
        <w:rPr>
          <w:rFonts w:ascii="Arial Narrow" w:hAnsi="Arial Narrow"/>
          <w:sz w:val="22"/>
          <w:szCs w:val="22"/>
        </w:rPr>
        <w:t xml:space="preserve">means the </w:t>
      </w:r>
      <w:r>
        <w:rPr>
          <w:rFonts w:ascii="Arial Narrow" w:hAnsi="Arial Narrow"/>
          <w:sz w:val="22"/>
          <w:szCs w:val="22"/>
        </w:rPr>
        <w:t xml:space="preserve">maximum </w:t>
      </w:r>
      <w:r w:rsidRPr="00FC218F">
        <w:rPr>
          <w:rFonts w:ascii="Arial Narrow" w:hAnsi="Arial Narrow"/>
          <w:sz w:val="22"/>
          <w:szCs w:val="22"/>
        </w:rPr>
        <w:t xml:space="preserve">Availability Payments that would be payable to the </w:t>
      </w:r>
      <w:r>
        <w:rPr>
          <w:rFonts w:ascii="Arial Narrow" w:hAnsi="Arial Narrow"/>
          <w:sz w:val="22"/>
          <w:szCs w:val="22"/>
        </w:rPr>
        <w:t xml:space="preserve">Service Provider, </w:t>
      </w:r>
      <w:r w:rsidRPr="00FC218F">
        <w:rPr>
          <w:rFonts w:ascii="Arial Narrow" w:hAnsi="Arial Narrow"/>
          <w:sz w:val="22"/>
          <w:szCs w:val="22"/>
        </w:rPr>
        <w:t xml:space="preserve">assuming that the Service is available during each </w:t>
      </w:r>
      <w:r w:rsidRPr="0053063D">
        <w:rPr>
          <w:rFonts w:ascii="Arial Narrow" w:hAnsi="Arial Narrow"/>
          <w:i/>
          <w:iCs/>
          <w:sz w:val="22"/>
          <w:szCs w:val="22"/>
        </w:rPr>
        <w:t>Dispatch Interval</w:t>
      </w:r>
      <w:r w:rsidRPr="00FC218F">
        <w:rPr>
          <w:rFonts w:ascii="Arial Narrow" w:hAnsi="Arial Narrow"/>
          <w:sz w:val="22"/>
          <w:szCs w:val="22"/>
        </w:rPr>
        <w:t xml:space="preserve"> in the Availability Period</w:t>
      </w:r>
      <w:r>
        <w:rPr>
          <w:rFonts w:ascii="Arial Narrow" w:hAnsi="Arial Narrow"/>
          <w:sz w:val="22"/>
          <w:szCs w:val="22"/>
        </w:rPr>
        <w:t xml:space="preserve"> of the Contract Term.</w:t>
      </w:r>
      <w:r w:rsidRPr="00FC218F">
        <w:rPr>
          <w:rFonts w:ascii="Arial Narrow" w:hAnsi="Arial Narrow"/>
          <w:sz w:val="22"/>
          <w:szCs w:val="22"/>
        </w:rPr>
        <w:t xml:space="preserve"> </w:t>
      </w:r>
    </w:p>
    <w:p w:rsidR="00CB6043" w:rsidP="00CB6043" w:rsidRDefault="00CB6043" w14:paraId="2D6DD77F" w14:textId="5D743AD6">
      <w:pPr>
        <w:spacing w:before="120" w:after="120"/>
        <w:ind w:left="709"/>
        <w:rPr>
          <w:rFonts w:ascii="Arial Narrow" w:hAnsi="Arial Narrow"/>
          <w:sz w:val="22"/>
          <w:szCs w:val="22"/>
        </w:rPr>
      </w:pPr>
      <w:r>
        <w:rPr>
          <w:rFonts w:ascii="Arial Narrow" w:hAnsi="Arial Narrow"/>
          <w:b/>
          <w:bCs/>
          <w:sz w:val="22"/>
          <w:szCs w:val="22"/>
        </w:rPr>
        <w:t>Maximum Service Quantity</w:t>
      </w:r>
      <w:r>
        <w:rPr>
          <w:rFonts w:ascii="Arial Narrow" w:hAnsi="Arial Narrow"/>
          <w:sz w:val="22"/>
          <w:szCs w:val="22"/>
        </w:rPr>
        <w:t xml:space="preserve">, in relation to the Minimum Demand Service or the Peak Demand Service, means </w:t>
      </w:r>
      <w:r w:rsidRPr="00DB7823">
        <w:rPr>
          <w:rFonts w:ascii="Arial Narrow" w:hAnsi="Arial Narrow"/>
          <w:sz w:val="22"/>
          <w:szCs w:val="22"/>
        </w:rPr>
        <w:t xml:space="preserve">the MW quantity </w:t>
      </w:r>
      <w:r>
        <w:rPr>
          <w:rFonts w:ascii="Arial Narrow" w:hAnsi="Arial Narrow"/>
          <w:sz w:val="22"/>
          <w:szCs w:val="22"/>
        </w:rPr>
        <w:t xml:space="preserve">required to be </w:t>
      </w:r>
      <w:r w:rsidRPr="00DB7823">
        <w:rPr>
          <w:rFonts w:ascii="Arial Narrow" w:hAnsi="Arial Narrow"/>
          <w:sz w:val="22"/>
          <w:szCs w:val="22"/>
        </w:rPr>
        <w:t xml:space="preserve">provided and measured by reference to the relevant Baseline Quantity, </w:t>
      </w:r>
      <w:r>
        <w:rPr>
          <w:rFonts w:ascii="Arial Narrow" w:hAnsi="Arial Narrow"/>
          <w:sz w:val="22"/>
          <w:szCs w:val="22"/>
        </w:rPr>
        <w:t xml:space="preserve">and specified in </w:t>
      </w:r>
      <w:r w:rsidRPr="00695AD8">
        <w:rPr>
          <w:rFonts w:ascii="Arial Narrow" w:hAnsi="Arial Narrow"/>
          <w:sz w:val="22"/>
          <w:szCs w:val="22"/>
        </w:rPr>
        <w:t xml:space="preserve">the </w:t>
      </w:r>
      <w:r w:rsidRPr="00695AD8">
        <w:rPr>
          <w:rFonts w:ascii="Arial Narrow" w:hAnsi="Arial Narrow"/>
          <w:b/>
          <w:bCs/>
          <w:sz w:val="22"/>
          <w:szCs w:val="22"/>
        </w:rPr>
        <w:t>Contract</w:t>
      </w:r>
      <w:r w:rsidRPr="00695AD8">
        <w:rPr>
          <w:rFonts w:ascii="Arial Narrow" w:hAnsi="Arial Narrow"/>
          <w:sz w:val="22"/>
          <w:szCs w:val="22"/>
        </w:rPr>
        <w:t xml:space="preserve"> </w:t>
      </w:r>
      <w:r w:rsidRPr="00695AD8">
        <w:rPr>
          <w:rFonts w:ascii="Arial Narrow" w:hAnsi="Arial Narrow"/>
          <w:b/>
          <w:bCs/>
          <w:sz w:val="22"/>
          <w:szCs w:val="22"/>
        </w:rPr>
        <w:t>Details</w:t>
      </w:r>
      <w:r w:rsidRPr="00695AD8">
        <w:rPr>
          <w:rFonts w:ascii="Arial Narrow" w:hAnsi="Arial Narrow"/>
          <w:sz w:val="22"/>
          <w:szCs w:val="22"/>
        </w:rPr>
        <w:t xml:space="preserve"> </w:t>
      </w:r>
      <w:r>
        <w:rPr>
          <w:rFonts w:ascii="Arial Narrow" w:hAnsi="Arial Narrow"/>
          <w:sz w:val="22"/>
          <w:szCs w:val="22"/>
        </w:rPr>
        <w:t xml:space="preserve">(as adjusted under </w:t>
      </w:r>
      <w:r w:rsidRPr="006A6BC7">
        <w:rPr>
          <w:rFonts w:ascii="Arial Narrow" w:hAnsi="Arial Narrow"/>
          <w:b/>
          <w:bCs/>
          <w:sz w:val="22"/>
          <w:szCs w:val="22"/>
        </w:rPr>
        <w:t xml:space="preserve">clause </w:t>
      </w:r>
      <w:r w:rsidRPr="006A6BC7">
        <w:rPr>
          <w:rFonts w:ascii="Arial Narrow" w:hAnsi="Arial Narrow"/>
          <w:b/>
          <w:bCs/>
          <w:sz w:val="22"/>
          <w:szCs w:val="22"/>
        </w:rPr>
        <w:fldChar w:fldCharType="begin"/>
      </w:r>
      <w:r w:rsidRPr="006A6BC7">
        <w:rPr>
          <w:rFonts w:ascii="Arial Narrow" w:hAnsi="Arial Narrow"/>
          <w:b/>
          <w:bCs/>
          <w:sz w:val="22"/>
          <w:szCs w:val="22"/>
        </w:rPr>
        <w:instrText xml:space="preserve"> REF _Ref133397983 \r \h  \* MERGEFORMAT </w:instrText>
      </w:r>
      <w:r w:rsidRPr="006A6BC7">
        <w:rPr>
          <w:rFonts w:ascii="Arial Narrow" w:hAnsi="Arial Narrow"/>
          <w:b/>
          <w:bCs/>
          <w:sz w:val="22"/>
          <w:szCs w:val="22"/>
        </w:rPr>
      </w:r>
      <w:r w:rsidRPr="006A6BC7">
        <w:rPr>
          <w:rFonts w:ascii="Arial Narrow" w:hAnsi="Arial Narrow"/>
          <w:b/>
          <w:bCs/>
          <w:sz w:val="22"/>
          <w:szCs w:val="22"/>
        </w:rPr>
        <w:fldChar w:fldCharType="separate"/>
      </w:r>
      <w:r w:rsidR="00176EB9">
        <w:rPr>
          <w:rFonts w:ascii="Arial Narrow" w:hAnsi="Arial Narrow"/>
          <w:b/>
          <w:bCs/>
          <w:sz w:val="22"/>
          <w:szCs w:val="22"/>
        </w:rPr>
        <w:t>3.6</w:t>
      </w:r>
      <w:r w:rsidRPr="006A6BC7">
        <w:rPr>
          <w:rFonts w:ascii="Arial Narrow" w:hAnsi="Arial Narrow"/>
          <w:b/>
          <w:bCs/>
          <w:sz w:val="22"/>
          <w:szCs w:val="22"/>
        </w:rPr>
        <w:fldChar w:fldCharType="end"/>
      </w:r>
      <w:r>
        <w:rPr>
          <w:rFonts w:ascii="Arial Narrow" w:hAnsi="Arial Narrow"/>
          <w:sz w:val="22"/>
          <w:szCs w:val="22"/>
        </w:rPr>
        <w:t xml:space="preserve"> or </w:t>
      </w:r>
      <w:r w:rsidRPr="006A6BC7">
        <w:rPr>
          <w:rFonts w:ascii="Arial Narrow" w:hAnsi="Arial Narrow"/>
          <w:b/>
          <w:bCs/>
          <w:sz w:val="22"/>
          <w:szCs w:val="22"/>
        </w:rPr>
        <w:t xml:space="preserve">clause </w:t>
      </w:r>
      <w:r w:rsidRPr="006A6BC7">
        <w:rPr>
          <w:rFonts w:ascii="Arial Narrow" w:hAnsi="Arial Narrow"/>
          <w:b/>
          <w:bCs/>
          <w:sz w:val="22"/>
          <w:szCs w:val="22"/>
        </w:rPr>
        <w:fldChar w:fldCharType="begin"/>
      </w:r>
      <w:r w:rsidRPr="006A6BC7">
        <w:rPr>
          <w:rFonts w:ascii="Arial Narrow" w:hAnsi="Arial Narrow"/>
          <w:b/>
          <w:bCs/>
          <w:sz w:val="22"/>
          <w:szCs w:val="22"/>
        </w:rPr>
        <w:instrText xml:space="preserve"> REF _Ref133573692 \r \h  \* MERGEFORMAT </w:instrText>
      </w:r>
      <w:r w:rsidRPr="006A6BC7">
        <w:rPr>
          <w:rFonts w:ascii="Arial Narrow" w:hAnsi="Arial Narrow"/>
          <w:b/>
          <w:bCs/>
          <w:sz w:val="22"/>
          <w:szCs w:val="22"/>
        </w:rPr>
      </w:r>
      <w:r w:rsidRPr="006A6BC7">
        <w:rPr>
          <w:rFonts w:ascii="Arial Narrow" w:hAnsi="Arial Narrow"/>
          <w:b/>
          <w:bCs/>
          <w:sz w:val="22"/>
          <w:szCs w:val="22"/>
        </w:rPr>
        <w:fldChar w:fldCharType="separate"/>
      </w:r>
      <w:r w:rsidR="00176EB9">
        <w:rPr>
          <w:rFonts w:ascii="Arial Narrow" w:hAnsi="Arial Narrow"/>
          <w:b/>
          <w:bCs/>
          <w:sz w:val="22"/>
          <w:szCs w:val="22"/>
        </w:rPr>
        <w:t>12.4</w:t>
      </w:r>
      <w:r w:rsidRPr="006A6BC7">
        <w:rPr>
          <w:rFonts w:ascii="Arial Narrow" w:hAnsi="Arial Narrow"/>
          <w:b/>
          <w:bCs/>
          <w:sz w:val="22"/>
          <w:szCs w:val="22"/>
        </w:rPr>
        <w:fldChar w:fldCharType="end"/>
      </w:r>
      <w:r>
        <w:rPr>
          <w:rFonts w:ascii="Arial Narrow" w:hAnsi="Arial Narrow"/>
          <w:sz w:val="22"/>
          <w:szCs w:val="22"/>
        </w:rPr>
        <w:t xml:space="preserve">, if applicable), </w:t>
      </w:r>
      <w:r w:rsidRPr="00695AD8">
        <w:rPr>
          <w:rFonts w:ascii="Arial Narrow" w:hAnsi="Arial Narrow"/>
          <w:sz w:val="22"/>
          <w:szCs w:val="22"/>
        </w:rPr>
        <w:t>where the</w:t>
      </w:r>
      <w:r w:rsidRPr="00284171">
        <w:rPr>
          <w:rFonts w:ascii="Arial Narrow" w:hAnsi="Arial Narrow"/>
          <w:sz w:val="22"/>
          <w:szCs w:val="22"/>
        </w:rPr>
        <w:t xml:space="preserve"> </w:t>
      </w:r>
      <w:r>
        <w:rPr>
          <w:rFonts w:ascii="Arial Narrow" w:hAnsi="Arial Narrow"/>
          <w:sz w:val="22"/>
          <w:szCs w:val="22"/>
        </w:rPr>
        <w:t xml:space="preserve">Maximum </w:t>
      </w:r>
      <w:r w:rsidRPr="00284171">
        <w:rPr>
          <w:rFonts w:ascii="Arial Narrow" w:hAnsi="Arial Narrow"/>
          <w:sz w:val="22"/>
          <w:szCs w:val="22"/>
        </w:rPr>
        <w:t xml:space="preserve">Service Quantity for a </w:t>
      </w:r>
      <w:r w:rsidRPr="00284171">
        <w:rPr>
          <w:rFonts w:ascii="Arial Narrow" w:hAnsi="Arial Narrow"/>
          <w:i/>
          <w:iCs/>
          <w:sz w:val="22"/>
          <w:szCs w:val="22"/>
        </w:rPr>
        <w:t>Registered Facility</w:t>
      </w:r>
      <w:r w:rsidRPr="00284171">
        <w:rPr>
          <w:rFonts w:ascii="Arial Narrow" w:hAnsi="Arial Narrow"/>
          <w:sz w:val="22"/>
          <w:szCs w:val="22"/>
        </w:rPr>
        <w:t xml:space="preserve"> for the Peak Demand Service must be a quantity of generation, net of </w:t>
      </w:r>
      <w:r w:rsidRPr="00974EB5">
        <w:rPr>
          <w:rFonts w:ascii="Arial Narrow" w:hAnsi="Arial Narrow"/>
          <w:i/>
          <w:iCs/>
          <w:sz w:val="22"/>
          <w:szCs w:val="22"/>
        </w:rPr>
        <w:t>Parasitic Loads</w:t>
      </w:r>
      <w:r w:rsidRPr="00284171">
        <w:rPr>
          <w:rFonts w:ascii="Arial Narrow" w:hAnsi="Arial Narrow"/>
          <w:sz w:val="22"/>
          <w:szCs w:val="22"/>
        </w:rPr>
        <w:t>, determined with reference to an ambient temperature of 41 degrees Celsius</w:t>
      </w:r>
      <w:r>
        <w:rPr>
          <w:rFonts w:ascii="Arial Narrow" w:hAnsi="Arial Narrow"/>
          <w:sz w:val="22"/>
          <w:szCs w:val="22"/>
        </w:rPr>
        <w:t>.</w:t>
      </w:r>
    </w:p>
    <w:p w:rsidRPr="00A51BBE" w:rsidR="00CB6043" w:rsidP="00CB6043" w:rsidRDefault="00CB6043" w14:paraId="69F0F3E8" w14:textId="77777777">
      <w:pPr>
        <w:spacing w:before="120" w:after="120"/>
        <w:ind w:left="709"/>
        <w:rPr>
          <w:rFonts w:ascii="Arial Narrow" w:hAnsi="Arial Narrow"/>
          <w:sz w:val="22"/>
          <w:szCs w:val="22"/>
        </w:rPr>
      </w:pPr>
      <w:r w:rsidRPr="00A124AD">
        <w:rPr>
          <w:rFonts w:ascii="Arial Narrow" w:hAnsi="Arial Narrow"/>
          <w:b/>
          <w:bCs/>
          <w:sz w:val="22"/>
          <w:szCs w:val="22"/>
        </w:rPr>
        <w:t>Minimum Demand Service</w:t>
      </w:r>
      <w:r w:rsidRPr="00A51BBE">
        <w:rPr>
          <w:rFonts w:ascii="Arial Narrow" w:hAnsi="Arial Narrow"/>
          <w:sz w:val="22"/>
          <w:szCs w:val="22"/>
        </w:rPr>
        <w:t xml:space="preserve"> </w:t>
      </w:r>
      <w:r>
        <w:rPr>
          <w:rFonts w:ascii="Arial Narrow" w:hAnsi="Arial Narrow"/>
          <w:sz w:val="22"/>
          <w:szCs w:val="22"/>
        </w:rPr>
        <w:t>means a service</w:t>
      </w:r>
      <w:r w:rsidRPr="00A51BBE">
        <w:rPr>
          <w:rFonts w:ascii="Arial Narrow" w:hAnsi="Arial Narrow"/>
          <w:sz w:val="22"/>
          <w:szCs w:val="22"/>
        </w:rPr>
        <w:t xml:space="preserve"> </w:t>
      </w:r>
      <w:r w:rsidRPr="00F37640">
        <w:rPr>
          <w:rFonts w:ascii="Arial Narrow" w:hAnsi="Arial Narrow"/>
          <w:sz w:val="22"/>
          <w:szCs w:val="22"/>
        </w:rPr>
        <w:t xml:space="preserve">(measured in MW of response capability) to increase </w:t>
      </w:r>
      <w:r w:rsidRPr="00EF072F">
        <w:rPr>
          <w:rFonts w:ascii="Arial Narrow" w:hAnsi="Arial Narrow"/>
          <w:i/>
          <w:iCs/>
          <w:sz w:val="22"/>
          <w:szCs w:val="22"/>
        </w:rPr>
        <w:t>Withdrawal</w:t>
      </w:r>
      <w:r>
        <w:rPr>
          <w:rFonts w:ascii="Arial Narrow" w:hAnsi="Arial Narrow"/>
          <w:sz w:val="22"/>
          <w:szCs w:val="22"/>
        </w:rPr>
        <w:t>.</w:t>
      </w:r>
    </w:p>
    <w:p w:rsidRPr="004C10A8" w:rsidR="00CB6043" w:rsidP="00CB6043" w:rsidRDefault="00CB6043" w14:paraId="5BCA0424" w14:textId="1CC89384">
      <w:pPr>
        <w:spacing w:before="120" w:after="120"/>
        <w:ind w:left="709"/>
        <w:rPr>
          <w:rFonts w:ascii="Arial Narrow" w:hAnsi="Arial Narrow"/>
          <w:sz w:val="22"/>
          <w:szCs w:val="22"/>
        </w:rPr>
      </w:pPr>
      <w:r w:rsidRPr="00DD3E50">
        <w:rPr>
          <w:rFonts w:ascii="Arial Narrow" w:hAnsi="Arial Narrow"/>
          <w:b/>
          <w:bCs/>
          <w:sz w:val="22"/>
          <w:szCs w:val="22"/>
        </w:rPr>
        <w:t>NCESS Payment</w:t>
      </w:r>
      <w:r w:rsidRPr="00DD3E50">
        <w:rPr>
          <w:rFonts w:ascii="Arial Narrow" w:hAnsi="Arial Narrow"/>
          <w:sz w:val="22"/>
          <w:szCs w:val="22"/>
        </w:rPr>
        <w:t xml:space="preserve">, in relation to a Settlement Period, has the meaning given in </w:t>
      </w:r>
      <w:r w:rsidRPr="00E334A7">
        <w:rPr>
          <w:rFonts w:ascii="Arial Narrow" w:hAnsi="Arial Narrow"/>
          <w:b/>
          <w:bCs/>
          <w:sz w:val="22"/>
          <w:szCs w:val="22"/>
        </w:rPr>
        <w:t xml:space="preserve">clause </w:t>
      </w:r>
      <w:r w:rsidRPr="00E334A7">
        <w:rPr>
          <w:rFonts w:ascii="Arial Narrow" w:hAnsi="Arial Narrow"/>
          <w:b/>
          <w:bCs/>
          <w:sz w:val="22"/>
          <w:szCs w:val="22"/>
        </w:rPr>
        <w:fldChar w:fldCharType="begin"/>
      </w:r>
      <w:r w:rsidRPr="00E334A7">
        <w:rPr>
          <w:rFonts w:ascii="Arial Narrow" w:hAnsi="Arial Narrow"/>
          <w:b/>
          <w:bCs/>
          <w:sz w:val="22"/>
          <w:szCs w:val="22"/>
        </w:rPr>
        <w:instrText xml:space="preserve"> REF _Ref133394666 \r \h  \* MERGEFORMAT </w:instrText>
      </w:r>
      <w:r w:rsidRPr="00E334A7">
        <w:rPr>
          <w:rFonts w:ascii="Arial Narrow" w:hAnsi="Arial Narrow"/>
          <w:b/>
          <w:bCs/>
          <w:sz w:val="22"/>
          <w:szCs w:val="22"/>
        </w:rPr>
      </w:r>
      <w:r w:rsidRPr="00E334A7">
        <w:rPr>
          <w:rFonts w:ascii="Arial Narrow" w:hAnsi="Arial Narrow"/>
          <w:b/>
          <w:bCs/>
          <w:sz w:val="22"/>
          <w:szCs w:val="22"/>
        </w:rPr>
        <w:fldChar w:fldCharType="separate"/>
      </w:r>
      <w:r w:rsidR="00176EB9">
        <w:rPr>
          <w:rFonts w:ascii="Arial Narrow" w:hAnsi="Arial Narrow"/>
          <w:b/>
          <w:bCs/>
          <w:sz w:val="22"/>
          <w:szCs w:val="22"/>
        </w:rPr>
        <w:t>9.1(b)</w:t>
      </w:r>
      <w:r w:rsidRPr="00E334A7">
        <w:rPr>
          <w:rFonts w:ascii="Arial Narrow" w:hAnsi="Arial Narrow"/>
          <w:b/>
          <w:bCs/>
          <w:sz w:val="22"/>
          <w:szCs w:val="22"/>
        </w:rPr>
        <w:fldChar w:fldCharType="end"/>
      </w:r>
      <w:r w:rsidRPr="00DD3E50">
        <w:rPr>
          <w:rFonts w:ascii="Arial Narrow" w:hAnsi="Arial Narrow"/>
          <w:sz w:val="22"/>
          <w:szCs w:val="22"/>
        </w:rPr>
        <w:t>.</w:t>
      </w:r>
    </w:p>
    <w:p w:rsidRPr="00CE64C0" w:rsidR="00CB6043" w:rsidP="00CB6043" w:rsidRDefault="00CB6043" w14:paraId="700DB264" w14:textId="77777777">
      <w:pPr>
        <w:spacing w:before="120" w:after="120"/>
        <w:ind w:left="709"/>
        <w:rPr>
          <w:rFonts w:ascii="Arial Narrow" w:hAnsi="Arial Narrow"/>
          <w:sz w:val="22"/>
          <w:szCs w:val="22"/>
        </w:rPr>
      </w:pPr>
      <w:r>
        <w:rPr>
          <w:rFonts w:ascii="Arial Narrow" w:hAnsi="Arial Narrow"/>
          <w:b/>
          <w:bCs/>
          <w:sz w:val="22"/>
          <w:szCs w:val="22"/>
        </w:rPr>
        <w:t>New Facility</w:t>
      </w:r>
      <w:r>
        <w:rPr>
          <w:rFonts w:ascii="Arial Narrow" w:hAnsi="Arial Narrow"/>
          <w:sz w:val="22"/>
          <w:szCs w:val="22"/>
        </w:rPr>
        <w:t xml:space="preserve">, in relation to the Registered Service Equipment, means that the Registered Service Equipment is designated as a new </w:t>
      </w:r>
      <w:r w:rsidRPr="000677EF">
        <w:rPr>
          <w:rFonts w:ascii="Arial Narrow" w:hAnsi="Arial Narrow"/>
          <w:i/>
          <w:iCs/>
          <w:sz w:val="22"/>
          <w:szCs w:val="22"/>
        </w:rPr>
        <w:t>Facility</w:t>
      </w:r>
      <w:r>
        <w:rPr>
          <w:rFonts w:ascii="Arial Narrow" w:hAnsi="Arial Narrow"/>
          <w:sz w:val="22"/>
          <w:szCs w:val="22"/>
        </w:rPr>
        <w:t xml:space="preserve"> in the </w:t>
      </w:r>
      <w:r w:rsidRPr="000A2DC4">
        <w:rPr>
          <w:rFonts w:ascii="Arial Narrow" w:hAnsi="Arial Narrow"/>
          <w:b/>
          <w:bCs/>
          <w:sz w:val="22"/>
          <w:szCs w:val="22"/>
        </w:rPr>
        <w:t>Contract Details</w:t>
      </w:r>
      <w:r>
        <w:rPr>
          <w:rFonts w:ascii="Arial Narrow" w:hAnsi="Arial Narrow"/>
          <w:sz w:val="22"/>
          <w:szCs w:val="22"/>
        </w:rPr>
        <w:t xml:space="preserve">. </w:t>
      </w:r>
    </w:p>
    <w:p w:rsidR="00CB6043" w:rsidP="00CB6043" w:rsidRDefault="00CB6043" w14:paraId="588193F2" w14:textId="77777777">
      <w:pPr>
        <w:spacing w:before="120" w:after="120"/>
        <w:ind w:left="709"/>
        <w:rPr>
          <w:rFonts w:ascii="Arial Narrow" w:hAnsi="Arial Narrow"/>
          <w:sz w:val="22"/>
          <w:szCs w:val="22"/>
        </w:rPr>
      </w:pPr>
      <w:r w:rsidRPr="004C10A8">
        <w:rPr>
          <w:rFonts w:ascii="Arial Narrow" w:hAnsi="Arial Narrow"/>
          <w:b/>
          <w:bCs/>
          <w:sz w:val="22"/>
          <w:szCs w:val="22"/>
        </w:rPr>
        <w:t xml:space="preserve">NMI </w:t>
      </w:r>
      <w:r w:rsidRPr="004C10A8">
        <w:rPr>
          <w:rFonts w:ascii="Arial Narrow" w:hAnsi="Arial Narrow"/>
          <w:sz w:val="22"/>
          <w:szCs w:val="22"/>
        </w:rPr>
        <w:t xml:space="preserve">(short for “National Metering Identifier”), in relation to a Connection Point, means the identifier or code for that Connection Point. </w:t>
      </w:r>
    </w:p>
    <w:p w:rsidRPr="004C10A8" w:rsidR="007958F9" w:rsidP="00CB6043" w:rsidRDefault="00151B85" w14:paraId="72FD877C" w14:textId="2508B24C">
      <w:pPr>
        <w:spacing w:before="120" w:after="120"/>
        <w:ind w:left="709"/>
        <w:rPr>
          <w:rFonts w:ascii="Arial Narrow" w:hAnsi="Arial Narrow"/>
          <w:sz w:val="22"/>
          <w:szCs w:val="22"/>
        </w:rPr>
      </w:pPr>
      <w:r w:rsidRPr="009F2868">
        <w:rPr>
          <w:rFonts w:ascii="Arial Narrow" w:hAnsi="Arial Narrow"/>
          <w:b/>
          <w:bCs/>
          <w:sz w:val="22"/>
          <w:szCs w:val="22"/>
        </w:rPr>
        <w:t>Operational Contact Person</w:t>
      </w:r>
      <w:r>
        <w:rPr>
          <w:rFonts w:ascii="Arial Narrow" w:hAnsi="Arial Narrow"/>
          <w:sz w:val="22"/>
          <w:szCs w:val="22"/>
        </w:rPr>
        <w:t xml:space="preserve"> means AEMO's Operational Contact Person or the Service Provider's Operational Contact Person, as applicable, as specified in </w:t>
      </w:r>
      <w:r w:rsidRPr="00D05521" w:rsidR="00D05521">
        <w:rPr>
          <w:rFonts w:ascii="Arial Narrow" w:hAnsi="Arial Narrow"/>
          <w:b/>
          <w:bCs/>
          <w:sz w:val="22"/>
          <w:szCs w:val="22"/>
        </w:rPr>
        <w:fldChar w:fldCharType="begin"/>
      </w:r>
      <w:r w:rsidRPr="00830D4D" w:rsidR="00D05521">
        <w:rPr>
          <w:rFonts w:ascii="Arial Narrow" w:hAnsi="Arial Narrow"/>
          <w:b/>
          <w:bCs/>
          <w:sz w:val="22"/>
          <w:szCs w:val="22"/>
        </w:rPr>
        <w:instrText xml:space="preserve"> REF _Ref136267761 \w \h  \* MERGEFORMAT </w:instrText>
      </w:r>
      <w:r w:rsidRPr="00D05521" w:rsidR="00D05521">
        <w:rPr>
          <w:rFonts w:ascii="Arial Narrow" w:hAnsi="Arial Narrow"/>
          <w:b/>
          <w:bCs/>
          <w:sz w:val="22"/>
          <w:szCs w:val="22"/>
        </w:rPr>
      </w:r>
      <w:r w:rsidRPr="00D05521" w:rsidR="00D05521">
        <w:rPr>
          <w:rFonts w:ascii="Arial Narrow" w:hAnsi="Arial Narrow"/>
          <w:b/>
          <w:bCs/>
          <w:sz w:val="22"/>
          <w:szCs w:val="22"/>
        </w:rPr>
        <w:fldChar w:fldCharType="separate"/>
      </w:r>
      <w:r w:rsidR="00176EB9">
        <w:rPr>
          <w:rFonts w:ascii="Arial Narrow" w:hAnsi="Arial Narrow"/>
          <w:b/>
          <w:bCs/>
          <w:sz w:val="22"/>
          <w:szCs w:val="22"/>
        </w:rPr>
        <w:t>Schedule 6</w:t>
      </w:r>
      <w:r w:rsidRPr="00D05521" w:rsidR="00D05521">
        <w:rPr>
          <w:rFonts w:ascii="Arial Narrow" w:hAnsi="Arial Narrow"/>
          <w:b/>
          <w:bCs/>
          <w:sz w:val="22"/>
          <w:szCs w:val="22"/>
        </w:rPr>
        <w:fldChar w:fldCharType="end"/>
      </w:r>
      <w:r>
        <w:rPr>
          <w:rFonts w:ascii="Arial Narrow" w:hAnsi="Arial Narrow"/>
          <w:sz w:val="22"/>
          <w:szCs w:val="22"/>
        </w:rPr>
        <w:t>.</w:t>
      </w:r>
    </w:p>
    <w:p w:rsidRPr="00A51BBE" w:rsidR="00CB6043" w:rsidP="00CB6043" w:rsidRDefault="00CB6043" w14:paraId="7E15A139" w14:textId="77777777">
      <w:pPr>
        <w:spacing w:before="120" w:after="120"/>
        <w:ind w:left="709"/>
        <w:rPr>
          <w:rFonts w:ascii="Arial Narrow" w:hAnsi="Arial Narrow"/>
          <w:sz w:val="22"/>
          <w:szCs w:val="22"/>
        </w:rPr>
      </w:pPr>
      <w:r w:rsidRPr="00A124AD">
        <w:rPr>
          <w:rFonts w:ascii="Arial Narrow" w:hAnsi="Arial Narrow"/>
          <w:b/>
          <w:bCs/>
          <w:sz w:val="22"/>
          <w:szCs w:val="22"/>
        </w:rPr>
        <w:t>Peak Demand Service</w:t>
      </w:r>
      <w:r w:rsidRPr="00A51BBE">
        <w:rPr>
          <w:rFonts w:ascii="Arial Narrow" w:hAnsi="Arial Narrow"/>
          <w:sz w:val="22"/>
          <w:szCs w:val="22"/>
        </w:rPr>
        <w:t xml:space="preserve"> </w:t>
      </w:r>
      <w:r>
        <w:rPr>
          <w:rFonts w:ascii="Arial Narrow" w:hAnsi="Arial Narrow"/>
          <w:sz w:val="22"/>
          <w:szCs w:val="22"/>
        </w:rPr>
        <w:t xml:space="preserve">means a service </w:t>
      </w:r>
      <w:r w:rsidRPr="00C97461">
        <w:rPr>
          <w:rFonts w:ascii="Arial Narrow" w:hAnsi="Arial Narrow"/>
          <w:sz w:val="22"/>
          <w:szCs w:val="22"/>
        </w:rPr>
        <w:t xml:space="preserve">(measured in MW of response capability) to increase </w:t>
      </w:r>
      <w:r w:rsidRPr="00EF072F">
        <w:rPr>
          <w:rFonts w:ascii="Arial Narrow" w:hAnsi="Arial Narrow"/>
          <w:i/>
          <w:iCs/>
          <w:sz w:val="22"/>
          <w:szCs w:val="22"/>
        </w:rPr>
        <w:t>Injection</w:t>
      </w:r>
      <w:r w:rsidRPr="00A51BBE">
        <w:rPr>
          <w:rFonts w:ascii="Arial Narrow" w:hAnsi="Arial Narrow"/>
          <w:sz w:val="22"/>
          <w:szCs w:val="22"/>
        </w:rPr>
        <w:t xml:space="preserve">. </w:t>
      </w:r>
    </w:p>
    <w:p w:rsidRPr="00A51BBE" w:rsidR="00CB6043" w:rsidP="00CB6043" w:rsidRDefault="00CB6043" w14:paraId="1ED700A5" w14:textId="77777777">
      <w:pPr>
        <w:spacing w:before="120" w:after="120"/>
        <w:ind w:left="709"/>
        <w:rPr>
          <w:rFonts w:ascii="Arial Narrow" w:hAnsi="Arial Narrow"/>
          <w:sz w:val="22"/>
          <w:szCs w:val="22"/>
        </w:rPr>
      </w:pPr>
      <w:r w:rsidRPr="00A124AD">
        <w:rPr>
          <w:rFonts w:ascii="Arial Narrow" w:hAnsi="Arial Narrow"/>
          <w:b/>
          <w:bCs/>
          <w:sz w:val="22"/>
          <w:szCs w:val="22"/>
        </w:rPr>
        <w:t>Registered Service Equipment</w:t>
      </w:r>
      <w:r w:rsidRPr="00A51BBE">
        <w:rPr>
          <w:rFonts w:ascii="Arial Narrow" w:hAnsi="Arial Narrow"/>
          <w:sz w:val="22"/>
          <w:szCs w:val="22"/>
        </w:rPr>
        <w:t xml:space="preserve"> </w:t>
      </w:r>
      <w:r>
        <w:rPr>
          <w:rFonts w:ascii="Arial Narrow" w:hAnsi="Arial Narrow"/>
          <w:sz w:val="22"/>
          <w:szCs w:val="22"/>
        </w:rPr>
        <w:t>means t</w:t>
      </w:r>
      <w:r w:rsidRPr="00A51BBE">
        <w:rPr>
          <w:rFonts w:ascii="Arial Narrow" w:hAnsi="Arial Narrow"/>
          <w:sz w:val="22"/>
          <w:szCs w:val="22"/>
        </w:rPr>
        <w:t xml:space="preserve">he </w:t>
      </w:r>
      <w:r w:rsidRPr="00A51BBE">
        <w:rPr>
          <w:rFonts w:ascii="Arial Narrow" w:hAnsi="Arial Narrow"/>
          <w:i/>
          <w:iCs/>
          <w:sz w:val="22"/>
          <w:szCs w:val="22"/>
        </w:rPr>
        <w:t>Registered Facility</w:t>
      </w:r>
      <w:r w:rsidRPr="00A51BBE">
        <w:rPr>
          <w:rFonts w:ascii="Arial Narrow" w:hAnsi="Arial Narrow"/>
          <w:sz w:val="22"/>
          <w:szCs w:val="22"/>
        </w:rPr>
        <w:t xml:space="preserve"> or </w:t>
      </w:r>
      <w:r w:rsidRPr="00A51BBE">
        <w:rPr>
          <w:rFonts w:ascii="Arial Narrow" w:hAnsi="Arial Narrow"/>
          <w:i/>
          <w:iCs/>
          <w:sz w:val="22"/>
          <w:szCs w:val="22"/>
        </w:rPr>
        <w:t>Facility</w:t>
      </w:r>
      <w:r>
        <w:rPr>
          <w:rFonts w:ascii="Arial Narrow" w:hAnsi="Arial Narrow"/>
          <w:sz w:val="22"/>
          <w:szCs w:val="22"/>
        </w:rPr>
        <w:t xml:space="preserve"> that is required to be registered under the </w:t>
      </w:r>
      <w:r w:rsidRPr="00353CFF">
        <w:rPr>
          <w:rFonts w:ascii="Arial Narrow" w:hAnsi="Arial Narrow"/>
          <w:i/>
          <w:iCs/>
          <w:sz w:val="22"/>
          <w:szCs w:val="22"/>
        </w:rPr>
        <w:t>WEM Rules</w:t>
      </w:r>
      <w:r>
        <w:rPr>
          <w:rFonts w:ascii="Arial Narrow" w:hAnsi="Arial Narrow"/>
          <w:sz w:val="22"/>
          <w:szCs w:val="22"/>
        </w:rPr>
        <w:t xml:space="preserve"> for the purposes of this Contract.</w:t>
      </w:r>
      <w:r w:rsidRPr="00A51BBE">
        <w:rPr>
          <w:rFonts w:ascii="Arial Narrow" w:hAnsi="Arial Narrow"/>
          <w:sz w:val="22"/>
          <w:szCs w:val="22"/>
        </w:rPr>
        <w:t xml:space="preserve"> </w:t>
      </w:r>
    </w:p>
    <w:p w:rsidR="00CB6043" w:rsidP="00CB6043" w:rsidRDefault="00CB6043" w14:paraId="39407403" w14:textId="77777777">
      <w:pPr>
        <w:spacing w:before="120" w:after="120"/>
        <w:ind w:left="709"/>
        <w:rPr>
          <w:rFonts w:ascii="Arial Narrow" w:hAnsi="Arial Narrow"/>
          <w:sz w:val="22"/>
          <w:szCs w:val="22"/>
        </w:rPr>
      </w:pPr>
      <w:r w:rsidRPr="004C10A8">
        <w:rPr>
          <w:rFonts w:ascii="Arial Narrow" w:hAnsi="Arial Narrow"/>
          <w:b/>
          <w:bCs/>
          <w:sz w:val="22"/>
          <w:szCs w:val="22"/>
        </w:rPr>
        <w:t>Representative</w:t>
      </w:r>
      <w:r w:rsidRPr="004C10A8">
        <w:rPr>
          <w:rFonts w:ascii="Arial Narrow" w:hAnsi="Arial Narrow"/>
          <w:sz w:val="22"/>
          <w:szCs w:val="22"/>
        </w:rPr>
        <w:t>, in relation to a party, means any officer, employee, agent, adviser, trustee, permitted assignee, liquidator, administrator, or third-party contractor of that party or of a related body corporate (as that term is defined in the Corporations Act 2001 (</w:t>
      </w:r>
      <w:proofErr w:type="spellStart"/>
      <w:r w:rsidRPr="004C10A8">
        <w:rPr>
          <w:rFonts w:ascii="Arial Narrow" w:hAnsi="Arial Narrow"/>
          <w:sz w:val="22"/>
          <w:szCs w:val="22"/>
        </w:rPr>
        <w:t>Cth</w:t>
      </w:r>
      <w:proofErr w:type="spellEnd"/>
      <w:r w:rsidRPr="004C10A8">
        <w:rPr>
          <w:rFonts w:ascii="Arial Narrow" w:hAnsi="Arial Narrow"/>
          <w:sz w:val="22"/>
          <w:szCs w:val="22"/>
        </w:rPr>
        <w:t>)) of that party.</w:t>
      </w:r>
    </w:p>
    <w:p w:rsidRPr="00BF3B26" w:rsidR="00CB6043" w:rsidP="00CB6043" w:rsidRDefault="00CB6043" w14:paraId="78AF6829" w14:textId="54FC4934">
      <w:pPr>
        <w:spacing w:before="120" w:after="120"/>
        <w:ind w:left="709"/>
        <w:rPr>
          <w:rFonts w:ascii="Arial Narrow" w:hAnsi="Arial Narrow"/>
          <w:sz w:val="22"/>
          <w:szCs w:val="22"/>
        </w:rPr>
      </w:pPr>
      <w:r>
        <w:rPr>
          <w:rFonts w:ascii="Arial Narrow" w:hAnsi="Arial Narrow"/>
          <w:b/>
          <w:bCs/>
          <w:sz w:val="22"/>
          <w:szCs w:val="22"/>
        </w:rPr>
        <w:t>Security</w:t>
      </w:r>
      <w:r>
        <w:rPr>
          <w:rFonts w:ascii="Arial Narrow" w:hAnsi="Arial Narrow"/>
          <w:sz w:val="22"/>
          <w:szCs w:val="22"/>
        </w:rPr>
        <w:t xml:space="preserve"> has the meaning given in </w:t>
      </w:r>
      <w:r w:rsidRPr="001C273C">
        <w:rPr>
          <w:rFonts w:ascii="Arial Narrow" w:hAnsi="Arial Narrow"/>
          <w:b/>
          <w:bCs/>
          <w:sz w:val="22"/>
          <w:szCs w:val="22"/>
        </w:rPr>
        <w:t xml:space="preserve">clause </w:t>
      </w:r>
      <w:r w:rsidRPr="001C273C">
        <w:rPr>
          <w:rFonts w:ascii="Arial Narrow" w:hAnsi="Arial Narrow"/>
          <w:b/>
          <w:bCs/>
          <w:sz w:val="22"/>
          <w:szCs w:val="22"/>
        </w:rPr>
        <w:fldChar w:fldCharType="begin"/>
      </w:r>
      <w:r w:rsidRPr="001C273C">
        <w:rPr>
          <w:rFonts w:ascii="Arial Narrow" w:hAnsi="Arial Narrow"/>
          <w:b/>
          <w:bCs/>
          <w:sz w:val="22"/>
          <w:szCs w:val="22"/>
        </w:rPr>
        <w:instrText xml:space="preserve"> REF _Ref132828470 \r \h </w:instrText>
      </w:r>
      <w:r>
        <w:rPr>
          <w:rFonts w:ascii="Arial Narrow" w:hAnsi="Arial Narrow"/>
          <w:b/>
          <w:bCs/>
          <w:sz w:val="22"/>
          <w:szCs w:val="22"/>
        </w:rPr>
        <w:instrText xml:space="preserve"> \* MERGEFORMAT </w:instrText>
      </w:r>
      <w:r w:rsidRPr="001C273C">
        <w:rPr>
          <w:rFonts w:ascii="Arial Narrow" w:hAnsi="Arial Narrow"/>
          <w:b/>
          <w:bCs/>
          <w:sz w:val="22"/>
          <w:szCs w:val="22"/>
        </w:rPr>
      </w:r>
      <w:r w:rsidRPr="001C273C">
        <w:rPr>
          <w:rFonts w:ascii="Arial Narrow" w:hAnsi="Arial Narrow"/>
          <w:b/>
          <w:bCs/>
          <w:sz w:val="22"/>
          <w:szCs w:val="22"/>
        </w:rPr>
        <w:fldChar w:fldCharType="separate"/>
      </w:r>
      <w:r w:rsidR="00176EB9">
        <w:rPr>
          <w:rFonts w:ascii="Arial Narrow" w:hAnsi="Arial Narrow"/>
          <w:b/>
          <w:bCs/>
          <w:sz w:val="22"/>
          <w:szCs w:val="22"/>
        </w:rPr>
        <w:t>10</w:t>
      </w:r>
      <w:r w:rsidRPr="001C273C">
        <w:rPr>
          <w:rFonts w:ascii="Arial Narrow" w:hAnsi="Arial Narrow"/>
          <w:b/>
          <w:bCs/>
          <w:sz w:val="22"/>
          <w:szCs w:val="22"/>
        </w:rPr>
        <w:fldChar w:fldCharType="end"/>
      </w:r>
      <w:r>
        <w:rPr>
          <w:rFonts w:ascii="Arial Narrow" w:hAnsi="Arial Narrow"/>
          <w:sz w:val="22"/>
          <w:szCs w:val="22"/>
        </w:rPr>
        <w:t>.</w:t>
      </w:r>
    </w:p>
    <w:p w:rsidRPr="004C10A8" w:rsidR="00CB6043" w:rsidP="00CB6043" w:rsidRDefault="00CB6043" w14:paraId="7C3BDB43" w14:textId="374158F1">
      <w:pPr>
        <w:spacing w:before="120" w:after="120"/>
        <w:ind w:left="709"/>
        <w:rPr>
          <w:rFonts w:ascii="Arial Narrow" w:hAnsi="Arial Narrow"/>
          <w:sz w:val="22"/>
          <w:szCs w:val="22"/>
        </w:rPr>
      </w:pPr>
      <w:r w:rsidRPr="42BFC777">
        <w:rPr>
          <w:rFonts w:ascii="Arial Narrow" w:hAnsi="Arial Narrow"/>
          <w:b/>
          <w:bCs/>
          <w:sz w:val="22"/>
          <w:szCs w:val="22"/>
        </w:rPr>
        <w:t>Service</w:t>
      </w:r>
      <w:r w:rsidRPr="42BFC777">
        <w:rPr>
          <w:rFonts w:ascii="Arial Narrow" w:hAnsi="Arial Narrow"/>
          <w:sz w:val="22"/>
          <w:szCs w:val="22"/>
        </w:rPr>
        <w:t xml:space="preserve"> means the Minimum Demand Service or the Peak Demand Service, or both services, as specified in the </w:t>
      </w:r>
      <w:r w:rsidRPr="42BFC777">
        <w:rPr>
          <w:rFonts w:ascii="Arial Narrow" w:hAnsi="Arial Narrow" w:cs="Arial"/>
          <w:b/>
          <w:bCs/>
          <w:sz w:val="22"/>
          <w:szCs w:val="22"/>
        </w:rPr>
        <w:t>Contract</w:t>
      </w:r>
      <w:r w:rsidRPr="42BFC777">
        <w:rPr>
          <w:rFonts w:ascii="Arial Narrow" w:hAnsi="Arial Narrow" w:cs="Arial"/>
          <w:sz w:val="22"/>
          <w:szCs w:val="22"/>
        </w:rPr>
        <w:t xml:space="preserve"> </w:t>
      </w:r>
      <w:r w:rsidRPr="42BFC777">
        <w:rPr>
          <w:rFonts w:ascii="Arial Narrow" w:hAnsi="Arial Narrow" w:cs="Arial"/>
          <w:b/>
          <w:bCs/>
          <w:sz w:val="22"/>
          <w:szCs w:val="22"/>
        </w:rPr>
        <w:t>Details</w:t>
      </w:r>
      <w:r w:rsidRPr="42BFC777">
        <w:rPr>
          <w:rFonts w:ascii="Arial Narrow" w:hAnsi="Arial Narrow"/>
          <w:sz w:val="22"/>
          <w:szCs w:val="22"/>
        </w:rPr>
        <w:t>.</w:t>
      </w:r>
    </w:p>
    <w:p w:rsidR="00CB6043" w:rsidP="00CB6043" w:rsidRDefault="00CB6043" w14:paraId="1F57889C" w14:textId="77777777">
      <w:pPr>
        <w:spacing w:before="120" w:after="120"/>
        <w:ind w:left="709"/>
        <w:rPr>
          <w:rFonts w:ascii="Arial Narrow" w:hAnsi="Arial Narrow"/>
          <w:b/>
          <w:bCs/>
          <w:sz w:val="22"/>
          <w:szCs w:val="22"/>
        </w:rPr>
      </w:pPr>
      <w:r>
        <w:rPr>
          <w:rFonts w:ascii="Arial Narrow" w:hAnsi="Arial Narrow" w:cs="Arial"/>
          <w:b/>
          <w:iCs/>
          <w:sz w:val="22"/>
          <w:szCs w:val="22"/>
        </w:rPr>
        <w:t xml:space="preserve">Service </w:t>
      </w:r>
      <w:r w:rsidRPr="004C10A8">
        <w:rPr>
          <w:rFonts w:ascii="Arial Narrow" w:hAnsi="Arial Narrow" w:cs="Arial"/>
          <w:b/>
          <w:iCs/>
          <w:sz w:val="22"/>
          <w:szCs w:val="22"/>
        </w:rPr>
        <w:t>Test</w:t>
      </w:r>
      <w:r>
        <w:rPr>
          <w:rFonts w:ascii="Arial Narrow" w:hAnsi="Arial Narrow" w:cs="Arial"/>
          <w:bCs/>
          <w:iCs/>
          <w:sz w:val="22"/>
          <w:szCs w:val="22"/>
        </w:rPr>
        <w:t xml:space="preserve">, in relation to </w:t>
      </w:r>
      <w:r w:rsidRPr="004C10A8">
        <w:rPr>
          <w:rFonts w:ascii="Arial Narrow" w:hAnsi="Arial Narrow" w:cs="Arial"/>
          <w:bCs/>
          <w:iCs/>
          <w:sz w:val="22"/>
          <w:szCs w:val="22"/>
        </w:rPr>
        <w:t xml:space="preserve">the </w:t>
      </w:r>
      <w:r>
        <w:rPr>
          <w:rFonts w:ascii="Arial Narrow" w:hAnsi="Arial Narrow" w:cs="Arial"/>
          <w:bCs/>
          <w:iCs/>
          <w:sz w:val="22"/>
          <w:szCs w:val="22"/>
        </w:rPr>
        <w:t xml:space="preserve">Registered Service Equipment, means a test of its ability to provide the </w:t>
      </w:r>
      <w:r w:rsidRPr="004C10A8">
        <w:rPr>
          <w:rFonts w:ascii="Arial Narrow" w:hAnsi="Arial Narrow" w:cs="Arial"/>
          <w:bCs/>
          <w:iCs/>
          <w:sz w:val="22"/>
          <w:szCs w:val="22"/>
        </w:rPr>
        <w:t xml:space="preserve">Service for the purposes of </w:t>
      </w:r>
      <w:r>
        <w:rPr>
          <w:rFonts w:ascii="Arial Narrow" w:hAnsi="Arial Narrow" w:cs="Arial"/>
          <w:bCs/>
          <w:iCs/>
          <w:sz w:val="22"/>
          <w:szCs w:val="22"/>
        </w:rPr>
        <w:t>this Contract.</w:t>
      </w:r>
    </w:p>
    <w:p w:rsidRPr="003A3BC2" w:rsidR="00CB6043" w:rsidP="00CB6043" w:rsidRDefault="00CB6043" w14:paraId="7C209878" w14:textId="77777777">
      <w:pPr>
        <w:spacing w:before="120" w:after="120"/>
        <w:ind w:left="709"/>
        <w:rPr>
          <w:rFonts w:ascii="Arial Narrow" w:hAnsi="Arial Narrow"/>
          <w:sz w:val="22"/>
          <w:szCs w:val="22"/>
        </w:rPr>
      </w:pPr>
      <w:r>
        <w:rPr>
          <w:rFonts w:ascii="Arial Narrow" w:hAnsi="Arial Narrow"/>
          <w:b/>
          <w:bCs/>
          <w:sz w:val="22"/>
          <w:szCs w:val="22"/>
        </w:rPr>
        <w:t>Settlement Period</w:t>
      </w:r>
      <w:r w:rsidRPr="003A3BC2">
        <w:rPr>
          <w:rFonts w:ascii="Arial Narrow" w:hAnsi="Arial Narrow"/>
          <w:sz w:val="22"/>
          <w:szCs w:val="22"/>
        </w:rPr>
        <w:t xml:space="preserve"> means a </w:t>
      </w:r>
      <w:r w:rsidRPr="003A3BC2">
        <w:rPr>
          <w:rFonts w:ascii="Arial Narrow" w:hAnsi="Arial Narrow"/>
          <w:i/>
          <w:iCs/>
          <w:sz w:val="22"/>
          <w:szCs w:val="22"/>
        </w:rPr>
        <w:t xml:space="preserve">Trading </w:t>
      </w:r>
      <w:r>
        <w:rPr>
          <w:rFonts w:ascii="Arial Narrow" w:hAnsi="Arial Narrow"/>
          <w:i/>
          <w:iCs/>
          <w:sz w:val="22"/>
          <w:szCs w:val="22"/>
        </w:rPr>
        <w:t>Week</w:t>
      </w:r>
      <w:r w:rsidRPr="003A3BC2">
        <w:rPr>
          <w:rFonts w:ascii="Arial Narrow" w:hAnsi="Arial Narrow"/>
          <w:sz w:val="22"/>
          <w:szCs w:val="22"/>
        </w:rPr>
        <w:t>, provided that:</w:t>
      </w:r>
    </w:p>
    <w:p w:rsidRPr="004C10A8" w:rsidR="00CB6043" w:rsidP="005B462E" w:rsidRDefault="00CB6043" w14:paraId="09861E98" w14:textId="77C67C66">
      <w:pPr>
        <w:pStyle w:val="ListParagraph"/>
        <w:numPr>
          <w:ilvl w:val="2"/>
          <w:numId w:val="31"/>
        </w:numPr>
        <w:spacing w:before="120" w:after="120"/>
        <w:ind w:left="1418" w:hanging="709"/>
        <w:contextualSpacing w:val="0"/>
        <w:rPr>
          <w:rFonts w:ascii="Arial Narrow" w:hAnsi="Arial Narrow"/>
          <w:sz w:val="22"/>
          <w:szCs w:val="22"/>
        </w:rPr>
      </w:pPr>
      <w:r>
        <w:rPr>
          <w:rFonts w:ascii="Arial Narrow" w:hAnsi="Arial Narrow"/>
          <w:sz w:val="22"/>
          <w:szCs w:val="22"/>
        </w:rPr>
        <w:t>(</w:t>
      </w:r>
      <w:proofErr w:type="gramStart"/>
      <w:r>
        <w:rPr>
          <w:rFonts w:ascii="Arial Narrow" w:hAnsi="Arial Narrow"/>
          <w:sz w:val="22"/>
          <w:szCs w:val="22"/>
        </w:rPr>
        <w:t>unless</w:t>
      </w:r>
      <w:proofErr w:type="gramEnd"/>
      <w:r>
        <w:rPr>
          <w:rFonts w:ascii="Arial Narrow" w:hAnsi="Arial Narrow"/>
          <w:sz w:val="22"/>
          <w:szCs w:val="22"/>
        </w:rPr>
        <w:t xml:space="preserve"> </w:t>
      </w:r>
      <w:r w:rsidRPr="0064498B">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10.4</w:t>
      </w:r>
      <w:r>
        <w:rPr>
          <w:rFonts w:ascii="Arial Narrow" w:hAnsi="Arial Narrow"/>
          <w:b/>
          <w:bCs/>
          <w:sz w:val="22"/>
          <w:szCs w:val="22"/>
        </w:rPr>
        <w:fldChar w:fldCharType="end"/>
      </w:r>
      <w:r w:rsidRPr="008E3143">
        <w:rPr>
          <w:rFonts w:ascii="Arial Narrow" w:hAnsi="Arial Narrow"/>
          <w:sz w:val="22"/>
          <w:szCs w:val="22"/>
        </w:rPr>
        <w:t xml:space="preserve"> </w:t>
      </w:r>
      <w:r>
        <w:rPr>
          <w:rFonts w:ascii="Arial Narrow" w:hAnsi="Arial Narrow"/>
          <w:sz w:val="22"/>
          <w:szCs w:val="22"/>
        </w:rPr>
        <w:t xml:space="preserve">applies with respect to the Security) </w:t>
      </w:r>
      <w:r w:rsidRPr="003A3BC2">
        <w:rPr>
          <w:rFonts w:ascii="Arial Narrow" w:hAnsi="Arial Narrow"/>
          <w:sz w:val="22"/>
          <w:szCs w:val="22"/>
        </w:rPr>
        <w:t xml:space="preserve">the first </w:t>
      </w:r>
      <w:r>
        <w:rPr>
          <w:rFonts w:ascii="Arial Narrow" w:hAnsi="Arial Narrow"/>
          <w:sz w:val="22"/>
          <w:szCs w:val="22"/>
        </w:rPr>
        <w:t>Settlement Period</w:t>
      </w:r>
      <w:r w:rsidRPr="004C10A8">
        <w:rPr>
          <w:rFonts w:ascii="Arial Narrow" w:hAnsi="Arial Narrow"/>
          <w:sz w:val="22"/>
          <w:szCs w:val="22"/>
        </w:rPr>
        <w:t xml:space="preserve"> commences on the Commencement Date; and</w:t>
      </w:r>
    </w:p>
    <w:p w:rsidRPr="004C10A8" w:rsidR="00CB6043" w:rsidP="005B462E" w:rsidRDefault="00CB6043" w14:paraId="79506F61" w14:textId="77777777">
      <w:pPr>
        <w:pStyle w:val="ListParagraph"/>
        <w:numPr>
          <w:ilvl w:val="2"/>
          <w:numId w:val="31"/>
        </w:numPr>
        <w:spacing w:before="120" w:after="120"/>
        <w:ind w:left="709" w:firstLine="0"/>
        <w:contextualSpacing w:val="0"/>
        <w:rPr>
          <w:rFonts w:ascii="Arial Narrow" w:hAnsi="Arial Narrow"/>
          <w:sz w:val="22"/>
          <w:szCs w:val="22"/>
        </w:rPr>
      </w:pPr>
      <w:r w:rsidRPr="004C10A8">
        <w:rPr>
          <w:rFonts w:ascii="Arial Narrow" w:hAnsi="Arial Narrow"/>
          <w:sz w:val="22"/>
          <w:szCs w:val="22"/>
        </w:rPr>
        <w:t xml:space="preserve">the last </w:t>
      </w:r>
      <w:r>
        <w:rPr>
          <w:rFonts w:ascii="Arial Narrow" w:hAnsi="Arial Narrow"/>
          <w:sz w:val="22"/>
          <w:szCs w:val="22"/>
        </w:rPr>
        <w:t>Settlement Period</w:t>
      </w:r>
      <w:r w:rsidRPr="004C10A8">
        <w:rPr>
          <w:rFonts w:ascii="Arial Narrow" w:hAnsi="Arial Narrow"/>
          <w:sz w:val="22"/>
          <w:szCs w:val="22"/>
        </w:rPr>
        <w:t xml:space="preserve"> ends on the End Date.</w:t>
      </w:r>
    </w:p>
    <w:p w:rsidR="00CB6043" w:rsidP="00CB6043" w:rsidRDefault="00CB6043" w14:paraId="1DCDC4FE" w14:textId="1C88B8ED">
      <w:pPr>
        <w:spacing w:before="120" w:after="120"/>
        <w:ind w:left="709"/>
        <w:rPr>
          <w:rFonts w:ascii="Arial Narrow" w:hAnsi="Arial Narrow"/>
          <w:sz w:val="22"/>
          <w:szCs w:val="22"/>
        </w:rPr>
      </w:pPr>
      <w:r w:rsidRPr="003A3BC2">
        <w:rPr>
          <w:rFonts w:ascii="Arial Narrow" w:hAnsi="Arial Narrow"/>
          <w:b/>
          <w:bCs/>
          <w:sz w:val="22"/>
          <w:szCs w:val="22"/>
        </w:rPr>
        <w:t>Unavailable</w:t>
      </w:r>
      <w:r w:rsidRPr="003A3BC2">
        <w:rPr>
          <w:rFonts w:ascii="Arial Narrow" w:hAnsi="Arial Narrow"/>
          <w:sz w:val="22"/>
          <w:szCs w:val="22"/>
        </w:rPr>
        <w:t xml:space="preserve">, in relation to the Service, means the </w:t>
      </w:r>
      <w:r>
        <w:rPr>
          <w:rFonts w:ascii="Arial Narrow" w:hAnsi="Arial Narrow"/>
          <w:sz w:val="22"/>
          <w:szCs w:val="22"/>
        </w:rPr>
        <w:t>Registered Service Equipment</w:t>
      </w:r>
      <w:r w:rsidRPr="003A3BC2">
        <w:rPr>
          <w:rFonts w:ascii="Arial Narrow" w:hAnsi="Arial Narrow"/>
          <w:sz w:val="22"/>
          <w:szCs w:val="22"/>
        </w:rPr>
        <w:t xml:space="preserve"> is (under </w:t>
      </w:r>
      <w:r w:rsidRPr="0026189C">
        <w:rPr>
          <w:rFonts w:ascii="Arial Narrow" w:hAnsi="Arial Narrow"/>
          <w:b/>
          <w:bCs/>
          <w:sz w:val="22"/>
          <w:szCs w:val="22"/>
        </w:rPr>
        <w:t xml:space="preserve">clause </w:t>
      </w:r>
      <w:r w:rsidRPr="0026189C">
        <w:rPr>
          <w:rFonts w:ascii="Arial Narrow" w:hAnsi="Arial Narrow"/>
          <w:b/>
          <w:bCs/>
          <w:sz w:val="22"/>
          <w:szCs w:val="22"/>
        </w:rPr>
        <w:fldChar w:fldCharType="begin"/>
      </w:r>
      <w:r w:rsidRPr="0026189C">
        <w:rPr>
          <w:rFonts w:ascii="Arial Narrow" w:hAnsi="Arial Narrow"/>
          <w:b/>
          <w:bCs/>
          <w:sz w:val="22"/>
          <w:szCs w:val="22"/>
        </w:rPr>
        <w:instrText xml:space="preserve"> REF _Ref132953307 \r \h </w:instrText>
      </w:r>
      <w:r>
        <w:rPr>
          <w:rFonts w:ascii="Arial Narrow" w:hAnsi="Arial Narrow"/>
          <w:b/>
          <w:bCs/>
          <w:sz w:val="22"/>
          <w:szCs w:val="22"/>
        </w:rPr>
        <w:instrText xml:space="preserve"> \* MERGEFORMAT </w:instrText>
      </w:r>
      <w:r w:rsidRPr="0026189C">
        <w:rPr>
          <w:rFonts w:ascii="Arial Narrow" w:hAnsi="Arial Narrow"/>
          <w:b/>
          <w:bCs/>
          <w:sz w:val="22"/>
          <w:szCs w:val="22"/>
        </w:rPr>
      </w:r>
      <w:r w:rsidRPr="0026189C">
        <w:rPr>
          <w:rFonts w:ascii="Arial Narrow" w:hAnsi="Arial Narrow"/>
          <w:b/>
          <w:bCs/>
          <w:sz w:val="22"/>
          <w:szCs w:val="22"/>
        </w:rPr>
        <w:fldChar w:fldCharType="separate"/>
      </w:r>
      <w:r w:rsidR="00176EB9">
        <w:rPr>
          <w:rFonts w:ascii="Arial Narrow" w:hAnsi="Arial Narrow"/>
          <w:b/>
          <w:bCs/>
          <w:sz w:val="22"/>
          <w:szCs w:val="22"/>
        </w:rPr>
        <w:t>5.2</w:t>
      </w:r>
      <w:r w:rsidRPr="0026189C">
        <w:rPr>
          <w:rFonts w:ascii="Arial Narrow" w:hAnsi="Arial Narrow"/>
          <w:b/>
          <w:bCs/>
          <w:sz w:val="22"/>
          <w:szCs w:val="22"/>
        </w:rPr>
        <w:fldChar w:fldCharType="end"/>
      </w:r>
      <w:r w:rsidR="001C5B59">
        <w:rPr>
          <w:rFonts w:ascii="Arial Narrow" w:hAnsi="Arial Narrow"/>
          <w:b/>
          <w:bCs/>
          <w:sz w:val="22"/>
          <w:szCs w:val="22"/>
        </w:rPr>
        <w:t xml:space="preserve"> </w:t>
      </w:r>
      <w:r w:rsidRPr="00B32DBB" w:rsidR="001C5B59">
        <w:rPr>
          <w:rFonts w:ascii="Arial Narrow" w:hAnsi="Arial Narrow"/>
          <w:sz w:val="22"/>
          <w:szCs w:val="22"/>
        </w:rPr>
        <w:t>or</w:t>
      </w:r>
      <w:r w:rsidR="001C5B59">
        <w:rPr>
          <w:rFonts w:ascii="Arial Narrow" w:hAnsi="Arial Narrow"/>
          <w:b/>
          <w:bCs/>
          <w:sz w:val="22"/>
          <w:szCs w:val="22"/>
        </w:rPr>
        <w:t xml:space="preserve"> clause</w:t>
      </w:r>
      <w:r w:rsidRPr="00B32DBB" w:rsidR="001C5B59">
        <w:rPr>
          <w:rFonts w:ascii="Arial Narrow" w:hAnsi="Arial Narrow"/>
          <w:sz w:val="22"/>
          <w:szCs w:val="22"/>
        </w:rPr>
        <w:t xml:space="preserve"> </w:t>
      </w:r>
      <w:r w:rsidRPr="00B32DBB" w:rsidR="00952C4B">
        <w:rPr>
          <w:rFonts w:ascii="Arial Narrow" w:hAnsi="Arial Narrow"/>
          <w:b/>
          <w:bCs/>
          <w:sz w:val="22"/>
          <w:szCs w:val="22"/>
        </w:rPr>
        <w:fldChar w:fldCharType="begin"/>
      </w:r>
      <w:r w:rsidRPr="00B32DBB" w:rsidR="00952C4B">
        <w:rPr>
          <w:rFonts w:ascii="Arial Narrow" w:hAnsi="Arial Narrow"/>
          <w:b/>
          <w:bCs/>
          <w:sz w:val="22"/>
          <w:szCs w:val="22"/>
        </w:rPr>
        <w:instrText xml:space="preserve"> REF _Ref136265621 \w \h </w:instrText>
      </w:r>
      <w:r w:rsidR="00952C4B">
        <w:rPr>
          <w:rFonts w:ascii="Arial Narrow" w:hAnsi="Arial Narrow"/>
          <w:b/>
          <w:bCs/>
          <w:sz w:val="22"/>
          <w:szCs w:val="22"/>
        </w:rPr>
        <w:instrText xml:space="preserve"> \* MERGEFORMAT </w:instrText>
      </w:r>
      <w:r w:rsidRPr="00B32DBB" w:rsidR="00952C4B">
        <w:rPr>
          <w:rFonts w:ascii="Arial Narrow" w:hAnsi="Arial Narrow"/>
          <w:b/>
          <w:bCs/>
          <w:sz w:val="22"/>
          <w:szCs w:val="22"/>
        </w:rPr>
      </w:r>
      <w:r w:rsidRPr="00B32DBB" w:rsidR="00952C4B">
        <w:rPr>
          <w:rFonts w:ascii="Arial Narrow" w:hAnsi="Arial Narrow"/>
          <w:b/>
          <w:bCs/>
          <w:sz w:val="22"/>
          <w:szCs w:val="22"/>
        </w:rPr>
        <w:fldChar w:fldCharType="separate"/>
      </w:r>
      <w:r w:rsidR="00176EB9">
        <w:rPr>
          <w:rFonts w:ascii="Arial Narrow" w:hAnsi="Arial Narrow"/>
          <w:b/>
          <w:bCs/>
          <w:sz w:val="22"/>
          <w:szCs w:val="22"/>
        </w:rPr>
        <w:t>8.2(b)</w:t>
      </w:r>
      <w:r w:rsidRPr="00B32DBB" w:rsidR="00952C4B">
        <w:rPr>
          <w:rFonts w:ascii="Arial Narrow" w:hAnsi="Arial Narrow"/>
          <w:b/>
          <w:bCs/>
          <w:sz w:val="22"/>
          <w:szCs w:val="22"/>
        </w:rPr>
        <w:fldChar w:fldCharType="end"/>
      </w:r>
      <w:r>
        <w:rPr>
          <w:rFonts w:ascii="Arial Narrow" w:hAnsi="Arial Narrow"/>
          <w:sz w:val="22"/>
          <w:szCs w:val="22"/>
        </w:rPr>
        <w:t>)</w:t>
      </w:r>
      <w:r w:rsidRPr="003A3BC2">
        <w:rPr>
          <w:rFonts w:ascii="Arial Narrow" w:hAnsi="Arial Narrow"/>
          <w:sz w:val="22"/>
          <w:szCs w:val="22"/>
        </w:rPr>
        <w:t xml:space="preserve"> not taken to be capable of increas</w:t>
      </w:r>
      <w:r>
        <w:rPr>
          <w:rFonts w:ascii="Arial Narrow" w:hAnsi="Arial Narrow"/>
          <w:sz w:val="22"/>
          <w:szCs w:val="22"/>
        </w:rPr>
        <w:t>ing</w:t>
      </w:r>
      <w:r w:rsidRPr="003A3BC2">
        <w:rPr>
          <w:rFonts w:ascii="Arial Narrow" w:hAnsi="Arial Narrow"/>
          <w:sz w:val="22"/>
          <w:szCs w:val="22"/>
        </w:rPr>
        <w:t xml:space="preserve"> </w:t>
      </w:r>
      <w:r w:rsidRPr="00DC48E7">
        <w:rPr>
          <w:rFonts w:ascii="Arial Narrow" w:hAnsi="Arial Narrow"/>
          <w:i/>
          <w:iCs/>
          <w:sz w:val="22"/>
          <w:szCs w:val="22"/>
        </w:rPr>
        <w:t>Injection</w:t>
      </w:r>
      <w:r w:rsidRPr="003A3BC2">
        <w:rPr>
          <w:rFonts w:ascii="Arial Narrow" w:hAnsi="Arial Narrow"/>
          <w:sz w:val="22"/>
          <w:szCs w:val="22"/>
        </w:rPr>
        <w:t xml:space="preserve"> or </w:t>
      </w:r>
      <w:r>
        <w:rPr>
          <w:rFonts w:ascii="Arial Narrow" w:hAnsi="Arial Narrow"/>
          <w:sz w:val="22"/>
          <w:szCs w:val="22"/>
        </w:rPr>
        <w:t>increasing</w:t>
      </w:r>
      <w:r w:rsidRPr="003A3BC2">
        <w:rPr>
          <w:rFonts w:ascii="Arial Narrow" w:hAnsi="Arial Narrow"/>
          <w:sz w:val="22"/>
          <w:szCs w:val="22"/>
        </w:rPr>
        <w:t xml:space="preserve"> </w:t>
      </w:r>
      <w:r w:rsidRPr="00DC48E7">
        <w:rPr>
          <w:rFonts w:ascii="Arial Narrow" w:hAnsi="Arial Narrow"/>
          <w:i/>
          <w:iCs/>
          <w:sz w:val="22"/>
          <w:szCs w:val="22"/>
        </w:rPr>
        <w:t>Withdrawal</w:t>
      </w:r>
      <w:r w:rsidRPr="003A3BC2">
        <w:rPr>
          <w:rFonts w:ascii="Arial Narrow" w:hAnsi="Arial Narrow"/>
          <w:sz w:val="22"/>
          <w:szCs w:val="22"/>
        </w:rPr>
        <w:t xml:space="preserve">, as applicable, by the Maximum </w:t>
      </w:r>
      <w:r>
        <w:rPr>
          <w:rFonts w:ascii="Arial Narrow" w:hAnsi="Arial Narrow"/>
          <w:sz w:val="22"/>
          <w:szCs w:val="22"/>
        </w:rPr>
        <w:t xml:space="preserve">Service </w:t>
      </w:r>
      <w:r w:rsidRPr="003A3BC2">
        <w:rPr>
          <w:rFonts w:ascii="Arial Narrow" w:hAnsi="Arial Narrow"/>
          <w:sz w:val="22"/>
          <w:szCs w:val="22"/>
        </w:rPr>
        <w:t xml:space="preserve">Quantity (relative to the </w:t>
      </w:r>
      <w:r>
        <w:rPr>
          <w:rFonts w:ascii="Arial Narrow" w:hAnsi="Arial Narrow"/>
          <w:sz w:val="22"/>
          <w:szCs w:val="22"/>
        </w:rPr>
        <w:t>Baseline</w:t>
      </w:r>
      <w:r w:rsidRPr="003A3BC2">
        <w:rPr>
          <w:rFonts w:ascii="Arial Narrow" w:hAnsi="Arial Narrow"/>
          <w:sz w:val="22"/>
          <w:szCs w:val="22"/>
        </w:rPr>
        <w:t xml:space="preserve"> Quantity)</w:t>
      </w:r>
      <w:r>
        <w:rPr>
          <w:rFonts w:ascii="Arial Narrow" w:hAnsi="Arial Narrow"/>
          <w:sz w:val="22"/>
          <w:szCs w:val="22"/>
        </w:rPr>
        <w:t>.</w:t>
      </w:r>
    </w:p>
    <w:p w:rsidRPr="003A3BC2" w:rsidR="00CB6043" w:rsidP="005B462E" w:rsidRDefault="00CB6043" w14:paraId="7A0AF559" w14:textId="77777777">
      <w:pPr>
        <w:pStyle w:val="Heading7"/>
        <w:numPr>
          <w:ilvl w:val="1"/>
          <w:numId w:val="25"/>
        </w:numPr>
        <w:spacing w:before="120" w:after="120"/>
        <w:ind w:left="720" w:hanging="720"/>
      </w:pPr>
      <w:bookmarkStart w:name="_Toc138153903" w:id="29"/>
      <w:bookmarkStart w:name="_Toc417895900" w:id="30"/>
      <w:bookmarkStart w:name="_Toc414705562" w:id="31"/>
      <w:bookmarkStart w:name="_Toc405958450" w:id="32"/>
      <w:r w:rsidRPr="003A3BC2">
        <w:t>Interpretation</w:t>
      </w:r>
    </w:p>
    <w:p w:rsidRPr="004C10A8" w:rsidR="00CB6043" w:rsidP="00CB6043" w:rsidRDefault="00CB6043" w14:paraId="11735690" w14:textId="77777777">
      <w:pPr>
        <w:spacing w:before="120" w:after="120"/>
        <w:ind w:left="1418" w:hanging="709"/>
        <w:rPr>
          <w:rFonts w:ascii="Arial Narrow" w:hAnsi="Arial Narrow"/>
          <w:sz w:val="22"/>
          <w:szCs w:val="22"/>
        </w:rPr>
      </w:pPr>
      <w:r w:rsidRPr="004C10A8">
        <w:rPr>
          <w:rFonts w:ascii="Arial Narrow" w:hAnsi="Arial Narrow"/>
          <w:sz w:val="22"/>
          <w:szCs w:val="22"/>
        </w:rPr>
        <w:t xml:space="preserve">Unless a contrary intention appears in </w:t>
      </w:r>
      <w:r>
        <w:rPr>
          <w:rFonts w:ascii="Arial Narrow" w:hAnsi="Arial Narrow"/>
          <w:sz w:val="22"/>
          <w:szCs w:val="22"/>
        </w:rPr>
        <w:t>this Contract</w:t>
      </w:r>
      <w:r w:rsidRPr="004C10A8">
        <w:rPr>
          <w:rFonts w:ascii="Arial Narrow" w:hAnsi="Arial Narrow"/>
          <w:sz w:val="22"/>
          <w:szCs w:val="22"/>
        </w:rPr>
        <w:t>, a reference to:</w:t>
      </w:r>
    </w:p>
    <w:p w:rsidRPr="004C10A8" w:rsidR="00CB6043" w:rsidP="00CB6043" w:rsidRDefault="00CB6043" w14:paraId="10CC9647"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67" w:id="33"/>
      <w:r>
        <w:rPr>
          <w:rFonts w:ascii="Arial Narrow" w:hAnsi="Arial Narrow"/>
          <w:b/>
          <w:bCs/>
          <w:sz w:val="22"/>
          <w:szCs w:val="22"/>
        </w:rPr>
        <w:t>this Contract</w:t>
      </w:r>
      <w:r w:rsidRPr="004C10A8">
        <w:rPr>
          <w:rFonts w:ascii="Arial Narrow" w:hAnsi="Arial Narrow"/>
          <w:sz w:val="22"/>
          <w:szCs w:val="22"/>
        </w:rPr>
        <w:t xml:space="preserve"> includes any schedules, attachments and </w:t>
      </w:r>
      <w:proofErr w:type="gramStart"/>
      <w:r w:rsidRPr="004C10A8">
        <w:rPr>
          <w:rFonts w:ascii="Arial Narrow" w:hAnsi="Arial Narrow"/>
          <w:sz w:val="22"/>
          <w:szCs w:val="22"/>
        </w:rPr>
        <w:t>annexures;</w:t>
      </w:r>
      <w:bookmarkEnd w:id="33"/>
      <w:proofErr w:type="gramEnd"/>
    </w:p>
    <w:p w:rsidRPr="004C10A8" w:rsidR="00CB6043" w:rsidP="00CB6043" w:rsidRDefault="00CB6043" w14:paraId="13ADCB9B"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68" w:id="34"/>
      <w:r w:rsidRPr="004C10A8">
        <w:rPr>
          <w:rFonts w:ascii="Arial Narrow" w:hAnsi="Arial Narrow"/>
          <w:sz w:val="22"/>
          <w:szCs w:val="22"/>
        </w:rPr>
        <w:t xml:space="preserve">a document (including </w:t>
      </w:r>
      <w:r>
        <w:rPr>
          <w:rFonts w:ascii="Arial Narrow" w:hAnsi="Arial Narrow"/>
          <w:sz w:val="22"/>
          <w:szCs w:val="22"/>
        </w:rPr>
        <w:t>this Contract</w:t>
      </w:r>
      <w:r w:rsidRPr="004C10A8">
        <w:rPr>
          <w:rFonts w:ascii="Arial Narrow" w:hAnsi="Arial Narrow"/>
          <w:sz w:val="22"/>
          <w:szCs w:val="22"/>
        </w:rPr>
        <w:t xml:space="preserve">) includes the document as novated, varied, or replaced, and despite any change in the identity of the </w:t>
      </w:r>
      <w:proofErr w:type="gramStart"/>
      <w:r w:rsidRPr="004C10A8">
        <w:rPr>
          <w:rFonts w:ascii="Arial Narrow" w:hAnsi="Arial Narrow"/>
          <w:sz w:val="22"/>
          <w:szCs w:val="22"/>
        </w:rPr>
        <w:t>parties;</w:t>
      </w:r>
      <w:bookmarkEnd w:id="34"/>
      <w:proofErr w:type="gramEnd"/>
      <w:r w:rsidRPr="004C10A8">
        <w:rPr>
          <w:rFonts w:ascii="Arial Narrow" w:hAnsi="Arial Narrow"/>
          <w:sz w:val="22"/>
          <w:szCs w:val="22"/>
        </w:rPr>
        <w:t xml:space="preserve"> </w:t>
      </w:r>
    </w:p>
    <w:p w:rsidRPr="004C10A8" w:rsidR="00CB6043" w:rsidP="00CB6043" w:rsidRDefault="00CB6043" w14:paraId="0D68BA6D"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69" w:id="35"/>
      <w:r w:rsidRPr="004C10A8">
        <w:rPr>
          <w:rFonts w:ascii="Arial Narrow" w:hAnsi="Arial Narrow"/>
          <w:sz w:val="22"/>
          <w:szCs w:val="22"/>
        </w:rPr>
        <w:t xml:space="preserve">a clause, paragraph, schedule, or annexure is a reference to a clause, paragraph, schedule, or annexure to </w:t>
      </w:r>
      <w:r>
        <w:rPr>
          <w:rFonts w:ascii="Arial Narrow" w:hAnsi="Arial Narrow"/>
          <w:sz w:val="22"/>
          <w:szCs w:val="22"/>
        </w:rPr>
        <w:t xml:space="preserve">this </w:t>
      </w:r>
      <w:proofErr w:type="gramStart"/>
      <w:r>
        <w:rPr>
          <w:rFonts w:ascii="Arial Narrow" w:hAnsi="Arial Narrow"/>
          <w:sz w:val="22"/>
          <w:szCs w:val="22"/>
        </w:rPr>
        <w:t>Contract</w:t>
      </w:r>
      <w:r w:rsidRPr="004C10A8">
        <w:rPr>
          <w:rFonts w:ascii="Arial Narrow" w:hAnsi="Arial Narrow"/>
          <w:sz w:val="22"/>
          <w:szCs w:val="22"/>
        </w:rPr>
        <w:t>;</w:t>
      </w:r>
      <w:bookmarkEnd w:id="35"/>
      <w:proofErr w:type="gramEnd"/>
    </w:p>
    <w:p w:rsidRPr="004C10A8" w:rsidR="00CB6043" w:rsidP="00CB6043" w:rsidRDefault="00CB6043" w14:paraId="05C49528"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0" w:id="36"/>
      <w:r w:rsidRPr="004C10A8">
        <w:rPr>
          <w:rFonts w:ascii="Arial Narrow" w:hAnsi="Arial Narrow"/>
          <w:sz w:val="22"/>
          <w:szCs w:val="22"/>
        </w:rPr>
        <w:t xml:space="preserve">a clause is a reference to all its </w:t>
      </w:r>
      <w:proofErr w:type="gramStart"/>
      <w:r w:rsidRPr="004C10A8">
        <w:rPr>
          <w:rFonts w:ascii="Arial Narrow" w:hAnsi="Arial Narrow"/>
          <w:sz w:val="22"/>
          <w:szCs w:val="22"/>
        </w:rPr>
        <w:t>subclauses;</w:t>
      </w:r>
      <w:bookmarkEnd w:id="36"/>
      <w:proofErr w:type="gramEnd"/>
    </w:p>
    <w:p w:rsidRPr="004C10A8" w:rsidR="00CB6043" w:rsidP="00CB6043" w:rsidRDefault="00CB6043" w14:paraId="0E21A86F"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1" w:id="37"/>
      <w:r w:rsidRPr="004C10A8">
        <w:rPr>
          <w:rFonts w:ascii="Arial Narrow" w:hAnsi="Arial Narrow"/>
          <w:sz w:val="22"/>
          <w:szCs w:val="22"/>
        </w:rPr>
        <w:t xml:space="preserve">Legislation includes subordinate legislation and other instruments under them, and consolidations, amendments, re-enactments or replacements of any of </w:t>
      </w:r>
      <w:proofErr w:type="gramStart"/>
      <w:r w:rsidRPr="004C10A8">
        <w:rPr>
          <w:rFonts w:ascii="Arial Narrow" w:hAnsi="Arial Narrow"/>
          <w:sz w:val="22"/>
          <w:szCs w:val="22"/>
        </w:rPr>
        <w:t>them;</w:t>
      </w:r>
      <w:bookmarkEnd w:id="37"/>
      <w:proofErr w:type="gramEnd"/>
    </w:p>
    <w:p w:rsidRPr="004C10A8" w:rsidR="00CB6043" w:rsidP="00CB6043" w:rsidRDefault="00CB6043" w14:paraId="3C475AF4"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2" w:id="38"/>
      <w:r w:rsidRPr="004C10A8">
        <w:rPr>
          <w:rFonts w:ascii="Arial Narrow" w:hAnsi="Arial Narrow"/>
          <w:sz w:val="22"/>
          <w:szCs w:val="22"/>
        </w:rPr>
        <w:t xml:space="preserve">the singular includes the plural and vice versa, and a gender includes all </w:t>
      </w:r>
      <w:proofErr w:type="gramStart"/>
      <w:r w:rsidRPr="004C10A8">
        <w:rPr>
          <w:rFonts w:ascii="Arial Narrow" w:hAnsi="Arial Narrow"/>
          <w:sz w:val="22"/>
          <w:szCs w:val="22"/>
        </w:rPr>
        <w:t>genders;</w:t>
      </w:r>
      <w:bookmarkEnd w:id="38"/>
      <w:proofErr w:type="gramEnd"/>
    </w:p>
    <w:p w:rsidRPr="004C10A8" w:rsidR="00CB6043" w:rsidP="00CB6043" w:rsidRDefault="00CB6043" w14:paraId="18791810"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3" w:id="39"/>
      <w:r w:rsidRPr="004C10A8">
        <w:rPr>
          <w:rFonts w:ascii="Arial Narrow" w:hAnsi="Arial Narrow"/>
          <w:sz w:val="22"/>
          <w:szCs w:val="22"/>
        </w:rPr>
        <w:t xml:space="preserve">the word “person” includes a firm, a body corporate, a partnership, joint venture, trust, an unincorporated association, any </w:t>
      </w:r>
      <w:r w:rsidRPr="00644899">
        <w:rPr>
          <w:rFonts w:ascii="Arial Narrow" w:hAnsi="Arial Narrow"/>
          <w:sz w:val="22"/>
          <w:szCs w:val="22"/>
        </w:rPr>
        <w:t>Authority</w:t>
      </w:r>
      <w:r w:rsidRPr="004C10A8">
        <w:rPr>
          <w:rFonts w:ascii="Arial Narrow" w:hAnsi="Arial Narrow"/>
          <w:sz w:val="22"/>
          <w:szCs w:val="22"/>
        </w:rPr>
        <w:t xml:space="preserve"> and any successor entity to those </w:t>
      </w:r>
      <w:proofErr w:type="gramStart"/>
      <w:r w:rsidRPr="004C10A8">
        <w:rPr>
          <w:rFonts w:ascii="Arial Narrow" w:hAnsi="Arial Narrow"/>
          <w:sz w:val="22"/>
          <w:szCs w:val="22"/>
        </w:rPr>
        <w:t>persons;</w:t>
      </w:r>
      <w:bookmarkEnd w:id="39"/>
      <w:proofErr w:type="gramEnd"/>
    </w:p>
    <w:p w:rsidRPr="004C10A8" w:rsidR="00CB6043" w:rsidP="00CB6043" w:rsidRDefault="00CB6043" w14:paraId="789CD3FC"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4" w:id="40"/>
      <w:r w:rsidRPr="004C10A8">
        <w:rPr>
          <w:rFonts w:ascii="Arial Narrow" w:hAnsi="Arial Narrow"/>
          <w:sz w:val="22"/>
          <w:szCs w:val="22"/>
        </w:rPr>
        <w:t>the words “</w:t>
      </w:r>
      <w:proofErr w:type="gramStart"/>
      <w:r w:rsidRPr="004C10A8">
        <w:rPr>
          <w:rFonts w:ascii="Arial Narrow" w:hAnsi="Arial Narrow"/>
          <w:sz w:val="22"/>
          <w:szCs w:val="22"/>
        </w:rPr>
        <w:t>includes</w:t>
      </w:r>
      <w:proofErr w:type="gramEnd"/>
      <w:r w:rsidRPr="004C10A8">
        <w:rPr>
          <w:rFonts w:ascii="Arial Narrow" w:hAnsi="Arial Narrow"/>
          <w:sz w:val="22"/>
          <w:szCs w:val="22"/>
        </w:rPr>
        <w:t>” or “including” or “such as” are not words of limitation, and when introducing an example, do not limit the meaning of the words to which the example relates or to examples of a similar kind;</w:t>
      </w:r>
      <w:bookmarkEnd w:id="40"/>
      <w:r w:rsidRPr="004C10A8">
        <w:rPr>
          <w:rFonts w:ascii="Arial Narrow" w:hAnsi="Arial Narrow"/>
          <w:sz w:val="22"/>
          <w:szCs w:val="22"/>
        </w:rPr>
        <w:t xml:space="preserve"> </w:t>
      </w:r>
    </w:p>
    <w:p w:rsidRPr="004C10A8" w:rsidR="00CB6043" w:rsidP="00CB6043" w:rsidRDefault="00CB6043" w14:paraId="337D50E6"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5" w:id="41"/>
      <w:r w:rsidRPr="004C10A8">
        <w:rPr>
          <w:rFonts w:ascii="Arial Narrow" w:hAnsi="Arial Narrow"/>
          <w:sz w:val="22"/>
          <w:szCs w:val="22"/>
        </w:rPr>
        <w:t xml:space="preserve">a person includes a reference to the person’s executors, administrators, successors, substitutes (including persons taking by novation) and </w:t>
      </w:r>
      <w:proofErr w:type="gramStart"/>
      <w:r w:rsidRPr="004C10A8">
        <w:rPr>
          <w:rFonts w:ascii="Arial Narrow" w:hAnsi="Arial Narrow"/>
          <w:sz w:val="22"/>
          <w:szCs w:val="22"/>
        </w:rPr>
        <w:t>assigns;</w:t>
      </w:r>
      <w:bookmarkEnd w:id="41"/>
      <w:proofErr w:type="gramEnd"/>
    </w:p>
    <w:p w:rsidRPr="004C10A8" w:rsidR="00CB6043" w:rsidP="00CB6043" w:rsidRDefault="00CB6043" w14:paraId="69956630"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6" w:id="42"/>
      <w:r w:rsidRPr="004C10A8">
        <w:rPr>
          <w:rFonts w:ascii="Arial Narrow" w:hAnsi="Arial Narrow"/>
          <w:sz w:val="22"/>
          <w:szCs w:val="22"/>
        </w:rPr>
        <w:t xml:space="preserve">a party includes, where the context requires it, that person’s directors, officers, employees, contractors, agents and any other persons authorised by that </w:t>
      </w:r>
      <w:proofErr w:type="gramStart"/>
      <w:r w:rsidRPr="004C10A8">
        <w:rPr>
          <w:rFonts w:ascii="Arial Narrow" w:hAnsi="Arial Narrow"/>
          <w:sz w:val="22"/>
          <w:szCs w:val="22"/>
        </w:rPr>
        <w:t>party;</w:t>
      </w:r>
      <w:bookmarkEnd w:id="42"/>
      <w:proofErr w:type="gramEnd"/>
    </w:p>
    <w:p w:rsidRPr="004C10A8" w:rsidR="00CB6043" w:rsidP="00CB6043" w:rsidRDefault="00CB6043" w14:paraId="237E2917"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78" w:id="43"/>
      <w:r w:rsidRPr="004C10A8">
        <w:rPr>
          <w:rFonts w:ascii="Arial Narrow" w:hAnsi="Arial Narrow"/>
          <w:sz w:val="22"/>
          <w:szCs w:val="22"/>
        </w:rPr>
        <w:t xml:space="preserve">a thing (including an amount) is a reference to the whole and each part of it and a reference to a group of persons is a reference to all of them collectively, to any two or more of them collectively, and to each of them </w:t>
      </w:r>
      <w:proofErr w:type="gramStart"/>
      <w:r w:rsidRPr="004C10A8">
        <w:rPr>
          <w:rFonts w:ascii="Arial Narrow" w:hAnsi="Arial Narrow"/>
          <w:sz w:val="22"/>
          <w:szCs w:val="22"/>
        </w:rPr>
        <w:t>individually;</w:t>
      </w:r>
      <w:bookmarkEnd w:id="43"/>
      <w:proofErr w:type="gramEnd"/>
      <w:r w:rsidRPr="004C10A8">
        <w:rPr>
          <w:rFonts w:ascii="Arial Narrow" w:hAnsi="Arial Narrow"/>
          <w:sz w:val="22"/>
          <w:szCs w:val="22"/>
        </w:rPr>
        <w:t xml:space="preserve">  </w:t>
      </w:r>
    </w:p>
    <w:p w:rsidRPr="004C10A8" w:rsidR="00CB6043" w:rsidP="00CB6043" w:rsidRDefault="00CB6043" w14:paraId="39FB0F2E" w14:textId="77777777">
      <w:pPr>
        <w:pStyle w:val="ListParagraph"/>
        <w:numPr>
          <w:ilvl w:val="2"/>
          <w:numId w:val="13"/>
        </w:numPr>
        <w:spacing w:before="120" w:after="120"/>
        <w:ind w:left="1418" w:hanging="709"/>
        <w:contextualSpacing w:val="0"/>
        <w:rPr>
          <w:rFonts w:ascii="Arial Narrow" w:hAnsi="Arial Narrow"/>
          <w:sz w:val="22"/>
          <w:szCs w:val="22"/>
        </w:rPr>
      </w:pPr>
      <w:bookmarkStart w:name="_Toc116103980" w:id="44"/>
      <w:r w:rsidRPr="004C10A8">
        <w:rPr>
          <w:rFonts w:ascii="Arial Narrow" w:hAnsi="Arial Narrow"/>
          <w:sz w:val="22"/>
          <w:szCs w:val="22"/>
        </w:rPr>
        <w:t xml:space="preserve">writing includes any mode of representing or reproducing words in tangible and permanently visible </w:t>
      </w:r>
      <w:proofErr w:type="gramStart"/>
      <w:r w:rsidRPr="004C10A8">
        <w:rPr>
          <w:rFonts w:ascii="Arial Narrow" w:hAnsi="Arial Narrow"/>
          <w:sz w:val="22"/>
          <w:szCs w:val="22"/>
        </w:rPr>
        <w:t>form;</w:t>
      </w:r>
      <w:bookmarkEnd w:id="44"/>
      <w:proofErr w:type="gramEnd"/>
    </w:p>
    <w:p w:rsidRPr="004C10A8" w:rsidR="00CB6043" w:rsidP="00CB6043" w:rsidRDefault="00CB6043" w14:paraId="6F82178C" w14:textId="77777777">
      <w:pPr>
        <w:pStyle w:val="ListParagraph"/>
        <w:numPr>
          <w:ilvl w:val="2"/>
          <w:numId w:val="1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 month is a reference to a calendar </w:t>
      </w:r>
      <w:proofErr w:type="gramStart"/>
      <w:r w:rsidRPr="004C10A8">
        <w:rPr>
          <w:rFonts w:ascii="Arial Narrow" w:hAnsi="Arial Narrow"/>
          <w:sz w:val="22"/>
          <w:szCs w:val="22"/>
        </w:rPr>
        <w:t>month;</w:t>
      </w:r>
      <w:proofErr w:type="gramEnd"/>
      <w:r w:rsidRPr="004C10A8">
        <w:rPr>
          <w:rFonts w:ascii="Arial Narrow" w:hAnsi="Arial Narrow"/>
          <w:sz w:val="22"/>
          <w:szCs w:val="22"/>
        </w:rPr>
        <w:t xml:space="preserve"> </w:t>
      </w:r>
    </w:p>
    <w:p w:rsidRPr="004C10A8" w:rsidR="00CB6043" w:rsidP="00CB6043" w:rsidRDefault="00CB6043" w14:paraId="6CCE4CC5" w14:textId="77777777">
      <w:pPr>
        <w:pStyle w:val="ListParagraph"/>
        <w:numPr>
          <w:ilvl w:val="2"/>
          <w:numId w:val="13"/>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 day is a reference to </w:t>
      </w:r>
      <w:proofErr w:type="gramStart"/>
      <w:r w:rsidRPr="004C10A8">
        <w:rPr>
          <w:rFonts w:ascii="Arial Narrow" w:hAnsi="Arial Narrow"/>
          <w:sz w:val="22"/>
          <w:szCs w:val="22"/>
        </w:rPr>
        <w:t>a period of time</w:t>
      </w:r>
      <w:proofErr w:type="gramEnd"/>
      <w:r w:rsidRPr="004C10A8">
        <w:rPr>
          <w:rFonts w:ascii="Arial Narrow" w:hAnsi="Arial Narrow"/>
          <w:sz w:val="22"/>
          <w:szCs w:val="22"/>
        </w:rPr>
        <w:t xml:space="preserve"> commencing at midnight and ending at the following midnight; and</w:t>
      </w:r>
    </w:p>
    <w:p w:rsidRPr="004C10A8" w:rsidR="00CB6043" w:rsidP="00CB6043" w:rsidRDefault="00CB6043" w14:paraId="41640599" w14:textId="77777777">
      <w:pPr>
        <w:pStyle w:val="ListParagraph"/>
        <w:numPr>
          <w:ilvl w:val="2"/>
          <w:numId w:val="13"/>
        </w:numPr>
        <w:spacing w:before="120" w:after="120"/>
        <w:ind w:left="1418" w:hanging="709"/>
        <w:contextualSpacing w:val="0"/>
        <w:rPr>
          <w:rFonts w:ascii="Arial Narrow" w:hAnsi="Arial Narrow"/>
          <w:sz w:val="22"/>
          <w:szCs w:val="22"/>
        </w:rPr>
      </w:pPr>
      <w:proofErr w:type="gramStart"/>
      <w:r w:rsidRPr="004C10A8">
        <w:rPr>
          <w:rFonts w:ascii="Arial Narrow" w:hAnsi="Arial Narrow"/>
          <w:sz w:val="22"/>
          <w:szCs w:val="22"/>
        </w:rPr>
        <w:t>a period of time</w:t>
      </w:r>
      <w:proofErr w:type="gramEnd"/>
      <w:r w:rsidRPr="004C10A8">
        <w:rPr>
          <w:rFonts w:ascii="Arial Narrow" w:hAnsi="Arial Narrow"/>
          <w:sz w:val="22"/>
          <w:szCs w:val="22"/>
        </w:rPr>
        <w:t xml:space="preserve"> dating from a given day or the day of an act or event, is to be calculated exclusive of that day and, if a period of time is specified as commencing on a given day or the day of an act or event, it is to be calculated inclusive of that day.</w:t>
      </w:r>
    </w:p>
    <w:p w:rsidRPr="004C10A8" w:rsidR="00CB6043" w:rsidP="005B462E" w:rsidRDefault="00CB6043" w14:paraId="353784F1" w14:textId="77777777">
      <w:pPr>
        <w:pStyle w:val="Heading7"/>
        <w:keepNext/>
        <w:numPr>
          <w:ilvl w:val="1"/>
          <w:numId w:val="25"/>
        </w:numPr>
        <w:spacing w:before="120" w:after="120"/>
      </w:pPr>
      <w:r w:rsidRPr="004C10A8">
        <w:t>Construction</w:t>
      </w:r>
    </w:p>
    <w:p w:rsidRPr="004C10A8" w:rsidR="00CB6043" w:rsidP="005B462E" w:rsidRDefault="00CB6043" w14:paraId="2DF3DA88" w14:textId="77777777">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Headings are inserted for convenience, and do not affect the interpretation of </w:t>
      </w:r>
      <w:r>
        <w:rPr>
          <w:rFonts w:ascii="Arial Narrow" w:hAnsi="Arial Narrow"/>
          <w:sz w:val="22"/>
          <w:szCs w:val="22"/>
        </w:rPr>
        <w:t>this Contract</w:t>
      </w:r>
      <w:r w:rsidRPr="004C10A8">
        <w:rPr>
          <w:rFonts w:ascii="Arial Narrow" w:hAnsi="Arial Narrow"/>
          <w:sz w:val="22"/>
          <w:szCs w:val="22"/>
        </w:rPr>
        <w:t>.</w:t>
      </w:r>
    </w:p>
    <w:p w:rsidRPr="004C10A8" w:rsidR="00CB6043" w:rsidP="005B462E" w:rsidRDefault="00CB6043" w14:paraId="7F136A18" w14:textId="77777777">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word or phrase is defined in </w:t>
      </w:r>
      <w:r>
        <w:rPr>
          <w:rFonts w:ascii="Arial Narrow" w:hAnsi="Arial Narrow"/>
          <w:sz w:val="22"/>
          <w:szCs w:val="22"/>
        </w:rPr>
        <w:t>this Contract</w:t>
      </w:r>
      <w:r w:rsidRPr="004C10A8">
        <w:rPr>
          <w:rFonts w:ascii="Arial Narrow" w:hAnsi="Arial Narrow"/>
          <w:sz w:val="22"/>
          <w:szCs w:val="22"/>
        </w:rPr>
        <w:t>, other parts of speech and grammatical forms of that word or phrase have corresponding meanings.</w:t>
      </w:r>
    </w:p>
    <w:p w:rsidRPr="004C10A8" w:rsidR="00CB6043" w:rsidP="005B462E" w:rsidRDefault="00CB6043" w14:paraId="26DA20FE" w14:textId="77777777">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No rule of construction applies to a clause to the disadvantage of a party merely because that party put forward the clause or would otherwise benefit from it.</w:t>
      </w:r>
    </w:p>
    <w:p w:rsidRPr="004C10A8" w:rsidR="00CB6043" w:rsidP="005B462E" w:rsidRDefault="00CB6043" w14:paraId="193076EF" w14:textId="77777777">
      <w:pPr>
        <w:pStyle w:val="ListParagraph"/>
        <w:numPr>
          <w:ilvl w:val="2"/>
          <w:numId w:val="2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An agreement, </w:t>
      </w:r>
      <w:proofErr w:type="gramStart"/>
      <w:r w:rsidRPr="004C10A8">
        <w:rPr>
          <w:rFonts w:ascii="Arial Narrow" w:hAnsi="Arial Narrow"/>
          <w:sz w:val="22"/>
          <w:szCs w:val="22"/>
        </w:rPr>
        <w:t>representation</w:t>
      </w:r>
      <w:proofErr w:type="gramEnd"/>
      <w:r w:rsidRPr="004C10A8">
        <w:rPr>
          <w:rFonts w:ascii="Arial Narrow" w:hAnsi="Arial Narrow"/>
          <w:sz w:val="22"/>
          <w:szCs w:val="22"/>
        </w:rPr>
        <w:t xml:space="preserve"> or warranty:</w:t>
      </w:r>
    </w:p>
    <w:p w:rsidRPr="004C10A8" w:rsidR="00CB6043" w:rsidP="00CB6043" w:rsidRDefault="00CB6043" w14:paraId="734F6D50" w14:textId="77777777">
      <w:pPr>
        <w:pStyle w:val="ListParagraph"/>
        <w:numPr>
          <w:ilvl w:val="3"/>
          <w:numId w:val="13"/>
        </w:numPr>
        <w:spacing w:before="120" w:after="120"/>
        <w:ind w:left="2127" w:hanging="709"/>
        <w:contextualSpacing w:val="0"/>
        <w:rPr>
          <w:rFonts w:ascii="Arial Narrow" w:hAnsi="Arial Narrow"/>
          <w:sz w:val="22"/>
          <w:szCs w:val="22"/>
        </w:rPr>
      </w:pPr>
      <w:r w:rsidRPr="004C10A8">
        <w:rPr>
          <w:rFonts w:ascii="Arial Narrow" w:hAnsi="Arial Narrow"/>
          <w:sz w:val="22"/>
          <w:szCs w:val="22"/>
        </w:rPr>
        <w:t>in favour of two or more persons is for the benefit of them jointly and each of them severally; and</w:t>
      </w:r>
    </w:p>
    <w:p w:rsidRPr="004C10A8" w:rsidR="00CB6043" w:rsidP="00CB6043" w:rsidRDefault="00CB6043" w14:paraId="492182A2" w14:textId="77777777">
      <w:pPr>
        <w:pStyle w:val="ListParagraph"/>
        <w:numPr>
          <w:ilvl w:val="3"/>
          <w:numId w:val="13"/>
        </w:numPr>
        <w:spacing w:before="120" w:after="120"/>
        <w:ind w:left="2127" w:hanging="709"/>
        <w:contextualSpacing w:val="0"/>
        <w:rPr>
          <w:rFonts w:ascii="Arial Narrow" w:hAnsi="Arial Narrow"/>
          <w:sz w:val="22"/>
          <w:szCs w:val="22"/>
        </w:rPr>
      </w:pPr>
      <w:r w:rsidRPr="004C10A8">
        <w:rPr>
          <w:rFonts w:ascii="Arial Narrow" w:hAnsi="Arial Narrow"/>
          <w:sz w:val="22"/>
          <w:szCs w:val="22"/>
        </w:rPr>
        <w:t>by two or more persons binds them jointly and each of them severally.</w:t>
      </w:r>
    </w:p>
    <w:p w:rsidRPr="004C10A8" w:rsidR="00CB6043" w:rsidP="005B462E" w:rsidRDefault="00CB6043" w14:paraId="259D6256" w14:textId="77777777">
      <w:pPr>
        <w:pStyle w:val="Heading7"/>
        <w:keepNext/>
        <w:numPr>
          <w:ilvl w:val="1"/>
          <w:numId w:val="25"/>
        </w:numPr>
        <w:spacing w:before="120" w:after="120"/>
      </w:pPr>
      <w:r w:rsidRPr="004C10A8">
        <w:t>Schedules</w:t>
      </w:r>
      <w:bookmarkEnd w:id="29"/>
      <w:bookmarkEnd w:id="30"/>
      <w:bookmarkEnd w:id="31"/>
      <w:bookmarkEnd w:id="32"/>
    </w:p>
    <w:p w:rsidRPr="004C10A8" w:rsidR="00CB6043" w:rsidP="00CB6043" w:rsidRDefault="00CB6043" w14:paraId="21D23CC9" w14:textId="77777777">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sidRPr="00CA5E89">
        <w:rPr>
          <w:rFonts w:ascii="Arial Narrow" w:hAnsi="Arial Narrow"/>
          <w:b/>
          <w:bCs/>
          <w:sz w:val="22"/>
          <w:szCs w:val="22"/>
        </w:rPr>
        <w:t>Schedules</w:t>
      </w:r>
      <w:r w:rsidRPr="004C10A8">
        <w:rPr>
          <w:rFonts w:ascii="Arial Narrow" w:hAnsi="Arial Narrow"/>
          <w:sz w:val="22"/>
          <w:szCs w:val="22"/>
        </w:rPr>
        <w:t xml:space="preserve"> form part of </w:t>
      </w:r>
      <w:r>
        <w:rPr>
          <w:rFonts w:ascii="Arial Narrow" w:hAnsi="Arial Narrow"/>
          <w:sz w:val="22"/>
          <w:szCs w:val="22"/>
        </w:rPr>
        <w:t>this Contract</w:t>
      </w:r>
      <w:r w:rsidRPr="004C10A8">
        <w:rPr>
          <w:rFonts w:ascii="Arial Narrow" w:hAnsi="Arial Narrow"/>
          <w:sz w:val="22"/>
          <w:szCs w:val="22"/>
        </w:rPr>
        <w:t>.</w:t>
      </w:r>
    </w:p>
    <w:p w:rsidRPr="004C10A8" w:rsidR="00CB6043" w:rsidP="00CB6043" w:rsidRDefault="00CB6043" w14:paraId="19729FB2" w14:textId="77777777">
      <w:pPr>
        <w:pStyle w:val="ListParagraph"/>
        <w:numPr>
          <w:ilvl w:val="2"/>
          <w:numId w:val="14"/>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If a </w:t>
      </w:r>
      <w:r w:rsidRPr="00CA5E89">
        <w:rPr>
          <w:rFonts w:ascii="Arial Narrow" w:hAnsi="Arial Narrow"/>
          <w:b/>
          <w:bCs/>
          <w:sz w:val="22"/>
          <w:szCs w:val="22"/>
        </w:rPr>
        <w:t>Schedule</w:t>
      </w:r>
      <w:r w:rsidRPr="004C10A8">
        <w:rPr>
          <w:rFonts w:ascii="Arial Narrow" w:hAnsi="Arial Narrow"/>
          <w:sz w:val="22"/>
          <w:szCs w:val="22"/>
        </w:rPr>
        <w:t xml:space="preserve"> contains any provisions that impose additional obligations to those set out in the Operative Provisions, the provisions in the Schedule apply in respect of the </w:t>
      </w:r>
      <w:r w:rsidRPr="00236AFF">
        <w:rPr>
          <w:rFonts w:ascii="Arial Narrow" w:hAnsi="Arial Narrow"/>
          <w:sz w:val="22"/>
          <w:szCs w:val="22"/>
        </w:rPr>
        <w:t>Service</w:t>
      </w:r>
      <w:r w:rsidRPr="004C10A8">
        <w:rPr>
          <w:rFonts w:ascii="Arial Narrow" w:hAnsi="Arial Narrow"/>
          <w:sz w:val="22"/>
          <w:szCs w:val="22"/>
        </w:rPr>
        <w:t>, as if the provision were an Operative Provision.</w:t>
      </w:r>
    </w:p>
    <w:p w:rsidRPr="004C10A8" w:rsidR="00CB6043" w:rsidP="005B462E" w:rsidRDefault="00CB6043" w14:paraId="5D653DBD" w14:textId="77777777">
      <w:pPr>
        <w:pStyle w:val="Heading7"/>
        <w:keepNext/>
        <w:numPr>
          <w:ilvl w:val="1"/>
          <w:numId w:val="25"/>
        </w:numPr>
        <w:spacing w:before="120" w:after="120"/>
      </w:pPr>
      <w:bookmarkStart w:name="_Toc484510523" w:id="45"/>
      <w:bookmarkStart w:name="_Toc112141630" w:id="46"/>
      <w:bookmarkStart w:name="_Toc116103983" w:id="47"/>
      <w:r w:rsidRPr="004C10A8">
        <w:rPr>
          <w:i/>
          <w:iCs/>
        </w:rPr>
        <w:t>WEM Rules</w:t>
      </w:r>
      <w:r w:rsidRPr="004C10A8">
        <w:t xml:space="preserve"> prevail</w:t>
      </w:r>
      <w:bookmarkEnd w:id="45"/>
    </w:p>
    <w:p w:rsidR="00CB6043" w:rsidP="00CB6043" w:rsidRDefault="00CB6043" w14:paraId="0FFE5FD8" w14:textId="77777777">
      <w:pPr>
        <w:spacing w:before="120" w:after="120"/>
        <w:ind w:left="709"/>
        <w:rPr>
          <w:rFonts w:ascii="Arial Narrow" w:hAnsi="Arial Narrow"/>
          <w:sz w:val="22"/>
          <w:szCs w:val="22"/>
        </w:rPr>
      </w:pPr>
      <w:r w:rsidRPr="004C10A8">
        <w:rPr>
          <w:rFonts w:ascii="Arial Narrow" w:hAnsi="Arial Narrow"/>
          <w:sz w:val="22"/>
          <w:szCs w:val="22"/>
        </w:rPr>
        <w:t xml:space="preserve">If there is any inconsistency between </w:t>
      </w:r>
      <w:r>
        <w:rPr>
          <w:rFonts w:ascii="Arial Narrow" w:hAnsi="Arial Narrow"/>
          <w:sz w:val="22"/>
          <w:szCs w:val="22"/>
        </w:rPr>
        <w:t>this Contract</w:t>
      </w:r>
      <w:r w:rsidRPr="004C10A8">
        <w:rPr>
          <w:rFonts w:ascii="Arial Narrow" w:hAnsi="Arial Narrow"/>
          <w:sz w:val="22"/>
          <w:szCs w:val="22"/>
        </w:rPr>
        <w:t xml:space="preserve"> and the </w:t>
      </w:r>
      <w:r w:rsidRPr="004C10A8">
        <w:rPr>
          <w:rFonts w:ascii="Arial Narrow" w:hAnsi="Arial Narrow"/>
          <w:i/>
          <w:iCs/>
          <w:sz w:val="22"/>
          <w:szCs w:val="22"/>
        </w:rPr>
        <w:t>WEM Rules</w:t>
      </w:r>
      <w:r w:rsidRPr="004C10A8">
        <w:rPr>
          <w:rFonts w:ascii="Arial Narrow" w:hAnsi="Arial Narrow"/>
          <w:sz w:val="22"/>
          <w:szCs w:val="22"/>
        </w:rPr>
        <w:t xml:space="preserve"> with respect to a party’s obligation or other term of </w:t>
      </w:r>
      <w:r>
        <w:rPr>
          <w:rFonts w:ascii="Arial Narrow" w:hAnsi="Arial Narrow"/>
          <w:sz w:val="22"/>
          <w:szCs w:val="22"/>
        </w:rPr>
        <w:t>this Contract</w:t>
      </w:r>
      <w:r w:rsidRPr="004C10A8">
        <w:rPr>
          <w:rFonts w:ascii="Arial Narrow" w:hAnsi="Arial Narrow"/>
          <w:sz w:val="22"/>
          <w:szCs w:val="22"/>
        </w:rPr>
        <w:t xml:space="preserve">, the </w:t>
      </w:r>
      <w:r w:rsidRPr="004C10A8">
        <w:rPr>
          <w:rFonts w:ascii="Arial Narrow" w:hAnsi="Arial Narrow"/>
          <w:i/>
          <w:iCs/>
          <w:sz w:val="22"/>
          <w:szCs w:val="22"/>
        </w:rPr>
        <w:t>WEM Rules</w:t>
      </w:r>
      <w:r w:rsidRPr="004C10A8">
        <w:rPr>
          <w:rFonts w:ascii="Arial Narrow" w:hAnsi="Arial Narrow"/>
          <w:sz w:val="22"/>
          <w:szCs w:val="22"/>
        </w:rPr>
        <w:t xml:space="preserve"> prevail to the extent of the inconsistency.</w:t>
      </w:r>
      <w:bookmarkEnd w:id="46"/>
      <w:bookmarkEnd w:id="47"/>
    </w:p>
    <w:p w:rsidRPr="004C10A8" w:rsidR="00CB6043" w:rsidP="005B462E" w:rsidRDefault="00CB6043" w14:paraId="2CAF8F54"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Ref114121317" w:id="48"/>
      <w:bookmarkStart w:name="_Ref119884383" w:id="49"/>
      <w:bookmarkStart w:name="_Toc120048555" w:id="50"/>
      <w:bookmarkStart w:name="_Toc133228742" w:id="51"/>
      <w:bookmarkStart w:name="_Toc133479300" w:id="52"/>
      <w:bookmarkStart w:name="_Toc135990413" w:id="53"/>
      <w:bookmarkStart w:name="_Toc136268995" w:id="54"/>
      <w:bookmarkStart w:name="_Toc425322525" w:id="55"/>
      <w:bookmarkStart w:name="_Toc419023425" w:id="56"/>
      <w:bookmarkStart w:name="_Toc419003416" w:id="57"/>
      <w:bookmarkStart w:name="_Toc419001368" w:id="58"/>
      <w:bookmarkStart w:name="_Toc417895901" w:id="59"/>
      <w:bookmarkStart w:name="_Toc417894775" w:id="60"/>
      <w:bookmarkStart w:name="_Toc414705563" w:id="61"/>
      <w:bookmarkStart w:name="_Toc405958451" w:id="62"/>
      <w:bookmarkStart w:name="_Toc138153909" w:id="63"/>
      <w:r w:rsidRPr="004C10A8">
        <w:rPr>
          <w:rFonts w:ascii="Arial Narrow" w:hAnsi="Arial Narrow" w:eastAsia="PMingLiU"/>
          <w:kern w:val="28"/>
          <w:sz w:val="32"/>
        </w:rPr>
        <w:t>Contract Term</w:t>
      </w:r>
      <w:bookmarkEnd w:id="48"/>
      <w:bookmarkEnd w:id="49"/>
      <w:bookmarkEnd w:id="50"/>
      <w:bookmarkEnd w:id="51"/>
      <w:bookmarkEnd w:id="52"/>
      <w:bookmarkEnd w:id="53"/>
      <w:bookmarkEnd w:id="54"/>
    </w:p>
    <w:p w:rsidRPr="00682F38" w:rsidR="00CB6043" w:rsidP="005B462E" w:rsidRDefault="00CB6043" w14:paraId="661A4349" w14:textId="77777777">
      <w:pPr>
        <w:pStyle w:val="Heading7"/>
        <w:keepNext/>
        <w:numPr>
          <w:ilvl w:val="1"/>
          <w:numId w:val="25"/>
        </w:numPr>
        <w:spacing w:before="120" w:after="120"/>
      </w:pPr>
      <w:bookmarkStart w:name="_Ref114120642" w:id="64"/>
      <w:r w:rsidRPr="00682F38">
        <w:t>Commencement Date</w:t>
      </w:r>
    </w:p>
    <w:p w:rsidR="00CB6043" w:rsidP="00CB6043" w:rsidRDefault="00CB6043" w14:paraId="18942316" w14:textId="77777777">
      <w:pPr>
        <w:spacing w:before="120" w:after="120"/>
        <w:ind w:firstLine="709"/>
        <w:rPr>
          <w:rFonts w:ascii="Arial Narrow" w:hAnsi="Arial Narrow"/>
          <w:sz w:val="22"/>
          <w:szCs w:val="22"/>
        </w:rPr>
      </w:pPr>
      <w:r w:rsidRPr="003B2B93">
        <w:rPr>
          <w:rFonts w:ascii="Arial Narrow" w:hAnsi="Arial Narrow"/>
          <w:sz w:val="22"/>
          <w:szCs w:val="22"/>
        </w:rPr>
        <w:t>This Contract</w:t>
      </w:r>
      <w:r>
        <w:rPr>
          <w:rFonts w:ascii="Arial Narrow" w:hAnsi="Arial Narrow"/>
          <w:sz w:val="22"/>
          <w:szCs w:val="22"/>
        </w:rPr>
        <w:t xml:space="preserve"> </w:t>
      </w:r>
      <w:r w:rsidRPr="00682F38">
        <w:rPr>
          <w:rFonts w:ascii="Arial Narrow" w:hAnsi="Arial Narrow"/>
          <w:sz w:val="22"/>
          <w:szCs w:val="22"/>
        </w:rPr>
        <w:t>commences at 8.00 am on the Commencement Date</w:t>
      </w:r>
      <w:r>
        <w:rPr>
          <w:rFonts w:ascii="Arial Narrow" w:hAnsi="Arial Narrow"/>
          <w:sz w:val="22"/>
          <w:szCs w:val="22"/>
        </w:rPr>
        <w:t>.</w:t>
      </w:r>
    </w:p>
    <w:p w:rsidRPr="00682F38" w:rsidR="00CB6043" w:rsidP="005B462E" w:rsidRDefault="00CB6043" w14:paraId="0612B520" w14:textId="77777777">
      <w:pPr>
        <w:pStyle w:val="Heading7"/>
        <w:keepNext/>
        <w:numPr>
          <w:ilvl w:val="1"/>
          <w:numId w:val="25"/>
        </w:numPr>
        <w:spacing w:before="120" w:after="120"/>
      </w:pPr>
      <w:r>
        <w:t xml:space="preserve">End </w:t>
      </w:r>
      <w:r w:rsidRPr="00682F38">
        <w:t>Date</w:t>
      </w:r>
    </w:p>
    <w:p w:rsidR="00CB6043" w:rsidP="00CB6043" w:rsidRDefault="00CB6043" w14:paraId="16BB2D99" w14:textId="44827ABF">
      <w:pPr>
        <w:spacing w:before="120" w:after="120"/>
        <w:ind w:firstLine="709"/>
        <w:rPr>
          <w:rFonts w:ascii="Arial Narrow" w:hAnsi="Arial Narrow"/>
          <w:sz w:val="22"/>
          <w:szCs w:val="22"/>
        </w:rPr>
      </w:pPr>
      <w:r>
        <w:rPr>
          <w:rFonts w:ascii="Arial Narrow" w:hAnsi="Arial Narrow"/>
          <w:sz w:val="22"/>
          <w:szCs w:val="22"/>
        </w:rPr>
        <w:t xml:space="preserve">This Contract </w:t>
      </w:r>
      <w:r w:rsidRPr="00682F38">
        <w:rPr>
          <w:rFonts w:ascii="Arial Narrow" w:hAnsi="Arial Narrow"/>
          <w:sz w:val="22"/>
          <w:szCs w:val="22"/>
        </w:rPr>
        <w:t xml:space="preserve">ends at 8.00 am on the End Date (unless terminated earlier under </w:t>
      </w:r>
      <w:r w:rsidRPr="00662424">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_Ref135829235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12</w:t>
      </w:r>
      <w:r>
        <w:rPr>
          <w:rFonts w:ascii="Arial Narrow" w:hAnsi="Arial Narrow"/>
          <w:b/>
          <w:bCs/>
          <w:sz w:val="22"/>
          <w:szCs w:val="22"/>
        </w:rPr>
        <w:fldChar w:fldCharType="end"/>
      </w:r>
      <w:r w:rsidRPr="00682F38">
        <w:rPr>
          <w:rFonts w:ascii="Arial Narrow" w:hAnsi="Arial Narrow"/>
          <w:sz w:val="22"/>
          <w:szCs w:val="22"/>
        </w:rPr>
        <w:t>).</w:t>
      </w:r>
    </w:p>
    <w:p w:rsidRPr="004C10A8" w:rsidR="00CB6043" w:rsidP="005B462E" w:rsidRDefault="00CB6043" w14:paraId="25D0F710" w14:textId="77777777">
      <w:pPr>
        <w:pStyle w:val="Heading1"/>
        <w:keepLines/>
        <w:numPr>
          <w:ilvl w:val="0"/>
          <w:numId w:val="25"/>
        </w:numPr>
        <w:pBdr>
          <w:top w:val="none" w:color="auto" w:sz="0" w:space="0"/>
          <w:bottom w:val="single" w:color="auto" w:sz="18" w:space="2"/>
        </w:pBdr>
        <w:tabs>
          <w:tab w:val="num" w:pos="851"/>
        </w:tabs>
        <w:spacing w:before="120"/>
        <w:rPr>
          <w:rFonts w:ascii="Arial Narrow" w:hAnsi="Arial Narrow" w:eastAsia="PMingLiU"/>
          <w:kern w:val="28"/>
          <w:sz w:val="32"/>
        </w:rPr>
      </w:pPr>
      <w:bookmarkStart w:name="_Ref132910620" w:id="65"/>
      <w:bookmarkStart w:name="_Toc133228743" w:id="66"/>
      <w:bookmarkStart w:name="_Toc133479301" w:id="67"/>
      <w:bookmarkStart w:name="_Toc135990414" w:id="68"/>
      <w:bookmarkStart w:name="_Toc136268996" w:id="69"/>
      <w:r w:rsidRPr="004C10A8">
        <w:rPr>
          <w:rFonts w:ascii="Arial Narrow" w:hAnsi="Arial Narrow" w:eastAsia="PMingLiU"/>
          <w:kern w:val="28"/>
          <w:sz w:val="32"/>
        </w:rPr>
        <w:t>Con</w:t>
      </w:r>
      <w:r>
        <w:rPr>
          <w:rFonts w:ascii="Arial Narrow" w:hAnsi="Arial Narrow" w:eastAsia="PMingLiU"/>
          <w:kern w:val="28"/>
          <w:sz w:val="32"/>
        </w:rPr>
        <w:t>dition Precedent</w:t>
      </w:r>
      <w:bookmarkEnd w:id="65"/>
      <w:bookmarkEnd w:id="66"/>
      <w:bookmarkEnd w:id="67"/>
      <w:bookmarkEnd w:id="68"/>
      <w:bookmarkEnd w:id="69"/>
    </w:p>
    <w:p w:rsidRPr="003C48CE" w:rsidR="00CB6043" w:rsidP="005B462E" w:rsidRDefault="00CB6043" w14:paraId="5CA2E84B" w14:textId="77777777">
      <w:pPr>
        <w:pStyle w:val="Heading7"/>
        <w:keepNext/>
        <w:numPr>
          <w:ilvl w:val="1"/>
          <w:numId w:val="25"/>
        </w:numPr>
        <w:spacing w:before="120" w:after="120"/>
      </w:pPr>
      <w:r w:rsidRPr="003C48CE">
        <w:t>Condition Precedent</w:t>
      </w:r>
    </w:p>
    <w:p w:rsidR="00CB6043" w:rsidP="6A91A16F" w:rsidRDefault="00CB6043" w14:paraId="70B66A06" w14:textId="7168B652">
      <w:pPr>
        <w:pStyle w:val="ListParagraph"/>
        <w:spacing w:before="120" w:after="120"/>
        <w:ind w:left="709"/>
        <w:rPr>
          <w:rFonts w:ascii="Arial Narrow" w:hAnsi="Arial Narrow"/>
          <w:sz w:val="22"/>
          <w:szCs w:val="22"/>
        </w:rPr>
      </w:pPr>
      <w:r w:rsidR="00CB6043">
        <w:rPr>
          <w:rFonts w:ascii="Arial Narrow" w:hAnsi="Arial Narrow"/>
          <w:sz w:val="22"/>
          <w:szCs w:val="22"/>
        </w:rPr>
        <w:t>This Contract (</w:t>
      </w:r>
      <w:r w:rsidRPr="00F422D0" w:rsidR="00CB6043">
        <w:rPr>
          <w:rFonts w:ascii="Arial Narrow" w:hAnsi="Arial Narrow"/>
          <w:sz w:val="22"/>
          <w:szCs w:val="22"/>
        </w:rPr>
        <w:t xml:space="preserve">other than this </w:t>
      </w:r>
      <w:r w:rsidRPr="00F422D0" w:rsidR="00CB6043">
        <w:rPr>
          <w:rFonts w:ascii="Arial Narrow" w:hAnsi="Arial Narrow"/>
          <w:b w:val="1"/>
          <w:bCs w:val="1"/>
          <w:sz w:val="22"/>
          <w:szCs w:val="22"/>
        </w:rPr>
        <w:t xml:space="preserve">clause </w:t>
      </w:r>
      <w:r w:rsidRPr="00F422D0">
        <w:rPr>
          <w:rFonts w:ascii="Arial Narrow" w:hAnsi="Arial Narrow"/>
          <w:b w:val="1"/>
          <w:bCs w:val="1"/>
          <w:sz w:val="22"/>
          <w:szCs w:val="22"/>
        </w:rPr>
        <w:fldChar w:fldCharType="begin"/>
      </w:r>
      <w:r w:rsidRPr="00F422D0">
        <w:rPr>
          <w:rFonts w:ascii="Arial Narrow" w:hAnsi="Arial Narrow"/>
          <w:b w:val="1"/>
          <w:bCs w:val="1"/>
          <w:sz w:val="22"/>
          <w:szCs w:val="22"/>
        </w:rPr>
        <w:instrText xml:space="preserve"> REF _Ref132910620 \r \h  \* MERGEFORMAT </w:instrText>
      </w:r>
      <w:r w:rsidRPr="00F422D0">
        <w:rPr>
          <w:rFonts w:ascii="Arial Narrow" w:hAnsi="Arial Narrow"/>
          <w:b/>
          <w:bCs/>
          <w:sz w:val="22"/>
          <w:szCs w:val="22"/>
        </w:rPr>
      </w:r>
      <w:r w:rsidRPr="00F422D0">
        <w:rPr>
          <w:rFonts w:ascii="Arial Narrow" w:hAnsi="Arial Narrow"/>
          <w:b w:val="1"/>
          <w:bCs w:val="1"/>
          <w:sz w:val="22"/>
          <w:szCs w:val="22"/>
        </w:rPr>
        <w:fldChar w:fldCharType="separate"/>
      </w:r>
      <w:r w:rsidR="00176EB9">
        <w:rPr>
          <w:rFonts w:ascii="Arial Narrow" w:hAnsi="Arial Narrow"/>
          <w:b w:val="1"/>
          <w:bCs w:val="1"/>
          <w:sz w:val="22"/>
          <w:szCs w:val="22"/>
        </w:rPr>
        <w:t>3</w:t>
      </w:r>
      <w:r w:rsidRPr="00F422D0">
        <w:rPr>
          <w:rFonts w:ascii="Arial Narrow" w:hAnsi="Arial Narrow"/>
          <w:b w:val="1"/>
          <w:bCs w:val="1"/>
          <w:sz w:val="22"/>
          <w:szCs w:val="22"/>
        </w:rPr>
        <w:fldChar w:fldCharType="end"/>
      </w:r>
      <w:r w:rsidRPr="00F422D0" w:rsidR="00CB6043">
        <w:rPr>
          <w:rFonts w:ascii="Arial Narrow" w:hAnsi="Arial Narrow"/>
          <w:sz w:val="22"/>
          <w:szCs w:val="22"/>
        </w:rPr>
        <w:t xml:space="preserve"> and</w:t>
      </w:r>
      <w:r w:rsidRPr="00F422D0" w:rsidR="00CB6043">
        <w:rPr>
          <w:rFonts w:ascii="Arial Narrow" w:hAnsi="Arial Narrow"/>
          <w:b w:val="1"/>
          <w:bCs w:val="1"/>
          <w:sz w:val="22"/>
          <w:szCs w:val="22"/>
        </w:rPr>
        <w:t xml:space="preserve"> clause</w:t>
      </w:r>
      <w:r w:rsidRPr="00F422D0" w:rsidR="00CB6043">
        <w:rPr>
          <w:rFonts w:ascii="Arial Narrow" w:hAnsi="Arial Narrow"/>
          <w:sz w:val="22"/>
          <w:szCs w:val="22"/>
        </w:rPr>
        <w:t xml:space="preserve"> </w:t>
      </w:r>
      <w:r w:rsidRPr="6A91A16F">
        <w:rPr>
          <w:rFonts w:ascii="Arial Narrow" w:hAnsi="Arial Narrow"/>
          <w:b w:val="1"/>
          <w:bCs w:val="1"/>
          <w:sz w:val="22"/>
          <w:szCs w:val="22"/>
        </w:rPr>
        <w:fldChar w:fldCharType="begin"/>
      </w:r>
      <w:r w:rsidRPr="6A91A16F">
        <w:rPr>
          <w:rFonts w:ascii="Arial Narrow" w:hAnsi="Arial Narrow"/>
          <w:b w:val="1"/>
          <w:bCs w:val="1"/>
          <w:sz w:val="22"/>
          <w:szCs w:val="22"/>
        </w:rPr>
        <w:instrText xml:space="preserve"> REF _Ref133225179 \r \h  \* MERGEFORMAT </w:instrText>
      </w:r>
      <w:r w:rsidRPr="00F422D0">
        <w:rPr>
          <w:rFonts w:ascii="Arial Narrow" w:hAnsi="Arial Narrow"/>
          <w:b/>
          <w:sz w:val="22"/>
          <w:szCs w:val="22"/>
        </w:rPr>
      </w:r>
      <w:r w:rsidRPr="6A91A16F">
        <w:rPr>
          <w:rFonts w:ascii="Arial Narrow" w:hAnsi="Arial Narrow"/>
          <w:b w:val="1"/>
          <w:bCs w:val="1"/>
          <w:sz w:val="22"/>
          <w:szCs w:val="22"/>
        </w:rPr>
        <w:fldChar w:fldCharType="separate"/>
      </w:r>
      <w:r w:rsidRPr="6A91A16F" w:rsidR="00176EB9">
        <w:rPr>
          <w:rFonts w:ascii="Arial Narrow" w:hAnsi="Arial Narrow"/>
          <w:b w:val="1"/>
          <w:bCs w:val="1"/>
          <w:sz w:val="22"/>
          <w:szCs w:val="22"/>
        </w:rPr>
        <w:t>1</w:t>
      </w:r>
      <w:r w:rsidRPr="6A91A16F">
        <w:rPr>
          <w:rFonts w:ascii="Arial Narrow" w:hAnsi="Arial Narrow"/>
          <w:b w:val="1"/>
          <w:bCs w:val="1"/>
          <w:sz w:val="22"/>
          <w:szCs w:val="22"/>
        </w:rPr>
        <w:fldChar w:fldCharType="end"/>
      </w:r>
      <w:r w:rsidRPr="00F422D0" w:rsidR="00CB6043">
        <w:rPr>
          <w:rFonts w:ascii="Arial Narrow" w:hAnsi="Arial Narrow"/>
          <w:sz w:val="22"/>
          <w:szCs w:val="22"/>
        </w:rPr>
        <w:t xml:space="preserve"> (Interpretation), </w:t>
      </w:r>
      <w:r w:rsidRPr="00F422D0" w:rsidR="00CB6043">
        <w:rPr>
          <w:rFonts w:ascii="Arial Narrow" w:hAnsi="Arial Narrow"/>
          <w:b w:val="1"/>
          <w:bCs w:val="1"/>
          <w:sz w:val="22"/>
          <w:szCs w:val="22"/>
        </w:rPr>
        <w:t>clause</w:t>
      </w:r>
      <w:r w:rsidRPr="00F422D0" w:rsidR="00CB6043">
        <w:rPr>
          <w:rFonts w:ascii="Arial Narrow" w:hAnsi="Arial Narrow"/>
          <w:sz w:val="22"/>
          <w:szCs w:val="22"/>
        </w:rPr>
        <w:t xml:space="preserve"> </w:t>
      </w:r>
      <w:r w:rsidRPr="00F422D0">
        <w:rPr>
          <w:rFonts w:ascii="Arial Narrow" w:hAnsi="Arial Narrow"/>
          <w:b w:val="1"/>
          <w:bCs w:val="1"/>
          <w:sz w:val="22"/>
          <w:szCs w:val="22"/>
        </w:rPr>
        <w:fldChar w:fldCharType="begin"/>
      </w:r>
      <w:r w:rsidRPr="00F422D0">
        <w:rPr>
          <w:rFonts w:ascii="Arial Narrow" w:hAnsi="Arial Narrow"/>
          <w:b w:val="1"/>
          <w:bCs w:val="1"/>
          <w:sz w:val="22"/>
          <w:szCs w:val="22"/>
        </w:rPr>
        <w:instrText xml:space="preserve"> REF _Ref133405912 \r \h  \* MERGEFORMAT </w:instrText>
      </w:r>
      <w:r w:rsidRPr="00F422D0">
        <w:rPr>
          <w:rFonts w:ascii="Arial Narrow" w:hAnsi="Arial Narrow"/>
          <w:b/>
          <w:bCs/>
          <w:sz w:val="22"/>
          <w:szCs w:val="22"/>
        </w:rPr>
      </w:r>
      <w:r w:rsidRPr="00F422D0">
        <w:rPr>
          <w:rFonts w:ascii="Arial Narrow" w:hAnsi="Arial Narrow"/>
          <w:b w:val="1"/>
          <w:bCs w:val="1"/>
          <w:sz w:val="22"/>
          <w:szCs w:val="22"/>
        </w:rPr>
        <w:fldChar w:fldCharType="separate"/>
      </w:r>
      <w:r w:rsidR="00176EB9">
        <w:rPr>
          <w:rFonts w:ascii="Arial Narrow" w:hAnsi="Arial Narrow"/>
          <w:b w:val="1"/>
          <w:bCs w:val="1"/>
          <w:sz w:val="22"/>
          <w:szCs w:val="22"/>
        </w:rPr>
        <w:t>9</w:t>
      </w:r>
      <w:r w:rsidRPr="00F422D0">
        <w:rPr>
          <w:rFonts w:ascii="Arial Narrow" w:hAnsi="Arial Narrow"/>
          <w:b w:val="1"/>
          <w:bCs w:val="1"/>
          <w:sz w:val="22"/>
          <w:szCs w:val="22"/>
        </w:rPr>
        <w:fldChar w:fldCharType="end"/>
      </w:r>
      <w:r w:rsidRPr="00F422D0" w:rsidR="00CB6043">
        <w:rPr>
          <w:rFonts w:ascii="Arial Narrow" w:hAnsi="Arial Narrow"/>
          <w:sz w:val="22"/>
          <w:szCs w:val="22"/>
        </w:rPr>
        <w:t xml:space="preserve"> (Payment and settlement) [but only to the extent required for </w:t>
      </w:r>
      <w:r w:rsidRPr="00F422D0" w:rsidR="00CB6043">
        <w:rPr>
          <w:rFonts w:ascii="Arial Narrow" w:hAnsi="Arial Narrow"/>
          <w:b w:val="1"/>
          <w:bCs w:val="1"/>
          <w:sz w:val="22"/>
          <w:szCs w:val="22"/>
        </w:rPr>
        <w:t>clause</w:t>
      </w:r>
      <w:r w:rsidRPr="00F422D0" w:rsidR="00CB6043">
        <w:rPr>
          <w:rFonts w:ascii="Arial Narrow" w:hAnsi="Arial Narrow"/>
          <w:sz w:val="22"/>
          <w:szCs w:val="22"/>
        </w:rPr>
        <w:t xml:space="preserve"> </w:t>
      </w:r>
      <w:r w:rsidRPr="00F422D0">
        <w:rPr>
          <w:rFonts w:ascii="Arial Narrow" w:hAnsi="Arial Narrow"/>
          <w:b w:val="1"/>
          <w:bCs w:val="1"/>
          <w:sz w:val="22"/>
          <w:szCs w:val="22"/>
        </w:rPr>
        <w:fldChar w:fldCharType="begin"/>
      </w:r>
      <w:r w:rsidRPr="00F422D0">
        <w:rPr>
          <w:rFonts w:ascii="Arial Narrow" w:hAnsi="Arial Narrow"/>
          <w:b w:val="1"/>
          <w:bCs w:val="1"/>
          <w:sz w:val="22"/>
          <w:szCs w:val="22"/>
        </w:rPr>
        <w:instrText xml:space="preserve"> REF _Ref133405912 \r \h  \* MERGEFORMAT </w:instrText>
      </w:r>
      <w:r w:rsidRPr="00F422D0">
        <w:rPr>
          <w:rFonts w:ascii="Arial Narrow" w:hAnsi="Arial Narrow"/>
          <w:b/>
          <w:bCs/>
          <w:sz w:val="22"/>
          <w:szCs w:val="22"/>
        </w:rPr>
      </w:r>
      <w:r w:rsidRPr="00F422D0">
        <w:rPr>
          <w:rFonts w:ascii="Arial Narrow" w:hAnsi="Arial Narrow"/>
          <w:b w:val="1"/>
          <w:bCs w:val="1"/>
          <w:sz w:val="22"/>
          <w:szCs w:val="22"/>
        </w:rPr>
        <w:fldChar w:fldCharType="separate"/>
      </w:r>
      <w:r w:rsidR="00176EB9">
        <w:rPr>
          <w:rFonts w:ascii="Arial Narrow" w:hAnsi="Arial Narrow"/>
          <w:b w:val="1"/>
          <w:bCs w:val="1"/>
          <w:sz w:val="22"/>
          <w:szCs w:val="22"/>
        </w:rPr>
        <w:t>9</w:t>
      </w:r>
      <w:r w:rsidRPr="00F422D0">
        <w:rPr>
          <w:rFonts w:ascii="Arial Narrow" w:hAnsi="Arial Narrow"/>
          <w:b w:val="1"/>
          <w:bCs w:val="1"/>
          <w:sz w:val="22"/>
          <w:szCs w:val="22"/>
        </w:rPr>
        <w:fldChar w:fldCharType="end"/>
      </w:r>
      <w:r w:rsidRPr="00F422D0" w:rsidR="00CB6043">
        <w:rPr>
          <w:rFonts w:ascii="Arial Narrow" w:hAnsi="Arial Narrow"/>
          <w:sz w:val="22"/>
          <w:szCs w:val="22"/>
        </w:rPr>
        <w:t xml:space="preserve"> to give effect to </w:t>
      </w:r>
      <w:r w:rsidRPr="00F422D0" w:rsidR="00CB6043">
        <w:rPr>
          <w:rFonts w:ascii="Arial Narrow" w:hAnsi="Arial Narrow"/>
          <w:b w:val="1"/>
          <w:bCs w:val="1"/>
          <w:sz w:val="22"/>
          <w:szCs w:val="22"/>
        </w:rPr>
        <w:t>clause</w:t>
      </w:r>
      <w:r w:rsidR="00CB6043">
        <w:rPr>
          <w:rFonts w:ascii="Arial Narrow" w:hAnsi="Arial Narrow"/>
          <w:b w:val="1"/>
          <w:bCs w:val="1"/>
          <w:sz w:val="22"/>
          <w:szCs w:val="22"/>
        </w:rPr>
        <w:t xml:space="preserve"> </w:t>
      </w:r>
      <w:r>
        <w:rPr>
          <w:rFonts w:ascii="Arial Narrow" w:hAnsi="Arial Narrow"/>
          <w:b w:val="1"/>
          <w:bCs w:val="1"/>
          <w:sz w:val="22"/>
          <w:szCs w:val="22"/>
        </w:rPr>
        <w:fldChar w:fldCharType="begin"/>
      </w:r>
      <w:r>
        <w:rPr>
          <w:rFonts w:ascii="Arial Narrow" w:hAnsi="Arial Narrow"/>
          <w:b w:val="1"/>
          <w:bCs w:val="1"/>
          <w:sz w:val="22"/>
          <w:szCs w:val="22"/>
        </w:rPr>
        <w:instrText xml:space="preserve"> REF _Ref135726710 \r \h </w:instrText>
      </w:r>
      <w:r>
        <w:rPr>
          <w:rFonts w:ascii="Arial Narrow" w:hAnsi="Arial Narrow"/>
          <w:b/>
          <w:bCs/>
          <w:sz w:val="22"/>
          <w:szCs w:val="22"/>
        </w:rPr>
      </w:r>
      <w:r>
        <w:rPr>
          <w:rFonts w:ascii="Arial Narrow" w:hAnsi="Arial Narrow"/>
          <w:b w:val="1"/>
          <w:bCs w:val="1"/>
          <w:sz w:val="22"/>
          <w:szCs w:val="22"/>
        </w:rPr>
        <w:fldChar w:fldCharType="separate"/>
      </w:r>
      <w:r w:rsidR="00176EB9">
        <w:rPr>
          <w:rFonts w:ascii="Arial Narrow" w:hAnsi="Arial Narrow"/>
          <w:b w:val="1"/>
          <w:bCs w:val="1"/>
          <w:sz w:val="22"/>
          <w:szCs w:val="22"/>
        </w:rPr>
        <w:t>10.4</w:t>
      </w:r>
      <w:r>
        <w:rPr>
          <w:rFonts w:ascii="Arial Narrow" w:hAnsi="Arial Narrow"/>
          <w:b w:val="1"/>
          <w:bCs w:val="1"/>
          <w:sz w:val="22"/>
          <w:szCs w:val="22"/>
        </w:rPr>
        <w:fldChar w:fldCharType="end"/>
      </w:r>
      <w:r w:rsidRPr="00F422D0" w:rsidR="00CB6043">
        <w:rPr>
          <w:rFonts w:ascii="Arial Narrow" w:hAnsi="Arial Narrow"/>
          <w:sz w:val="22"/>
          <w:szCs w:val="22"/>
        </w:rPr>
        <w:t xml:space="preserve">], </w:t>
      </w:r>
      <w:r w:rsidRPr="00F422D0" w:rsidR="00CB6043">
        <w:rPr>
          <w:rFonts w:ascii="Arial Narrow" w:hAnsi="Arial Narrow"/>
          <w:b w:val="1"/>
          <w:bCs w:val="1"/>
          <w:sz w:val="22"/>
          <w:szCs w:val="22"/>
        </w:rPr>
        <w:t>clause</w:t>
      </w:r>
      <w:r w:rsidRPr="00F422D0" w:rsidR="00CB6043">
        <w:rPr>
          <w:rFonts w:ascii="Arial Narrow" w:hAnsi="Arial Narrow"/>
          <w:sz w:val="22"/>
          <w:szCs w:val="22"/>
        </w:rPr>
        <w:t xml:space="preserve"> </w:t>
      </w:r>
      <w:r w:rsidRPr="6A91A16F">
        <w:rPr>
          <w:rFonts w:ascii="Arial Narrow" w:hAnsi="Arial Narrow"/>
          <w:b w:val="1"/>
          <w:bCs w:val="1"/>
          <w:sz w:val="22"/>
          <w:szCs w:val="22"/>
        </w:rPr>
        <w:fldChar w:fldCharType="begin"/>
      </w:r>
      <w:r w:rsidRPr="6A91A16F">
        <w:rPr>
          <w:rFonts w:ascii="Arial Narrow" w:hAnsi="Arial Narrow"/>
          <w:b w:val="1"/>
          <w:bCs w:val="1"/>
          <w:sz w:val="22"/>
          <w:szCs w:val="22"/>
        </w:rPr>
        <w:instrText xml:space="preserve"> REF _Ref133225192 \r \h  \* MERGEFORMAT </w:instrText>
      </w:r>
      <w:r w:rsidRPr="00F422D0">
        <w:rPr>
          <w:rFonts w:ascii="Arial Narrow" w:hAnsi="Arial Narrow"/>
          <w:b/>
          <w:sz w:val="22"/>
          <w:szCs w:val="22"/>
        </w:rPr>
      </w:r>
      <w:r w:rsidRPr="6A91A16F">
        <w:rPr>
          <w:rFonts w:ascii="Arial Narrow" w:hAnsi="Arial Narrow"/>
          <w:b w:val="1"/>
          <w:bCs w:val="1"/>
          <w:sz w:val="22"/>
          <w:szCs w:val="22"/>
        </w:rPr>
        <w:fldChar w:fldCharType="separate"/>
      </w:r>
      <w:r w:rsidRPr="6A91A16F" w:rsidR="00176EB9">
        <w:rPr>
          <w:rFonts w:ascii="Arial Narrow" w:hAnsi="Arial Narrow"/>
          <w:b w:val="1"/>
          <w:bCs w:val="1"/>
          <w:sz w:val="22"/>
          <w:szCs w:val="22"/>
        </w:rPr>
        <w:t>10</w:t>
      </w:r>
      <w:r w:rsidRPr="6A91A16F">
        <w:rPr>
          <w:rFonts w:ascii="Arial Narrow" w:hAnsi="Arial Narrow"/>
          <w:b w:val="1"/>
          <w:bCs w:val="1"/>
          <w:sz w:val="22"/>
          <w:szCs w:val="22"/>
        </w:rPr>
        <w:fldChar w:fldCharType="end"/>
      </w:r>
      <w:r w:rsidRPr="00F422D0" w:rsidR="00CB6043">
        <w:rPr>
          <w:rFonts w:ascii="Arial Narrow" w:hAnsi="Arial Narrow"/>
          <w:sz w:val="22"/>
          <w:szCs w:val="22"/>
        </w:rPr>
        <w:t xml:space="preserve"> (Security)</w:t>
      </w:r>
      <w:ins w:author="Matthew Fairclough" w:date="2023-06-07T04:26:55.475Z" w:id="78300054">
        <w:r w:rsidRPr="00F422D0" w:rsidR="648FB6D8">
          <w:rPr>
            <w:rFonts w:ascii="Arial Narrow" w:hAnsi="Arial Narrow"/>
            <w:sz w:val="22"/>
            <w:szCs w:val="22"/>
          </w:rPr>
          <w:t xml:space="preserve">,</w:t>
        </w:r>
      </w:ins>
      <w:r w:rsidRPr="00F422D0" w:rsidR="00CB6043">
        <w:rPr>
          <w:rFonts w:ascii="Arial Narrow" w:hAnsi="Arial Narrow"/>
          <w:sz w:val="22"/>
          <w:szCs w:val="22"/>
        </w:rPr>
        <w:t xml:space="preserve"> </w:t>
      </w:r>
      <w:r w:rsidRPr="00F422D0" w:rsidR="00CB6043">
        <w:rPr>
          <w:rFonts w:ascii="Arial Narrow" w:hAnsi="Arial Narrow"/>
          <w:b w:val="1"/>
          <w:bCs w:val="1"/>
          <w:sz w:val="22"/>
          <w:szCs w:val="22"/>
        </w:rPr>
        <w:t>clause</w:t>
      </w:r>
      <w:r w:rsidRPr="00F422D0" w:rsidR="00CB6043">
        <w:rPr>
          <w:rFonts w:ascii="Arial Narrow" w:hAnsi="Arial Narrow"/>
          <w:sz w:val="22"/>
          <w:szCs w:val="22"/>
        </w:rPr>
        <w:t xml:space="preserve"> </w:t>
      </w:r>
      <w:r w:rsidRPr="6A91A16F">
        <w:rPr>
          <w:rFonts w:ascii="Arial Narrow" w:hAnsi="Arial Narrow"/>
          <w:b w:val="1"/>
          <w:bCs w:val="1"/>
          <w:sz w:val="22"/>
          <w:szCs w:val="22"/>
        </w:rPr>
        <w:fldChar w:fldCharType="begin"/>
      </w:r>
      <w:r w:rsidRPr="6A91A16F">
        <w:rPr>
          <w:rFonts w:ascii="Arial Narrow" w:hAnsi="Arial Narrow"/>
          <w:b w:val="1"/>
          <w:bCs w:val="1"/>
          <w:sz w:val="22"/>
          <w:szCs w:val="22"/>
        </w:rPr>
        <w:instrText xml:space="preserve"> REF _Ref133225210 \r \h  \* MERGEFORMAT </w:instrText>
      </w:r>
      <w:r w:rsidRPr="00F422D0">
        <w:rPr>
          <w:rFonts w:ascii="Arial Narrow" w:hAnsi="Arial Narrow"/>
          <w:b/>
          <w:sz w:val="22"/>
          <w:szCs w:val="22"/>
        </w:rPr>
      </w:r>
      <w:r w:rsidRPr="6A91A16F">
        <w:rPr>
          <w:rFonts w:ascii="Arial Narrow" w:hAnsi="Arial Narrow"/>
          <w:b w:val="1"/>
          <w:bCs w:val="1"/>
          <w:sz w:val="22"/>
          <w:szCs w:val="22"/>
        </w:rPr>
        <w:fldChar w:fldCharType="separate"/>
      </w:r>
      <w:r w:rsidRPr="6A91A16F" w:rsidR="00176EB9">
        <w:rPr>
          <w:rFonts w:ascii="Arial Narrow" w:hAnsi="Arial Narrow"/>
          <w:b w:val="1"/>
          <w:bCs w:val="1"/>
          <w:sz w:val="22"/>
          <w:szCs w:val="22"/>
        </w:rPr>
        <w:t>13</w:t>
      </w:r>
      <w:r w:rsidRPr="6A91A16F">
        <w:rPr>
          <w:rFonts w:ascii="Arial Narrow" w:hAnsi="Arial Narrow"/>
          <w:b w:val="1"/>
          <w:bCs w:val="1"/>
          <w:sz w:val="22"/>
          <w:szCs w:val="22"/>
        </w:rPr>
        <w:fldChar w:fldCharType="end"/>
      </w:r>
      <w:r w:rsidRPr="00F422D0" w:rsidR="00CB6043">
        <w:rPr>
          <w:rFonts w:ascii="Arial Narrow" w:hAnsi="Arial Narrow"/>
          <w:sz w:val="22"/>
          <w:szCs w:val="22"/>
        </w:rPr>
        <w:t xml:space="preserve"> (Dispute resolution), </w:t>
      </w:r>
      <w:r w:rsidRPr="00F422D0" w:rsidR="00CB6043">
        <w:rPr>
          <w:rFonts w:ascii="Arial Narrow" w:hAnsi="Arial Narrow"/>
          <w:b w:val="1"/>
          <w:bCs w:val="1"/>
          <w:sz w:val="22"/>
          <w:szCs w:val="22"/>
        </w:rPr>
        <w:t>clause</w:t>
      </w:r>
      <w:r w:rsidRPr="00F422D0" w:rsidR="00CB6043">
        <w:rPr>
          <w:rFonts w:ascii="Arial Narrow" w:hAnsi="Arial Narrow"/>
          <w:sz w:val="22"/>
          <w:szCs w:val="22"/>
        </w:rPr>
        <w:t xml:space="preserve"> </w:t>
      </w:r>
      <w:r w:rsidRPr="6A91A16F">
        <w:rPr>
          <w:rFonts w:ascii="Arial Narrow" w:hAnsi="Arial Narrow"/>
          <w:b w:val="1"/>
          <w:bCs w:val="1"/>
          <w:sz w:val="22"/>
          <w:szCs w:val="22"/>
        </w:rPr>
        <w:fldChar w:fldCharType="begin"/>
      </w:r>
      <w:r w:rsidRPr="6A91A16F">
        <w:rPr>
          <w:rFonts w:ascii="Arial Narrow" w:hAnsi="Arial Narrow"/>
          <w:b w:val="1"/>
          <w:bCs w:val="1"/>
          <w:sz w:val="22"/>
          <w:szCs w:val="22"/>
        </w:rPr>
        <w:instrText xml:space="preserve"> REF _Ref133225213 \r \h  \* MERGEFORMAT </w:instrText>
      </w:r>
      <w:r w:rsidRPr="00F422D0">
        <w:rPr>
          <w:rFonts w:ascii="Arial Narrow" w:hAnsi="Arial Narrow"/>
          <w:b/>
          <w:sz w:val="22"/>
          <w:szCs w:val="22"/>
        </w:rPr>
      </w:r>
      <w:r w:rsidRPr="6A91A16F">
        <w:rPr>
          <w:rFonts w:ascii="Arial Narrow" w:hAnsi="Arial Narrow"/>
          <w:b w:val="1"/>
          <w:bCs w:val="1"/>
          <w:sz w:val="22"/>
          <w:szCs w:val="22"/>
        </w:rPr>
        <w:fldChar w:fldCharType="separate"/>
      </w:r>
      <w:r w:rsidRPr="6A91A16F" w:rsidR="00176EB9">
        <w:rPr>
          <w:rFonts w:ascii="Arial Narrow" w:hAnsi="Arial Narrow"/>
          <w:b w:val="1"/>
          <w:bCs w:val="1"/>
          <w:sz w:val="22"/>
          <w:szCs w:val="22"/>
        </w:rPr>
        <w:t>14</w:t>
      </w:r>
      <w:r w:rsidRPr="6A91A16F">
        <w:rPr>
          <w:rFonts w:ascii="Arial Narrow" w:hAnsi="Arial Narrow"/>
          <w:b w:val="1"/>
          <w:bCs w:val="1"/>
          <w:sz w:val="22"/>
          <w:szCs w:val="22"/>
        </w:rPr>
        <w:fldChar w:fldCharType="end"/>
      </w:r>
      <w:r w:rsidRPr="00F422D0" w:rsidR="00CB6043">
        <w:rPr>
          <w:rFonts w:ascii="Arial Narrow" w:hAnsi="Arial Narrow"/>
          <w:sz w:val="22"/>
          <w:szCs w:val="22"/>
        </w:rPr>
        <w:t xml:space="preserve"> (Representations and warranties</w:t>
      </w:r>
      <w:r w:rsidRPr="009422FA" w:rsidR="00CB6043">
        <w:rPr>
          <w:rFonts w:ascii="Arial Narrow" w:hAnsi="Arial Narrow"/>
          <w:sz w:val="22"/>
          <w:szCs w:val="22"/>
        </w:rPr>
        <w:t xml:space="preserve">) and </w:t>
      </w:r>
      <w:r w:rsidRPr="009422FA" w:rsidR="00CB6043">
        <w:rPr>
          <w:rFonts w:ascii="Arial Narrow" w:hAnsi="Arial Narrow"/>
          <w:b w:val="1"/>
          <w:bCs w:val="1"/>
          <w:sz w:val="22"/>
          <w:szCs w:val="22"/>
        </w:rPr>
        <w:t>clause</w:t>
      </w:r>
      <w:r w:rsidRPr="009422FA" w:rsidR="00CB6043">
        <w:rPr>
          <w:rFonts w:ascii="Arial Narrow" w:hAnsi="Arial Narrow"/>
          <w:sz w:val="22"/>
          <w:szCs w:val="22"/>
        </w:rPr>
        <w:t xml:space="preserve"> </w:t>
      </w:r>
      <w:r w:rsidRPr="6A91A16F">
        <w:rPr>
          <w:rFonts w:ascii="Arial Narrow" w:hAnsi="Arial Narrow"/>
          <w:b w:val="1"/>
          <w:bCs w:val="1"/>
          <w:sz w:val="22"/>
          <w:szCs w:val="22"/>
        </w:rPr>
        <w:fldChar w:fldCharType="begin"/>
      </w:r>
      <w:r w:rsidRPr="6A91A16F">
        <w:rPr>
          <w:rFonts w:ascii="Arial Narrow" w:hAnsi="Arial Narrow"/>
          <w:b w:val="1"/>
          <w:bCs w:val="1"/>
          <w:sz w:val="22"/>
          <w:szCs w:val="22"/>
        </w:rPr>
        <w:instrText xml:space="preserve"> REF _Ref133225219 \r \h  \* MERGEFORMAT </w:instrText>
      </w:r>
      <w:r w:rsidRPr="009422FA">
        <w:rPr>
          <w:rFonts w:ascii="Arial Narrow" w:hAnsi="Arial Narrow"/>
          <w:b/>
          <w:sz w:val="22"/>
          <w:szCs w:val="22"/>
        </w:rPr>
      </w:r>
      <w:r w:rsidRPr="6A91A16F">
        <w:rPr>
          <w:rFonts w:ascii="Arial Narrow" w:hAnsi="Arial Narrow"/>
          <w:b w:val="1"/>
          <w:bCs w:val="1"/>
          <w:sz w:val="22"/>
          <w:szCs w:val="22"/>
        </w:rPr>
        <w:fldChar w:fldCharType="separate"/>
      </w:r>
      <w:r w:rsidRPr="6A91A16F" w:rsidR="00176EB9">
        <w:rPr>
          <w:rFonts w:ascii="Arial Narrow" w:hAnsi="Arial Narrow"/>
          <w:b w:val="1"/>
          <w:bCs w:val="1"/>
          <w:sz w:val="22"/>
          <w:szCs w:val="22"/>
        </w:rPr>
        <w:t>15</w:t>
      </w:r>
      <w:r w:rsidRPr="6A91A16F">
        <w:rPr>
          <w:rFonts w:ascii="Arial Narrow" w:hAnsi="Arial Narrow"/>
          <w:b w:val="1"/>
          <w:bCs w:val="1"/>
          <w:sz w:val="22"/>
          <w:szCs w:val="22"/>
        </w:rPr>
        <w:fldChar w:fldCharType="end"/>
      </w:r>
      <w:r w:rsidRPr="009422FA" w:rsidR="00CB6043">
        <w:rPr>
          <w:rFonts w:ascii="Arial Narrow" w:hAnsi="Arial Narrow"/>
          <w:sz w:val="22"/>
          <w:szCs w:val="22"/>
        </w:rPr>
        <w:t xml:space="preserve"> (General)) has no legal effect unless and until</w:t>
      </w:r>
      <w:r w:rsidRPr="00A53D90" w:rsidR="00A53D90">
        <w:rPr>
          <w:rFonts w:ascii="Arial Narrow" w:hAnsi="Arial Narrow"/>
          <w:sz w:val="22"/>
          <w:szCs w:val="22"/>
        </w:rPr>
        <w:t xml:space="preserve"> </w:t>
      </w:r>
      <w:r w:rsidRPr="00805306" w:rsidR="00EF40BC">
        <w:rPr>
          <w:rFonts w:ascii="Arial Narrow" w:hAnsi="Arial Narrow" w:cs="Arial"/>
          <w:sz w:val="22"/>
          <w:szCs w:val="22"/>
        </w:rPr>
        <w:t xml:space="preserve">all Conditions Precedent </w:t>
      </w:r>
      <w:r w:rsidR="00184661">
        <w:rPr>
          <w:rFonts w:ascii="Arial Narrow" w:hAnsi="Arial Narrow" w:cs="Arial"/>
          <w:sz w:val="22"/>
          <w:szCs w:val="22"/>
        </w:rPr>
        <w:t>are</w:t>
      </w:r>
      <w:r w:rsidRPr="00805306" w:rsidR="00EF40BC">
        <w:rPr>
          <w:rFonts w:ascii="Arial Narrow" w:hAnsi="Arial Narrow" w:cs="Arial"/>
          <w:sz w:val="22"/>
          <w:szCs w:val="22"/>
        </w:rPr>
        <w:t xml:space="preserve"> </w:t>
      </w:r>
      <w:r w:rsidR="00A53D90">
        <w:rPr>
          <w:rFonts w:ascii="Arial Narrow" w:hAnsi="Arial Narrow"/>
          <w:sz w:val="22"/>
          <w:szCs w:val="22"/>
        </w:rPr>
        <w:t xml:space="preserve">satisfied or waived in accordance with </w:t>
      </w:r>
      <w:r w:rsidRPr="00184661" w:rsidR="00A53D90">
        <w:rPr>
          <w:rFonts w:ascii="Arial Narrow" w:hAnsi="Arial Narrow"/>
          <w:b w:val="1"/>
          <w:bCs w:val="1"/>
          <w:sz w:val="22"/>
          <w:szCs w:val="22"/>
        </w:rPr>
        <w:t xml:space="preserve">clause </w:t>
      </w:r>
      <w:r w:rsidRPr="00184661" w:rsidR="001C5B59">
        <w:rPr>
          <w:rFonts w:ascii="Arial Narrow" w:hAnsi="Arial Narrow"/>
          <w:b w:val="1"/>
          <w:bCs w:val="1"/>
          <w:sz w:val="22"/>
          <w:szCs w:val="22"/>
        </w:rPr>
        <w:fldChar w:fldCharType="begin"/>
      </w:r>
      <w:r w:rsidRPr="00184661" w:rsidR="001C5B59">
        <w:rPr>
          <w:rFonts w:ascii="Arial Narrow" w:hAnsi="Arial Narrow"/>
          <w:b w:val="1"/>
          <w:bCs w:val="1"/>
          <w:sz w:val="22"/>
          <w:szCs w:val="22"/>
        </w:rPr>
        <w:instrText xml:space="preserve"> REF _Ref132917436 \r \h </w:instrText>
      </w:r>
      <w:r w:rsidR="00952C4B">
        <w:rPr>
          <w:rFonts w:ascii="Arial Narrow" w:hAnsi="Arial Narrow"/>
          <w:b w:val="1"/>
          <w:bCs w:val="1"/>
          <w:sz w:val="22"/>
          <w:szCs w:val="22"/>
        </w:rPr>
        <w:instrText xml:space="preserve"> \* MERGEFORMAT </w:instrText>
      </w:r>
      <w:r w:rsidRPr="00184661" w:rsidR="001C5B59">
        <w:rPr>
          <w:rFonts w:ascii="Arial Narrow" w:hAnsi="Arial Narrow"/>
          <w:b/>
          <w:bCs/>
          <w:sz w:val="22"/>
          <w:szCs w:val="22"/>
        </w:rPr>
      </w:r>
      <w:r w:rsidRPr="00184661" w:rsidR="001C5B59">
        <w:rPr>
          <w:rFonts w:ascii="Arial Narrow" w:hAnsi="Arial Narrow"/>
          <w:b w:val="1"/>
          <w:bCs w:val="1"/>
          <w:sz w:val="22"/>
          <w:szCs w:val="22"/>
        </w:rPr>
        <w:fldChar w:fldCharType="separate"/>
      </w:r>
      <w:r w:rsidR="00176EB9">
        <w:rPr>
          <w:rFonts w:ascii="Arial Narrow" w:hAnsi="Arial Narrow"/>
          <w:b w:val="1"/>
          <w:bCs w:val="1"/>
          <w:sz w:val="22"/>
          <w:szCs w:val="22"/>
        </w:rPr>
        <w:t>3.3</w:t>
      </w:r>
      <w:r w:rsidRPr="00184661" w:rsidR="001C5B59">
        <w:rPr>
          <w:rFonts w:ascii="Arial Narrow" w:hAnsi="Arial Narrow"/>
          <w:b w:val="1"/>
          <w:bCs w:val="1"/>
          <w:sz w:val="22"/>
          <w:szCs w:val="22"/>
        </w:rPr>
        <w:fldChar w:fldCharType="end"/>
      </w:r>
      <w:r w:rsidR="00CB6043">
        <w:rPr>
          <w:rFonts w:ascii="Arial Narrow" w:hAnsi="Arial Narrow"/>
          <w:sz w:val="22"/>
          <w:szCs w:val="22"/>
        </w:rPr>
        <w:t>.</w:t>
      </w:r>
    </w:p>
    <w:p w:rsidRPr="003C48CE" w:rsidR="00CB6043" w:rsidP="005B462E" w:rsidRDefault="00CB6043" w14:paraId="210E4DC9" w14:textId="77777777">
      <w:pPr>
        <w:pStyle w:val="Heading7"/>
        <w:keepNext/>
        <w:numPr>
          <w:ilvl w:val="1"/>
          <w:numId w:val="25"/>
        </w:numPr>
        <w:spacing w:before="120" w:after="120"/>
      </w:pPr>
      <w:r>
        <w:t>Responsibility for satisfying Conditions Precedent</w:t>
      </w:r>
    </w:p>
    <w:p w:rsidR="00CB6043" w:rsidP="00CB6043" w:rsidRDefault="00CB6043" w14:paraId="3CCAD72F" w14:textId="77777777">
      <w:pPr>
        <w:spacing w:before="120" w:after="120"/>
        <w:ind w:left="709"/>
        <w:rPr>
          <w:rFonts w:ascii="Arial Narrow" w:hAnsi="Arial Narrow"/>
          <w:sz w:val="22"/>
          <w:szCs w:val="22"/>
        </w:rPr>
      </w:pPr>
      <w:r w:rsidRPr="0003431B">
        <w:rPr>
          <w:rFonts w:ascii="Arial Narrow" w:hAnsi="Arial Narrow"/>
          <w:sz w:val="22"/>
          <w:szCs w:val="22"/>
        </w:rPr>
        <w:t>The Service Provider must</w:t>
      </w:r>
      <w:r>
        <w:rPr>
          <w:rFonts w:ascii="Arial Narrow" w:hAnsi="Arial Narrow"/>
          <w:sz w:val="22"/>
          <w:szCs w:val="22"/>
        </w:rPr>
        <w:t>:</w:t>
      </w:r>
    </w:p>
    <w:p w:rsidR="00CB6043" w:rsidP="005B462E" w:rsidRDefault="00CB6043" w14:paraId="4CAE04A2" w14:textId="504C267A">
      <w:pPr>
        <w:pStyle w:val="ListParagraph"/>
        <w:numPr>
          <w:ilvl w:val="2"/>
          <w:numId w:val="44"/>
        </w:numPr>
        <w:spacing w:before="120" w:after="120"/>
        <w:contextualSpacing w:val="0"/>
        <w:rPr>
          <w:rFonts w:ascii="Arial Narrow" w:hAnsi="Arial Narrow"/>
          <w:sz w:val="22"/>
          <w:szCs w:val="22"/>
        </w:rPr>
      </w:pPr>
      <w:r w:rsidRPr="00F56F2F">
        <w:rPr>
          <w:rFonts w:ascii="Arial Narrow" w:hAnsi="Arial Narrow"/>
          <w:sz w:val="22"/>
          <w:szCs w:val="22"/>
        </w:rPr>
        <w:t xml:space="preserve">use reasonable endeavours to satisfy each Condition Precedent as soon as practicable and, in any event, </w:t>
      </w:r>
      <w:r>
        <w:rPr>
          <w:rFonts w:ascii="Arial Narrow" w:hAnsi="Arial Narrow"/>
          <w:sz w:val="22"/>
          <w:szCs w:val="22"/>
        </w:rPr>
        <w:t xml:space="preserve">must satisfy each Condition Precedent </w:t>
      </w:r>
      <w:r w:rsidRPr="00F56F2F">
        <w:rPr>
          <w:rFonts w:ascii="Arial Narrow" w:hAnsi="Arial Narrow"/>
          <w:sz w:val="22"/>
          <w:szCs w:val="22"/>
        </w:rPr>
        <w:t xml:space="preserve">by the Condition Precedent Satisfaction </w:t>
      </w:r>
      <w:proofErr w:type="gramStart"/>
      <w:r w:rsidRPr="00F56F2F">
        <w:rPr>
          <w:rFonts w:ascii="Arial Narrow" w:hAnsi="Arial Narrow"/>
          <w:sz w:val="22"/>
          <w:szCs w:val="22"/>
        </w:rPr>
        <w:t>Date;</w:t>
      </w:r>
      <w:proofErr w:type="gramEnd"/>
    </w:p>
    <w:p w:rsidRPr="00E912AC" w:rsidR="00CB6043" w:rsidP="005B462E" w:rsidRDefault="00CB6043" w14:paraId="4AF49D88" w14:textId="5D1A584A">
      <w:pPr>
        <w:pStyle w:val="ListParagraph"/>
        <w:numPr>
          <w:ilvl w:val="2"/>
          <w:numId w:val="44"/>
        </w:numPr>
        <w:spacing w:before="120" w:after="120"/>
        <w:contextualSpacing w:val="0"/>
        <w:rPr>
          <w:rFonts w:ascii="Arial Narrow" w:hAnsi="Arial Narrow"/>
          <w:sz w:val="22"/>
          <w:szCs w:val="22"/>
        </w:rPr>
      </w:pPr>
      <w:r w:rsidRPr="00E912AC">
        <w:rPr>
          <w:rFonts w:ascii="Arial Narrow" w:hAnsi="Arial Narrow"/>
          <w:sz w:val="22"/>
          <w:szCs w:val="22"/>
        </w:rPr>
        <w:t xml:space="preserve">keep AEMO informed regarding the status of each Condition Precedent, including by providing information in accordance with </w:t>
      </w:r>
      <w:r w:rsidRPr="001A393F">
        <w:rPr>
          <w:rFonts w:ascii="Arial Narrow" w:hAnsi="Arial Narrow"/>
          <w:b/>
          <w:bCs/>
          <w:sz w:val="22"/>
          <w:szCs w:val="22"/>
        </w:rPr>
        <w:fldChar w:fldCharType="begin"/>
      </w:r>
      <w:r w:rsidRPr="001A393F">
        <w:rPr>
          <w:rFonts w:ascii="Arial Narrow" w:hAnsi="Arial Narrow"/>
          <w:b/>
          <w:bCs/>
          <w:sz w:val="22"/>
          <w:szCs w:val="22"/>
        </w:rPr>
        <w:instrText xml:space="preserve"> REF _Ref134705441 \r \h </w:instrText>
      </w:r>
      <w:r>
        <w:rPr>
          <w:rFonts w:ascii="Arial Narrow" w:hAnsi="Arial Narrow"/>
          <w:b/>
          <w:bCs/>
          <w:sz w:val="22"/>
          <w:szCs w:val="22"/>
        </w:rPr>
        <w:instrText xml:space="preserve"> \* MERGEFORMAT </w:instrText>
      </w:r>
      <w:r w:rsidRPr="001A393F">
        <w:rPr>
          <w:rFonts w:ascii="Arial Narrow" w:hAnsi="Arial Narrow"/>
          <w:b/>
          <w:bCs/>
          <w:sz w:val="22"/>
          <w:szCs w:val="22"/>
        </w:rPr>
      </w:r>
      <w:r w:rsidRPr="001A393F">
        <w:rPr>
          <w:rFonts w:ascii="Arial Narrow" w:hAnsi="Arial Narrow"/>
          <w:b/>
          <w:bCs/>
          <w:sz w:val="22"/>
          <w:szCs w:val="22"/>
        </w:rPr>
        <w:fldChar w:fldCharType="separate"/>
      </w:r>
      <w:r w:rsidR="00176EB9">
        <w:rPr>
          <w:rFonts w:ascii="Arial Narrow" w:hAnsi="Arial Narrow"/>
          <w:b/>
          <w:bCs/>
          <w:sz w:val="22"/>
          <w:szCs w:val="22"/>
        </w:rPr>
        <w:t>Schedule 2</w:t>
      </w:r>
      <w:r w:rsidRPr="001A393F">
        <w:rPr>
          <w:rFonts w:ascii="Arial Narrow" w:hAnsi="Arial Narrow"/>
          <w:b/>
          <w:bCs/>
          <w:sz w:val="22"/>
          <w:szCs w:val="22"/>
        </w:rPr>
        <w:fldChar w:fldCharType="end"/>
      </w:r>
      <w:r w:rsidRPr="00E912AC">
        <w:rPr>
          <w:rFonts w:ascii="Arial Narrow" w:hAnsi="Arial Narrow"/>
          <w:sz w:val="22"/>
          <w:szCs w:val="22"/>
        </w:rPr>
        <w:t xml:space="preserve"> and as otherwise reasonably requested by AEMO; and</w:t>
      </w:r>
    </w:p>
    <w:p w:rsidRPr="00E554F6" w:rsidR="00CB6043" w:rsidP="005B462E" w:rsidRDefault="00CB6043" w14:paraId="254C4CB7" w14:textId="71C791CB">
      <w:pPr>
        <w:pStyle w:val="ListParagraph"/>
        <w:numPr>
          <w:ilvl w:val="2"/>
          <w:numId w:val="44"/>
        </w:numPr>
        <w:spacing w:before="120" w:after="120"/>
        <w:contextualSpacing w:val="0"/>
        <w:rPr>
          <w:rFonts w:ascii="Arial Narrow" w:hAnsi="Arial Narrow"/>
          <w:sz w:val="22"/>
          <w:szCs w:val="22"/>
        </w:rPr>
      </w:pPr>
      <w:r w:rsidRPr="00E554F6">
        <w:rPr>
          <w:rFonts w:ascii="Arial Narrow" w:hAnsi="Arial Narrow"/>
          <w:sz w:val="22"/>
          <w:szCs w:val="22"/>
        </w:rPr>
        <w:t xml:space="preserve">notify AEMO in writing promptly if the Service Provider </w:t>
      </w:r>
      <w:r>
        <w:rPr>
          <w:rFonts w:ascii="Arial Narrow" w:hAnsi="Arial Narrow"/>
          <w:sz w:val="22"/>
          <w:szCs w:val="22"/>
        </w:rPr>
        <w:t xml:space="preserve">reasonably </w:t>
      </w:r>
      <w:r w:rsidRPr="00E554F6">
        <w:rPr>
          <w:rFonts w:ascii="Arial Narrow" w:hAnsi="Arial Narrow"/>
          <w:sz w:val="22"/>
          <w:szCs w:val="22"/>
        </w:rPr>
        <w:t xml:space="preserve">considers that a Condition Precedent </w:t>
      </w:r>
      <w:r>
        <w:rPr>
          <w:rFonts w:ascii="Arial Narrow" w:hAnsi="Arial Narrow"/>
          <w:sz w:val="22"/>
          <w:szCs w:val="22"/>
        </w:rPr>
        <w:t xml:space="preserve">is unlikely to be </w:t>
      </w:r>
      <w:r w:rsidRPr="00E554F6">
        <w:rPr>
          <w:rFonts w:ascii="Arial Narrow" w:hAnsi="Arial Narrow"/>
          <w:sz w:val="22"/>
          <w:szCs w:val="22"/>
        </w:rPr>
        <w:t>satisfied</w:t>
      </w:r>
      <w:r>
        <w:rPr>
          <w:rFonts w:ascii="Arial Narrow" w:hAnsi="Arial Narrow"/>
          <w:sz w:val="22"/>
          <w:szCs w:val="22"/>
        </w:rPr>
        <w:t xml:space="preserve"> by </w:t>
      </w:r>
      <w:r w:rsidRPr="00F56F2F">
        <w:rPr>
          <w:rFonts w:ascii="Arial Narrow" w:hAnsi="Arial Narrow"/>
          <w:sz w:val="22"/>
          <w:szCs w:val="22"/>
        </w:rPr>
        <w:t>the Condition Precedent Satisfaction Date</w:t>
      </w:r>
      <w:r w:rsidRPr="00E554F6">
        <w:rPr>
          <w:rFonts w:ascii="Arial Narrow" w:hAnsi="Arial Narrow"/>
          <w:sz w:val="22"/>
          <w:szCs w:val="22"/>
        </w:rPr>
        <w:t>.</w:t>
      </w:r>
    </w:p>
    <w:p w:rsidRPr="00B364AD" w:rsidR="00CB6043" w:rsidP="005B462E" w:rsidRDefault="00CB6043" w14:paraId="7B27C7F1" w14:textId="77777777">
      <w:pPr>
        <w:pStyle w:val="Heading7"/>
        <w:keepNext/>
        <w:numPr>
          <w:ilvl w:val="1"/>
          <w:numId w:val="25"/>
        </w:numPr>
        <w:spacing w:before="120" w:after="120"/>
      </w:pPr>
      <w:bookmarkStart w:name="_Ref132917436" w:id="70"/>
      <w:r>
        <w:t>Extension and waiver</w:t>
      </w:r>
      <w:bookmarkEnd w:id="70"/>
    </w:p>
    <w:p w:rsidRPr="007E66B9" w:rsidR="00CB6043" w:rsidP="00CB6043" w:rsidRDefault="00CB6043" w14:paraId="402E62FC" w14:textId="77777777">
      <w:pPr>
        <w:spacing w:before="120" w:after="120"/>
        <w:ind w:left="709"/>
        <w:rPr>
          <w:rFonts w:ascii="Arial Narrow" w:hAnsi="Arial Narrow"/>
          <w:sz w:val="22"/>
          <w:szCs w:val="22"/>
        </w:rPr>
      </w:pPr>
      <w:r w:rsidRPr="007E66B9">
        <w:rPr>
          <w:rFonts w:ascii="Arial Narrow" w:hAnsi="Arial Narrow"/>
          <w:sz w:val="22"/>
          <w:szCs w:val="22"/>
        </w:rPr>
        <w:t>Each Condition Precedent is for AEMO’s benefit.</w:t>
      </w:r>
      <w:r>
        <w:rPr>
          <w:rFonts w:ascii="Arial Narrow" w:hAnsi="Arial Narrow"/>
          <w:sz w:val="22"/>
          <w:szCs w:val="22"/>
        </w:rPr>
        <w:t xml:space="preserve"> </w:t>
      </w:r>
      <w:r w:rsidRPr="007E66B9">
        <w:rPr>
          <w:rFonts w:ascii="Arial Narrow" w:hAnsi="Arial Narrow"/>
          <w:sz w:val="22"/>
          <w:szCs w:val="22"/>
        </w:rPr>
        <w:t xml:space="preserve">AEMO (in its sole discretion) may extend a Condition Precedent Satisfaction Date </w:t>
      </w:r>
      <w:r>
        <w:rPr>
          <w:rFonts w:ascii="Arial Narrow" w:hAnsi="Arial Narrow"/>
          <w:sz w:val="22"/>
          <w:szCs w:val="22"/>
        </w:rPr>
        <w:t xml:space="preserve">to a date on or before 1 October 2025, </w:t>
      </w:r>
      <w:r w:rsidRPr="007E66B9">
        <w:rPr>
          <w:rFonts w:ascii="Arial Narrow" w:hAnsi="Arial Narrow"/>
          <w:sz w:val="22"/>
          <w:szCs w:val="22"/>
        </w:rPr>
        <w:t>or waive the non-satisfaction of a Condition Precedent</w:t>
      </w:r>
      <w:r>
        <w:rPr>
          <w:rFonts w:ascii="Arial Narrow" w:hAnsi="Arial Narrow"/>
          <w:sz w:val="22"/>
          <w:szCs w:val="22"/>
        </w:rPr>
        <w:t>,</w:t>
      </w:r>
      <w:r w:rsidRPr="007E66B9">
        <w:rPr>
          <w:rFonts w:ascii="Arial Narrow" w:hAnsi="Arial Narrow"/>
          <w:sz w:val="22"/>
          <w:szCs w:val="22"/>
        </w:rPr>
        <w:t xml:space="preserve"> by notifying the Service Provider to that effect in writing.</w:t>
      </w:r>
    </w:p>
    <w:p w:rsidRPr="00B1694B" w:rsidR="00CB6043" w:rsidP="005B462E" w:rsidRDefault="00CB6043" w14:paraId="4E982FE4" w14:textId="77777777">
      <w:pPr>
        <w:pStyle w:val="Heading7"/>
        <w:keepNext/>
        <w:numPr>
          <w:ilvl w:val="1"/>
          <w:numId w:val="25"/>
        </w:numPr>
        <w:spacing w:before="120" w:after="120"/>
      </w:pPr>
      <w:bookmarkStart w:name="_Ref133225713" w:id="71"/>
      <w:r>
        <w:t>Termination for non-satisfaction of Condition Precedent</w:t>
      </w:r>
      <w:bookmarkEnd w:id="71"/>
    </w:p>
    <w:p w:rsidRPr="00F422D0" w:rsidR="00CB6043" w:rsidP="00CB6043" w:rsidRDefault="00CB6043" w14:paraId="3F722F92" w14:textId="3FE80429">
      <w:pPr>
        <w:spacing w:before="120" w:after="120"/>
        <w:ind w:left="709"/>
        <w:rPr>
          <w:rFonts w:ascii="Arial Narrow" w:hAnsi="Arial Narrow"/>
          <w:sz w:val="22"/>
          <w:szCs w:val="22"/>
        </w:rPr>
      </w:pPr>
      <w:r w:rsidRPr="008841EE">
        <w:rPr>
          <w:rFonts w:ascii="Arial Narrow" w:hAnsi="Arial Narrow"/>
          <w:sz w:val="22"/>
          <w:szCs w:val="22"/>
        </w:rPr>
        <w:t xml:space="preserve">AEMO may </w:t>
      </w:r>
      <w:r w:rsidRPr="00F422D0">
        <w:rPr>
          <w:rFonts w:ascii="Arial Narrow" w:hAnsi="Arial Narrow"/>
          <w:sz w:val="22"/>
          <w:szCs w:val="22"/>
        </w:rPr>
        <w:t>terminate this Contract if a Condition Precedent is not satisfied by the Condition Precedent Satisfaction Date</w:t>
      </w:r>
      <w:r w:rsidRPr="00F422D0">
        <w:rPr>
          <w:rFonts w:ascii="Arial Narrow" w:hAnsi="Arial Narrow" w:cs="Arial"/>
          <w:sz w:val="22"/>
          <w:szCs w:val="22"/>
        </w:rPr>
        <w:t xml:space="preserve">, </w:t>
      </w:r>
      <w:r w:rsidRPr="00F422D0">
        <w:rPr>
          <w:rFonts w:ascii="Arial Narrow" w:hAnsi="Arial Narrow"/>
          <w:sz w:val="22"/>
          <w:szCs w:val="22"/>
        </w:rPr>
        <w:t>and AEMO (in its sole discretion) does not:</w:t>
      </w:r>
    </w:p>
    <w:p w:rsidR="00CB6043" w:rsidP="005B462E" w:rsidRDefault="00CB6043" w14:paraId="1A97C38A" w14:textId="38671D4B">
      <w:pPr>
        <w:pStyle w:val="ListParagraph"/>
        <w:numPr>
          <w:ilvl w:val="2"/>
          <w:numId w:val="29"/>
        </w:numPr>
        <w:spacing w:before="120" w:after="120"/>
        <w:ind w:left="1418" w:hanging="709"/>
        <w:contextualSpacing w:val="0"/>
        <w:rPr>
          <w:rFonts w:ascii="Arial Narrow" w:hAnsi="Arial Narrow"/>
          <w:sz w:val="22"/>
          <w:szCs w:val="22"/>
        </w:rPr>
      </w:pPr>
      <w:r w:rsidRPr="00F422D0">
        <w:rPr>
          <w:rFonts w:ascii="Arial Narrow" w:hAnsi="Arial Narrow"/>
          <w:sz w:val="22"/>
          <w:szCs w:val="22"/>
        </w:rPr>
        <w:t>extend the Condition</w:t>
      </w:r>
      <w:r w:rsidRPr="007E66B9">
        <w:rPr>
          <w:rFonts w:ascii="Arial Narrow" w:hAnsi="Arial Narrow"/>
          <w:sz w:val="22"/>
          <w:szCs w:val="22"/>
        </w:rPr>
        <w:t xml:space="preserve"> Precedent Satisfaction Date</w:t>
      </w:r>
      <w:r>
        <w:rPr>
          <w:rFonts w:ascii="Arial Narrow" w:hAnsi="Arial Narrow"/>
          <w:sz w:val="22"/>
          <w:szCs w:val="22"/>
        </w:rPr>
        <w:t>; or</w:t>
      </w:r>
    </w:p>
    <w:p w:rsidR="00CB6043" w:rsidP="005B462E" w:rsidRDefault="00CB6043" w14:paraId="4B355442" w14:textId="34ABF82F">
      <w:pPr>
        <w:pStyle w:val="ListParagraph"/>
        <w:numPr>
          <w:ilvl w:val="2"/>
          <w:numId w:val="29"/>
        </w:numPr>
        <w:spacing w:before="120" w:after="120"/>
        <w:ind w:left="1418" w:hanging="709"/>
        <w:contextualSpacing w:val="0"/>
        <w:rPr>
          <w:rFonts w:ascii="Arial Narrow" w:hAnsi="Arial Narrow"/>
          <w:sz w:val="22"/>
          <w:szCs w:val="22"/>
        </w:rPr>
      </w:pPr>
      <w:r w:rsidRPr="002F0BC1">
        <w:rPr>
          <w:rFonts w:ascii="Arial Narrow" w:hAnsi="Arial Narrow"/>
          <w:sz w:val="22"/>
          <w:szCs w:val="22"/>
        </w:rPr>
        <w:t xml:space="preserve">waive the non-satisfaction of the Condition Precedent under </w:t>
      </w:r>
      <w:r w:rsidRPr="002F0BC1">
        <w:rPr>
          <w:rFonts w:ascii="Arial Narrow" w:hAnsi="Arial Narrow"/>
          <w:b/>
          <w:bCs/>
          <w:sz w:val="22"/>
          <w:szCs w:val="22"/>
        </w:rPr>
        <w:t xml:space="preserve">clause </w:t>
      </w:r>
      <w:r w:rsidRPr="002F0BC1">
        <w:rPr>
          <w:rFonts w:ascii="Arial Narrow" w:hAnsi="Arial Narrow"/>
          <w:b/>
          <w:bCs/>
          <w:sz w:val="22"/>
          <w:szCs w:val="22"/>
        </w:rPr>
        <w:fldChar w:fldCharType="begin"/>
      </w:r>
      <w:r w:rsidRPr="002F0BC1">
        <w:rPr>
          <w:rFonts w:ascii="Arial Narrow" w:hAnsi="Arial Narrow"/>
          <w:b/>
          <w:bCs/>
          <w:sz w:val="22"/>
          <w:szCs w:val="22"/>
        </w:rPr>
        <w:instrText xml:space="preserve"> REF _Ref132917436 \r \h  \* MERGEFORMAT </w:instrText>
      </w:r>
      <w:r w:rsidRPr="002F0BC1">
        <w:rPr>
          <w:rFonts w:ascii="Arial Narrow" w:hAnsi="Arial Narrow"/>
          <w:b/>
          <w:bCs/>
          <w:sz w:val="22"/>
          <w:szCs w:val="22"/>
        </w:rPr>
      </w:r>
      <w:r w:rsidRPr="002F0BC1">
        <w:rPr>
          <w:rFonts w:ascii="Arial Narrow" w:hAnsi="Arial Narrow"/>
          <w:b/>
          <w:bCs/>
          <w:sz w:val="22"/>
          <w:szCs w:val="22"/>
        </w:rPr>
        <w:fldChar w:fldCharType="separate"/>
      </w:r>
      <w:r w:rsidR="00176EB9">
        <w:rPr>
          <w:rFonts w:ascii="Arial Narrow" w:hAnsi="Arial Narrow"/>
          <w:b/>
          <w:bCs/>
          <w:sz w:val="22"/>
          <w:szCs w:val="22"/>
        </w:rPr>
        <w:t>3.3</w:t>
      </w:r>
      <w:r w:rsidRPr="002F0BC1">
        <w:rPr>
          <w:rFonts w:ascii="Arial Narrow" w:hAnsi="Arial Narrow"/>
          <w:b/>
          <w:bCs/>
          <w:sz w:val="22"/>
          <w:szCs w:val="22"/>
        </w:rPr>
        <w:fldChar w:fldCharType="end"/>
      </w:r>
      <w:r w:rsidRPr="002F0BC1">
        <w:rPr>
          <w:rFonts w:ascii="Arial Narrow" w:hAnsi="Arial Narrow"/>
          <w:sz w:val="22"/>
          <w:szCs w:val="22"/>
        </w:rPr>
        <w:t>.</w:t>
      </w:r>
    </w:p>
    <w:p w:rsidRPr="00B1694B" w:rsidR="00CB6043" w:rsidP="005B462E" w:rsidRDefault="00CB6043" w14:paraId="57EE3A9F" w14:textId="77777777">
      <w:pPr>
        <w:pStyle w:val="Heading7"/>
        <w:keepNext/>
        <w:numPr>
          <w:ilvl w:val="1"/>
          <w:numId w:val="25"/>
        </w:numPr>
        <w:spacing w:before="120" w:after="120"/>
      </w:pPr>
      <w:r>
        <w:t>Consequences of termination</w:t>
      </w:r>
    </w:p>
    <w:p w:rsidR="00CB6043" w:rsidP="00CB6043" w:rsidRDefault="00CB6043" w14:paraId="694BCD03" w14:textId="3AE176E7">
      <w:pPr>
        <w:spacing w:before="120" w:after="120"/>
        <w:ind w:left="709"/>
        <w:rPr>
          <w:rFonts w:ascii="Arial Narrow" w:hAnsi="Arial Narrow"/>
          <w:sz w:val="22"/>
          <w:szCs w:val="22"/>
        </w:rPr>
      </w:pPr>
      <w:r>
        <w:rPr>
          <w:rFonts w:ascii="Arial Narrow" w:hAnsi="Arial Narrow"/>
          <w:sz w:val="22"/>
          <w:szCs w:val="22"/>
        </w:rPr>
        <w:t>If AEMO terminates this Contract unde</w:t>
      </w:r>
      <w:r w:rsidDel="00E02F98">
        <w:rPr>
          <w:rFonts w:ascii="Arial Narrow" w:hAnsi="Arial Narrow"/>
          <w:sz w:val="22"/>
          <w:szCs w:val="22"/>
        </w:rPr>
        <w:t>r</w:t>
      </w:r>
      <w:r>
        <w:rPr>
          <w:rFonts w:ascii="Arial Narrow" w:hAnsi="Arial Narrow"/>
          <w:sz w:val="22"/>
          <w:szCs w:val="22"/>
        </w:rPr>
        <w:t xml:space="preserve"> </w:t>
      </w:r>
      <w:r w:rsidRPr="00325D9A">
        <w:rPr>
          <w:rFonts w:ascii="Arial Narrow" w:hAnsi="Arial Narrow"/>
          <w:b/>
          <w:bCs/>
          <w:sz w:val="22"/>
          <w:szCs w:val="22"/>
        </w:rPr>
        <w:t xml:space="preserve">clause </w:t>
      </w:r>
      <w:r w:rsidRPr="00325D9A">
        <w:rPr>
          <w:rFonts w:ascii="Arial Narrow" w:hAnsi="Arial Narrow"/>
          <w:b/>
          <w:bCs/>
          <w:sz w:val="22"/>
          <w:szCs w:val="22"/>
        </w:rPr>
        <w:fldChar w:fldCharType="begin"/>
      </w:r>
      <w:r w:rsidRPr="00325D9A">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325D9A">
        <w:rPr>
          <w:rFonts w:ascii="Arial Narrow" w:hAnsi="Arial Narrow"/>
          <w:b/>
          <w:bCs/>
          <w:sz w:val="22"/>
          <w:szCs w:val="22"/>
        </w:rPr>
      </w:r>
      <w:r w:rsidRPr="00325D9A">
        <w:rPr>
          <w:rFonts w:ascii="Arial Narrow" w:hAnsi="Arial Narrow"/>
          <w:b/>
          <w:bCs/>
          <w:sz w:val="22"/>
          <w:szCs w:val="22"/>
        </w:rPr>
        <w:fldChar w:fldCharType="separate"/>
      </w:r>
      <w:r w:rsidR="00176EB9">
        <w:rPr>
          <w:rFonts w:ascii="Arial Narrow" w:hAnsi="Arial Narrow"/>
          <w:b/>
          <w:bCs/>
          <w:sz w:val="22"/>
          <w:szCs w:val="22"/>
        </w:rPr>
        <w:t>3.4</w:t>
      </w:r>
      <w:r w:rsidRPr="00325D9A">
        <w:rPr>
          <w:rFonts w:ascii="Arial Narrow" w:hAnsi="Arial Narrow"/>
          <w:b/>
          <w:bCs/>
          <w:sz w:val="22"/>
          <w:szCs w:val="22"/>
        </w:rPr>
        <w:fldChar w:fldCharType="end"/>
      </w:r>
      <w:r>
        <w:rPr>
          <w:rFonts w:ascii="Arial Narrow" w:hAnsi="Arial Narrow"/>
          <w:sz w:val="22"/>
          <w:szCs w:val="22"/>
        </w:rPr>
        <w:t>:</w:t>
      </w:r>
    </w:p>
    <w:p w:rsidR="00CB6043" w:rsidP="005B462E" w:rsidRDefault="00CB6043" w14:paraId="1C04D178" w14:textId="3CBD8D1C">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10.4</w:t>
      </w:r>
      <w:r>
        <w:rPr>
          <w:rFonts w:ascii="Arial Narrow" w:hAnsi="Arial Narrow"/>
          <w:b/>
          <w:bCs/>
          <w:sz w:val="22"/>
          <w:szCs w:val="22"/>
        </w:rPr>
        <w:fldChar w:fldCharType="end"/>
      </w:r>
      <w:r w:rsidRPr="004563CA">
        <w:rPr>
          <w:rFonts w:ascii="Arial Narrow" w:hAnsi="Arial Narrow"/>
          <w:sz w:val="22"/>
          <w:szCs w:val="22"/>
        </w:rPr>
        <w:t xml:space="preserve"> </w:t>
      </w:r>
      <w:r>
        <w:rPr>
          <w:rFonts w:ascii="Arial Narrow" w:hAnsi="Arial Narrow"/>
          <w:sz w:val="22"/>
          <w:szCs w:val="22"/>
        </w:rPr>
        <w:t>applies with respect to the Security; and</w:t>
      </w:r>
    </w:p>
    <w:p w:rsidR="00CB6043" w:rsidP="005B462E" w:rsidRDefault="00CB6043" w14:paraId="7FE4B937" w14:textId="4E01899B">
      <w:pPr>
        <w:pStyle w:val="ListParagraph"/>
        <w:numPr>
          <w:ilvl w:val="2"/>
          <w:numId w:val="55"/>
        </w:numPr>
        <w:spacing w:before="120" w:after="120"/>
        <w:ind w:left="1418" w:hanging="709"/>
        <w:contextualSpacing w:val="0"/>
        <w:rPr>
          <w:rFonts w:ascii="Arial Narrow" w:hAnsi="Arial Narrow"/>
          <w:sz w:val="22"/>
          <w:szCs w:val="22"/>
        </w:rPr>
      </w:pPr>
      <w:r w:rsidRPr="0064498B">
        <w:rPr>
          <w:rFonts w:ascii="Arial Narrow" w:hAnsi="Arial Narrow"/>
          <w:b/>
          <w:bCs/>
          <w:sz w:val="22"/>
          <w:szCs w:val="22"/>
        </w:rPr>
        <w:t xml:space="preserve">clause </w:t>
      </w:r>
      <w:r w:rsidRPr="0064498B">
        <w:rPr>
          <w:rFonts w:ascii="Arial Narrow" w:hAnsi="Arial Narrow"/>
          <w:b/>
          <w:bCs/>
          <w:sz w:val="22"/>
          <w:szCs w:val="22"/>
        </w:rPr>
        <w:fldChar w:fldCharType="begin"/>
      </w:r>
      <w:r w:rsidRPr="0064498B">
        <w:rPr>
          <w:rFonts w:ascii="Arial Narrow" w:hAnsi="Arial Narrow"/>
          <w:b/>
          <w:bCs/>
          <w:sz w:val="22"/>
          <w:szCs w:val="22"/>
        </w:rPr>
        <w:instrText xml:space="preserve"> REF _Ref133393405 \r \h </w:instrText>
      </w:r>
      <w:r>
        <w:rPr>
          <w:b/>
          <w:bCs/>
        </w:rPr>
        <w:instrText xml:space="preserve"> \* MERGEFORMA</w:instrText>
      </w:r>
      <w:r>
        <w:rPr>
          <w:b/>
        </w:rPr>
        <w:instrText xml:space="preserve">T </w:instrText>
      </w:r>
      <w:r w:rsidRPr="0064498B">
        <w:rPr>
          <w:rFonts w:ascii="Arial Narrow" w:hAnsi="Arial Narrow"/>
          <w:b/>
          <w:bCs/>
          <w:sz w:val="22"/>
          <w:szCs w:val="22"/>
        </w:rPr>
      </w:r>
      <w:r w:rsidRPr="0064498B">
        <w:rPr>
          <w:rFonts w:ascii="Arial Narrow" w:hAnsi="Arial Narrow"/>
          <w:b/>
          <w:bCs/>
          <w:sz w:val="22"/>
          <w:szCs w:val="22"/>
        </w:rPr>
        <w:fldChar w:fldCharType="separate"/>
      </w:r>
      <w:r w:rsidR="00176EB9">
        <w:rPr>
          <w:rFonts w:ascii="Arial Narrow" w:hAnsi="Arial Narrow"/>
          <w:b/>
          <w:bCs/>
          <w:sz w:val="22"/>
          <w:szCs w:val="22"/>
        </w:rPr>
        <w:t>12.3</w:t>
      </w:r>
      <w:r w:rsidRPr="0064498B">
        <w:rPr>
          <w:rFonts w:ascii="Arial Narrow" w:hAnsi="Arial Narrow"/>
          <w:b/>
          <w:bCs/>
          <w:sz w:val="22"/>
          <w:szCs w:val="22"/>
        </w:rPr>
        <w:fldChar w:fldCharType="end"/>
      </w:r>
      <w:r w:rsidRPr="0064498B">
        <w:rPr>
          <w:rFonts w:ascii="Arial Narrow" w:hAnsi="Arial Narrow"/>
          <w:sz w:val="22"/>
          <w:szCs w:val="22"/>
        </w:rPr>
        <w:t xml:space="preserve"> applies with respect to the termination.</w:t>
      </w:r>
    </w:p>
    <w:p w:rsidRPr="00AD22F6" w:rsidR="00CB6043" w:rsidP="005B462E" w:rsidRDefault="00CB6043" w14:paraId="04A25DE8" w14:textId="77777777">
      <w:pPr>
        <w:pStyle w:val="Heading7"/>
        <w:keepNext/>
        <w:numPr>
          <w:ilvl w:val="1"/>
          <w:numId w:val="25"/>
        </w:numPr>
        <w:tabs>
          <w:tab w:val="clear" w:pos="1701"/>
        </w:tabs>
        <w:spacing w:before="120" w:after="120"/>
      </w:pPr>
      <w:bookmarkStart w:name="_Ref133397983" w:id="72"/>
      <w:bookmarkStart w:name="_Ref134693239" w:id="73"/>
      <w:r>
        <w:t>Alternative to termination</w:t>
      </w:r>
      <w:bookmarkEnd w:id="72"/>
      <w:bookmarkEnd w:id="73"/>
    </w:p>
    <w:p w:rsidRPr="00B75C00" w:rsidR="00CB6043" w:rsidP="005B462E" w:rsidRDefault="00CB6043" w14:paraId="63F9488C" w14:textId="087A426D">
      <w:pPr>
        <w:pStyle w:val="ListParagraph"/>
        <w:numPr>
          <w:ilvl w:val="2"/>
          <w:numId w:val="61"/>
        </w:numPr>
        <w:spacing w:before="120" w:after="120"/>
        <w:ind w:left="1418" w:hanging="709"/>
        <w:contextualSpacing w:val="0"/>
        <w:rPr>
          <w:rFonts w:ascii="Arial Narrow" w:hAnsi="Arial Narrow"/>
          <w:sz w:val="22"/>
          <w:szCs w:val="22"/>
        </w:rPr>
      </w:pPr>
      <w:bookmarkStart w:name="_Ref134693237" w:id="74"/>
      <w:r>
        <w:rPr>
          <w:rFonts w:ascii="Arial Narrow" w:hAnsi="Arial Narrow"/>
          <w:sz w:val="22"/>
          <w:szCs w:val="22"/>
        </w:rPr>
        <w:t xml:space="preserve">AEMO (as an alternative to termination under </w:t>
      </w:r>
      <w:r w:rsidRPr="009809B9">
        <w:rPr>
          <w:rFonts w:ascii="Arial Narrow" w:hAnsi="Arial Narrow"/>
          <w:b/>
          <w:bCs/>
          <w:sz w:val="22"/>
          <w:szCs w:val="22"/>
        </w:rPr>
        <w:t xml:space="preserve">clause </w:t>
      </w:r>
      <w:r w:rsidRPr="009809B9">
        <w:rPr>
          <w:rFonts w:ascii="Arial Narrow" w:hAnsi="Arial Narrow"/>
          <w:b/>
          <w:bCs/>
          <w:sz w:val="22"/>
          <w:szCs w:val="22"/>
        </w:rPr>
        <w:fldChar w:fldCharType="begin"/>
      </w:r>
      <w:r w:rsidRPr="009809B9">
        <w:rPr>
          <w:rFonts w:ascii="Arial Narrow" w:hAnsi="Arial Narrow"/>
          <w:b/>
          <w:bCs/>
          <w:sz w:val="22"/>
          <w:szCs w:val="22"/>
        </w:rPr>
        <w:instrText xml:space="preserve"> REF _Ref133225713 \r \h  \* MERGEFORMAT </w:instrText>
      </w:r>
      <w:r w:rsidRPr="009809B9">
        <w:rPr>
          <w:rFonts w:ascii="Arial Narrow" w:hAnsi="Arial Narrow"/>
          <w:b/>
          <w:bCs/>
          <w:sz w:val="22"/>
          <w:szCs w:val="22"/>
        </w:rPr>
      </w:r>
      <w:r w:rsidRPr="009809B9">
        <w:rPr>
          <w:rFonts w:ascii="Arial Narrow" w:hAnsi="Arial Narrow"/>
          <w:b/>
          <w:bCs/>
          <w:sz w:val="22"/>
          <w:szCs w:val="22"/>
        </w:rPr>
        <w:fldChar w:fldCharType="separate"/>
      </w:r>
      <w:r w:rsidR="00176EB9">
        <w:rPr>
          <w:rFonts w:ascii="Arial Narrow" w:hAnsi="Arial Narrow"/>
          <w:b/>
          <w:bCs/>
          <w:sz w:val="22"/>
          <w:szCs w:val="22"/>
        </w:rPr>
        <w:t>3.4</w:t>
      </w:r>
      <w:r w:rsidRPr="009809B9">
        <w:rPr>
          <w:rFonts w:ascii="Arial Narrow" w:hAnsi="Arial Narrow"/>
          <w:b/>
          <w:bCs/>
          <w:sz w:val="22"/>
          <w:szCs w:val="22"/>
        </w:rPr>
        <w:fldChar w:fldCharType="end"/>
      </w:r>
      <w:r>
        <w:rPr>
          <w:rFonts w:ascii="Arial Narrow" w:hAnsi="Arial Narrow"/>
          <w:sz w:val="22"/>
          <w:szCs w:val="22"/>
        </w:rPr>
        <w:t>) may</w:t>
      </w:r>
      <w:r w:rsidR="00585BF1">
        <w:rPr>
          <w:rFonts w:ascii="Arial Narrow" w:hAnsi="Arial Narrow"/>
          <w:sz w:val="22"/>
          <w:szCs w:val="22"/>
        </w:rPr>
        <w:t>,</w:t>
      </w:r>
      <w:r>
        <w:rPr>
          <w:rFonts w:ascii="Arial Narrow" w:hAnsi="Arial Narrow"/>
          <w:sz w:val="22"/>
          <w:szCs w:val="22"/>
        </w:rPr>
        <w:t xml:space="preserve"> </w:t>
      </w:r>
      <w:r w:rsidR="00441561">
        <w:rPr>
          <w:rFonts w:ascii="Arial Narrow" w:hAnsi="Arial Narrow"/>
          <w:sz w:val="22"/>
          <w:szCs w:val="22"/>
        </w:rPr>
        <w:t>by notice to the Service Provider</w:t>
      </w:r>
      <w:r w:rsidR="00585BF1">
        <w:rPr>
          <w:rFonts w:ascii="Arial Narrow" w:hAnsi="Arial Narrow"/>
          <w:sz w:val="22"/>
          <w:szCs w:val="22"/>
        </w:rPr>
        <w:t>,</w:t>
      </w:r>
      <w:r w:rsidR="00441561">
        <w:rPr>
          <w:rFonts w:ascii="Arial Narrow" w:hAnsi="Arial Narrow"/>
          <w:sz w:val="22"/>
          <w:szCs w:val="22"/>
        </w:rPr>
        <w:t xml:space="preserve"> </w:t>
      </w:r>
      <w:r w:rsidRPr="004C10A8">
        <w:rPr>
          <w:rFonts w:ascii="Arial Narrow" w:hAnsi="Arial Narrow"/>
          <w:sz w:val="22"/>
          <w:szCs w:val="22"/>
        </w:rPr>
        <w:t xml:space="preserve">reduce the </w:t>
      </w:r>
      <w:r>
        <w:rPr>
          <w:rFonts w:ascii="Arial Narrow" w:hAnsi="Arial Narrow"/>
          <w:sz w:val="22"/>
          <w:szCs w:val="22"/>
        </w:rPr>
        <w:t xml:space="preserve">relevant </w:t>
      </w:r>
      <w:r w:rsidRPr="004C10A8">
        <w:rPr>
          <w:rFonts w:ascii="Arial Narrow" w:hAnsi="Arial Narrow"/>
          <w:sz w:val="22"/>
          <w:szCs w:val="22"/>
        </w:rPr>
        <w:t xml:space="preserve">Maximum </w:t>
      </w:r>
      <w:r>
        <w:rPr>
          <w:rFonts w:ascii="Arial Narrow" w:hAnsi="Arial Narrow"/>
          <w:sz w:val="22"/>
          <w:szCs w:val="22"/>
        </w:rPr>
        <w:t xml:space="preserve">Service </w:t>
      </w:r>
      <w:r w:rsidRPr="004C10A8">
        <w:rPr>
          <w:rFonts w:ascii="Arial Narrow" w:hAnsi="Arial Narrow"/>
          <w:sz w:val="22"/>
          <w:szCs w:val="22"/>
        </w:rPr>
        <w:t xml:space="preserve">Quantity </w:t>
      </w:r>
      <w:r>
        <w:rPr>
          <w:rFonts w:ascii="Arial Narrow" w:hAnsi="Arial Narrow"/>
          <w:sz w:val="22"/>
          <w:szCs w:val="22"/>
        </w:rPr>
        <w:t xml:space="preserve">to a quantity AEMO </w:t>
      </w:r>
      <w:r w:rsidRPr="00B75C00">
        <w:rPr>
          <w:rFonts w:ascii="Arial Narrow" w:hAnsi="Arial Narrow"/>
          <w:sz w:val="22"/>
          <w:szCs w:val="22"/>
        </w:rPr>
        <w:t>reasonably expects the Service Provider to be capable of providing</w:t>
      </w:r>
      <w:r>
        <w:rPr>
          <w:rFonts w:ascii="Arial Narrow" w:hAnsi="Arial Narrow"/>
          <w:sz w:val="22"/>
          <w:szCs w:val="22"/>
        </w:rPr>
        <w:t>,</w:t>
      </w:r>
      <w:r w:rsidRPr="00B75C00">
        <w:rPr>
          <w:rFonts w:ascii="Arial Narrow" w:hAnsi="Arial Narrow"/>
          <w:sz w:val="22"/>
          <w:szCs w:val="22"/>
        </w:rPr>
        <w:t xml:space="preserve"> having regard to </w:t>
      </w:r>
      <w:r>
        <w:rPr>
          <w:rFonts w:ascii="Arial Narrow" w:hAnsi="Arial Narrow"/>
          <w:sz w:val="22"/>
          <w:szCs w:val="22"/>
        </w:rPr>
        <w:t xml:space="preserve">all relevant </w:t>
      </w:r>
      <w:r w:rsidRPr="00B75C00">
        <w:rPr>
          <w:rFonts w:ascii="Arial Narrow" w:hAnsi="Arial Narrow"/>
          <w:sz w:val="22"/>
          <w:szCs w:val="22"/>
        </w:rPr>
        <w:t xml:space="preserve">information available to AEMO, including information provided by the Service Provider </w:t>
      </w:r>
      <w:r w:rsidRPr="00E912AC">
        <w:rPr>
          <w:rFonts w:ascii="Arial Narrow" w:hAnsi="Arial Narrow"/>
          <w:sz w:val="22"/>
          <w:szCs w:val="22"/>
        </w:rPr>
        <w:t xml:space="preserve">in accordance with </w:t>
      </w:r>
      <w:r w:rsidRPr="00627ECD">
        <w:rPr>
          <w:rFonts w:ascii="Arial Narrow" w:hAnsi="Arial Narrow"/>
          <w:b/>
          <w:sz w:val="22"/>
          <w:szCs w:val="22"/>
        </w:rPr>
        <w:fldChar w:fldCharType="begin"/>
      </w:r>
      <w:r w:rsidRPr="00627ECD">
        <w:rPr>
          <w:rFonts w:ascii="Arial Narrow" w:hAnsi="Arial Narrow"/>
          <w:b/>
          <w:sz w:val="22"/>
          <w:szCs w:val="22"/>
        </w:rPr>
        <w:instrText xml:space="preserve"> REF _Ref134456269 \r \h  \* MERGEFORMAT </w:instrText>
      </w:r>
      <w:r w:rsidRPr="00627ECD">
        <w:rPr>
          <w:rFonts w:ascii="Arial Narrow" w:hAnsi="Arial Narrow"/>
          <w:b/>
          <w:sz w:val="22"/>
          <w:szCs w:val="22"/>
        </w:rPr>
      </w:r>
      <w:r w:rsidRPr="00627ECD">
        <w:rPr>
          <w:rFonts w:ascii="Arial Narrow" w:hAnsi="Arial Narrow"/>
          <w:b/>
          <w:sz w:val="22"/>
          <w:szCs w:val="22"/>
        </w:rPr>
        <w:fldChar w:fldCharType="separate"/>
      </w:r>
      <w:r w:rsidR="00176EB9">
        <w:rPr>
          <w:rFonts w:ascii="Arial Narrow" w:hAnsi="Arial Narrow"/>
          <w:b/>
          <w:sz w:val="22"/>
          <w:szCs w:val="22"/>
        </w:rPr>
        <w:t>Schedule 2</w:t>
      </w:r>
      <w:r w:rsidRPr="00627ECD">
        <w:rPr>
          <w:rFonts w:ascii="Arial Narrow" w:hAnsi="Arial Narrow"/>
          <w:b/>
          <w:sz w:val="22"/>
          <w:szCs w:val="22"/>
        </w:rPr>
        <w:fldChar w:fldCharType="end"/>
      </w:r>
      <w:r w:rsidRPr="009A66ED">
        <w:rPr>
          <w:rFonts w:ascii="Arial Narrow" w:hAnsi="Arial Narrow"/>
          <w:sz w:val="22"/>
          <w:szCs w:val="22"/>
        </w:rPr>
        <w:t>.</w:t>
      </w:r>
      <w:r>
        <w:rPr>
          <w:rFonts w:ascii="Arial Narrow" w:hAnsi="Arial Narrow"/>
          <w:sz w:val="22"/>
          <w:szCs w:val="22"/>
        </w:rPr>
        <w:t xml:space="preserve"> </w:t>
      </w:r>
      <w:r w:rsidRPr="00627ECD">
        <w:rPr>
          <w:rFonts w:ascii="Arial Narrow" w:hAnsi="Arial Narrow"/>
          <w:b/>
          <w:sz w:val="22"/>
          <w:szCs w:val="22"/>
        </w:rPr>
        <w:t xml:space="preserve">Clause </w:t>
      </w:r>
      <w:r>
        <w:rPr>
          <w:rFonts w:ascii="Arial Narrow" w:hAnsi="Arial Narrow"/>
          <w:b/>
          <w:bCs/>
          <w:sz w:val="22"/>
          <w:szCs w:val="22"/>
        </w:rPr>
        <w:fldChar w:fldCharType="begin"/>
      </w:r>
      <w:r>
        <w:rPr>
          <w:rFonts w:ascii="Arial Narrow" w:hAnsi="Arial Narrow"/>
          <w:b/>
          <w:bCs/>
          <w:sz w:val="22"/>
          <w:szCs w:val="22"/>
        </w:rPr>
        <w:instrText xml:space="preserve"> REF _Ref135726710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10.4</w:t>
      </w:r>
      <w:r>
        <w:rPr>
          <w:rFonts w:ascii="Arial Narrow" w:hAnsi="Arial Narrow"/>
          <w:b/>
          <w:bCs/>
          <w:sz w:val="22"/>
          <w:szCs w:val="22"/>
        </w:rPr>
        <w:fldChar w:fldCharType="end"/>
      </w:r>
      <w:r>
        <w:rPr>
          <w:rFonts w:ascii="Arial Narrow" w:hAnsi="Arial Narrow"/>
          <w:b/>
          <w:sz w:val="22"/>
          <w:szCs w:val="22"/>
        </w:rPr>
        <w:t xml:space="preserve"> </w:t>
      </w:r>
      <w:r w:rsidRPr="00DE0ADA">
        <w:rPr>
          <w:rFonts w:ascii="Arial Narrow" w:hAnsi="Arial Narrow"/>
          <w:sz w:val="22"/>
          <w:szCs w:val="22"/>
        </w:rPr>
        <w:t xml:space="preserve">applies </w:t>
      </w:r>
      <w:r>
        <w:rPr>
          <w:rFonts w:ascii="Arial Narrow" w:hAnsi="Arial Narrow"/>
          <w:sz w:val="22"/>
          <w:szCs w:val="22"/>
        </w:rPr>
        <w:t>with respect to the Security to the extent of the proportionate difference between the Maximum Service Quantity and the reduced Maximum Service Quantity.</w:t>
      </w:r>
      <w:bookmarkEnd w:id="74"/>
    </w:p>
    <w:p w:rsidRPr="00BC442E" w:rsidR="00CB6043" w:rsidP="005B462E" w:rsidRDefault="00CB6043" w14:paraId="6D6116B2" w14:textId="4504D217">
      <w:pPr>
        <w:pStyle w:val="ListParagraph"/>
        <w:numPr>
          <w:ilvl w:val="2"/>
          <w:numId w:val="61"/>
        </w:numPr>
        <w:spacing w:before="120" w:after="120"/>
        <w:ind w:left="1418" w:hanging="709"/>
        <w:contextualSpacing w:val="0"/>
        <w:rPr>
          <w:rFonts w:ascii="Arial Narrow" w:hAnsi="Arial Narrow"/>
          <w:sz w:val="22"/>
          <w:szCs w:val="22"/>
        </w:rPr>
      </w:pPr>
      <w:r w:rsidRPr="00BC442E">
        <w:rPr>
          <w:rFonts w:ascii="Arial Narrow" w:hAnsi="Arial Narrow"/>
          <w:sz w:val="22"/>
          <w:szCs w:val="22"/>
        </w:rPr>
        <w:t xml:space="preserve">If the Maximum Services Quantity </w:t>
      </w:r>
      <w:r>
        <w:rPr>
          <w:rFonts w:ascii="Arial Narrow" w:hAnsi="Arial Narrow"/>
          <w:sz w:val="22"/>
          <w:szCs w:val="22"/>
        </w:rPr>
        <w:t xml:space="preserve">is </w:t>
      </w:r>
      <w:r w:rsidRPr="00BC442E">
        <w:rPr>
          <w:rFonts w:ascii="Arial Narrow" w:hAnsi="Arial Narrow"/>
          <w:sz w:val="22"/>
          <w:szCs w:val="22"/>
        </w:rPr>
        <w:t xml:space="preserve">reduced under </w:t>
      </w:r>
      <w:r w:rsidRPr="00584D99">
        <w:rPr>
          <w:rFonts w:ascii="Arial Narrow" w:hAnsi="Arial Narrow"/>
          <w:b/>
          <w:bCs/>
          <w:sz w:val="22"/>
          <w:szCs w:val="22"/>
        </w:rPr>
        <w:t xml:space="preserve">clause </w:t>
      </w:r>
      <w:r w:rsidRPr="00584D99">
        <w:rPr>
          <w:rFonts w:ascii="Arial Narrow" w:hAnsi="Arial Narrow"/>
          <w:b/>
          <w:bCs/>
          <w:sz w:val="22"/>
          <w:szCs w:val="22"/>
        </w:rPr>
        <w:fldChar w:fldCharType="begin"/>
      </w:r>
      <w:r w:rsidRPr="00584D99">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584D99">
        <w:rPr>
          <w:rFonts w:ascii="Arial Narrow" w:hAnsi="Arial Narrow"/>
          <w:b/>
          <w:bCs/>
          <w:sz w:val="22"/>
          <w:szCs w:val="22"/>
        </w:rPr>
      </w:r>
      <w:r w:rsidRPr="00584D99">
        <w:rPr>
          <w:rFonts w:ascii="Arial Narrow" w:hAnsi="Arial Narrow"/>
          <w:b/>
          <w:bCs/>
          <w:sz w:val="22"/>
          <w:szCs w:val="22"/>
        </w:rPr>
        <w:fldChar w:fldCharType="separate"/>
      </w:r>
      <w:r w:rsidR="00176EB9">
        <w:rPr>
          <w:rFonts w:ascii="Arial Narrow" w:hAnsi="Arial Narrow"/>
          <w:b/>
          <w:bCs/>
          <w:sz w:val="22"/>
          <w:szCs w:val="22"/>
        </w:rPr>
        <w:t>3.6</w:t>
      </w:r>
      <w:r w:rsidRPr="00584D99">
        <w:rPr>
          <w:rFonts w:ascii="Arial Narrow" w:hAnsi="Arial Narrow"/>
          <w:b/>
          <w:bCs/>
          <w:sz w:val="22"/>
          <w:szCs w:val="22"/>
        </w:rPr>
        <w:fldChar w:fldCharType="end"/>
      </w:r>
      <w:r w:rsidRPr="00584D99">
        <w:rPr>
          <w:rFonts w:ascii="Arial Narrow" w:hAnsi="Arial Narrow"/>
          <w:b/>
          <w:bCs/>
          <w:sz w:val="22"/>
          <w:szCs w:val="22"/>
        </w:rPr>
        <w:fldChar w:fldCharType="begin"/>
      </w:r>
      <w:r w:rsidRPr="00584D99">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584D99">
        <w:rPr>
          <w:rFonts w:ascii="Arial Narrow" w:hAnsi="Arial Narrow"/>
          <w:b/>
          <w:bCs/>
          <w:sz w:val="22"/>
          <w:szCs w:val="22"/>
        </w:rPr>
      </w:r>
      <w:r w:rsidRPr="00584D99">
        <w:rPr>
          <w:rFonts w:ascii="Arial Narrow" w:hAnsi="Arial Narrow"/>
          <w:b/>
          <w:bCs/>
          <w:sz w:val="22"/>
          <w:szCs w:val="22"/>
        </w:rPr>
        <w:fldChar w:fldCharType="separate"/>
      </w:r>
      <w:r w:rsidR="00176EB9">
        <w:rPr>
          <w:rFonts w:ascii="Arial Narrow" w:hAnsi="Arial Narrow"/>
          <w:b/>
          <w:bCs/>
          <w:sz w:val="22"/>
          <w:szCs w:val="22"/>
        </w:rPr>
        <w:t>(a)</w:t>
      </w:r>
      <w:r w:rsidRPr="00584D99">
        <w:rPr>
          <w:rFonts w:ascii="Arial Narrow" w:hAnsi="Arial Narrow"/>
          <w:b/>
          <w:bCs/>
          <w:sz w:val="22"/>
          <w:szCs w:val="22"/>
        </w:rPr>
        <w:fldChar w:fldCharType="end"/>
      </w:r>
      <w:r w:rsidRPr="00BC442E">
        <w:rPr>
          <w:rFonts w:ascii="Arial Narrow" w:hAnsi="Arial Narrow"/>
          <w:sz w:val="22"/>
          <w:szCs w:val="22"/>
        </w:rPr>
        <w:t>:</w:t>
      </w:r>
    </w:p>
    <w:p w:rsidRPr="00BA27B5" w:rsidR="00CB6043" w:rsidP="005B462E" w:rsidRDefault="00CB6043" w14:paraId="40B0A3D3" w14:textId="77777777">
      <w:pPr>
        <w:pStyle w:val="ListParagraph"/>
        <w:numPr>
          <w:ilvl w:val="3"/>
          <w:numId w:val="67"/>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the Service Provider may, by notice in writing, request AEMO to increase the relevant Maximum Service Quantity to a quantity up to but not exceeding the Maximum Service Quantity specified in the </w:t>
      </w:r>
      <w:r w:rsidRPr="009809B9">
        <w:rPr>
          <w:rFonts w:ascii="Arial Narrow" w:hAnsi="Arial Narrow"/>
          <w:b/>
          <w:bCs/>
          <w:sz w:val="22"/>
          <w:szCs w:val="22"/>
        </w:rPr>
        <w:t xml:space="preserve">Contract </w:t>
      </w:r>
      <w:proofErr w:type="gramStart"/>
      <w:r w:rsidRPr="009809B9">
        <w:rPr>
          <w:rFonts w:ascii="Arial Narrow" w:hAnsi="Arial Narrow"/>
          <w:b/>
          <w:bCs/>
          <w:sz w:val="22"/>
          <w:szCs w:val="22"/>
        </w:rPr>
        <w:t>Details</w:t>
      </w:r>
      <w:r w:rsidRPr="00BA27B5">
        <w:rPr>
          <w:rFonts w:ascii="Arial Narrow" w:hAnsi="Arial Narrow"/>
          <w:sz w:val="22"/>
          <w:szCs w:val="22"/>
        </w:rPr>
        <w:t>;</w:t>
      </w:r>
      <w:proofErr w:type="gramEnd"/>
    </w:p>
    <w:p w:rsidRPr="00BA27B5" w:rsidR="00CB6043" w:rsidP="005B462E" w:rsidRDefault="00CB6043" w14:paraId="5389A48D" w14:textId="77777777">
      <w:pPr>
        <w:pStyle w:val="ListParagraph"/>
        <w:numPr>
          <w:ilvl w:val="3"/>
          <w:numId w:val="67"/>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AEMO </w:t>
      </w:r>
      <w:r>
        <w:rPr>
          <w:rFonts w:ascii="Arial Narrow" w:hAnsi="Arial Narrow"/>
          <w:sz w:val="22"/>
          <w:szCs w:val="22"/>
        </w:rPr>
        <w:t xml:space="preserve">must </w:t>
      </w:r>
      <w:r w:rsidRPr="00BA27B5">
        <w:rPr>
          <w:rFonts w:ascii="Arial Narrow" w:hAnsi="Arial Narrow"/>
          <w:sz w:val="22"/>
          <w:szCs w:val="22"/>
        </w:rPr>
        <w:t xml:space="preserve">increase the relevant Maximum Service Quantity to a quantity (up to but not exceeding the Maximum Service Quantity specified in the </w:t>
      </w:r>
      <w:r w:rsidRPr="009809B9">
        <w:rPr>
          <w:rFonts w:ascii="Arial Narrow" w:hAnsi="Arial Narrow"/>
          <w:b/>
          <w:bCs/>
          <w:sz w:val="22"/>
          <w:szCs w:val="22"/>
        </w:rPr>
        <w:t>Contract Details</w:t>
      </w:r>
      <w:r w:rsidRPr="00BA27B5">
        <w:rPr>
          <w:rFonts w:ascii="Arial Narrow" w:hAnsi="Arial Narrow"/>
          <w:sz w:val="22"/>
          <w:szCs w:val="22"/>
        </w:rPr>
        <w:t>) that AEMO reasonably expects the Service Provider to be capable of providing, having regard to all relevant information available to AEMO.</w:t>
      </w:r>
    </w:p>
    <w:p w:rsidRPr="004C10A8" w:rsidR="00CB6043" w:rsidP="005B462E" w:rsidRDefault="00CB6043" w14:paraId="627A9953" w14:textId="77777777">
      <w:pPr>
        <w:pStyle w:val="Heading1"/>
        <w:keepLines/>
        <w:numPr>
          <w:ilvl w:val="0"/>
          <w:numId w:val="25"/>
        </w:numPr>
        <w:pBdr>
          <w:top w:val="none" w:color="auto" w:sz="0" w:space="0"/>
          <w:bottom w:val="single" w:color="auto" w:sz="18" w:space="2"/>
        </w:pBdr>
        <w:tabs>
          <w:tab w:val="num" w:pos="851"/>
        </w:tabs>
        <w:spacing w:before="120"/>
        <w:rPr>
          <w:rFonts w:ascii="Arial Narrow" w:hAnsi="Arial Narrow" w:eastAsia="PMingLiU"/>
          <w:kern w:val="28"/>
          <w:sz w:val="32"/>
        </w:rPr>
      </w:pPr>
      <w:bookmarkStart w:name="_Ref114502507" w:id="75"/>
      <w:bookmarkStart w:name="_Toc120048557" w:id="76"/>
      <w:bookmarkStart w:name="_Ref132793255" w:id="77"/>
      <w:bookmarkStart w:name="_Toc133228744" w:id="78"/>
      <w:bookmarkStart w:name="_Toc133479302" w:id="79"/>
      <w:bookmarkStart w:name="_Toc135990415" w:id="80"/>
      <w:bookmarkStart w:name="_Toc136268997" w:id="81"/>
      <w:bookmarkEnd w:id="55"/>
      <w:bookmarkEnd w:id="56"/>
      <w:bookmarkEnd w:id="57"/>
      <w:bookmarkEnd w:id="58"/>
      <w:bookmarkEnd w:id="59"/>
      <w:bookmarkEnd w:id="60"/>
      <w:bookmarkEnd w:id="61"/>
      <w:bookmarkEnd w:id="62"/>
      <w:bookmarkEnd w:id="63"/>
      <w:bookmarkEnd w:id="64"/>
      <w:r w:rsidRPr="004C10A8">
        <w:rPr>
          <w:rFonts w:ascii="Arial Narrow" w:hAnsi="Arial Narrow" w:eastAsia="PMingLiU"/>
          <w:kern w:val="28"/>
          <w:sz w:val="32"/>
        </w:rPr>
        <w:t>Service</w:t>
      </w:r>
      <w:bookmarkEnd w:id="75"/>
      <w:bookmarkEnd w:id="76"/>
      <w:bookmarkEnd w:id="77"/>
      <w:bookmarkEnd w:id="78"/>
      <w:bookmarkEnd w:id="79"/>
      <w:bookmarkEnd w:id="80"/>
      <w:bookmarkEnd w:id="81"/>
    </w:p>
    <w:p w:rsidRPr="004C10A8" w:rsidR="00CB6043" w:rsidP="005B462E" w:rsidRDefault="00CB6043" w14:paraId="1458F8C5" w14:textId="77777777">
      <w:pPr>
        <w:pStyle w:val="Heading7"/>
        <w:keepNext/>
        <w:keepLines/>
        <w:numPr>
          <w:ilvl w:val="1"/>
          <w:numId w:val="25"/>
        </w:numPr>
        <w:spacing w:before="120" w:after="120"/>
      </w:pPr>
      <w:bookmarkStart w:name="_Ref132953669" w:id="82"/>
      <w:bookmarkStart w:name="_Ref41558602" w:id="83"/>
      <w:r>
        <w:rPr>
          <w:sz w:val="24"/>
          <w:szCs w:val="24"/>
        </w:rPr>
        <w:t>Service obligations</w:t>
      </w:r>
      <w:bookmarkEnd w:id="82"/>
    </w:p>
    <w:p w:rsidRPr="00944C12" w:rsidR="00CB6043" w:rsidP="00CB6043" w:rsidRDefault="00CB6043" w14:paraId="344C5B75" w14:textId="77777777">
      <w:pPr>
        <w:ind w:left="709"/>
        <w:rPr>
          <w:rFonts w:ascii="Arial Narrow" w:hAnsi="Arial Narrow"/>
          <w:sz w:val="22"/>
          <w:szCs w:val="22"/>
        </w:rPr>
      </w:pPr>
      <w:r w:rsidRPr="00944C12">
        <w:rPr>
          <w:rFonts w:ascii="Arial Narrow" w:hAnsi="Arial Narrow"/>
          <w:sz w:val="22"/>
          <w:szCs w:val="22"/>
        </w:rPr>
        <w:t>On and from the Commencement Date, the Service Provider must:</w:t>
      </w:r>
    </w:p>
    <w:p w:rsidR="00CB6043" w:rsidP="005B462E" w:rsidRDefault="00CB6043" w14:paraId="705D72B0" w14:textId="77777777">
      <w:pPr>
        <w:pStyle w:val="ListParagraph"/>
        <w:numPr>
          <w:ilvl w:val="2"/>
          <w:numId w:val="56"/>
        </w:numPr>
        <w:spacing w:before="120" w:after="120"/>
        <w:ind w:left="1418" w:hanging="709"/>
        <w:contextualSpacing w:val="0"/>
        <w:rPr>
          <w:rFonts w:ascii="Arial Narrow" w:hAnsi="Arial Narrow"/>
          <w:sz w:val="22"/>
          <w:szCs w:val="22"/>
        </w:rPr>
      </w:pPr>
      <w:r w:rsidRPr="00545009">
        <w:rPr>
          <w:rFonts w:ascii="Arial Narrow" w:hAnsi="Arial Narrow"/>
          <w:sz w:val="22"/>
          <w:szCs w:val="22"/>
        </w:rPr>
        <w:t xml:space="preserve">operate and maintain the Registered Service Equipment in accordance with </w:t>
      </w:r>
      <w:r>
        <w:rPr>
          <w:rFonts w:ascii="Arial Narrow" w:hAnsi="Arial Narrow"/>
          <w:sz w:val="22"/>
          <w:szCs w:val="22"/>
        </w:rPr>
        <w:t>G</w:t>
      </w:r>
      <w:r w:rsidRPr="00545009">
        <w:rPr>
          <w:rFonts w:ascii="Arial Narrow" w:hAnsi="Arial Narrow"/>
          <w:sz w:val="22"/>
          <w:szCs w:val="22"/>
        </w:rPr>
        <w:t>ood Electricity Industry Practice</w:t>
      </w:r>
      <w:r>
        <w:rPr>
          <w:rFonts w:ascii="Arial Narrow" w:hAnsi="Arial Narrow"/>
          <w:sz w:val="22"/>
          <w:szCs w:val="22"/>
        </w:rPr>
        <w:t>; and</w:t>
      </w:r>
    </w:p>
    <w:p w:rsidRPr="00545009" w:rsidR="00CB6043" w:rsidP="005B462E" w:rsidRDefault="00CB6043" w14:paraId="4C05CC50" w14:textId="77777777">
      <w:pPr>
        <w:pStyle w:val="ListParagraph"/>
        <w:numPr>
          <w:ilvl w:val="2"/>
          <w:numId w:val="56"/>
        </w:numPr>
        <w:spacing w:before="120" w:after="120"/>
        <w:ind w:left="1418" w:hanging="709"/>
        <w:contextualSpacing w:val="0"/>
        <w:rPr>
          <w:rFonts w:ascii="Arial Narrow" w:hAnsi="Arial Narrow"/>
          <w:sz w:val="22"/>
          <w:szCs w:val="22"/>
        </w:rPr>
      </w:pPr>
      <w:bookmarkStart w:name="_Ref132953670" w:id="84"/>
      <w:r w:rsidRPr="00545009">
        <w:rPr>
          <w:rFonts w:ascii="Arial Narrow" w:hAnsi="Arial Narrow" w:cs="Arial"/>
          <w:sz w:val="22"/>
          <w:szCs w:val="22"/>
        </w:rPr>
        <w:t xml:space="preserve">ensure that each </w:t>
      </w:r>
      <w:r w:rsidRPr="00A4796B">
        <w:rPr>
          <w:rFonts w:ascii="Arial Narrow" w:hAnsi="Arial Narrow" w:cs="Arial"/>
          <w:i/>
          <w:iCs/>
          <w:sz w:val="22"/>
          <w:szCs w:val="22"/>
        </w:rPr>
        <w:t>Real-Time Market Submission</w:t>
      </w:r>
      <w:r w:rsidRPr="00545009">
        <w:rPr>
          <w:rFonts w:ascii="Arial Narrow" w:hAnsi="Arial Narrow" w:cs="Arial"/>
          <w:sz w:val="22"/>
          <w:szCs w:val="22"/>
        </w:rPr>
        <w:t xml:space="preserve"> or </w:t>
      </w:r>
      <w:r w:rsidRPr="00A4796B">
        <w:rPr>
          <w:rFonts w:ascii="Arial Narrow" w:hAnsi="Arial Narrow" w:cs="Arial"/>
          <w:i/>
          <w:iCs/>
          <w:sz w:val="22"/>
          <w:szCs w:val="22"/>
        </w:rPr>
        <w:t>Standing Real-Time Market Submission</w:t>
      </w:r>
      <w:r w:rsidRPr="00545009">
        <w:rPr>
          <w:rFonts w:ascii="Arial Narrow" w:hAnsi="Arial Narrow" w:cs="Arial"/>
          <w:sz w:val="22"/>
          <w:szCs w:val="22"/>
        </w:rPr>
        <w:t xml:space="preserve"> for the Registered Service Equipment </w:t>
      </w:r>
      <w:r>
        <w:rPr>
          <w:rFonts w:ascii="Arial Narrow" w:hAnsi="Arial Narrow" w:cs="Arial"/>
          <w:sz w:val="22"/>
          <w:szCs w:val="22"/>
        </w:rPr>
        <w:t xml:space="preserve">and for each </w:t>
      </w:r>
      <w:r w:rsidRPr="00F96674">
        <w:rPr>
          <w:rFonts w:ascii="Arial Narrow" w:hAnsi="Arial Narrow" w:cs="Arial"/>
          <w:i/>
          <w:iCs/>
          <w:sz w:val="22"/>
          <w:szCs w:val="22"/>
        </w:rPr>
        <w:t>Dispatch Interval</w:t>
      </w:r>
      <w:r>
        <w:rPr>
          <w:rFonts w:ascii="Arial Narrow" w:hAnsi="Arial Narrow" w:cs="Arial"/>
          <w:sz w:val="22"/>
          <w:szCs w:val="22"/>
        </w:rPr>
        <w:t xml:space="preserve"> in the Availability Period includes (except to the extent the Registered Service Equipment is subject to a </w:t>
      </w:r>
      <w:r w:rsidRPr="00256CFC">
        <w:rPr>
          <w:rFonts w:ascii="Arial Narrow" w:hAnsi="Arial Narrow" w:cs="Arial"/>
          <w:i/>
          <w:iCs/>
          <w:sz w:val="22"/>
          <w:szCs w:val="22"/>
        </w:rPr>
        <w:t>Planned Outage</w:t>
      </w:r>
      <w:r>
        <w:rPr>
          <w:rFonts w:ascii="Arial Narrow" w:hAnsi="Arial Narrow" w:cs="Arial"/>
          <w:sz w:val="22"/>
          <w:szCs w:val="22"/>
        </w:rPr>
        <w:t xml:space="preserve"> or </w:t>
      </w:r>
      <w:r w:rsidRPr="00256CFC">
        <w:rPr>
          <w:rFonts w:ascii="Arial Narrow" w:hAnsi="Arial Narrow" w:cs="Arial"/>
          <w:i/>
          <w:iCs/>
          <w:sz w:val="22"/>
          <w:szCs w:val="22"/>
        </w:rPr>
        <w:t>Forced Outage</w:t>
      </w:r>
      <w:r>
        <w:rPr>
          <w:rFonts w:ascii="Arial Narrow" w:hAnsi="Arial Narrow" w:cs="Arial"/>
          <w:sz w:val="22"/>
          <w:szCs w:val="22"/>
        </w:rPr>
        <w:t xml:space="preserve"> in the </w:t>
      </w:r>
      <w:r w:rsidRPr="00256CFC">
        <w:rPr>
          <w:rFonts w:ascii="Arial Narrow" w:hAnsi="Arial Narrow" w:cs="Arial"/>
          <w:i/>
          <w:iCs/>
          <w:sz w:val="22"/>
          <w:szCs w:val="22"/>
        </w:rPr>
        <w:t>Dispatch Interval</w:t>
      </w:r>
      <w:r>
        <w:rPr>
          <w:rFonts w:ascii="Arial Narrow" w:hAnsi="Arial Narrow" w:cs="Arial"/>
          <w:sz w:val="22"/>
          <w:szCs w:val="22"/>
        </w:rPr>
        <w:t>)</w:t>
      </w:r>
      <w:r w:rsidRPr="00545009">
        <w:rPr>
          <w:rFonts w:ascii="Arial Narrow" w:hAnsi="Arial Narrow" w:cs="Arial"/>
          <w:sz w:val="22"/>
          <w:szCs w:val="22"/>
        </w:rPr>
        <w:t>:</w:t>
      </w:r>
      <w:bookmarkEnd w:id="84"/>
    </w:p>
    <w:p w:rsidRPr="00682462" w:rsidR="00CB6043" w:rsidP="005B462E" w:rsidRDefault="00CB6043" w14:paraId="157BF501" w14:textId="77777777">
      <w:pPr>
        <w:pStyle w:val="ListParagraph"/>
        <w:numPr>
          <w:ilvl w:val="4"/>
          <w:numId w:val="46"/>
        </w:numPr>
        <w:spacing w:before="120" w:after="120"/>
        <w:ind w:left="2127" w:hanging="709"/>
        <w:rPr>
          <w:rFonts w:ascii="Arial Narrow" w:hAnsi="Arial Narrow" w:cs="Arial"/>
          <w:sz w:val="22"/>
          <w:szCs w:val="22"/>
        </w:rPr>
      </w:pPr>
      <w:r>
        <w:rPr>
          <w:rFonts w:ascii="Arial Narrow" w:hAnsi="Arial Narrow" w:cs="Arial"/>
          <w:sz w:val="22"/>
          <w:szCs w:val="22"/>
        </w:rPr>
        <w:t xml:space="preserve">if the Service includes </w:t>
      </w:r>
      <w:r w:rsidRPr="00682462">
        <w:rPr>
          <w:rFonts w:ascii="Arial Narrow" w:hAnsi="Arial Narrow" w:cs="Arial"/>
          <w:sz w:val="22"/>
          <w:szCs w:val="22"/>
        </w:rPr>
        <w:t>the Peak Demand Service</w:t>
      </w:r>
      <w:r>
        <w:rPr>
          <w:rFonts w:ascii="Arial Narrow" w:hAnsi="Arial Narrow" w:cs="Arial"/>
          <w:sz w:val="22"/>
          <w:szCs w:val="22"/>
        </w:rPr>
        <w:t xml:space="preserve">, an </w:t>
      </w:r>
      <w:r w:rsidRPr="00682462">
        <w:rPr>
          <w:rFonts w:ascii="Arial Narrow" w:hAnsi="Arial Narrow" w:cs="Arial"/>
          <w:sz w:val="22"/>
          <w:szCs w:val="22"/>
        </w:rPr>
        <w:t xml:space="preserve">offer </w:t>
      </w:r>
      <w:r>
        <w:rPr>
          <w:rFonts w:ascii="Arial Narrow" w:hAnsi="Arial Narrow" w:cs="Arial"/>
          <w:sz w:val="22"/>
          <w:szCs w:val="22"/>
        </w:rPr>
        <w:t xml:space="preserve">quantity </w:t>
      </w:r>
      <w:r w:rsidRPr="00682462">
        <w:rPr>
          <w:rFonts w:ascii="Arial Narrow" w:hAnsi="Arial Narrow" w:cs="Arial"/>
          <w:sz w:val="22"/>
          <w:szCs w:val="22"/>
        </w:rPr>
        <w:t xml:space="preserve">for </w:t>
      </w:r>
      <w:r w:rsidRPr="00EC0B52">
        <w:rPr>
          <w:rFonts w:ascii="Arial Narrow" w:hAnsi="Arial Narrow" w:cs="Arial"/>
          <w:i/>
          <w:iCs/>
          <w:sz w:val="22"/>
          <w:szCs w:val="22"/>
        </w:rPr>
        <w:t>Injection</w:t>
      </w:r>
      <w:r w:rsidRPr="00682462">
        <w:rPr>
          <w:rFonts w:ascii="Arial Narrow" w:hAnsi="Arial Narrow" w:cs="Arial"/>
          <w:sz w:val="22"/>
          <w:szCs w:val="22"/>
        </w:rPr>
        <w:t xml:space="preserve"> greater than or equal to the sum of the </w:t>
      </w:r>
      <w:r>
        <w:rPr>
          <w:rFonts w:ascii="Arial Narrow" w:hAnsi="Arial Narrow" w:cs="Arial"/>
          <w:sz w:val="22"/>
          <w:szCs w:val="22"/>
        </w:rPr>
        <w:t xml:space="preserve">Maximum </w:t>
      </w:r>
      <w:r w:rsidRPr="00682462">
        <w:rPr>
          <w:rFonts w:ascii="Arial Narrow" w:hAnsi="Arial Narrow" w:cs="Arial"/>
          <w:sz w:val="22"/>
          <w:szCs w:val="22"/>
        </w:rPr>
        <w:t>Service Quantity and the Baseline</w:t>
      </w:r>
      <w:r>
        <w:rPr>
          <w:rFonts w:ascii="Arial Narrow" w:hAnsi="Arial Narrow" w:cs="Arial"/>
          <w:sz w:val="22"/>
          <w:szCs w:val="22"/>
        </w:rPr>
        <w:t xml:space="preserve"> Quantity; and</w:t>
      </w:r>
    </w:p>
    <w:p w:rsidRPr="00366586" w:rsidR="00CB6043" w:rsidP="005B462E" w:rsidRDefault="00CB6043" w14:paraId="4F72D5F8" w14:textId="77777777">
      <w:pPr>
        <w:pStyle w:val="ListParagraph"/>
        <w:numPr>
          <w:ilvl w:val="4"/>
          <w:numId w:val="46"/>
        </w:numPr>
        <w:spacing w:before="120" w:after="120"/>
        <w:ind w:left="2127" w:hanging="709"/>
        <w:contextualSpacing w:val="0"/>
        <w:rPr>
          <w:rFonts w:ascii="Arial Narrow" w:hAnsi="Arial Narrow" w:cs="Arial"/>
          <w:sz w:val="22"/>
          <w:szCs w:val="22"/>
        </w:rPr>
      </w:pPr>
      <w:r>
        <w:rPr>
          <w:rFonts w:ascii="Arial Narrow" w:hAnsi="Arial Narrow" w:cs="Arial"/>
          <w:sz w:val="22"/>
          <w:szCs w:val="22"/>
        </w:rPr>
        <w:t xml:space="preserve">if the Service includes the </w:t>
      </w:r>
      <w:r w:rsidRPr="00682462">
        <w:rPr>
          <w:rFonts w:ascii="Arial Narrow" w:hAnsi="Arial Narrow" w:cs="Arial"/>
          <w:sz w:val="22"/>
          <w:szCs w:val="22"/>
        </w:rPr>
        <w:t>Minimum Demand Service</w:t>
      </w:r>
      <w:r>
        <w:rPr>
          <w:rFonts w:ascii="Arial Narrow" w:hAnsi="Arial Narrow" w:cs="Arial"/>
          <w:sz w:val="22"/>
          <w:szCs w:val="22"/>
        </w:rPr>
        <w:t xml:space="preserve">, an offer quantity </w:t>
      </w:r>
      <w:r w:rsidRPr="00682462">
        <w:rPr>
          <w:rFonts w:ascii="Arial Narrow" w:hAnsi="Arial Narrow" w:cs="Arial"/>
          <w:sz w:val="22"/>
          <w:szCs w:val="22"/>
        </w:rPr>
        <w:t xml:space="preserve">for </w:t>
      </w:r>
      <w:r w:rsidRPr="00265155">
        <w:rPr>
          <w:rFonts w:ascii="Arial Narrow" w:hAnsi="Arial Narrow" w:cs="Arial"/>
          <w:i/>
          <w:sz w:val="22"/>
          <w:szCs w:val="22"/>
        </w:rPr>
        <w:t>Withdrawal</w:t>
      </w:r>
      <w:r w:rsidRPr="00682462">
        <w:rPr>
          <w:rFonts w:ascii="Arial Narrow" w:hAnsi="Arial Narrow" w:cs="Arial"/>
          <w:sz w:val="22"/>
          <w:szCs w:val="22"/>
        </w:rPr>
        <w:t xml:space="preserve"> greater than or equal to the sum of the </w:t>
      </w:r>
      <w:r>
        <w:rPr>
          <w:rFonts w:ascii="Arial Narrow" w:hAnsi="Arial Narrow" w:cs="Arial"/>
          <w:sz w:val="22"/>
          <w:szCs w:val="22"/>
        </w:rPr>
        <w:t xml:space="preserve">Maximum </w:t>
      </w:r>
      <w:r w:rsidRPr="00682462">
        <w:rPr>
          <w:rFonts w:ascii="Arial Narrow" w:hAnsi="Arial Narrow" w:cs="Arial"/>
          <w:sz w:val="22"/>
          <w:szCs w:val="22"/>
        </w:rPr>
        <w:t>Service Quantity and the Baseline Quantity</w:t>
      </w:r>
      <w:r>
        <w:rPr>
          <w:rFonts w:ascii="Arial Narrow" w:hAnsi="Arial Narrow" w:cs="Arial"/>
          <w:sz w:val="22"/>
          <w:szCs w:val="22"/>
        </w:rPr>
        <w:t>.</w:t>
      </w:r>
    </w:p>
    <w:p w:rsidRPr="00353CFF" w:rsidR="00CB6043" w:rsidP="005B462E" w:rsidRDefault="00CB6043" w14:paraId="03876430" w14:textId="77777777">
      <w:pPr>
        <w:pStyle w:val="Heading7"/>
        <w:keepNext/>
        <w:keepLines/>
        <w:numPr>
          <w:ilvl w:val="1"/>
          <w:numId w:val="25"/>
        </w:numPr>
        <w:spacing w:before="120" w:after="120"/>
        <w:rPr>
          <w:i/>
          <w:iCs/>
          <w:sz w:val="24"/>
          <w:szCs w:val="24"/>
        </w:rPr>
      </w:pPr>
      <w:r w:rsidRPr="00353CFF">
        <w:rPr>
          <w:i/>
          <w:iCs/>
          <w:sz w:val="24"/>
          <w:szCs w:val="24"/>
        </w:rPr>
        <w:t>Essential System Services</w:t>
      </w:r>
    </w:p>
    <w:p w:rsidRPr="0063242D" w:rsidR="00CB6043" w:rsidP="00CB6043" w:rsidRDefault="00CB6043" w14:paraId="7C1B37C9" w14:textId="4654CDC8">
      <w:pPr>
        <w:spacing w:before="120" w:after="120"/>
        <w:ind w:left="709"/>
        <w:rPr>
          <w:rFonts w:ascii="Arial Narrow" w:hAnsi="Arial Narrow"/>
          <w:sz w:val="22"/>
          <w:szCs w:val="22"/>
        </w:rPr>
      </w:pPr>
      <w:r>
        <w:rPr>
          <w:rFonts w:ascii="Arial Narrow" w:hAnsi="Arial Narrow"/>
          <w:sz w:val="22"/>
          <w:szCs w:val="22"/>
        </w:rPr>
        <w:t xml:space="preserve">To avoid doubt, this Contract does not prevent the Service Provider from offering </w:t>
      </w:r>
      <w:r w:rsidRPr="003B3295">
        <w:rPr>
          <w:rFonts w:ascii="Arial Narrow" w:hAnsi="Arial Narrow"/>
          <w:sz w:val="22"/>
          <w:szCs w:val="22"/>
        </w:rPr>
        <w:t xml:space="preserve">a </w:t>
      </w:r>
      <w:r w:rsidRPr="00321655">
        <w:rPr>
          <w:rFonts w:ascii="Arial Narrow" w:hAnsi="Arial Narrow"/>
          <w:i/>
          <w:sz w:val="22"/>
          <w:szCs w:val="22"/>
        </w:rPr>
        <w:t>Frequency Co-optimised Essential System Service</w:t>
      </w:r>
      <w:r w:rsidRPr="003B3295">
        <w:rPr>
          <w:rFonts w:ascii="Arial Narrow" w:hAnsi="Arial Narrow"/>
          <w:sz w:val="22"/>
          <w:szCs w:val="22"/>
        </w:rPr>
        <w:t xml:space="preserve"> quantity that includes the </w:t>
      </w:r>
      <w:r>
        <w:rPr>
          <w:rFonts w:ascii="Arial Narrow" w:hAnsi="Arial Narrow"/>
          <w:sz w:val="22"/>
          <w:szCs w:val="22"/>
        </w:rPr>
        <w:t xml:space="preserve">Maximum </w:t>
      </w:r>
      <w:r w:rsidRPr="003B3295">
        <w:rPr>
          <w:rFonts w:ascii="Arial Narrow" w:hAnsi="Arial Narrow"/>
          <w:sz w:val="22"/>
          <w:szCs w:val="22"/>
        </w:rPr>
        <w:t xml:space="preserve">Service Quantity in </w:t>
      </w:r>
      <w:r>
        <w:rPr>
          <w:rFonts w:ascii="Arial Narrow" w:hAnsi="Arial Narrow"/>
          <w:sz w:val="22"/>
          <w:szCs w:val="22"/>
        </w:rPr>
        <w:t>a</w:t>
      </w:r>
      <w:r w:rsidRPr="003B3295">
        <w:rPr>
          <w:rFonts w:ascii="Arial Narrow" w:hAnsi="Arial Narrow"/>
          <w:sz w:val="22"/>
          <w:szCs w:val="22"/>
        </w:rPr>
        <w:t xml:space="preserve"> </w:t>
      </w:r>
      <w:r w:rsidRPr="003B3295">
        <w:rPr>
          <w:rFonts w:ascii="Arial Narrow" w:hAnsi="Arial Narrow"/>
          <w:i/>
          <w:iCs/>
          <w:sz w:val="22"/>
          <w:szCs w:val="22"/>
        </w:rPr>
        <w:t>Real-Time Market Submission</w:t>
      </w:r>
      <w:r w:rsidRPr="0063242D">
        <w:rPr>
          <w:rFonts w:ascii="Arial Narrow" w:hAnsi="Arial Narrow" w:cs="Arial"/>
          <w:sz w:val="22"/>
          <w:szCs w:val="22"/>
        </w:rPr>
        <w:t xml:space="preserve"> </w:t>
      </w:r>
      <w:r w:rsidRPr="00545009">
        <w:rPr>
          <w:rFonts w:ascii="Arial Narrow" w:hAnsi="Arial Narrow" w:cs="Arial"/>
          <w:sz w:val="22"/>
          <w:szCs w:val="22"/>
        </w:rPr>
        <w:t xml:space="preserve">or </w:t>
      </w:r>
      <w:r>
        <w:rPr>
          <w:rFonts w:ascii="Arial Narrow" w:hAnsi="Arial Narrow" w:cs="Arial"/>
          <w:sz w:val="22"/>
          <w:szCs w:val="22"/>
        </w:rPr>
        <w:t xml:space="preserve">a </w:t>
      </w:r>
      <w:r w:rsidRPr="00A4796B">
        <w:rPr>
          <w:rFonts w:ascii="Arial Narrow" w:hAnsi="Arial Narrow" w:cs="Arial"/>
          <w:i/>
          <w:iCs/>
          <w:sz w:val="22"/>
          <w:szCs w:val="22"/>
        </w:rPr>
        <w:t>Standing Real-Time Market Submission</w:t>
      </w:r>
      <w:r>
        <w:rPr>
          <w:rFonts w:ascii="Arial Narrow" w:hAnsi="Arial Narrow" w:cs="Arial"/>
          <w:sz w:val="22"/>
          <w:szCs w:val="22"/>
        </w:rPr>
        <w:t xml:space="preserve">, provided the Service Provider complies with </w:t>
      </w:r>
      <w:r w:rsidRPr="004B61DF">
        <w:rPr>
          <w:rFonts w:ascii="Arial Narrow" w:hAnsi="Arial Narrow" w:cs="Arial"/>
          <w:b/>
          <w:bCs/>
          <w:sz w:val="22"/>
          <w:szCs w:val="22"/>
        </w:rPr>
        <w:t xml:space="preserve">clause </w:t>
      </w:r>
      <w:r w:rsidRPr="004B61DF">
        <w:rPr>
          <w:rFonts w:ascii="Arial Narrow" w:hAnsi="Arial Narrow" w:cs="Arial"/>
          <w:b/>
          <w:bCs/>
          <w:sz w:val="22"/>
          <w:szCs w:val="22"/>
        </w:rPr>
        <w:fldChar w:fldCharType="begin"/>
      </w:r>
      <w:r w:rsidRPr="004B61DF">
        <w:rPr>
          <w:rFonts w:ascii="Arial Narrow" w:hAnsi="Arial Narrow" w:cs="Arial"/>
          <w:b/>
          <w:bCs/>
          <w:sz w:val="22"/>
          <w:szCs w:val="22"/>
        </w:rPr>
        <w:instrText xml:space="preserve"> REF _Ref132953669 \r \h </w:instrText>
      </w:r>
      <w:r>
        <w:rPr>
          <w:rFonts w:ascii="Arial Narrow" w:hAnsi="Arial Narrow" w:cs="Arial"/>
          <w:b/>
          <w:bCs/>
          <w:sz w:val="22"/>
          <w:szCs w:val="22"/>
        </w:rPr>
        <w:instrText xml:space="preserve"> \* MERGEFORMAT </w:instrText>
      </w:r>
      <w:r w:rsidRPr="004B61DF">
        <w:rPr>
          <w:rFonts w:ascii="Arial Narrow" w:hAnsi="Arial Narrow" w:cs="Arial"/>
          <w:b/>
          <w:bCs/>
          <w:sz w:val="22"/>
          <w:szCs w:val="22"/>
        </w:rPr>
      </w:r>
      <w:r w:rsidRPr="004B61DF">
        <w:rPr>
          <w:rFonts w:ascii="Arial Narrow" w:hAnsi="Arial Narrow" w:cs="Arial"/>
          <w:b/>
          <w:bCs/>
          <w:sz w:val="22"/>
          <w:szCs w:val="22"/>
        </w:rPr>
        <w:fldChar w:fldCharType="separate"/>
      </w:r>
      <w:r w:rsidR="00176EB9">
        <w:rPr>
          <w:rFonts w:ascii="Arial Narrow" w:hAnsi="Arial Narrow" w:cs="Arial"/>
          <w:b/>
          <w:bCs/>
          <w:sz w:val="22"/>
          <w:szCs w:val="22"/>
        </w:rPr>
        <w:t>4.1</w:t>
      </w:r>
      <w:r w:rsidRPr="004B61DF">
        <w:rPr>
          <w:rFonts w:ascii="Arial Narrow" w:hAnsi="Arial Narrow" w:cs="Arial"/>
          <w:b/>
          <w:bCs/>
          <w:sz w:val="22"/>
          <w:szCs w:val="22"/>
        </w:rPr>
        <w:fldChar w:fldCharType="end"/>
      </w:r>
      <w:r>
        <w:rPr>
          <w:rFonts w:ascii="Arial Narrow" w:hAnsi="Arial Narrow" w:cs="Arial"/>
          <w:sz w:val="22"/>
          <w:szCs w:val="22"/>
        </w:rPr>
        <w:t>.</w:t>
      </w:r>
    </w:p>
    <w:p w:rsidRPr="00317D54" w:rsidR="00CB6043" w:rsidP="005B462E" w:rsidRDefault="00CB6043" w14:paraId="3B381C9F" w14:textId="77777777">
      <w:pPr>
        <w:pStyle w:val="Heading7"/>
        <w:keepNext/>
        <w:keepLines/>
        <w:numPr>
          <w:ilvl w:val="1"/>
          <w:numId w:val="25"/>
        </w:numPr>
        <w:spacing w:before="120" w:after="120"/>
      </w:pPr>
      <w:bookmarkStart w:name="_Ref133503012" w:id="85"/>
      <w:r w:rsidRPr="00317D54">
        <w:rPr>
          <w:sz w:val="24"/>
          <w:szCs w:val="24"/>
        </w:rPr>
        <w:t xml:space="preserve">Additional obligations for </w:t>
      </w:r>
      <w:r w:rsidRPr="004F43A4">
        <w:rPr>
          <w:i/>
          <w:sz w:val="24"/>
          <w:szCs w:val="24"/>
        </w:rPr>
        <w:t>Electric Storage Resource</w:t>
      </w:r>
      <w:r w:rsidRPr="00317D54">
        <w:rPr>
          <w:sz w:val="24"/>
          <w:szCs w:val="24"/>
        </w:rPr>
        <w:t xml:space="preserve"> for Minimum Demand Service</w:t>
      </w:r>
      <w:bookmarkEnd w:id="85"/>
    </w:p>
    <w:p w:rsidRPr="00E70F16" w:rsidR="00CB6043" w:rsidP="00CB6043" w:rsidRDefault="00CB6043" w14:paraId="72AECA50" w14:textId="1907D87F">
      <w:pPr>
        <w:spacing w:before="120" w:after="120"/>
        <w:ind w:left="709"/>
        <w:rPr>
          <w:rFonts w:ascii="Arial Narrow" w:hAnsi="Arial Narrow"/>
          <w:sz w:val="22"/>
          <w:szCs w:val="22"/>
        </w:rPr>
      </w:pPr>
      <w:r>
        <w:rPr>
          <w:rFonts w:ascii="Arial Narrow" w:hAnsi="Arial Narrow"/>
          <w:sz w:val="22"/>
          <w:szCs w:val="22"/>
        </w:rPr>
        <w:t xml:space="preserve">This </w:t>
      </w:r>
      <w:r w:rsidRPr="00FB15EF">
        <w:rPr>
          <w:rFonts w:ascii="Arial Narrow" w:hAnsi="Arial Narrow"/>
          <w:b/>
          <w:bCs/>
          <w:sz w:val="22"/>
          <w:szCs w:val="22"/>
        </w:rPr>
        <w:t xml:space="preserve">clause </w:t>
      </w:r>
      <w:r w:rsidRPr="00FB15EF">
        <w:rPr>
          <w:rFonts w:ascii="Arial Narrow" w:hAnsi="Arial Narrow"/>
          <w:b/>
          <w:bCs/>
          <w:sz w:val="22"/>
          <w:szCs w:val="22"/>
        </w:rPr>
        <w:fldChar w:fldCharType="begin"/>
      </w:r>
      <w:r w:rsidRPr="00FB15EF">
        <w:rPr>
          <w:rFonts w:ascii="Arial Narrow" w:hAnsi="Arial Narrow"/>
          <w:b/>
          <w:bCs/>
          <w:sz w:val="22"/>
          <w:szCs w:val="22"/>
        </w:rPr>
        <w:instrText xml:space="preserve"> REF _Ref133503012 \r \h </w:instrText>
      </w:r>
      <w:r>
        <w:rPr>
          <w:rFonts w:ascii="Arial Narrow" w:hAnsi="Arial Narrow"/>
          <w:b/>
          <w:bCs/>
          <w:sz w:val="22"/>
          <w:szCs w:val="22"/>
        </w:rPr>
        <w:instrText xml:space="preserve"> \* MERGEFORMAT </w:instrText>
      </w:r>
      <w:r w:rsidRPr="00FB15EF">
        <w:rPr>
          <w:rFonts w:ascii="Arial Narrow" w:hAnsi="Arial Narrow"/>
          <w:b/>
          <w:bCs/>
          <w:sz w:val="22"/>
          <w:szCs w:val="22"/>
        </w:rPr>
      </w:r>
      <w:r w:rsidRPr="00FB15EF">
        <w:rPr>
          <w:rFonts w:ascii="Arial Narrow" w:hAnsi="Arial Narrow"/>
          <w:b/>
          <w:bCs/>
          <w:sz w:val="22"/>
          <w:szCs w:val="22"/>
        </w:rPr>
        <w:fldChar w:fldCharType="separate"/>
      </w:r>
      <w:r w:rsidR="00176EB9">
        <w:rPr>
          <w:rFonts w:ascii="Arial Narrow" w:hAnsi="Arial Narrow"/>
          <w:b/>
          <w:bCs/>
          <w:sz w:val="22"/>
          <w:szCs w:val="22"/>
        </w:rPr>
        <w:t>4.3</w:t>
      </w:r>
      <w:r w:rsidRPr="00FB15EF">
        <w:rPr>
          <w:rFonts w:ascii="Arial Narrow" w:hAnsi="Arial Narrow"/>
          <w:b/>
          <w:bCs/>
          <w:sz w:val="22"/>
          <w:szCs w:val="22"/>
        </w:rPr>
        <w:fldChar w:fldCharType="end"/>
      </w:r>
      <w:r w:rsidRPr="00E70F16">
        <w:rPr>
          <w:rFonts w:ascii="Arial Narrow" w:hAnsi="Arial Narrow"/>
          <w:sz w:val="22"/>
          <w:szCs w:val="22"/>
        </w:rPr>
        <w:t xml:space="preserve"> applies with respect to the Minimum Demand Service where the Registered Service Equipment includes an </w:t>
      </w:r>
      <w:r w:rsidRPr="00E70F16">
        <w:rPr>
          <w:rFonts w:ascii="Arial Narrow" w:hAnsi="Arial Narrow"/>
          <w:i/>
          <w:iCs/>
          <w:sz w:val="22"/>
          <w:szCs w:val="22"/>
        </w:rPr>
        <w:t>Electric Storage Resource</w:t>
      </w:r>
      <w:r w:rsidRPr="00E70F16">
        <w:rPr>
          <w:rFonts w:ascii="Arial Narrow" w:hAnsi="Arial Narrow"/>
          <w:sz w:val="22"/>
          <w:szCs w:val="22"/>
        </w:rPr>
        <w:t xml:space="preserve">. The Registered Service Equipment must continue to meet its </w:t>
      </w:r>
      <w:r w:rsidRPr="00E70F16">
        <w:rPr>
          <w:rFonts w:ascii="Arial Narrow" w:hAnsi="Arial Narrow"/>
          <w:i/>
          <w:sz w:val="22"/>
          <w:szCs w:val="22"/>
        </w:rPr>
        <w:t>Generator Performance Standards</w:t>
      </w:r>
      <w:r w:rsidRPr="00E70F16">
        <w:rPr>
          <w:rFonts w:ascii="Arial Narrow" w:hAnsi="Arial Narrow"/>
          <w:sz w:val="22"/>
          <w:szCs w:val="22"/>
        </w:rPr>
        <w:t xml:space="preserve"> for its </w:t>
      </w:r>
      <w:r w:rsidRPr="00E70F16">
        <w:rPr>
          <w:rFonts w:ascii="Arial Narrow" w:hAnsi="Arial Narrow"/>
          <w:i/>
          <w:sz w:val="22"/>
          <w:szCs w:val="22"/>
        </w:rPr>
        <w:t>Generating System</w:t>
      </w:r>
      <w:r w:rsidRPr="00E70F16">
        <w:rPr>
          <w:rFonts w:ascii="Arial Narrow" w:hAnsi="Arial Narrow"/>
          <w:sz w:val="22"/>
          <w:szCs w:val="22"/>
        </w:rPr>
        <w:t xml:space="preserve"> (when charging) for all </w:t>
      </w:r>
      <w:r w:rsidRPr="00E70F16">
        <w:rPr>
          <w:rFonts w:ascii="Arial Narrow" w:hAnsi="Arial Narrow"/>
          <w:i/>
          <w:sz w:val="22"/>
          <w:szCs w:val="22"/>
        </w:rPr>
        <w:t>Technical Requirements</w:t>
      </w:r>
      <w:r w:rsidRPr="00E70F16">
        <w:rPr>
          <w:rFonts w:ascii="Arial Narrow" w:hAnsi="Arial Narrow"/>
          <w:sz w:val="22"/>
          <w:szCs w:val="22"/>
        </w:rPr>
        <w:t xml:space="preserve">. AEMO may require the Service Provider to demonstrate the </w:t>
      </w:r>
      <w:r w:rsidRPr="00E70F16">
        <w:rPr>
          <w:rFonts w:ascii="Arial Narrow" w:hAnsi="Arial Narrow"/>
          <w:i/>
          <w:sz w:val="22"/>
          <w:szCs w:val="22"/>
        </w:rPr>
        <w:t>Generating System</w:t>
      </w:r>
      <w:r w:rsidRPr="00E70F16">
        <w:rPr>
          <w:rFonts w:ascii="Arial Narrow" w:hAnsi="Arial Narrow"/>
          <w:sz w:val="22"/>
          <w:szCs w:val="22"/>
        </w:rPr>
        <w:t xml:space="preserve"> complies with the </w:t>
      </w:r>
      <w:r w:rsidRPr="00E70F16">
        <w:rPr>
          <w:rFonts w:ascii="Arial Narrow" w:hAnsi="Arial Narrow"/>
          <w:i/>
          <w:sz w:val="22"/>
          <w:szCs w:val="22"/>
        </w:rPr>
        <w:t>Generator Performance Standards</w:t>
      </w:r>
      <w:r w:rsidRPr="00E70F16">
        <w:rPr>
          <w:rFonts w:ascii="Arial Narrow" w:hAnsi="Arial Narrow"/>
          <w:sz w:val="22"/>
          <w:szCs w:val="22"/>
        </w:rPr>
        <w:t xml:space="preserve"> when charging. The test must be completed at a time and in a manner reasonably specified by AEMO. AEMO and the Service Provider must follow the process in the </w:t>
      </w:r>
      <w:r w:rsidRPr="00E70F16">
        <w:rPr>
          <w:rFonts w:ascii="Arial Narrow" w:hAnsi="Arial Narrow"/>
          <w:i/>
          <w:sz w:val="22"/>
          <w:szCs w:val="22"/>
        </w:rPr>
        <w:t>WEM Procedure</w:t>
      </w:r>
      <w:r w:rsidRPr="00E70F16">
        <w:rPr>
          <w:rFonts w:ascii="Arial Narrow" w:hAnsi="Arial Narrow"/>
          <w:sz w:val="22"/>
          <w:szCs w:val="22"/>
        </w:rPr>
        <w:t xml:space="preserve"> specified in </w:t>
      </w:r>
      <w:r w:rsidRPr="00206D1E">
        <w:rPr>
          <w:rFonts w:ascii="Arial Narrow" w:hAnsi="Arial Narrow"/>
          <w:sz w:val="22"/>
          <w:szCs w:val="22"/>
        </w:rPr>
        <w:t>clause 3A.9.1</w:t>
      </w:r>
      <w:r w:rsidRPr="00E70F16">
        <w:rPr>
          <w:rFonts w:ascii="Arial Narrow" w:hAnsi="Arial Narrow"/>
          <w:sz w:val="22"/>
          <w:szCs w:val="22"/>
        </w:rPr>
        <w:t xml:space="preserve"> of the </w:t>
      </w:r>
      <w:r w:rsidRPr="00E70F16">
        <w:rPr>
          <w:rFonts w:ascii="Arial Narrow" w:hAnsi="Arial Narrow"/>
          <w:i/>
          <w:sz w:val="22"/>
          <w:szCs w:val="22"/>
        </w:rPr>
        <w:t>WEM Rules</w:t>
      </w:r>
      <w:r w:rsidRPr="00E70F16">
        <w:rPr>
          <w:rFonts w:ascii="Arial Narrow" w:hAnsi="Arial Narrow"/>
          <w:sz w:val="22"/>
          <w:szCs w:val="22"/>
        </w:rPr>
        <w:t>.</w:t>
      </w:r>
    </w:p>
    <w:p w:rsidRPr="003A3BC2" w:rsidR="00CB6043" w:rsidP="005B462E" w:rsidRDefault="00CB6043" w14:paraId="36945500" w14:textId="77777777">
      <w:pPr>
        <w:pStyle w:val="Heading7"/>
        <w:keepNext/>
        <w:keepLines/>
        <w:numPr>
          <w:ilvl w:val="1"/>
          <w:numId w:val="25"/>
        </w:numPr>
        <w:spacing w:before="120" w:after="120"/>
        <w:rPr>
          <w:sz w:val="24"/>
          <w:szCs w:val="24"/>
        </w:rPr>
      </w:pPr>
      <w:r>
        <w:rPr>
          <w:sz w:val="24"/>
          <w:szCs w:val="24"/>
        </w:rPr>
        <w:t>Information request</w:t>
      </w:r>
    </w:p>
    <w:p w:rsidRPr="004C10A8" w:rsidR="00CB6043" w:rsidP="005B462E" w:rsidRDefault="00CB6043" w14:paraId="738DB73D" w14:textId="77777777">
      <w:pPr>
        <w:pStyle w:val="ListParagraph"/>
        <w:numPr>
          <w:ilvl w:val="2"/>
          <w:numId w:val="25"/>
        </w:numPr>
        <w:tabs>
          <w:tab w:val="clear" w:pos="5670"/>
        </w:tabs>
        <w:spacing w:before="120" w:after="120"/>
        <w:ind w:left="1418" w:hanging="709"/>
        <w:contextualSpacing w:val="0"/>
        <w:rPr>
          <w:rFonts w:ascii="Arial Narrow" w:hAnsi="Arial Narrow"/>
          <w:sz w:val="22"/>
          <w:szCs w:val="22"/>
        </w:rPr>
      </w:pPr>
      <w:r w:rsidRPr="003A3BC2">
        <w:rPr>
          <w:rFonts w:ascii="Arial Narrow" w:hAnsi="Arial Narrow"/>
          <w:sz w:val="22"/>
          <w:szCs w:val="22"/>
        </w:rPr>
        <w:t>AEMO (acting reasonably) may request information from the Service Provider’s Operational Contact Person</w:t>
      </w:r>
      <w:r w:rsidRPr="004C10A8">
        <w:rPr>
          <w:rFonts w:ascii="Arial Narrow" w:hAnsi="Arial Narrow"/>
          <w:sz w:val="22"/>
          <w:szCs w:val="22"/>
        </w:rPr>
        <w:t xml:space="preserve"> regarding the </w:t>
      </w:r>
      <w:r>
        <w:rPr>
          <w:rFonts w:ascii="Arial Narrow" w:hAnsi="Arial Narrow"/>
          <w:sz w:val="22"/>
          <w:szCs w:val="22"/>
        </w:rPr>
        <w:t>Registered Service Equipment</w:t>
      </w:r>
      <w:r w:rsidRPr="004C10A8">
        <w:rPr>
          <w:rFonts w:ascii="Arial Narrow" w:hAnsi="Arial Narrow"/>
          <w:sz w:val="22"/>
          <w:szCs w:val="22"/>
        </w:rPr>
        <w:t xml:space="preserve"> or the Service</w:t>
      </w:r>
      <w:r>
        <w:rPr>
          <w:rFonts w:ascii="Arial Narrow" w:hAnsi="Arial Narrow"/>
          <w:sz w:val="22"/>
          <w:szCs w:val="22"/>
        </w:rPr>
        <w:t xml:space="preserve"> at any time during the Contract Term</w:t>
      </w:r>
      <w:r w:rsidRPr="004C10A8">
        <w:rPr>
          <w:rFonts w:ascii="Arial Narrow" w:hAnsi="Arial Narrow"/>
          <w:sz w:val="22"/>
          <w:szCs w:val="22"/>
        </w:rPr>
        <w:t>.</w:t>
      </w:r>
    </w:p>
    <w:p w:rsidRPr="004C10A8" w:rsidR="00CB6043" w:rsidP="005B462E" w:rsidRDefault="00CB6043" w14:paraId="1EBBA1FD" w14:textId="77777777">
      <w:pPr>
        <w:pStyle w:val="ListParagraph"/>
        <w:numPr>
          <w:ilvl w:val="2"/>
          <w:numId w:val="25"/>
        </w:numPr>
        <w:tabs>
          <w:tab w:val="clear" w:pos="5670"/>
        </w:tabs>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w:t>
      </w:r>
      <w:r>
        <w:rPr>
          <w:rFonts w:ascii="Arial Narrow" w:hAnsi="Arial Narrow"/>
          <w:sz w:val="22"/>
          <w:szCs w:val="22"/>
        </w:rPr>
        <w:t xml:space="preserve">Service Provider must provide </w:t>
      </w:r>
      <w:r w:rsidRPr="004C10A8">
        <w:rPr>
          <w:rFonts w:ascii="Arial Narrow" w:hAnsi="Arial Narrow"/>
          <w:sz w:val="22"/>
          <w:szCs w:val="22"/>
        </w:rPr>
        <w:t xml:space="preserve">requested information </w:t>
      </w:r>
      <w:r>
        <w:rPr>
          <w:rFonts w:ascii="Arial Narrow" w:hAnsi="Arial Narrow"/>
          <w:sz w:val="22"/>
          <w:szCs w:val="22"/>
        </w:rPr>
        <w:t>without undue delay.</w:t>
      </w:r>
    </w:p>
    <w:p w:rsidRPr="004F0A76" w:rsidR="00CB6043" w:rsidP="005B462E" w:rsidRDefault="00CB6043" w14:paraId="1F422015" w14:textId="77777777">
      <w:pPr>
        <w:pStyle w:val="Heading7"/>
        <w:keepNext/>
        <w:keepLines/>
        <w:numPr>
          <w:ilvl w:val="1"/>
          <w:numId w:val="25"/>
        </w:numPr>
        <w:spacing w:before="120" w:after="120"/>
        <w:rPr>
          <w:sz w:val="24"/>
          <w:szCs w:val="24"/>
        </w:rPr>
      </w:pPr>
      <w:bookmarkStart w:name="_Ref133241405" w:id="86"/>
      <w:r>
        <w:rPr>
          <w:sz w:val="24"/>
          <w:szCs w:val="24"/>
        </w:rPr>
        <w:t>Availability Period</w:t>
      </w:r>
      <w:bookmarkEnd w:id="86"/>
    </w:p>
    <w:p w:rsidRPr="004C3270" w:rsidR="00CB6043" w:rsidP="005B462E" w:rsidRDefault="00CB6043" w14:paraId="46D58FCF" w14:textId="77777777">
      <w:pPr>
        <w:pStyle w:val="ListParagraph"/>
        <w:numPr>
          <w:ilvl w:val="2"/>
          <w:numId w:val="25"/>
        </w:numPr>
        <w:tabs>
          <w:tab w:val="clear" w:pos="5670"/>
        </w:tabs>
        <w:spacing w:before="120" w:after="120"/>
        <w:ind w:left="1418" w:hanging="709"/>
        <w:contextualSpacing w:val="0"/>
        <w:rPr>
          <w:rFonts w:ascii="Arial Narrow" w:hAnsi="Arial Narrow"/>
          <w:sz w:val="22"/>
          <w:szCs w:val="22"/>
        </w:rPr>
      </w:pPr>
      <w:bookmarkStart w:name="_Ref133241294" w:id="87"/>
      <w:r w:rsidRPr="00E15685">
        <w:rPr>
          <w:rFonts w:ascii="Arial Narrow" w:hAnsi="Arial Narrow"/>
          <w:sz w:val="22"/>
          <w:szCs w:val="22"/>
        </w:rPr>
        <w:t xml:space="preserve">The Availability Period for the Minimum Demand Service is the </w:t>
      </w:r>
      <w:r w:rsidRPr="004C3270">
        <w:rPr>
          <w:rFonts w:ascii="Arial Narrow" w:hAnsi="Arial Narrow"/>
          <w:sz w:val="22"/>
          <w:szCs w:val="22"/>
        </w:rPr>
        <w:t xml:space="preserve">8 </w:t>
      </w:r>
      <w:r w:rsidRPr="004C3270">
        <w:rPr>
          <w:rFonts w:ascii="Arial Narrow" w:hAnsi="Arial Narrow"/>
          <w:i/>
          <w:iCs/>
          <w:sz w:val="22"/>
          <w:szCs w:val="22"/>
        </w:rPr>
        <w:t>Trading Intervals</w:t>
      </w:r>
      <w:r w:rsidRPr="004C3270">
        <w:rPr>
          <w:rFonts w:ascii="Arial Narrow" w:hAnsi="Arial Narrow"/>
          <w:sz w:val="22"/>
          <w:szCs w:val="22"/>
        </w:rPr>
        <w:t xml:space="preserve"> between 10.00am and 2:00pm on a </w:t>
      </w:r>
      <w:r w:rsidRPr="004C3270">
        <w:rPr>
          <w:rFonts w:ascii="Arial Narrow" w:hAnsi="Arial Narrow"/>
          <w:i/>
          <w:iCs/>
          <w:sz w:val="22"/>
          <w:szCs w:val="22"/>
        </w:rPr>
        <w:t>Trading Day</w:t>
      </w:r>
      <w:r w:rsidRPr="004C3270">
        <w:rPr>
          <w:rFonts w:ascii="Arial Narrow" w:hAnsi="Arial Narrow"/>
          <w:sz w:val="22"/>
          <w:szCs w:val="22"/>
        </w:rPr>
        <w:t xml:space="preserve">. AEMO may modify the 8 </w:t>
      </w:r>
      <w:r w:rsidRPr="004C3270">
        <w:rPr>
          <w:rFonts w:ascii="Arial Narrow" w:hAnsi="Arial Narrow"/>
          <w:i/>
          <w:iCs/>
          <w:sz w:val="22"/>
          <w:szCs w:val="22"/>
        </w:rPr>
        <w:t>Trading Intervals</w:t>
      </w:r>
      <w:r w:rsidRPr="004C3270">
        <w:rPr>
          <w:rFonts w:ascii="Arial Narrow" w:hAnsi="Arial Narrow"/>
          <w:sz w:val="22"/>
          <w:szCs w:val="22"/>
        </w:rPr>
        <w:t xml:space="preserve"> for a </w:t>
      </w:r>
      <w:r w:rsidRPr="004C3270">
        <w:rPr>
          <w:rFonts w:ascii="Arial Narrow" w:hAnsi="Arial Narrow"/>
          <w:i/>
          <w:iCs/>
          <w:sz w:val="22"/>
          <w:szCs w:val="22"/>
        </w:rPr>
        <w:t>Trading Day</w:t>
      </w:r>
      <w:r w:rsidRPr="004C3270">
        <w:rPr>
          <w:rFonts w:ascii="Arial Narrow" w:hAnsi="Arial Narrow"/>
          <w:sz w:val="22"/>
          <w:szCs w:val="22"/>
        </w:rPr>
        <w:t xml:space="preserve"> to any 8 consecutive </w:t>
      </w:r>
      <w:r w:rsidRPr="004C3270">
        <w:rPr>
          <w:rFonts w:ascii="Arial Narrow" w:hAnsi="Arial Narrow"/>
          <w:i/>
          <w:iCs/>
          <w:sz w:val="22"/>
          <w:szCs w:val="22"/>
        </w:rPr>
        <w:t>Trading Intervals</w:t>
      </w:r>
      <w:r w:rsidRPr="004C3270">
        <w:rPr>
          <w:rFonts w:ascii="Arial Narrow" w:hAnsi="Arial Narrow"/>
          <w:sz w:val="22"/>
          <w:szCs w:val="22"/>
        </w:rPr>
        <w:t xml:space="preserve"> between 9.00 am and 3.00 pm by notifying the Service Provider by 6.00 pm on the </w:t>
      </w:r>
      <w:r w:rsidRPr="004C3270">
        <w:rPr>
          <w:rFonts w:ascii="Arial Narrow" w:hAnsi="Arial Narrow"/>
          <w:i/>
          <w:iCs/>
          <w:sz w:val="22"/>
          <w:szCs w:val="22"/>
        </w:rPr>
        <w:t>Scheduling Day</w:t>
      </w:r>
      <w:r w:rsidRPr="004C3270">
        <w:rPr>
          <w:rFonts w:ascii="Arial Narrow" w:hAnsi="Arial Narrow"/>
          <w:sz w:val="22"/>
          <w:szCs w:val="22"/>
        </w:rPr>
        <w:t xml:space="preserve"> for that </w:t>
      </w:r>
      <w:r w:rsidRPr="004C3270">
        <w:rPr>
          <w:rFonts w:ascii="Arial Narrow" w:hAnsi="Arial Narrow"/>
          <w:i/>
          <w:iCs/>
          <w:sz w:val="22"/>
          <w:szCs w:val="22"/>
        </w:rPr>
        <w:t>Trading Day</w:t>
      </w:r>
      <w:r w:rsidRPr="004C3270">
        <w:rPr>
          <w:rFonts w:ascii="Arial Narrow" w:hAnsi="Arial Narrow"/>
          <w:sz w:val="22"/>
          <w:szCs w:val="22"/>
        </w:rPr>
        <w:t>.</w:t>
      </w:r>
      <w:bookmarkEnd w:id="87"/>
    </w:p>
    <w:p w:rsidRPr="00967F10" w:rsidR="00CB6043" w:rsidP="005B462E" w:rsidRDefault="00CB6043" w14:paraId="09FACB4C" w14:textId="77777777">
      <w:pPr>
        <w:pStyle w:val="ListParagraph"/>
        <w:numPr>
          <w:ilvl w:val="2"/>
          <w:numId w:val="25"/>
        </w:numPr>
        <w:spacing w:before="120" w:after="120"/>
        <w:ind w:left="1418" w:hanging="709"/>
        <w:contextualSpacing w:val="0"/>
        <w:rPr>
          <w:rFonts w:ascii="Arial Narrow" w:hAnsi="Arial Narrow"/>
          <w:sz w:val="22"/>
          <w:szCs w:val="22"/>
        </w:rPr>
      </w:pPr>
      <w:bookmarkStart w:name="_Ref133241312" w:id="88"/>
      <w:r>
        <w:rPr>
          <w:rFonts w:ascii="Arial Narrow" w:hAnsi="Arial Narrow"/>
          <w:sz w:val="22"/>
          <w:szCs w:val="22"/>
        </w:rPr>
        <w:t xml:space="preserve">The Availability Period </w:t>
      </w:r>
      <w:r w:rsidRPr="003C5B74">
        <w:rPr>
          <w:rFonts w:ascii="Arial Narrow" w:hAnsi="Arial Narrow"/>
          <w:sz w:val="22"/>
          <w:szCs w:val="22"/>
        </w:rPr>
        <w:t xml:space="preserve">for the Peak Demand Service </w:t>
      </w:r>
      <w:r>
        <w:rPr>
          <w:rFonts w:ascii="Arial Narrow" w:hAnsi="Arial Narrow"/>
          <w:sz w:val="22"/>
          <w:szCs w:val="22"/>
        </w:rPr>
        <w:t xml:space="preserve">is each </w:t>
      </w:r>
      <w:r w:rsidRPr="00A75821">
        <w:rPr>
          <w:rFonts w:ascii="Arial Narrow" w:hAnsi="Arial Narrow"/>
          <w:i/>
          <w:iCs/>
          <w:sz w:val="22"/>
          <w:szCs w:val="22"/>
        </w:rPr>
        <w:t>Dispatch Interval</w:t>
      </w:r>
      <w:r>
        <w:rPr>
          <w:rFonts w:ascii="Arial Narrow" w:hAnsi="Arial Narrow"/>
          <w:sz w:val="22"/>
          <w:szCs w:val="22"/>
        </w:rPr>
        <w:t xml:space="preserve"> in each </w:t>
      </w:r>
      <w:r w:rsidRPr="00A75821">
        <w:rPr>
          <w:rFonts w:ascii="Arial Narrow" w:hAnsi="Arial Narrow"/>
          <w:i/>
          <w:iCs/>
          <w:sz w:val="22"/>
          <w:szCs w:val="22"/>
        </w:rPr>
        <w:t>Electric Storage Resource Obligation Interval</w:t>
      </w:r>
      <w:r>
        <w:rPr>
          <w:rFonts w:ascii="Arial Narrow" w:hAnsi="Arial Narrow"/>
          <w:sz w:val="22"/>
          <w:szCs w:val="22"/>
        </w:rPr>
        <w:t>.</w:t>
      </w:r>
      <w:bookmarkEnd w:id="88"/>
    </w:p>
    <w:p w:rsidRPr="004C10A8" w:rsidR="00CB6043" w:rsidP="005B462E" w:rsidRDefault="00CB6043" w14:paraId="7555E6F1" w14:textId="77777777">
      <w:pPr>
        <w:pStyle w:val="Heading7"/>
        <w:keepNext/>
        <w:keepLines/>
        <w:numPr>
          <w:ilvl w:val="1"/>
          <w:numId w:val="25"/>
        </w:numPr>
        <w:spacing w:before="120" w:after="120"/>
        <w:rPr>
          <w:sz w:val="24"/>
          <w:szCs w:val="24"/>
        </w:rPr>
      </w:pPr>
      <w:bookmarkStart w:name="_Ref41551999" w:id="89"/>
      <w:bookmarkEnd w:id="83"/>
      <w:r w:rsidRPr="004C10A8">
        <w:rPr>
          <w:sz w:val="24"/>
          <w:szCs w:val="24"/>
        </w:rPr>
        <w:t>Material change notification by Service Provider</w:t>
      </w:r>
      <w:bookmarkEnd w:id="89"/>
    </w:p>
    <w:p w:rsidRPr="004C10A8" w:rsidR="00CB6043" w:rsidP="00CB6043" w:rsidRDefault="00CB6043" w14:paraId="7B899E90" w14:textId="77777777">
      <w:pPr>
        <w:spacing w:before="120" w:after="120"/>
        <w:ind w:left="709"/>
        <w:rPr>
          <w:rFonts w:ascii="Arial Narrow" w:hAnsi="Arial Narrow"/>
          <w:sz w:val="22"/>
          <w:szCs w:val="22"/>
        </w:rPr>
      </w:pPr>
      <w:r w:rsidRPr="004C10A8">
        <w:rPr>
          <w:rFonts w:ascii="Arial Narrow" w:hAnsi="Arial Narrow"/>
          <w:sz w:val="22"/>
          <w:szCs w:val="22"/>
        </w:rPr>
        <w:t xml:space="preserve">The Service Provider must notify AEMO’s Operational Contact </w:t>
      </w:r>
      <w:r>
        <w:rPr>
          <w:rFonts w:ascii="Arial Narrow" w:hAnsi="Arial Narrow"/>
          <w:sz w:val="22"/>
          <w:szCs w:val="22"/>
        </w:rPr>
        <w:t xml:space="preserve">Person </w:t>
      </w:r>
      <w:r w:rsidRPr="004C10A8">
        <w:rPr>
          <w:rFonts w:ascii="Arial Narrow" w:hAnsi="Arial Narrow"/>
          <w:sz w:val="22"/>
          <w:szCs w:val="22"/>
        </w:rPr>
        <w:t>without undue delay if there are any material changes during the Contract Term with respect to:</w:t>
      </w:r>
    </w:p>
    <w:p w:rsidRPr="004C10A8" w:rsidR="00CB6043" w:rsidP="005B462E" w:rsidRDefault="00CB6043" w14:paraId="6994F39F" w14:textId="77777777">
      <w:pPr>
        <w:pStyle w:val="ListParagraph"/>
        <w:numPr>
          <w:ilvl w:val="2"/>
          <w:numId w:val="47"/>
        </w:numPr>
        <w:spacing w:before="120" w:after="120"/>
        <w:contextualSpacing w:val="0"/>
        <w:rPr>
          <w:rFonts w:ascii="Arial Narrow" w:hAnsi="Arial Narrow"/>
          <w:sz w:val="22"/>
          <w:szCs w:val="22"/>
        </w:rPr>
      </w:pPr>
      <w:r w:rsidRPr="004C10A8">
        <w:rPr>
          <w:rFonts w:ascii="Arial Narrow" w:hAnsi="Arial Narrow"/>
          <w:sz w:val="22"/>
          <w:szCs w:val="22"/>
        </w:rPr>
        <w:t xml:space="preserve">the </w:t>
      </w:r>
      <w:r>
        <w:rPr>
          <w:rFonts w:ascii="Arial Narrow" w:hAnsi="Arial Narrow"/>
          <w:sz w:val="22"/>
          <w:szCs w:val="22"/>
        </w:rPr>
        <w:t xml:space="preserve">Registered Service </w:t>
      </w:r>
      <w:proofErr w:type="gramStart"/>
      <w:r>
        <w:rPr>
          <w:rFonts w:ascii="Arial Narrow" w:hAnsi="Arial Narrow"/>
          <w:sz w:val="22"/>
          <w:szCs w:val="22"/>
        </w:rPr>
        <w:t>Equipment</w:t>
      </w:r>
      <w:r w:rsidRPr="004C10A8">
        <w:rPr>
          <w:rFonts w:ascii="Arial Narrow" w:hAnsi="Arial Narrow"/>
          <w:sz w:val="22"/>
          <w:szCs w:val="22"/>
        </w:rPr>
        <w:t>;</w:t>
      </w:r>
      <w:proofErr w:type="gramEnd"/>
    </w:p>
    <w:p w:rsidR="00CB6043" w:rsidP="005B462E" w:rsidRDefault="00CB6043" w14:paraId="1252F79A" w14:textId="77777777">
      <w:pPr>
        <w:pStyle w:val="ListParagraph"/>
        <w:numPr>
          <w:ilvl w:val="2"/>
          <w:numId w:val="47"/>
        </w:numPr>
        <w:spacing w:before="120" w:after="120"/>
        <w:ind w:left="1418" w:hanging="709"/>
        <w:contextualSpacing w:val="0"/>
        <w:rPr>
          <w:rFonts w:ascii="Arial Narrow" w:hAnsi="Arial Narrow"/>
          <w:sz w:val="22"/>
          <w:szCs w:val="22"/>
        </w:rPr>
      </w:pPr>
      <w:r>
        <w:rPr>
          <w:rFonts w:ascii="Arial Narrow" w:hAnsi="Arial Narrow"/>
          <w:sz w:val="22"/>
          <w:szCs w:val="22"/>
        </w:rPr>
        <w:t>a</w:t>
      </w:r>
      <w:r w:rsidRPr="004C10A8">
        <w:rPr>
          <w:rFonts w:ascii="Arial Narrow" w:hAnsi="Arial Narrow"/>
          <w:sz w:val="22"/>
          <w:szCs w:val="22"/>
        </w:rPr>
        <w:t xml:space="preserve"> Designated Connection Point (including NMI details)</w:t>
      </w:r>
      <w:r>
        <w:rPr>
          <w:rFonts w:ascii="Arial Narrow" w:hAnsi="Arial Narrow"/>
          <w:sz w:val="22"/>
          <w:szCs w:val="22"/>
        </w:rPr>
        <w:t>; or</w:t>
      </w:r>
    </w:p>
    <w:p w:rsidRPr="002347F5" w:rsidR="00CB6043" w:rsidP="005B462E" w:rsidRDefault="00CB6043" w14:paraId="13F18472" w14:textId="77777777">
      <w:pPr>
        <w:pStyle w:val="ListParagraph"/>
        <w:numPr>
          <w:ilvl w:val="2"/>
          <w:numId w:val="47"/>
        </w:numPr>
        <w:spacing w:before="120" w:after="120"/>
        <w:ind w:left="1418" w:hanging="709"/>
        <w:contextualSpacing w:val="0"/>
        <w:rPr>
          <w:rFonts w:ascii="Arial Narrow" w:hAnsi="Arial Narrow"/>
          <w:sz w:val="22"/>
          <w:szCs w:val="22"/>
        </w:rPr>
      </w:pPr>
      <w:r>
        <w:rPr>
          <w:rFonts w:ascii="Arial Narrow" w:hAnsi="Arial Narrow"/>
          <w:sz w:val="22"/>
          <w:szCs w:val="22"/>
        </w:rPr>
        <w:t>an Insolvency Event</w:t>
      </w:r>
      <w:r w:rsidRPr="004C10A8">
        <w:rPr>
          <w:rFonts w:ascii="Arial Narrow" w:hAnsi="Arial Narrow"/>
          <w:sz w:val="22"/>
          <w:szCs w:val="22"/>
        </w:rPr>
        <w:t>.</w:t>
      </w:r>
    </w:p>
    <w:p w:rsidRPr="004C10A8" w:rsidR="00CB6043" w:rsidP="005B462E" w:rsidRDefault="00CB6043" w14:paraId="3372D76A" w14:textId="77777777">
      <w:pPr>
        <w:pStyle w:val="Heading1"/>
        <w:keepLines/>
        <w:numPr>
          <w:ilvl w:val="0"/>
          <w:numId w:val="25"/>
        </w:numPr>
        <w:pBdr>
          <w:top w:val="none" w:color="auto" w:sz="0" w:space="0"/>
          <w:bottom w:val="single" w:color="auto" w:sz="18" w:space="2"/>
        </w:pBdr>
        <w:tabs>
          <w:tab w:val="num" w:pos="851"/>
        </w:tabs>
        <w:spacing w:before="120"/>
        <w:rPr>
          <w:rFonts w:ascii="Arial Narrow" w:hAnsi="Arial Narrow" w:eastAsia="PMingLiU"/>
          <w:kern w:val="28"/>
          <w:sz w:val="32"/>
        </w:rPr>
      </w:pPr>
      <w:bookmarkStart w:name="_Toc120048558" w:id="90"/>
      <w:bookmarkStart w:name="_Toc133228745" w:id="91"/>
      <w:bookmarkStart w:name="_Toc133479303" w:id="92"/>
      <w:bookmarkStart w:name="_Toc135990416" w:id="93"/>
      <w:bookmarkStart w:name="_Toc136268998" w:id="94"/>
      <w:r>
        <w:rPr>
          <w:rFonts w:ascii="Arial Narrow" w:hAnsi="Arial Narrow" w:eastAsia="PMingLiU"/>
          <w:kern w:val="28"/>
          <w:sz w:val="32"/>
        </w:rPr>
        <w:t>Availability</w:t>
      </w:r>
      <w:bookmarkEnd w:id="90"/>
      <w:bookmarkEnd w:id="91"/>
      <w:bookmarkEnd w:id="92"/>
      <w:bookmarkEnd w:id="93"/>
      <w:bookmarkEnd w:id="94"/>
    </w:p>
    <w:p w:rsidRPr="004C10A8" w:rsidR="00CB6043" w:rsidP="005B462E" w:rsidRDefault="00CB6043" w14:paraId="57BEDAB8" w14:textId="77777777">
      <w:pPr>
        <w:pStyle w:val="Heading7"/>
        <w:keepNext/>
        <w:keepLines/>
        <w:numPr>
          <w:ilvl w:val="1"/>
          <w:numId w:val="25"/>
        </w:numPr>
        <w:spacing w:before="120" w:after="120"/>
      </w:pPr>
      <w:bookmarkStart w:name="_Ref119825426" w:id="95"/>
      <w:r w:rsidRPr="004C10A8">
        <w:rPr>
          <w:sz w:val="24"/>
          <w:szCs w:val="24"/>
        </w:rPr>
        <w:t>Determining Availability</w:t>
      </w:r>
      <w:bookmarkEnd w:id="95"/>
    </w:p>
    <w:p w:rsidR="00CB6043" w:rsidP="00CB6043" w:rsidRDefault="00CB6043" w14:paraId="4FD99D2F" w14:textId="43E21580">
      <w:pPr>
        <w:spacing w:before="120" w:after="120"/>
        <w:ind w:left="709"/>
        <w:rPr>
          <w:rFonts w:ascii="Arial Narrow" w:hAnsi="Arial Narrow"/>
          <w:sz w:val="22"/>
          <w:szCs w:val="22"/>
        </w:rPr>
      </w:pPr>
      <w:r w:rsidRPr="000256BE">
        <w:rPr>
          <w:rFonts w:ascii="Arial Narrow" w:hAnsi="Arial Narrow"/>
          <w:sz w:val="22"/>
          <w:szCs w:val="22"/>
        </w:rPr>
        <w:t xml:space="preserve">The Service is taken to be Available </w:t>
      </w:r>
      <w:r w:rsidRPr="00E32A0C">
        <w:rPr>
          <w:rFonts w:ascii="Arial Narrow" w:hAnsi="Arial Narrow"/>
          <w:sz w:val="22"/>
          <w:szCs w:val="22"/>
        </w:rPr>
        <w:t xml:space="preserve">in any </w:t>
      </w:r>
      <w:r w:rsidRPr="002C0949">
        <w:rPr>
          <w:rFonts w:ascii="Arial Narrow" w:hAnsi="Arial Narrow"/>
          <w:i/>
          <w:iCs/>
          <w:sz w:val="22"/>
          <w:szCs w:val="22"/>
        </w:rPr>
        <w:t>Dispatch Interval</w:t>
      </w:r>
      <w:r w:rsidRPr="00E32A0C">
        <w:rPr>
          <w:rFonts w:ascii="Arial Narrow" w:hAnsi="Arial Narrow"/>
          <w:sz w:val="22"/>
          <w:szCs w:val="22"/>
        </w:rPr>
        <w:t xml:space="preserve"> during the Availability Period</w:t>
      </w:r>
      <w:r w:rsidRPr="000256BE">
        <w:rPr>
          <w:rFonts w:ascii="Arial Narrow" w:hAnsi="Arial Narrow"/>
          <w:sz w:val="22"/>
          <w:szCs w:val="22"/>
        </w:rPr>
        <w:t xml:space="preserve"> </w:t>
      </w:r>
      <w:r>
        <w:rPr>
          <w:rFonts w:ascii="Arial Narrow" w:hAnsi="Arial Narrow"/>
          <w:sz w:val="22"/>
          <w:szCs w:val="22"/>
        </w:rPr>
        <w:t xml:space="preserve">(including when subject to a </w:t>
      </w:r>
      <w:r w:rsidRPr="00BC1B45">
        <w:rPr>
          <w:rFonts w:ascii="Arial Narrow" w:hAnsi="Arial Narrow"/>
          <w:i/>
          <w:iCs/>
          <w:sz w:val="22"/>
          <w:szCs w:val="22"/>
        </w:rPr>
        <w:t>Planned Outage</w:t>
      </w:r>
      <w:r>
        <w:rPr>
          <w:rFonts w:ascii="Arial Narrow" w:hAnsi="Arial Narrow"/>
          <w:sz w:val="22"/>
          <w:szCs w:val="22"/>
        </w:rPr>
        <w:t xml:space="preserve">) unless it is Unavailable under </w:t>
      </w:r>
      <w:r w:rsidRPr="00E11C32">
        <w:rPr>
          <w:rFonts w:ascii="Arial Narrow" w:hAnsi="Arial Narrow"/>
          <w:b/>
          <w:bCs/>
          <w:sz w:val="22"/>
          <w:szCs w:val="22"/>
        </w:rPr>
        <w:t xml:space="preserve">clause </w:t>
      </w:r>
      <w:r w:rsidRPr="00E11C32">
        <w:rPr>
          <w:rFonts w:ascii="Arial Narrow" w:hAnsi="Arial Narrow"/>
          <w:b/>
          <w:bCs/>
          <w:sz w:val="22"/>
          <w:szCs w:val="22"/>
          <w:highlight w:val="yellow"/>
        </w:rPr>
        <w:fldChar w:fldCharType="begin"/>
      </w:r>
      <w:r w:rsidRPr="00E11C32">
        <w:rPr>
          <w:rFonts w:ascii="Arial Narrow" w:hAnsi="Arial Narrow"/>
          <w:b/>
          <w:bCs/>
          <w:sz w:val="22"/>
          <w:szCs w:val="22"/>
        </w:rPr>
        <w:instrText xml:space="preserve"> REF _Ref132953307 \r \h </w:instrText>
      </w:r>
      <w:r w:rsidRPr="00E11C32">
        <w:rPr>
          <w:rFonts w:ascii="Arial Narrow" w:hAnsi="Arial Narrow"/>
          <w:b/>
          <w:bCs/>
          <w:sz w:val="22"/>
          <w:szCs w:val="22"/>
          <w:highlight w:val="yellow"/>
        </w:rPr>
      </w:r>
      <w:r w:rsidRPr="00E11C32">
        <w:rPr>
          <w:rFonts w:ascii="Arial Narrow" w:hAnsi="Arial Narrow"/>
          <w:b/>
          <w:bCs/>
          <w:sz w:val="22"/>
          <w:szCs w:val="22"/>
          <w:highlight w:val="yellow"/>
        </w:rPr>
        <w:fldChar w:fldCharType="separate"/>
      </w:r>
      <w:r w:rsidR="00176EB9">
        <w:rPr>
          <w:rFonts w:ascii="Arial Narrow" w:hAnsi="Arial Narrow"/>
          <w:b/>
          <w:bCs/>
          <w:sz w:val="22"/>
          <w:szCs w:val="22"/>
        </w:rPr>
        <w:t>5.2</w:t>
      </w:r>
      <w:r w:rsidRPr="00E11C32">
        <w:rPr>
          <w:rFonts w:ascii="Arial Narrow" w:hAnsi="Arial Narrow"/>
          <w:b/>
          <w:bCs/>
          <w:sz w:val="22"/>
          <w:szCs w:val="22"/>
          <w:highlight w:val="yellow"/>
        </w:rPr>
        <w:fldChar w:fldCharType="end"/>
      </w:r>
      <w:r w:rsidR="001A3CC9">
        <w:rPr>
          <w:rFonts w:ascii="Arial Narrow" w:hAnsi="Arial Narrow"/>
          <w:b/>
          <w:bCs/>
          <w:sz w:val="22"/>
          <w:szCs w:val="22"/>
        </w:rPr>
        <w:t xml:space="preserve"> </w:t>
      </w:r>
      <w:r w:rsidRPr="00C076F4" w:rsidR="001A3CC9">
        <w:rPr>
          <w:rFonts w:ascii="Arial Narrow" w:hAnsi="Arial Narrow"/>
          <w:sz w:val="22"/>
          <w:szCs w:val="22"/>
        </w:rPr>
        <w:t>or</w:t>
      </w:r>
      <w:r w:rsidR="001A3CC9">
        <w:rPr>
          <w:rFonts w:ascii="Arial Narrow" w:hAnsi="Arial Narrow"/>
          <w:b/>
          <w:bCs/>
          <w:sz w:val="22"/>
          <w:szCs w:val="22"/>
        </w:rPr>
        <w:t xml:space="preserve"> clause</w:t>
      </w:r>
      <w:r w:rsidRPr="00C076F4" w:rsidR="001A3CC9">
        <w:rPr>
          <w:rFonts w:ascii="Arial Narrow" w:hAnsi="Arial Narrow"/>
          <w:sz w:val="22"/>
          <w:szCs w:val="22"/>
        </w:rPr>
        <w:t xml:space="preserve"> </w:t>
      </w:r>
      <w:r w:rsidRPr="00C076F4" w:rsidR="001A3CC9">
        <w:rPr>
          <w:rFonts w:ascii="Arial Narrow" w:hAnsi="Arial Narrow"/>
          <w:b/>
          <w:bCs/>
          <w:sz w:val="22"/>
          <w:szCs w:val="22"/>
        </w:rPr>
        <w:fldChar w:fldCharType="begin"/>
      </w:r>
      <w:r w:rsidRPr="00C076F4" w:rsidR="001A3CC9">
        <w:rPr>
          <w:rFonts w:ascii="Arial Narrow" w:hAnsi="Arial Narrow"/>
          <w:b/>
          <w:bCs/>
          <w:sz w:val="22"/>
          <w:szCs w:val="22"/>
        </w:rPr>
        <w:instrText xml:space="preserve"> REF _Ref136265621 \w \h </w:instrText>
      </w:r>
      <w:r w:rsidR="001A3CC9">
        <w:rPr>
          <w:rFonts w:ascii="Arial Narrow" w:hAnsi="Arial Narrow"/>
          <w:b/>
          <w:bCs/>
          <w:sz w:val="22"/>
          <w:szCs w:val="22"/>
        </w:rPr>
        <w:instrText xml:space="preserve"> \* MERGEFORMAT </w:instrText>
      </w:r>
      <w:r w:rsidRPr="00C076F4" w:rsidR="001A3CC9">
        <w:rPr>
          <w:rFonts w:ascii="Arial Narrow" w:hAnsi="Arial Narrow"/>
          <w:b/>
          <w:bCs/>
          <w:sz w:val="22"/>
          <w:szCs w:val="22"/>
        </w:rPr>
      </w:r>
      <w:r w:rsidRPr="00C076F4" w:rsidR="001A3CC9">
        <w:rPr>
          <w:rFonts w:ascii="Arial Narrow" w:hAnsi="Arial Narrow"/>
          <w:b/>
          <w:bCs/>
          <w:sz w:val="22"/>
          <w:szCs w:val="22"/>
        </w:rPr>
        <w:fldChar w:fldCharType="separate"/>
      </w:r>
      <w:r w:rsidR="00176EB9">
        <w:rPr>
          <w:rFonts w:ascii="Arial Narrow" w:hAnsi="Arial Narrow"/>
          <w:b/>
          <w:bCs/>
          <w:sz w:val="22"/>
          <w:szCs w:val="22"/>
        </w:rPr>
        <w:t>8.2(b)</w:t>
      </w:r>
      <w:r w:rsidRPr="00C076F4" w:rsidR="001A3CC9">
        <w:rPr>
          <w:rFonts w:ascii="Arial Narrow" w:hAnsi="Arial Narrow"/>
          <w:b/>
          <w:bCs/>
          <w:sz w:val="22"/>
          <w:szCs w:val="22"/>
        </w:rPr>
        <w:fldChar w:fldCharType="end"/>
      </w:r>
      <w:r w:rsidRPr="00E11C32">
        <w:rPr>
          <w:rFonts w:ascii="Arial Narrow" w:hAnsi="Arial Narrow"/>
          <w:sz w:val="22"/>
          <w:szCs w:val="22"/>
        </w:rPr>
        <w:t>.</w:t>
      </w:r>
      <w:r>
        <w:rPr>
          <w:rFonts w:ascii="Arial Narrow" w:hAnsi="Arial Narrow"/>
          <w:sz w:val="22"/>
          <w:szCs w:val="22"/>
        </w:rPr>
        <w:t xml:space="preserve"> </w:t>
      </w:r>
    </w:p>
    <w:p w:rsidRPr="004E6007" w:rsidR="00CB6043" w:rsidP="005B462E" w:rsidRDefault="00CB6043" w14:paraId="6A6FF3D5" w14:textId="77777777">
      <w:pPr>
        <w:pStyle w:val="Heading7"/>
        <w:keepNext/>
        <w:keepLines/>
        <w:numPr>
          <w:ilvl w:val="1"/>
          <w:numId w:val="25"/>
        </w:numPr>
        <w:spacing w:before="120" w:after="120"/>
        <w:rPr>
          <w:sz w:val="24"/>
          <w:szCs w:val="24"/>
        </w:rPr>
      </w:pPr>
      <w:bookmarkStart w:name="_Ref132953307" w:id="96"/>
      <w:bookmarkStart w:name="_Ref119840481" w:id="97"/>
      <w:bookmarkStart w:name="_Ref68596400" w:id="98"/>
      <w:r w:rsidRPr="004C10A8">
        <w:rPr>
          <w:sz w:val="24"/>
          <w:szCs w:val="24"/>
        </w:rPr>
        <w:t>Unavailabl</w:t>
      </w:r>
      <w:r>
        <w:rPr>
          <w:sz w:val="24"/>
          <w:szCs w:val="24"/>
        </w:rPr>
        <w:t>e</w:t>
      </w:r>
      <w:bookmarkEnd w:id="96"/>
    </w:p>
    <w:p w:rsidRPr="00E32A0C" w:rsidR="00CB6043" w:rsidP="00CB6043" w:rsidRDefault="00CB6043" w14:paraId="63EA1176" w14:textId="77777777">
      <w:pPr>
        <w:spacing w:before="120" w:after="120"/>
        <w:ind w:left="709"/>
        <w:rPr>
          <w:rFonts w:ascii="Arial Narrow" w:hAnsi="Arial Narrow"/>
          <w:sz w:val="22"/>
          <w:szCs w:val="22"/>
        </w:rPr>
      </w:pPr>
      <w:r w:rsidRPr="00E32A0C">
        <w:rPr>
          <w:rFonts w:ascii="Arial Narrow" w:hAnsi="Arial Narrow"/>
          <w:sz w:val="22"/>
          <w:szCs w:val="22"/>
        </w:rPr>
        <w:t xml:space="preserve">The Service is Unavailable in any </w:t>
      </w:r>
      <w:r w:rsidRPr="00E434F8">
        <w:rPr>
          <w:rFonts w:ascii="Arial Narrow" w:hAnsi="Arial Narrow"/>
          <w:i/>
          <w:iCs/>
          <w:sz w:val="22"/>
          <w:szCs w:val="22"/>
        </w:rPr>
        <w:t>Dispatch Interval</w:t>
      </w:r>
      <w:r w:rsidRPr="00E32A0C">
        <w:rPr>
          <w:rFonts w:ascii="Arial Narrow" w:hAnsi="Arial Narrow"/>
          <w:sz w:val="22"/>
          <w:szCs w:val="22"/>
        </w:rPr>
        <w:t xml:space="preserve"> during the Availability Period </w:t>
      </w:r>
      <w:r w:rsidRPr="0036568C">
        <w:rPr>
          <w:rFonts w:ascii="Arial Narrow" w:hAnsi="Arial Narrow"/>
          <w:sz w:val="22"/>
          <w:szCs w:val="22"/>
        </w:rPr>
        <w:t>(</w:t>
      </w:r>
      <w:r w:rsidRPr="0036568C">
        <w:rPr>
          <w:rFonts w:ascii="Arial Narrow" w:hAnsi="Arial Narrow" w:cs="Arial"/>
          <w:sz w:val="22"/>
          <w:szCs w:val="22"/>
        </w:rPr>
        <w:t xml:space="preserve">except to the extent the Registered Service Equipment is subject to a </w:t>
      </w:r>
      <w:r w:rsidRPr="0036568C">
        <w:rPr>
          <w:rFonts w:ascii="Arial Narrow" w:hAnsi="Arial Narrow" w:cs="Arial"/>
          <w:i/>
          <w:iCs/>
          <w:sz w:val="22"/>
          <w:szCs w:val="22"/>
        </w:rPr>
        <w:t>Planned Outage</w:t>
      </w:r>
      <w:r w:rsidRPr="0036568C">
        <w:rPr>
          <w:rFonts w:ascii="Arial Narrow" w:hAnsi="Arial Narrow" w:cs="Arial"/>
          <w:sz w:val="22"/>
          <w:szCs w:val="22"/>
        </w:rPr>
        <w:t xml:space="preserve"> in the </w:t>
      </w:r>
      <w:r w:rsidRPr="0036568C">
        <w:rPr>
          <w:rFonts w:ascii="Arial Narrow" w:hAnsi="Arial Narrow" w:cs="Arial"/>
          <w:i/>
          <w:iCs/>
          <w:sz w:val="22"/>
          <w:szCs w:val="22"/>
        </w:rPr>
        <w:t xml:space="preserve">Dispatch </w:t>
      </w:r>
      <w:r w:rsidRPr="0036568C">
        <w:rPr>
          <w:rFonts w:ascii="Arial Narrow" w:hAnsi="Arial Narrow" w:cs="Arial"/>
          <w:sz w:val="22"/>
          <w:szCs w:val="22"/>
        </w:rPr>
        <w:t>Interval)</w:t>
      </w:r>
      <w:r>
        <w:rPr>
          <w:rFonts w:ascii="Arial Narrow" w:hAnsi="Arial Narrow" w:cs="Arial"/>
          <w:sz w:val="22"/>
          <w:szCs w:val="22"/>
        </w:rPr>
        <w:t xml:space="preserve"> </w:t>
      </w:r>
      <w:r w:rsidRPr="007B3C5D">
        <w:rPr>
          <w:rFonts w:ascii="Arial Narrow" w:hAnsi="Arial Narrow"/>
          <w:sz w:val="22"/>
          <w:szCs w:val="22"/>
        </w:rPr>
        <w:t>if</w:t>
      </w:r>
      <w:r w:rsidRPr="00E32A0C">
        <w:rPr>
          <w:rFonts w:ascii="Arial Narrow" w:hAnsi="Arial Narrow"/>
          <w:sz w:val="22"/>
          <w:szCs w:val="22"/>
        </w:rPr>
        <w:t>:</w:t>
      </w:r>
    </w:p>
    <w:p w:rsidRPr="0023194A" w:rsidR="00CB6043" w:rsidP="005B462E" w:rsidRDefault="00CB6043" w14:paraId="25ACC8F7" w14:textId="193511AB">
      <w:pPr>
        <w:pStyle w:val="ListParagraph"/>
        <w:numPr>
          <w:ilvl w:val="2"/>
          <w:numId w:val="25"/>
        </w:numPr>
        <w:spacing w:before="120" w:after="120"/>
        <w:ind w:left="1418" w:hanging="709"/>
        <w:contextualSpacing w:val="0"/>
        <w:rPr>
          <w:rFonts w:ascii="Arial Narrow" w:hAnsi="Arial Narrow"/>
          <w:sz w:val="22"/>
          <w:szCs w:val="22"/>
        </w:rPr>
      </w:pPr>
      <w:r>
        <w:rPr>
          <w:rFonts w:ascii="Arial Narrow" w:hAnsi="Arial Narrow"/>
          <w:sz w:val="22"/>
          <w:szCs w:val="22"/>
        </w:rPr>
        <w:t>a C</w:t>
      </w:r>
      <w:r w:rsidRPr="0023194A">
        <w:rPr>
          <w:rFonts w:ascii="Arial Narrow" w:hAnsi="Arial Narrow"/>
          <w:sz w:val="22"/>
          <w:szCs w:val="22"/>
        </w:rPr>
        <w:t xml:space="preserve">ondition </w:t>
      </w:r>
      <w:r>
        <w:rPr>
          <w:rFonts w:ascii="Arial Narrow" w:hAnsi="Arial Narrow"/>
          <w:sz w:val="22"/>
          <w:szCs w:val="22"/>
        </w:rPr>
        <w:t>P</w:t>
      </w:r>
      <w:r w:rsidRPr="0023194A">
        <w:rPr>
          <w:rFonts w:ascii="Arial Narrow" w:hAnsi="Arial Narrow"/>
          <w:sz w:val="22"/>
          <w:szCs w:val="22"/>
        </w:rPr>
        <w:t xml:space="preserve">recedent </w:t>
      </w:r>
      <w:r>
        <w:rPr>
          <w:rFonts w:ascii="Arial Narrow" w:hAnsi="Arial Narrow"/>
          <w:sz w:val="22"/>
          <w:szCs w:val="22"/>
        </w:rPr>
        <w:t xml:space="preserve">is not satisfied and AEMO (in its sole discretion) does not </w:t>
      </w:r>
      <w:r w:rsidRPr="002F0BC1">
        <w:rPr>
          <w:rFonts w:ascii="Arial Narrow" w:hAnsi="Arial Narrow"/>
          <w:sz w:val="22"/>
          <w:szCs w:val="22"/>
        </w:rPr>
        <w:t xml:space="preserve">waive non-satisfaction of </w:t>
      </w:r>
      <w:r>
        <w:rPr>
          <w:rFonts w:ascii="Arial Narrow" w:hAnsi="Arial Narrow"/>
          <w:sz w:val="22"/>
          <w:szCs w:val="22"/>
        </w:rPr>
        <w:t xml:space="preserve">the </w:t>
      </w:r>
      <w:r w:rsidRPr="002F0BC1">
        <w:rPr>
          <w:rFonts w:ascii="Arial Narrow" w:hAnsi="Arial Narrow"/>
          <w:sz w:val="22"/>
          <w:szCs w:val="22"/>
        </w:rPr>
        <w:t xml:space="preserve">Condition Precedent under </w:t>
      </w:r>
      <w:r w:rsidRPr="002F0BC1">
        <w:rPr>
          <w:rFonts w:ascii="Arial Narrow" w:hAnsi="Arial Narrow"/>
          <w:b/>
          <w:bCs/>
          <w:sz w:val="22"/>
          <w:szCs w:val="22"/>
        </w:rPr>
        <w:t xml:space="preserve">clause </w:t>
      </w:r>
      <w:r w:rsidRPr="002F0BC1">
        <w:rPr>
          <w:rFonts w:ascii="Arial Narrow" w:hAnsi="Arial Narrow"/>
          <w:b/>
          <w:bCs/>
          <w:sz w:val="22"/>
          <w:szCs w:val="22"/>
        </w:rPr>
        <w:fldChar w:fldCharType="begin"/>
      </w:r>
      <w:r w:rsidRPr="002F0BC1">
        <w:rPr>
          <w:rFonts w:ascii="Arial Narrow" w:hAnsi="Arial Narrow"/>
          <w:b/>
          <w:bCs/>
          <w:sz w:val="22"/>
          <w:szCs w:val="22"/>
        </w:rPr>
        <w:instrText xml:space="preserve"> REF _Ref132917436 \r \h  \* MERGEFORMAT </w:instrText>
      </w:r>
      <w:r w:rsidRPr="002F0BC1">
        <w:rPr>
          <w:rFonts w:ascii="Arial Narrow" w:hAnsi="Arial Narrow"/>
          <w:b/>
          <w:bCs/>
          <w:sz w:val="22"/>
          <w:szCs w:val="22"/>
        </w:rPr>
      </w:r>
      <w:r w:rsidRPr="002F0BC1">
        <w:rPr>
          <w:rFonts w:ascii="Arial Narrow" w:hAnsi="Arial Narrow"/>
          <w:b/>
          <w:bCs/>
          <w:sz w:val="22"/>
          <w:szCs w:val="22"/>
        </w:rPr>
        <w:fldChar w:fldCharType="separate"/>
      </w:r>
      <w:r w:rsidR="00176EB9">
        <w:rPr>
          <w:rFonts w:ascii="Arial Narrow" w:hAnsi="Arial Narrow"/>
          <w:b/>
          <w:bCs/>
          <w:sz w:val="22"/>
          <w:szCs w:val="22"/>
        </w:rPr>
        <w:t>3.3</w:t>
      </w:r>
      <w:r w:rsidRPr="002F0BC1">
        <w:rPr>
          <w:rFonts w:ascii="Arial Narrow" w:hAnsi="Arial Narrow"/>
          <w:b/>
          <w:bCs/>
          <w:sz w:val="22"/>
          <w:szCs w:val="22"/>
        </w:rPr>
        <w:fldChar w:fldCharType="end"/>
      </w:r>
      <w:r w:rsidRPr="0023194A">
        <w:rPr>
          <w:rFonts w:ascii="Arial Narrow" w:hAnsi="Arial Narrow"/>
          <w:sz w:val="22"/>
          <w:szCs w:val="22"/>
        </w:rPr>
        <w:t>;</w:t>
      </w:r>
    </w:p>
    <w:p w:rsidRPr="007D5C61" w:rsidR="00CB6043" w:rsidP="005B462E" w:rsidRDefault="00CB6043" w14:paraId="70A67130" w14:textId="728D26F9">
      <w:pPr>
        <w:pStyle w:val="ListParagraph"/>
        <w:numPr>
          <w:ilvl w:val="2"/>
          <w:numId w:val="25"/>
        </w:numPr>
        <w:spacing w:before="120" w:after="120"/>
        <w:ind w:left="1418" w:hanging="709"/>
        <w:contextualSpacing w:val="0"/>
        <w:rPr>
          <w:rFonts w:ascii="Arial Narrow" w:hAnsi="Arial Narrow"/>
          <w:sz w:val="22"/>
          <w:szCs w:val="22"/>
        </w:rPr>
      </w:pPr>
      <w:r w:rsidRPr="007D5C61">
        <w:rPr>
          <w:rFonts w:ascii="Arial Narrow" w:hAnsi="Arial Narrow"/>
          <w:sz w:val="22"/>
          <w:szCs w:val="22"/>
        </w:rPr>
        <w:t>the Service Provider</w:t>
      </w:r>
      <w:r>
        <w:rPr>
          <w:rFonts w:ascii="Arial Narrow" w:hAnsi="Arial Narrow"/>
          <w:sz w:val="22"/>
          <w:szCs w:val="22"/>
        </w:rPr>
        <w:t xml:space="preserve">’s </w:t>
      </w:r>
      <w:r w:rsidRPr="00A4796B">
        <w:rPr>
          <w:rFonts w:ascii="Arial Narrow" w:hAnsi="Arial Narrow" w:cs="Arial"/>
          <w:i/>
          <w:iCs/>
          <w:sz w:val="22"/>
          <w:szCs w:val="22"/>
        </w:rPr>
        <w:t>Real-Time Market Submission</w:t>
      </w:r>
      <w:r w:rsidRPr="00545009">
        <w:rPr>
          <w:rFonts w:ascii="Arial Narrow" w:hAnsi="Arial Narrow" w:cs="Arial"/>
          <w:sz w:val="22"/>
          <w:szCs w:val="22"/>
        </w:rPr>
        <w:t xml:space="preserve"> or </w:t>
      </w:r>
      <w:r w:rsidRPr="00A4796B">
        <w:rPr>
          <w:rFonts w:ascii="Arial Narrow" w:hAnsi="Arial Narrow" w:cs="Arial"/>
          <w:i/>
          <w:iCs/>
          <w:sz w:val="22"/>
          <w:szCs w:val="22"/>
        </w:rPr>
        <w:t>Standing Real-Time Market Submission</w:t>
      </w:r>
      <w:r w:rsidRPr="00545009">
        <w:rPr>
          <w:rFonts w:ascii="Arial Narrow" w:hAnsi="Arial Narrow" w:cs="Arial"/>
          <w:sz w:val="22"/>
          <w:szCs w:val="22"/>
        </w:rPr>
        <w:t xml:space="preserve"> for the Registered Service Equipment </w:t>
      </w:r>
      <w:r>
        <w:rPr>
          <w:rFonts w:ascii="Arial Narrow" w:hAnsi="Arial Narrow" w:cs="Arial"/>
          <w:sz w:val="22"/>
          <w:szCs w:val="22"/>
        </w:rPr>
        <w:t xml:space="preserve">and for the </w:t>
      </w:r>
      <w:r w:rsidRPr="00F96674">
        <w:rPr>
          <w:rFonts w:ascii="Arial Narrow" w:hAnsi="Arial Narrow" w:cs="Arial"/>
          <w:i/>
          <w:iCs/>
          <w:sz w:val="22"/>
          <w:szCs w:val="22"/>
        </w:rPr>
        <w:t>Dispatch Interval</w:t>
      </w:r>
      <w:r w:rsidRPr="007D5C61">
        <w:rPr>
          <w:rFonts w:ascii="Arial Narrow" w:hAnsi="Arial Narrow"/>
          <w:sz w:val="22"/>
          <w:szCs w:val="22"/>
        </w:rPr>
        <w:t xml:space="preserve"> </w:t>
      </w:r>
      <w:r>
        <w:rPr>
          <w:rFonts w:ascii="Arial Narrow" w:hAnsi="Arial Narrow"/>
          <w:sz w:val="22"/>
          <w:szCs w:val="22"/>
        </w:rPr>
        <w:t xml:space="preserve">is not in </w:t>
      </w:r>
      <w:r w:rsidRPr="007D5C61">
        <w:rPr>
          <w:rFonts w:ascii="Arial Narrow" w:hAnsi="Arial Narrow"/>
          <w:sz w:val="22"/>
          <w:szCs w:val="22"/>
        </w:rPr>
        <w:t xml:space="preserve">accordance with </w:t>
      </w:r>
      <w:r w:rsidRPr="007C0DAE">
        <w:rPr>
          <w:rFonts w:ascii="Arial Narrow" w:hAnsi="Arial Narrow"/>
          <w:b/>
          <w:bCs/>
          <w:sz w:val="22"/>
          <w:szCs w:val="22"/>
        </w:rPr>
        <w:t xml:space="preserve">clause </w:t>
      </w:r>
      <w:r w:rsidRPr="007C0DAE">
        <w:rPr>
          <w:rFonts w:ascii="Arial Narrow" w:hAnsi="Arial Narrow"/>
          <w:b/>
          <w:bCs/>
          <w:sz w:val="22"/>
          <w:szCs w:val="22"/>
        </w:rPr>
        <w:fldChar w:fldCharType="begin"/>
      </w:r>
      <w:r w:rsidRPr="007C0DAE">
        <w:rPr>
          <w:rFonts w:ascii="Arial Narrow" w:hAnsi="Arial Narrow"/>
          <w:b/>
          <w:bCs/>
          <w:sz w:val="22"/>
          <w:szCs w:val="22"/>
        </w:rPr>
        <w:instrText xml:space="preserve"> REF _Ref132953669 \r \h </w:instrText>
      </w:r>
      <w:r>
        <w:rPr>
          <w:rFonts w:ascii="Arial Narrow" w:hAnsi="Arial Narrow"/>
          <w:b/>
          <w:bCs/>
          <w:sz w:val="22"/>
          <w:szCs w:val="22"/>
        </w:rPr>
        <w:instrText xml:space="preserve"> \* MERGEFORMAT </w:instrText>
      </w:r>
      <w:r w:rsidRPr="007C0DAE">
        <w:rPr>
          <w:rFonts w:ascii="Arial Narrow" w:hAnsi="Arial Narrow"/>
          <w:b/>
          <w:bCs/>
          <w:sz w:val="22"/>
          <w:szCs w:val="22"/>
        </w:rPr>
      </w:r>
      <w:r w:rsidRPr="007C0DAE">
        <w:rPr>
          <w:rFonts w:ascii="Arial Narrow" w:hAnsi="Arial Narrow"/>
          <w:b/>
          <w:bCs/>
          <w:sz w:val="22"/>
          <w:szCs w:val="22"/>
        </w:rPr>
        <w:fldChar w:fldCharType="separate"/>
      </w:r>
      <w:r w:rsidR="00176EB9">
        <w:rPr>
          <w:rFonts w:ascii="Arial Narrow" w:hAnsi="Arial Narrow"/>
          <w:b/>
          <w:bCs/>
          <w:sz w:val="22"/>
          <w:szCs w:val="22"/>
        </w:rPr>
        <w:t>4.1</w:t>
      </w:r>
      <w:r w:rsidRPr="007C0DAE">
        <w:rPr>
          <w:rFonts w:ascii="Arial Narrow" w:hAnsi="Arial Narrow"/>
          <w:b/>
          <w:bCs/>
          <w:sz w:val="22"/>
          <w:szCs w:val="22"/>
        </w:rPr>
        <w:fldChar w:fldCharType="end"/>
      </w:r>
      <w:r w:rsidRPr="007C0DAE">
        <w:rPr>
          <w:rFonts w:ascii="Arial Narrow" w:hAnsi="Arial Narrow"/>
          <w:b/>
          <w:bCs/>
          <w:sz w:val="22"/>
          <w:szCs w:val="22"/>
        </w:rPr>
        <w:fldChar w:fldCharType="begin"/>
      </w:r>
      <w:r w:rsidRPr="007C0DAE">
        <w:rPr>
          <w:rFonts w:ascii="Arial Narrow" w:hAnsi="Arial Narrow"/>
          <w:b/>
          <w:bCs/>
          <w:sz w:val="22"/>
          <w:szCs w:val="22"/>
        </w:rPr>
        <w:instrText xml:space="preserve"> REF _Ref132953670 \r \h </w:instrText>
      </w:r>
      <w:r>
        <w:rPr>
          <w:rFonts w:ascii="Arial Narrow" w:hAnsi="Arial Narrow"/>
          <w:b/>
          <w:bCs/>
          <w:sz w:val="22"/>
          <w:szCs w:val="22"/>
        </w:rPr>
        <w:instrText xml:space="preserve"> \* MERGEFORMAT </w:instrText>
      </w:r>
      <w:r w:rsidRPr="007C0DAE">
        <w:rPr>
          <w:rFonts w:ascii="Arial Narrow" w:hAnsi="Arial Narrow"/>
          <w:b/>
          <w:bCs/>
          <w:sz w:val="22"/>
          <w:szCs w:val="22"/>
        </w:rPr>
      </w:r>
      <w:r w:rsidRPr="007C0DAE">
        <w:rPr>
          <w:rFonts w:ascii="Arial Narrow" w:hAnsi="Arial Narrow"/>
          <w:b/>
          <w:bCs/>
          <w:sz w:val="22"/>
          <w:szCs w:val="22"/>
        </w:rPr>
        <w:fldChar w:fldCharType="separate"/>
      </w:r>
      <w:r w:rsidR="00176EB9">
        <w:rPr>
          <w:rFonts w:ascii="Arial Narrow" w:hAnsi="Arial Narrow"/>
          <w:b/>
          <w:bCs/>
          <w:sz w:val="22"/>
          <w:szCs w:val="22"/>
        </w:rPr>
        <w:t>(b)</w:t>
      </w:r>
      <w:r w:rsidRPr="007C0DAE">
        <w:rPr>
          <w:rFonts w:ascii="Arial Narrow" w:hAnsi="Arial Narrow"/>
          <w:b/>
          <w:bCs/>
          <w:sz w:val="22"/>
          <w:szCs w:val="22"/>
        </w:rPr>
        <w:fldChar w:fldCharType="end"/>
      </w:r>
      <w:r>
        <w:rPr>
          <w:rFonts w:ascii="Arial Narrow" w:hAnsi="Arial Narrow"/>
          <w:sz w:val="22"/>
          <w:szCs w:val="22"/>
        </w:rPr>
        <w:t>;</w:t>
      </w:r>
    </w:p>
    <w:p w:rsidRPr="007D5C61" w:rsidR="00CB6043" w:rsidP="005B462E" w:rsidRDefault="00CB6043" w14:paraId="3C5126E3" w14:textId="72763F00">
      <w:pPr>
        <w:pStyle w:val="ListParagraph"/>
        <w:numPr>
          <w:ilvl w:val="2"/>
          <w:numId w:val="25"/>
        </w:numPr>
        <w:spacing w:before="120" w:after="120"/>
        <w:ind w:left="1418" w:hanging="709"/>
        <w:contextualSpacing w:val="0"/>
        <w:rPr>
          <w:rFonts w:ascii="Arial Narrow" w:hAnsi="Arial Narrow"/>
          <w:sz w:val="22"/>
          <w:szCs w:val="22"/>
        </w:rPr>
      </w:pPr>
      <w:r w:rsidRPr="0090285F">
        <w:rPr>
          <w:rFonts w:ascii="Arial Narrow" w:hAnsi="Arial Narrow"/>
          <w:b/>
          <w:bCs/>
          <w:sz w:val="22"/>
          <w:szCs w:val="22"/>
        </w:rPr>
        <w:t xml:space="preserve">clause </w:t>
      </w:r>
      <w:r w:rsidRPr="0090285F">
        <w:rPr>
          <w:rFonts w:ascii="Arial Narrow" w:hAnsi="Arial Narrow"/>
          <w:b/>
          <w:bCs/>
          <w:sz w:val="22"/>
          <w:szCs w:val="22"/>
        </w:rPr>
        <w:fldChar w:fldCharType="begin"/>
      </w:r>
      <w:r w:rsidRPr="0090285F">
        <w:rPr>
          <w:rFonts w:ascii="Arial Narrow" w:hAnsi="Arial Narrow"/>
          <w:b/>
          <w:bCs/>
          <w:sz w:val="22"/>
          <w:szCs w:val="22"/>
        </w:rPr>
        <w:instrText xml:space="preserve"> REF _Ref133415161 \r \h </w:instrText>
      </w:r>
      <w:r>
        <w:rPr>
          <w:rFonts w:ascii="Arial Narrow" w:hAnsi="Arial Narrow"/>
          <w:b/>
          <w:bCs/>
          <w:sz w:val="22"/>
          <w:szCs w:val="22"/>
        </w:rPr>
        <w:instrText xml:space="preserve"> \* MERGEFORMAT </w:instrText>
      </w:r>
      <w:r w:rsidRPr="0090285F">
        <w:rPr>
          <w:rFonts w:ascii="Arial Narrow" w:hAnsi="Arial Narrow"/>
          <w:b/>
          <w:bCs/>
          <w:sz w:val="22"/>
          <w:szCs w:val="22"/>
        </w:rPr>
      </w:r>
      <w:r w:rsidRPr="0090285F">
        <w:rPr>
          <w:rFonts w:ascii="Arial Narrow" w:hAnsi="Arial Narrow"/>
          <w:b/>
          <w:bCs/>
          <w:sz w:val="22"/>
          <w:szCs w:val="22"/>
        </w:rPr>
        <w:fldChar w:fldCharType="separate"/>
      </w:r>
      <w:r w:rsidR="00176EB9">
        <w:rPr>
          <w:rFonts w:ascii="Arial Narrow" w:hAnsi="Arial Narrow"/>
          <w:b/>
          <w:bCs/>
          <w:sz w:val="22"/>
          <w:szCs w:val="22"/>
        </w:rPr>
        <w:t>5.3</w:t>
      </w:r>
      <w:r w:rsidRPr="0090285F">
        <w:rPr>
          <w:rFonts w:ascii="Arial Narrow" w:hAnsi="Arial Narrow"/>
          <w:b/>
          <w:bCs/>
          <w:sz w:val="22"/>
          <w:szCs w:val="22"/>
        </w:rPr>
        <w:fldChar w:fldCharType="end"/>
      </w:r>
      <w:r w:rsidRPr="00212C4B">
        <w:rPr>
          <w:rFonts w:ascii="Arial Narrow" w:hAnsi="Arial Narrow"/>
          <w:sz w:val="22"/>
          <w:szCs w:val="22"/>
        </w:rPr>
        <w:t xml:space="preserve"> </w:t>
      </w:r>
      <w:proofErr w:type="gramStart"/>
      <w:r w:rsidRPr="00212C4B">
        <w:rPr>
          <w:rFonts w:ascii="Arial Narrow" w:hAnsi="Arial Narrow"/>
          <w:sz w:val="22"/>
          <w:szCs w:val="22"/>
        </w:rPr>
        <w:t>applies</w:t>
      </w:r>
      <w:r w:rsidRPr="007D5C61">
        <w:rPr>
          <w:rFonts w:ascii="Arial Narrow" w:hAnsi="Arial Narrow"/>
          <w:sz w:val="22"/>
          <w:szCs w:val="22"/>
        </w:rPr>
        <w:t>;</w:t>
      </w:r>
      <w:proofErr w:type="gramEnd"/>
    </w:p>
    <w:p w:rsidR="00CB6043" w:rsidP="005B462E" w:rsidRDefault="00CB6043" w14:paraId="104DB466" w14:textId="77777777">
      <w:pPr>
        <w:pStyle w:val="ListParagraph"/>
        <w:numPr>
          <w:ilvl w:val="2"/>
          <w:numId w:val="25"/>
        </w:numPr>
        <w:spacing w:before="120" w:after="120"/>
        <w:ind w:left="1418" w:hanging="709"/>
        <w:contextualSpacing w:val="0"/>
        <w:rPr>
          <w:rFonts w:ascii="Arial Narrow" w:hAnsi="Arial Narrow"/>
          <w:sz w:val="22"/>
          <w:szCs w:val="22"/>
        </w:rPr>
      </w:pPr>
      <w:r w:rsidRPr="00856DC3">
        <w:rPr>
          <w:rFonts w:ascii="Arial Narrow" w:hAnsi="Arial Narrow"/>
          <w:sz w:val="22"/>
          <w:szCs w:val="22"/>
        </w:rPr>
        <w:t>the Registered Service Equipment</w:t>
      </w:r>
      <w:r>
        <w:rPr>
          <w:rFonts w:ascii="Arial Narrow" w:hAnsi="Arial Narrow"/>
          <w:sz w:val="22"/>
          <w:szCs w:val="22"/>
        </w:rPr>
        <w:t xml:space="preserve"> is or continues to be subject to a </w:t>
      </w:r>
      <w:r w:rsidRPr="00ED45D8">
        <w:rPr>
          <w:rFonts w:ascii="Arial Narrow" w:hAnsi="Arial Narrow"/>
          <w:i/>
          <w:iCs/>
          <w:sz w:val="22"/>
          <w:szCs w:val="22"/>
        </w:rPr>
        <w:t>Forced Outage</w:t>
      </w:r>
      <w:r w:rsidRPr="00252502">
        <w:rPr>
          <w:rFonts w:ascii="Arial Narrow" w:hAnsi="Arial Narrow"/>
          <w:sz w:val="22"/>
          <w:szCs w:val="22"/>
        </w:rPr>
        <w:t xml:space="preserve"> in </w:t>
      </w:r>
      <w:r w:rsidRPr="00252502">
        <w:rPr>
          <w:rFonts w:ascii="Arial Narrow" w:hAnsi="Arial Narrow" w:cs="Arial"/>
          <w:sz w:val="22"/>
          <w:szCs w:val="22"/>
        </w:rPr>
        <w:t xml:space="preserve">the </w:t>
      </w:r>
      <w:r w:rsidRPr="00F96674">
        <w:rPr>
          <w:rFonts w:ascii="Arial Narrow" w:hAnsi="Arial Narrow" w:cs="Arial"/>
          <w:i/>
          <w:iCs/>
          <w:sz w:val="22"/>
          <w:szCs w:val="22"/>
        </w:rPr>
        <w:t>Dispatch Interval</w:t>
      </w:r>
      <w:r>
        <w:rPr>
          <w:rFonts w:ascii="Arial Narrow" w:hAnsi="Arial Narrow" w:cs="Arial"/>
          <w:i/>
          <w:iCs/>
          <w:sz w:val="22"/>
          <w:szCs w:val="22"/>
        </w:rPr>
        <w:t xml:space="preserve"> </w:t>
      </w:r>
      <w:r w:rsidRPr="00C741D0">
        <w:rPr>
          <w:rFonts w:ascii="Arial Narrow" w:hAnsi="Arial Narrow" w:cs="Arial"/>
          <w:sz w:val="22"/>
          <w:szCs w:val="22"/>
        </w:rPr>
        <w:t>that prevents</w:t>
      </w:r>
      <w:r w:rsidRPr="00C741D0">
        <w:rPr>
          <w:rFonts w:ascii="Arial Narrow" w:hAnsi="Arial Narrow"/>
          <w:sz w:val="22"/>
          <w:szCs w:val="22"/>
        </w:rPr>
        <w:t xml:space="preserve"> </w:t>
      </w:r>
      <w:r>
        <w:rPr>
          <w:rFonts w:ascii="Arial Narrow" w:hAnsi="Arial Narrow"/>
          <w:sz w:val="22"/>
          <w:szCs w:val="22"/>
        </w:rPr>
        <w:t xml:space="preserve">the Registered Service Equipment from providing the </w:t>
      </w:r>
      <w:proofErr w:type="gramStart"/>
      <w:r>
        <w:rPr>
          <w:rFonts w:ascii="Arial Narrow" w:hAnsi="Arial Narrow"/>
          <w:sz w:val="22"/>
          <w:szCs w:val="22"/>
        </w:rPr>
        <w:t>Service;</w:t>
      </w:r>
      <w:proofErr w:type="gramEnd"/>
    </w:p>
    <w:p w:rsidR="00CB6043" w:rsidP="005B462E" w:rsidRDefault="00CB6043" w14:paraId="100E700B" w14:textId="77777777">
      <w:pPr>
        <w:pStyle w:val="ListParagraph"/>
        <w:widowControl w:val="0"/>
        <w:numPr>
          <w:ilvl w:val="2"/>
          <w:numId w:val="25"/>
        </w:numPr>
        <w:spacing w:before="120" w:after="120"/>
        <w:ind w:left="1418" w:hanging="709"/>
        <w:contextualSpacing w:val="0"/>
        <w:rPr>
          <w:rFonts w:ascii="Arial Narrow" w:hAnsi="Arial Narrow"/>
          <w:sz w:val="22"/>
          <w:szCs w:val="22"/>
        </w:rPr>
      </w:pPr>
      <w:r w:rsidRPr="0023194A">
        <w:rPr>
          <w:rFonts w:ascii="Arial Narrow" w:hAnsi="Arial Narrow"/>
          <w:sz w:val="22"/>
          <w:szCs w:val="22"/>
        </w:rPr>
        <w:t xml:space="preserve">the </w:t>
      </w:r>
      <w:r>
        <w:rPr>
          <w:rFonts w:ascii="Arial Narrow" w:hAnsi="Arial Narrow"/>
          <w:sz w:val="22"/>
          <w:szCs w:val="22"/>
        </w:rPr>
        <w:t>Registered Service E</w:t>
      </w:r>
      <w:r w:rsidRPr="0023194A">
        <w:rPr>
          <w:rFonts w:ascii="Arial Narrow" w:hAnsi="Arial Narrow"/>
          <w:sz w:val="22"/>
          <w:szCs w:val="22"/>
        </w:rPr>
        <w:t xml:space="preserve">quipment is subject to a </w:t>
      </w:r>
      <w:r w:rsidRPr="007D5C61">
        <w:rPr>
          <w:rFonts w:ascii="Arial Narrow" w:hAnsi="Arial Narrow"/>
          <w:i/>
          <w:iCs/>
          <w:sz w:val="22"/>
          <w:szCs w:val="22"/>
        </w:rPr>
        <w:t>Commissioning Test Plan</w:t>
      </w:r>
      <w:r>
        <w:rPr>
          <w:rFonts w:ascii="Arial Narrow" w:hAnsi="Arial Narrow"/>
          <w:i/>
          <w:iCs/>
          <w:sz w:val="22"/>
          <w:szCs w:val="22"/>
        </w:rPr>
        <w:t xml:space="preserve"> </w:t>
      </w:r>
      <w:r w:rsidRPr="00252502">
        <w:rPr>
          <w:rFonts w:ascii="Arial Narrow" w:hAnsi="Arial Narrow"/>
          <w:sz w:val="22"/>
          <w:szCs w:val="22"/>
        </w:rPr>
        <w:t xml:space="preserve">in </w:t>
      </w:r>
      <w:r w:rsidRPr="00252502">
        <w:rPr>
          <w:rFonts w:ascii="Arial Narrow" w:hAnsi="Arial Narrow" w:cs="Arial"/>
          <w:sz w:val="22"/>
          <w:szCs w:val="22"/>
        </w:rPr>
        <w:t xml:space="preserve">the </w:t>
      </w:r>
      <w:r w:rsidRPr="00F96674">
        <w:rPr>
          <w:rFonts w:ascii="Arial Narrow" w:hAnsi="Arial Narrow" w:cs="Arial"/>
          <w:i/>
          <w:iCs/>
          <w:sz w:val="22"/>
          <w:szCs w:val="22"/>
        </w:rPr>
        <w:t xml:space="preserve">Dispatch </w:t>
      </w:r>
      <w:proofErr w:type="gramStart"/>
      <w:r w:rsidRPr="00F96674">
        <w:rPr>
          <w:rFonts w:ascii="Arial Narrow" w:hAnsi="Arial Narrow" w:cs="Arial"/>
          <w:i/>
          <w:iCs/>
          <w:sz w:val="22"/>
          <w:szCs w:val="22"/>
        </w:rPr>
        <w:t>Interval</w:t>
      </w:r>
      <w:r w:rsidRPr="0023194A">
        <w:rPr>
          <w:rFonts w:ascii="Arial Narrow" w:hAnsi="Arial Narrow"/>
          <w:sz w:val="22"/>
          <w:szCs w:val="22"/>
        </w:rPr>
        <w:t>;</w:t>
      </w:r>
      <w:proofErr w:type="gramEnd"/>
    </w:p>
    <w:p w:rsidRPr="00745B9F" w:rsidR="00CB6043" w:rsidP="005B462E" w:rsidRDefault="00CB6043" w14:paraId="14ED1850" w14:textId="77777777">
      <w:pPr>
        <w:pStyle w:val="ListParagraph"/>
        <w:widowControl w:val="0"/>
        <w:numPr>
          <w:ilvl w:val="2"/>
          <w:numId w:val="25"/>
        </w:numPr>
        <w:spacing w:before="120" w:after="120"/>
        <w:ind w:left="1418" w:hanging="709"/>
        <w:contextualSpacing w:val="0"/>
        <w:rPr>
          <w:rFonts w:ascii="Arial Narrow" w:hAnsi="Arial Narrow"/>
          <w:sz w:val="22"/>
          <w:szCs w:val="22"/>
        </w:rPr>
      </w:pPr>
      <w:r>
        <w:rPr>
          <w:rFonts w:ascii="Arial Narrow" w:hAnsi="Arial Narrow"/>
          <w:sz w:val="22"/>
          <w:szCs w:val="22"/>
        </w:rPr>
        <w:t>(</w:t>
      </w:r>
      <w:proofErr w:type="gramStart"/>
      <w:r>
        <w:rPr>
          <w:rFonts w:ascii="Arial Narrow" w:hAnsi="Arial Narrow"/>
          <w:sz w:val="22"/>
          <w:szCs w:val="22"/>
        </w:rPr>
        <w:t>with</w:t>
      </w:r>
      <w:proofErr w:type="gramEnd"/>
      <w:r>
        <w:rPr>
          <w:rFonts w:ascii="Arial Narrow" w:hAnsi="Arial Narrow"/>
          <w:sz w:val="22"/>
          <w:szCs w:val="22"/>
        </w:rPr>
        <w:t xml:space="preserve"> respect to any difference between a </w:t>
      </w:r>
      <w:r w:rsidRPr="002F129E">
        <w:rPr>
          <w:rFonts w:ascii="Arial Narrow" w:hAnsi="Arial Narrow"/>
          <w:i/>
          <w:iCs/>
          <w:sz w:val="22"/>
          <w:szCs w:val="22"/>
        </w:rPr>
        <w:t>Dispatch Instruction</w:t>
      </w:r>
      <w:r>
        <w:rPr>
          <w:rFonts w:ascii="Arial Narrow" w:hAnsi="Arial Narrow"/>
          <w:sz w:val="22"/>
          <w:szCs w:val="22"/>
        </w:rPr>
        <w:t xml:space="preserve"> quantity and the relevant Maximum Service Quantity for a </w:t>
      </w:r>
      <w:r w:rsidRPr="00993C40">
        <w:rPr>
          <w:rFonts w:ascii="Arial Narrow" w:hAnsi="Arial Narrow"/>
          <w:i/>
          <w:iCs/>
          <w:sz w:val="22"/>
          <w:szCs w:val="22"/>
        </w:rPr>
        <w:t>Dispatch Interval</w:t>
      </w:r>
      <w:r>
        <w:rPr>
          <w:rFonts w:ascii="Arial Narrow" w:hAnsi="Arial Narrow"/>
          <w:sz w:val="22"/>
          <w:szCs w:val="22"/>
        </w:rPr>
        <w:t xml:space="preserve">) </w:t>
      </w:r>
      <w:r w:rsidRPr="00BA1E31">
        <w:rPr>
          <w:rFonts w:ascii="Arial Narrow" w:hAnsi="Arial Narrow"/>
          <w:sz w:val="22"/>
          <w:szCs w:val="22"/>
        </w:rPr>
        <w:t xml:space="preserve">AEMO identifies from available data that the Registered Service Equipment </w:t>
      </w:r>
      <w:r>
        <w:rPr>
          <w:rFonts w:ascii="Arial Narrow" w:hAnsi="Arial Narrow"/>
          <w:sz w:val="22"/>
          <w:szCs w:val="22"/>
        </w:rPr>
        <w:t xml:space="preserve">would have been </w:t>
      </w:r>
      <w:r w:rsidRPr="00BA1E31">
        <w:rPr>
          <w:rFonts w:ascii="Arial Narrow" w:hAnsi="Arial Narrow"/>
          <w:sz w:val="22"/>
          <w:szCs w:val="22"/>
        </w:rPr>
        <w:t xml:space="preserve">unable to comply with the </w:t>
      </w:r>
      <w:r w:rsidRPr="007D5C61">
        <w:rPr>
          <w:rFonts w:ascii="Arial Narrow" w:hAnsi="Arial Narrow"/>
          <w:sz w:val="22"/>
          <w:szCs w:val="22"/>
        </w:rPr>
        <w:t>Service Provider</w:t>
      </w:r>
      <w:r>
        <w:rPr>
          <w:rFonts w:ascii="Arial Narrow" w:hAnsi="Arial Narrow"/>
          <w:sz w:val="22"/>
          <w:szCs w:val="22"/>
        </w:rPr>
        <w:t xml:space="preserve">’s </w:t>
      </w:r>
      <w:r w:rsidRPr="00A4796B">
        <w:rPr>
          <w:rFonts w:ascii="Arial Narrow" w:hAnsi="Arial Narrow" w:cs="Arial"/>
          <w:i/>
          <w:iCs/>
          <w:sz w:val="22"/>
          <w:szCs w:val="22"/>
        </w:rPr>
        <w:t>Real-Time Market Submission</w:t>
      </w:r>
      <w:r w:rsidRPr="00545009">
        <w:rPr>
          <w:rFonts w:ascii="Arial Narrow" w:hAnsi="Arial Narrow" w:cs="Arial"/>
          <w:sz w:val="22"/>
          <w:szCs w:val="22"/>
        </w:rPr>
        <w:t xml:space="preserve"> or </w:t>
      </w:r>
      <w:r w:rsidRPr="00745B9F">
        <w:rPr>
          <w:rFonts w:ascii="Arial Narrow" w:hAnsi="Arial Narrow" w:cs="Arial"/>
          <w:i/>
          <w:iCs/>
          <w:sz w:val="22"/>
          <w:szCs w:val="22"/>
        </w:rPr>
        <w:t>Standing Real-Time Market Submission</w:t>
      </w:r>
      <w:r w:rsidRPr="00745B9F">
        <w:rPr>
          <w:rFonts w:ascii="Arial Narrow" w:hAnsi="Arial Narrow" w:cs="Arial"/>
          <w:sz w:val="22"/>
          <w:szCs w:val="22"/>
        </w:rPr>
        <w:t xml:space="preserve"> for the Registered Service Equipment for the </w:t>
      </w:r>
      <w:r w:rsidRPr="00745B9F">
        <w:rPr>
          <w:rFonts w:ascii="Arial Narrow" w:hAnsi="Arial Narrow" w:cs="Arial"/>
          <w:i/>
          <w:iCs/>
          <w:sz w:val="22"/>
          <w:szCs w:val="22"/>
        </w:rPr>
        <w:t>Dispatch Interval</w:t>
      </w:r>
      <w:r w:rsidRPr="00745B9F">
        <w:rPr>
          <w:rFonts w:ascii="Arial Narrow" w:hAnsi="Arial Narrow" w:cs="Arial"/>
          <w:sz w:val="22"/>
          <w:szCs w:val="22"/>
        </w:rPr>
        <w:t>; or</w:t>
      </w:r>
    </w:p>
    <w:p w:rsidRPr="00745B9F" w:rsidR="00CB6043" w:rsidP="005B462E" w:rsidRDefault="00CB6043" w14:paraId="66CA5F05" w14:textId="07EEC1D0">
      <w:pPr>
        <w:pStyle w:val="ListParagraph"/>
        <w:widowControl w:val="0"/>
        <w:numPr>
          <w:ilvl w:val="2"/>
          <w:numId w:val="25"/>
        </w:numPr>
        <w:spacing w:before="120" w:after="120"/>
        <w:ind w:left="1418" w:hanging="709"/>
        <w:contextualSpacing w:val="0"/>
        <w:rPr>
          <w:rFonts w:ascii="Arial Narrow" w:hAnsi="Arial Narrow"/>
          <w:sz w:val="22"/>
          <w:szCs w:val="22"/>
        </w:rPr>
      </w:pPr>
      <w:r w:rsidRPr="00745B9F">
        <w:rPr>
          <w:rFonts w:ascii="Arial Narrow" w:hAnsi="Arial Narrow"/>
          <w:sz w:val="22"/>
          <w:szCs w:val="22"/>
        </w:rPr>
        <w:t xml:space="preserve">the Registered Service Equipment does not comply with a </w:t>
      </w:r>
      <w:r w:rsidRPr="002824F0">
        <w:rPr>
          <w:rFonts w:ascii="Arial Narrow" w:hAnsi="Arial Narrow"/>
          <w:i/>
          <w:iCs/>
          <w:sz w:val="22"/>
          <w:szCs w:val="22"/>
        </w:rPr>
        <w:t>Rectification Plan</w:t>
      </w:r>
      <w:r w:rsidRPr="00745B9F">
        <w:rPr>
          <w:rFonts w:ascii="Arial Narrow" w:hAnsi="Arial Narrow"/>
          <w:sz w:val="22"/>
          <w:szCs w:val="22"/>
        </w:rPr>
        <w:t xml:space="preserve"> </w:t>
      </w:r>
      <w:r>
        <w:rPr>
          <w:rFonts w:ascii="Arial Narrow" w:hAnsi="Arial Narrow"/>
          <w:sz w:val="22"/>
          <w:szCs w:val="22"/>
        </w:rPr>
        <w:t xml:space="preserve">referred to in </w:t>
      </w:r>
      <w:r w:rsidRPr="00017A50">
        <w:rPr>
          <w:rFonts w:ascii="Arial Narrow" w:hAnsi="Arial Narrow"/>
          <w:b/>
          <w:bCs/>
          <w:sz w:val="22"/>
          <w:szCs w:val="22"/>
        </w:rPr>
        <w:t xml:space="preserve">clause </w:t>
      </w:r>
      <w:r w:rsidRPr="00017A50">
        <w:rPr>
          <w:rFonts w:ascii="Arial Narrow" w:hAnsi="Arial Narrow"/>
          <w:b/>
          <w:bCs/>
          <w:sz w:val="22"/>
          <w:szCs w:val="22"/>
        </w:rPr>
        <w:fldChar w:fldCharType="begin"/>
      </w:r>
      <w:r w:rsidRPr="00017A50">
        <w:rPr>
          <w:rFonts w:ascii="Arial Narrow" w:hAnsi="Arial Narrow"/>
          <w:b/>
          <w:bCs/>
          <w:sz w:val="22"/>
          <w:szCs w:val="22"/>
        </w:rPr>
        <w:instrText xml:space="preserve"> REF _Ref135829912 \r \h </w:instrText>
      </w:r>
      <w:r>
        <w:rPr>
          <w:rFonts w:ascii="Arial Narrow" w:hAnsi="Arial Narrow"/>
          <w:b/>
          <w:bCs/>
          <w:sz w:val="22"/>
          <w:szCs w:val="22"/>
        </w:rPr>
        <w:instrText xml:space="preserve"> \* MERGEFORMAT </w:instrText>
      </w:r>
      <w:r w:rsidRPr="00017A50">
        <w:rPr>
          <w:rFonts w:ascii="Arial Narrow" w:hAnsi="Arial Narrow"/>
          <w:b/>
          <w:bCs/>
          <w:sz w:val="22"/>
          <w:szCs w:val="22"/>
        </w:rPr>
      </w:r>
      <w:r w:rsidRPr="00017A50">
        <w:rPr>
          <w:rFonts w:ascii="Arial Narrow" w:hAnsi="Arial Narrow"/>
          <w:b/>
          <w:bCs/>
          <w:sz w:val="22"/>
          <w:szCs w:val="22"/>
        </w:rPr>
        <w:fldChar w:fldCharType="separate"/>
      </w:r>
      <w:r w:rsidR="00176EB9">
        <w:rPr>
          <w:rFonts w:ascii="Arial Narrow" w:hAnsi="Arial Narrow"/>
          <w:b/>
          <w:bCs/>
          <w:sz w:val="22"/>
          <w:szCs w:val="22"/>
        </w:rPr>
        <w:t>8.1</w:t>
      </w:r>
      <w:r w:rsidRPr="00017A50">
        <w:rPr>
          <w:rFonts w:ascii="Arial Narrow" w:hAnsi="Arial Narrow"/>
          <w:b/>
          <w:bCs/>
          <w:sz w:val="22"/>
          <w:szCs w:val="22"/>
        </w:rPr>
        <w:fldChar w:fldCharType="end"/>
      </w:r>
      <w:r>
        <w:rPr>
          <w:rFonts w:ascii="Arial Narrow" w:hAnsi="Arial Narrow"/>
          <w:sz w:val="22"/>
          <w:szCs w:val="22"/>
        </w:rPr>
        <w:t xml:space="preserve"> </w:t>
      </w:r>
      <w:r w:rsidRPr="00745B9F">
        <w:rPr>
          <w:rFonts w:ascii="Arial Narrow" w:hAnsi="Arial Narrow"/>
          <w:sz w:val="22"/>
          <w:szCs w:val="22"/>
        </w:rPr>
        <w:t xml:space="preserve">with respect to the </w:t>
      </w:r>
      <w:r w:rsidRPr="003729AB">
        <w:rPr>
          <w:rFonts w:ascii="Arial Narrow" w:hAnsi="Arial Narrow"/>
          <w:i/>
          <w:iCs/>
          <w:sz w:val="22"/>
          <w:szCs w:val="22"/>
        </w:rPr>
        <w:t>Registered Generator Performance Standards</w:t>
      </w:r>
      <w:r w:rsidRPr="00745B9F">
        <w:rPr>
          <w:rFonts w:ascii="Arial Narrow" w:hAnsi="Arial Narrow"/>
          <w:sz w:val="22"/>
          <w:szCs w:val="22"/>
        </w:rPr>
        <w:t xml:space="preserve"> when the </w:t>
      </w:r>
      <w:r w:rsidRPr="003729AB">
        <w:rPr>
          <w:rFonts w:ascii="Arial Narrow" w:hAnsi="Arial Narrow"/>
          <w:i/>
          <w:iCs/>
          <w:sz w:val="22"/>
          <w:szCs w:val="22"/>
        </w:rPr>
        <w:t>Generating System</w:t>
      </w:r>
      <w:r w:rsidRPr="00745B9F">
        <w:rPr>
          <w:rFonts w:ascii="Arial Narrow" w:hAnsi="Arial Narrow"/>
          <w:sz w:val="22"/>
          <w:szCs w:val="22"/>
        </w:rPr>
        <w:t xml:space="preserve"> is charging.</w:t>
      </w:r>
    </w:p>
    <w:p w:rsidRPr="00745B9F" w:rsidR="00CB6043" w:rsidP="005B462E" w:rsidRDefault="00CB6043" w14:paraId="7CAC383A" w14:textId="77777777">
      <w:pPr>
        <w:pStyle w:val="Heading7"/>
        <w:keepNext/>
        <w:keepLines/>
        <w:numPr>
          <w:ilvl w:val="1"/>
          <w:numId w:val="25"/>
        </w:numPr>
        <w:tabs>
          <w:tab w:val="clear" w:pos="1701"/>
          <w:tab w:val="num" w:pos="2220"/>
        </w:tabs>
        <w:spacing w:before="120" w:after="120"/>
        <w:rPr>
          <w:sz w:val="24"/>
          <w:szCs w:val="24"/>
        </w:rPr>
      </w:pPr>
      <w:bookmarkStart w:name="_Ref133415161" w:id="99"/>
      <w:r w:rsidRPr="00745B9F">
        <w:rPr>
          <w:sz w:val="24"/>
          <w:szCs w:val="24"/>
        </w:rPr>
        <w:t xml:space="preserve">Unavailable – </w:t>
      </w:r>
      <w:r w:rsidRPr="00745B9F">
        <w:rPr>
          <w:i/>
          <w:iCs/>
          <w:sz w:val="24"/>
          <w:szCs w:val="24"/>
        </w:rPr>
        <w:t>Dispatch Instruction</w:t>
      </w:r>
      <w:bookmarkEnd w:id="99"/>
    </w:p>
    <w:p w:rsidRPr="00EE316B" w:rsidR="00CB6043" w:rsidP="00CB6043" w:rsidRDefault="00CB6043" w14:paraId="75F5FB1C" w14:textId="1DA67676">
      <w:pPr>
        <w:spacing w:before="120" w:after="120"/>
        <w:ind w:left="709"/>
        <w:rPr>
          <w:rFonts w:ascii="Arial Narrow" w:hAnsi="Arial Narrow"/>
          <w:sz w:val="22"/>
          <w:szCs w:val="22"/>
        </w:rPr>
      </w:pPr>
      <w:r>
        <w:rPr>
          <w:rFonts w:ascii="Arial Narrow" w:hAnsi="Arial Narrow"/>
          <w:sz w:val="22"/>
          <w:szCs w:val="22"/>
        </w:rPr>
        <w:t xml:space="preserve">Subject to </w:t>
      </w:r>
      <w:r w:rsidRPr="0094709B">
        <w:rPr>
          <w:rFonts w:ascii="Arial Narrow" w:hAnsi="Arial Narrow"/>
          <w:b/>
          <w:bCs/>
          <w:sz w:val="22"/>
          <w:szCs w:val="22"/>
        </w:rPr>
        <w:t xml:space="preserve">clause </w:t>
      </w:r>
      <w:r w:rsidRPr="0094709B">
        <w:rPr>
          <w:rFonts w:ascii="Arial Narrow" w:hAnsi="Arial Narrow"/>
          <w:b/>
          <w:bCs/>
          <w:sz w:val="22"/>
          <w:szCs w:val="22"/>
        </w:rPr>
        <w:fldChar w:fldCharType="begin"/>
      </w:r>
      <w:r w:rsidRPr="0094709B">
        <w:rPr>
          <w:rFonts w:ascii="Arial Narrow" w:hAnsi="Arial Narrow"/>
          <w:b/>
          <w:bCs/>
          <w:sz w:val="22"/>
          <w:szCs w:val="22"/>
        </w:rPr>
        <w:instrText xml:space="preserve"> REF _Ref134457852 \r \h </w:instrText>
      </w:r>
      <w:r>
        <w:rPr>
          <w:rFonts w:ascii="Arial Narrow" w:hAnsi="Arial Narrow"/>
          <w:b/>
          <w:bCs/>
          <w:sz w:val="22"/>
          <w:szCs w:val="22"/>
        </w:rPr>
        <w:instrText xml:space="preserve"> \* MERGEFORMAT </w:instrText>
      </w:r>
      <w:r w:rsidRPr="0094709B">
        <w:rPr>
          <w:rFonts w:ascii="Arial Narrow" w:hAnsi="Arial Narrow"/>
          <w:b/>
          <w:bCs/>
          <w:sz w:val="22"/>
          <w:szCs w:val="22"/>
        </w:rPr>
      </w:r>
      <w:r w:rsidRPr="0094709B">
        <w:rPr>
          <w:rFonts w:ascii="Arial Narrow" w:hAnsi="Arial Narrow"/>
          <w:b/>
          <w:bCs/>
          <w:sz w:val="22"/>
          <w:szCs w:val="22"/>
        </w:rPr>
        <w:fldChar w:fldCharType="separate"/>
      </w:r>
      <w:r w:rsidR="00176EB9">
        <w:rPr>
          <w:rFonts w:ascii="Arial Narrow" w:hAnsi="Arial Narrow"/>
          <w:b/>
          <w:bCs/>
          <w:sz w:val="22"/>
          <w:szCs w:val="22"/>
        </w:rPr>
        <w:t>5.4</w:t>
      </w:r>
      <w:r w:rsidRPr="0094709B">
        <w:rPr>
          <w:rFonts w:ascii="Arial Narrow" w:hAnsi="Arial Narrow"/>
          <w:b/>
          <w:bCs/>
          <w:sz w:val="22"/>
          <w:szCs w:val="22"/>
        </w:rPr>
        <w:fldChar w:fldCharType="end"/>
      </w:r>
      <w:r w:rsidRPr="00EE316B">
        <w:rPr>
          <w:rFonts w:ascii="Arial Narrow" w:hAnsi="Arial Narrow"/>
          <w:sz w:val="22"/>
          <w:szCs w:val="22"/>
        </w:rPr>
        <w:t xml:space="preserve">, the Registered Service Equipment is Unavailable for the purposes of </w:t>
      </w:r>
      <w:r w:rsidRPr="000678B9">
        <w:rPr>
          <w:rFonts w:ascii="Arial Narrow" w:hAnsi="Arial Narrow"/>
          <w:b/>
          <w:bCs/>
          <w:sz w:val="22"/>
          <w:szCs w:val="22"/>
        </w:rPr>
        <w:t xml:space="preserve">clause </w:t>
      </w:r>
      <w:r w:rsidRPr="000678B9">
        <w:rPr>
          <w:rFonts w:ascii="Arial Narrow" w:hAnsi="Arial Narrow"/>
          <w:b/>
          <w:bCs/>
          <w:sz w:val="22"/>
          <w:szCs w:val="22"/>
        </w:rPr>
        <w:fldChar w:fldCharType="begin"/>
      </w:r>
      <w:r w:rsidRPr="000678B9">
        <w:rPr>
          <w:rFonts w:ascii="Arial Narrow" w:hAnsi="Arial Narrow"/>
          <w:b/>
          <w:bCs/>
          <w:sz w:val="22"/>
          <w:szCs w:val="22"/>
        </w:rPr>
        <w:instrText xml:space="preserve"> REF _Ref132953307 \r \h  \* MERGEFORMAT </w:instrText>
      </w:r>
      <w:r w:rsidRPr="000678B9">
        <w:rPr>
          <w:rFonts w:ascii="Arial Narrow" w:hAnsi="Arial Narrow"/>
          <w:b/>
          <w:bCs/>
          <w:sz w:val="22"/>
          <w:szCs w:val="22"/>
        </w:rPr>
      </w:r>
      <w:r w:rsidRPr="000678B9">
        <w:rPr>
          <w:rFonts w:ascii="Arial Narrow" w:hAnsi="Arial Narrow"/>
          <w:b/>
          <w:bCs/>
          <w:sz w:val="22"/>
          <w:szCs w:val="22"/>
        </w:rPr>
        <w:fldChar w:fldCharType="separate"/>
      </w:r>
      <w:r w:rsidR="00176EB9">
        <w:rPr>
          <w:rFonts w:ascii="Arial Narrow" w:hAnsi="Arial Narrow"/>
          <w:b/>
          <w:bCs/>
          <w:sz w:val="22"/>
          <w:szCs w:val="22"/>
        </w:rPr>
        <w:t>5.2</w:t>
      </w:r>
      <w:r w:rsidRPr="000678B9">
        <w:rPr>
          <w:rFonts w:ascii="Arial Narrow" w:hAnsi="Arial Narrow"/>
          <w:b/>
          <w:bCs/>
          <w:sz w:val="22"/>
          <w:szCs w:val="22"/>
        </w:rPr>
        <w:fldChar w:fldCharType="end"/>
      </w:r>
      <w:r>
        <w:rPr>
          <w:rFonts w:ascii="Arial Narrow" w:hAnsi="Arial Narrow"/>
          <w:sz w:val="22"/>
          <w:szCs w:val="22"/>
        </w:rPr>
        <w:t xml:space="preserve"> (with respect to the </w:t>
      </w:r>
      <w:r w:rsidRPr="4F174369">
        <w:rPr>
          <w:rFonts w:ascii="Arial Narrow" w:hAnsi="Arial Narrow"/>
          <w:i/>
          <w:iCs/>
          <w:sz w:val="22"/>
          <w:szCs w:val="22"/>
        </w:rPr>
        <w:t>Dispatch Instruction</w:t>
      </w:r>
      <w:r>
        <w:rPr>
          <w:rFonts w:ascii="Arial Narrow" w:hAnsi="Arial Narrow"/>
          <w:sz w:val="22"/>
          <w:szCs w:val="22"/>
        </w:rPr>
        <w:t xml:space="preserve"> for the </w:t>
      </w:r>
      <w:r w:rsidRPr="00EE316B">
        <w:rPr>
          <w:rFonts w:ascii="Arial Narrow" w:hAnsi="Arial Narrow"/>
          <w:sz w:val="22"/>
          <w:szCs w:val="22"/>
        </w:rPr>
        <w:t>Registered Service Equipment</w:t>
      </w:r>
      <w:r>
        <w:rPr>
          <w:rFonts w:ascii="Arial Narrow" w:hAnsi="Arial Narrow"/>
          <w:sz w:val="22"/>
          <w:szCs w:val="22"/>
        </w:rPr>
        <w:t xml:space="preserve"> and the </w:t>
      </w:r>
      <w:r w:rsidRPr="4F174369">
        <w:rPr>
          <w:rFonts w:ascii="Arial Narrow" w:hAnsi="Arial Narrow"/>
          <w:i/>
          <w:iCs/>
          <w:sz w:val="22"/>
          <w:szCs w:val="22"/>
        </w:rPr>
        <w:t>Dispatch Interval</w:t>
      </w:r>
      <w:r>
        <w:rPr>
          <w:rFonts w:ascii="Arial Narrow" w:hAnsi="Arial Narrow"/>
          <w:sz w:val="22"/>
          <w:szCs w:val="22"/>
        </w:rPr>
        <w:t>) if:</w:t>
      </w:r>
    </w:p>
    <w:p w:rsidRPr="00EE316B" w:rsidR="00CB6043" w:rsidP="005B462E" w:rsidRDefault="00CB6043" w14:paraId="78AF4CB1" w14:textId="77777777">
      <w:pPr>
        <w:pStyle w:val="ListParagraph"/>
        <w:numPr>
          <w:ilvl w:val="2"/>
          <w:numId w:val="25"/>
        </w:numPr>
        <w:spacing w:before="120" w:after="120"/>
        <w:ind w:left="1418" w:hanging="709"/>
        <w:contextualSpacing w:val="0"/>
        <w:rPr>
          <w:rFonts w:ascii="Arial Narrow" w:hAnsi="Arial Narrow"/>
          <w:sz w:val="22"/>
          <w:szCs w:val="22"/>
        </w:rPr>
      </w:pPr>
      <w:r w:rsidRPr="00EE316B">
        <w:rPr>
          <w:rFonts w:ascii="Arial Narrow" w:hAnsi="Arial Narrow"/>
          <w:sz w:val="22"/>
          <w:szCs w:val="22"/>
        </w:rPr>
        <w:t>both of the following apply:</w:t>
      </w:r>
    </w:p>
    <w:p w:rsidRPr="00EE316B" w:rsidR="00CB6043" w:rsidP="005B462E" w:rsidRDefault="00CB6043" w14:paraId="781E1550" w14:textId="77777777">
      <w:pPr>
        <w:pStyle w:val="ListParagraph"/>
        <w:numPr>
          <w:ilvl w:val="4"/>
          <w:numId w:val="66"/>
        </w:numPr>
        <w:spacing w:before="120" w:after="120"/>
        <w:ind w:left="2149" w:hanging="709"/>
        <w:contextualSpacing w:val="0"/>
        <w:rPr>
          <w:rFonts w:ascii="Arial Narrow" w:hAnsi="Arial Narrow" w:cs="Arial"/>
          <w:sz w:val="22"/>
          <w:szCs w:val="22"/>
        </w:rPr>
      </w:pPr>
      <w:r w:rsidRPr="000678B9">
        <w:rPr>
          <w:rFonts w:ascii="Arial Narrow" w:hAnsi="Arial Narrow" w:cs="Arial"/>
          <w:sz w:val="22"/>
          <w:szCs w:val="22"/>
        </w:rPr>
        <w:t>the</w:t>
      </w:r>
      <w:r>
        <w:rPr>
          <w:rFonts w:ascii="Arial Narrow" w:hAnsi="Arial Narrow" w:cs="Arial"/>
          <w:i/>
          <w:iCs/>
          <w:sz w:val="22"/>
          <w:szCs w:val="22"/>
        </w:rPr>
        <w:t xml:space="preserve"> </w:t>
      </w:r>
      <w:r w:rsidRPr="000678B9">
        <w:rPr>
          <w:rFonts w:ascii="Arial Narrow" w:hAnsi="Arial Narrow" w:cs="Arial"/>
          <w:i/>
          <w:iCs/>
          <w:sz w:val="22"/>
          <w:szCs w:val="22"/>
        </w:rPr>
        <w:t>Dispatch Target</w:t>
      </w:r>
      <w:r>
        <w:rPr>
          <w:rFonts w:ascii="Arial Narrow" w:hAnsi="Arial Narrow" w:cs="Arial"/>
          <w:sz w:val="22"/>
          <w:szCs w:val="22"/>
        </w:rPr>
        <w:t xml:space="preserve"> or </w:t>
      </w:r>
      <w:r w:rsidRPr="000678B9">
        <w:rPr>
          <w:rFonts w:ascii="Arial Narrow" w:hAnsi="Arial Narrow" w:cs="Arial"/>
          <w:i/>
          <w:iCs/>
          <w:sz w:val="22"/>
          <w:szCs w:val="22"/>
        </w:rPr>
        <w:t>Dispatch Cap</w:t>
      </w:r>
      <w:r>
        <w:rPr>
          <w:rFonts w:ascii="Arial Narrow" w:hAnsi="Arial Narrow" w:cs="Arial"/>
          <w:sz w:val="22"/>
          <w:szCs w:val="22"/>
        </w:rPr>
        <w:t>, as applicable,</w:t>
      </w:r>
      <w:r w:rsidRPr="00EE316B">
        <w:rPr>
          <w:rFonts w:ascii="Arial Narrow" w:hAnsi="Arial Narrow" w:cs="Arial"/>
          <w:sz w:val="22"/>
          <w:szCs w:val="22"/>
        </w:rPr>
        <w:t xml:space="preserve"> is less than or equal to the </w:t>
      </w:r>
      <w:r>
        <w:rPr>
          <w:rFonts w:ascii="Arial Narrow" w:hAnsi="Arial Narrow" w:cs="Arial"/>
          <w:sz w:val="22"/>
          <w:szCs w:val="22"/>
        </w:rPr>
        <w:t xml:space="preserve">sum of the </w:t>
      </w:r>
      <w:r w:rsidRPr="00EE316B">
        <w:rPr>
          <w:rFonts w:ascii="Arial Narrow" w:hAnsi="Arial Narrow" w:cs="Arial"/>
          <w:sz w:val="22"/>
          <w:szCs w:val="22"/>
        </w:rPr>
        <w:t>Maximum Service Quantity and the Baseline Quantity; and</w:t>
      </w:r>
    </w:p>
    <w:p w:rsidRPr="00EE316B" w:rsidR="00CB6043" w:rsidP="005B462E" w:rsidRDefault="00CB6043" w14:paraId="3524975F" w14:textId="77777777">
      <w:pPr>
        <w:pStyle w:val="ListParagraph"/>
        <w:numPr>
          <w:ilvl w:val="4"/>
          <w:numId w:val="66"/>
        </w:numPr>
        <w:spacing w:before="120" w:after="120"/>
        <w:ind w:left="2127" w:hanging="709"/>
        <w:contextualSpacing w:val="0"/>
        <w:rPr>
          <w:rFonts w:ascii="Arial Narrow" w:hAnsi="Arial Narrow" w:cs="Arial"/>
          <w:sz w:val="22"/>
          <w:szCs w:val="22"/>
        </w:rPr>
      </w:pPr>
      <w:r w:rsidRPr="00EE316B">
        <w:rPr>
          <w:rFonts w:ascii="Arial Narrow" w:hAnsi="Arial Narrow" w:cs="Arial"/>
          <w:sz w:val="22"/>
          <w:szCs w:val="22"/>
        </w:rPr>
        <w:t xml:space="preserve">the Registered Service Equipment is not operating within the applicable </w:t>
      </w:r>
      <w:r w:rsidRPr="00D32A78">
        <w:rPr>
          <w:rFonts w:ascii="Arial Narrow" w:hAnsi="Arial Narrow" w:cs="Arial"/>
          <w:i/>
          <w:iCs/>
          <w:sz w:val="22"/>
          <w:szCs w:val="22"/>
        </w:rPr>
        <w:t>Tolerance Range</w:t>
      </w:r>
      <w:r w:rsidRPr="00EE316B">
        <w:rPr>
          <w:rFonts w:ascii="Arial Narrow" w:hAnsi="Arial Narrow" w:cs="Arial"/>
          <w:sz w:val="22"/>
          <w:szCs w:val="22"/>
        </w:rPr>
        <w:t xml:space="preserve"> or </w:t>
      </w:r>
      <w:r w:rsidRPr="00D32A78">
        <w:rPr>
          <w:rFonts w:ascii="Arial Narrow" w:hAnsi="Arial Narrow" w:cs="Arial"/>
          <w:i/>
          <w:iCs/>
          <w:sz w:val="22"/>
          <w:szCs w:val="22"/>
        </w:rPr>
        <w:t>Facility Tolerance Range</w:t>
      </w:r>
      <w:r w:rsidRPr="00EE316B">
        <w:rPr>
          <w:rFonts w:ascii="Arial Narrow" w:hAnsi="Arial Narrow" w:cs="Arial"/>
          <w:sz w:val="22"/>
          <w:szCs w:val="22"/>
        </w:rPr>
        <w:t xml:space="preserve"> for that </w:t>
      </w:r>
      <w:r w:rsidRPr="005E68B4">
        <w:rPr>
          <w:rFonts w:ascii="Arial Narrow" w:hAnsi="Arial Narrow" w:cs="Arial"/>
          <w:i/>
          <w:iCs/>
          <w:sz w:val="22"/>
          <w:szCs w:val="22"/>
        </w:rPr>
        <w:t>Dispatch Instruction</w:t>
      </w:r>
      <w:r w:rsidRPr="00EE316B">
        <w:rPr>
          <w:rFonts w:ascii="Arial Narrow" w:hAnsi="Arial Narrow" w:cs="Arial"/>
          <w:sz w:val="22"/>
          <w:szCs w:val="22"/>
        </w:rPr>
        <w:t xml:space="preserve"> at the end of the </w:t>
      </w:r>
      <w:r w:rsidRPr="005E68B4">
        <w:rPr>
          <w:rFonts w:ascii="Arial Narrow" w:hAnsi="Arial Narrow" w:cs="Arial"/>
          <w:i/>
          <w:iCs/>
          <w:sz w:val="22"/>
          <w:szCs w:val="22"/>
        </w:rPr>
        <w:t>Dispatch Interval</w:t>
      </w:r>
      <w:r w:rsidRPr="00EE316B">
        <w:rPr>
          <w:rFonts w:ascii="Arial Narrow" w:hAnsi="Arial Narrow" w:cs="Arial"/>
          <w:sz w:val="22"/>
          <w:szCs w:val="22"/>
        </w:rPr>
        <w:t>; or</w:t>
      </w:r>
    </w:p>
    <w:p w:rsidRPr="00EE316B" w:rsidR="00CB6043" w:rsidP="005B462E" w:rsidRDefault="00CB6043" w14:paraId="57CFF459" w14:textId="77777777">
      <w:pPr>
        <w:pStyle w:val="ListParagraph"/>
        <w:numPr>
          <w:ilvl w:val="2"/>
          <w:numId w:val="25"/>
        </w:numPr>
        <w:spacing w:before="120" w:after="120"/>
        <w:ind w:left="1418" w:hanging="709"/>
        <w:contextualSpacing w:val="0"/>
        <w:rPr>
          <w:rFonts w:ascii="Arial Narrow" w:hAnsi="Arial Narrow"/>
          <w:sz w:val="22"/>
          <w:szCs w:val="22"/>
        </w:rPr>
      </w:pPr>
      <w:r w:rsidRPr="00EE316B">
        <w:rPr>
          <w:rFonts w:ascii="Arial Narrow" w:hAnsi="Arial Narrow"/>
          <w:sz w:val="22"/>
          <w:szCs w:val="22"/>
        </w:rPr>
        <w:t>both of the following apply:</w:t>
      </w:r>
    </w:p>
    <w:p w:rsidRPr="00EE316B" w:rsidR="00CB6043" w:rsidP="005B462E" w:rsidRDefault="00CB6043" w14:paraId="5FDDD631" w14:textId="77777777">
      <w:pPr>
        <w:pStyle w:val="ListParagraph"/>
        <w:numPr>
          <w:ilvl w:val="4"/>
          <w:numId w:val="58"/>
        </w:numPr>
        <w:spacing w:before="120" w:after="120"/>
        <w:ind w:left="2127" w:hanging="709"/>
        <w:contextualSpacing w:val="0"/>
        <w:rPr>
          <w:rFonts w:ascii="Arial Narrow" w:hAnsi="Arial Narrow" w:cs="Arial"/>
          <w:sz w:val="22"/>
          <w:szCs w:val="22"/>
        </w:rPr>
      </w:pPr>
      <w:r w:rsidRPr="000678B9">
        <w:rPr>
          <w:rFonts w:ascii="Arial Narrow" w:hAnsi="Arial Narrow" w:cs="Arial"/>
          <w:sz w:val="22"/>
          <w:szCs w:val="22"/>
        </w:rPr>
        <w:t>the</w:t>
      </w:r>
      <w:r>
        <w:rPr>
          <w:rFonts w:ascii="Arial Narrow" w:hAnsi="Arial Narrow" w:cs="Arial"/>
          <w:i/>
          <w:iCs/>
          <w:sz w:val="22"/>
          <w:szCs w:val="22"/>
        </w:rPr>
        <w:t xml:space="preserve"> </w:t>
      </w:r>
      <w:r w:rsidRPr="000678B9">
        <w:rPr>
          <w:rFonts w:ascii="Arial Narrow" w:hAnsi="Arial Narrow" w:cs="Arial"/>
          <w:i/>
          <w:iCs/>
          <w:sz w:val="22"/>
          <w:szCs w:val="22"/>
        </w:rPr>
        <w:t>Dispatch Target</w:t>
      </w:r>
      <w:r>
        <w:rPr>
          <w:rFonts w:ascii="Arial Narrow" w:hAnsi="Arial Narrow" w:cs="Arial"/>
          <w:sz w:val="22"/>
          <w:szCs w:val="22"/>
        </w:rPr>
        <w:t xml:space="preserve"> or </w:t>
      </w:r>
      <w:r w:rsidRPr="000678B9">
        <w:rPr>
          <w:rFonts w:ascii="Arial Narrow" w:hAnsi="Arial Narrow" w:cs="Arial"/>
          <w:i/>
          <w:iCs/>
          <w:sz w:val="22"/>
          <w:szCs w:val="22"/>
        </w:rPr>
        <w:t>Dispatch Cap</w:t>
      </w:r>
      <w:r>
        <w:rPr>
          <w:rFonts w:ascii="Arial Narrow" w:hAnsi="Arial Narrow" w:cs="Arial"/>
          <w:sz w:val="22"/>
          <w:szCs w:val="22"/>
        </w:rPr>
        <w:t>, as applicable,</w:t>
      </w:r>
      <w:r w:rsidRPr="00EE316B">
        <w:rPr>
          <w:rFonts w:ascii="Arial Narrow" w:hAnsi="Arial Narrow" w:cs="Arial"/>
          <w:sz w:val="22"/>
          <w:szCs w:val="22"/>
        </w:rPr>
        <w:t xml:space="preserve"> is greater than the </w:t>
      </w:r>
      <w:r>
        <w:rPr>
          <w:rFonts w:ascii="Arial Narrow" w:hAnsi="Arial Narrow" w:cs="Arial"/>
          <w:sz w:val="22"/>
          <w:szCs w:val="22"/>
        </w:rPr>
        <w:t xml:space="preserve">sum of the </w:t>
      </w:r>
      <w:r w:rsidRPr="00EE316B">
        <w:rPr>
          <w:rFonts w:ascii="Arial Narrow" w:hAnsi="Arial Narrow" w:cs="Arial"/>
          <w:sz w:val="22"/>
          <w:szCs w:val="22"/>
        </w:rPr>
        <w:t>Maximum Service Quantity and the Baseline Quantity; and</w:t>
      </w:r>
    </w:p>
    <w:p w:rsidR="00CB6043" w:rsidP="005B462E" w:rsidRDefault="00CB6043" w14:paraId="5C6F0A2A" w14:textId="77777777">
      <w:pPr>
        <w:pStyle w:val="ListParagraph"/>
        <w:numPr>
          <w:ilvl w:val="4"/>
          <w:numId w:val="58"/>
        </w:numPr>
        <w:spacing w:before="120" w:after="120"/>
        <w:ind w:left="2127" w:hanging="709"/>
        <w:rPr>
          <w:rFonts w:ascii="Arial Narrow" w:hAnsi="Arial Narrow" w:cs="Arial"/>
          <w:sz w:val="22"/>
          <w:szCs w:val="22"/>
        </w:rPr>
      </w:pPr>
      <w:r w:rsidRPr="4F174369">
        <w:rPr>
          <w:rFonts w:ascii="Arial Narrow" w:hAnsi="Arial Narrow" w:cs="Arial"/>
          <w:sz w:val="22"/>
          <w:szCs w:val="22"/>
        </w:rPr>
        <w:t xml:space="preserve">the Registered Service Equipment is not operating at a quantity that is greater than or equal to the sum of the Maximum Service Quantity and the Baseline Quantity, allowing for the relevant </w:t>
      </w:r>
      <w:r w:rsidRPr="4F174369">
        <w:rPr>
          <w:rFonts w:ascii="Arial Narrow" w:hAnsi="Arial Narrow" w:cs="Arial"/>
          <w:i/>
          <w:iCs/>
          <w:sz w:val="22"/>
          <w:szCs w:val="22"/>
        </w:rPr>
        <w:t>Tolerance Range</w:t>
      </w:r>
      <w:r w:rsidRPr="4F174369">
        <w:rPr>
          <w:rFonts w:ascii="Arial Narrow" w:hAnsi="Arial Narrow" w:cs="Arial"/>
          <w:sz w:val="22"/>
          <w:szCs w:val="22"/>
        </w:rPr>
        <w:t xml:space="preserve"> or </w:t>
      </w:r>
      <w:r w:rsidRPr="4F174369">
        <w:rPr>
          <w:rFonts w:ascii="Arial Narrow" w:hAnsi="Arial Narrow" w:cs="Arial"/>
          <w:i/>
          <w:iCs/>
          <w:sz w:val="22"/>
          <w:szCs w:val="22"/>
        </w:rPr>
        <w:t>Facility Tolerance Range</w:t>
      </w:r>
      <w:r w:rsidRPr="4F174369">
        <w:rPr>
          <w:rFonts w:ascii="Arial Narrow" w:hAnsi="Arial Narrow" w:cs="Arial"/>
          <w:sz w:val="22"/>
          <w:szCs w:val="22"/>
        </w:rPr>
        <w:t xml:space="preserve">, at the end of the </w:t>
      </w:r>
      <w:r w:rsidRPr="4F174369">
        <w:rPr>
          <w:rFonts w:ascii="Arial Narrow" w:hAnsi="Arial Narrow" w:cs="Arial"/>
          <w:i/>
          <w:iCs/>
          <w:sz w:val="22"/>
          <w:szCs w:val="22"/>
        </w:rPr>
        <w:t>Dispatch Interval</w:t>
      </w:r>
      <w:r w:rsidRPr="4F174369">
        <w:rPr>
          <w:rFonts w:ascii="Arial Narrow" w:hAnsi="Arial Narrow" w:cs="Arial"/>
          <w:sz w:val="22"/>
          <w:szCs w:val="22"/>
        </w:rPr>
        <w:t>.</w:t>
      </w:r>
    </w:p>
    <w:p w:rsidRPr="004E6007" w:rsidR="00CB6043" w:rsidP="005B462E" w:rsidRDefault="00CB6043" w14:paraId="2AE5CA78" w14:textId="366D7D07">
      <w:pPr>
        <w:pStyle w:val="Heading7"/>
        <w:keepNext/>
        <w:keepLines/>
        <w:numPr>
          <w:ilvl w:val="1"/>
          <w:numId w:val="25"/>
        </w:numPr>
        <w:tabs>
          <w:tab w:val="clear" w:pos="1701"/>
          <w:tab w:val="num" w:pos="2220"/>
        </w:tabs>
        <w:spacing w:before="120" w:after="120"/>
        <w:rPr>
          <w:sz w:val="24"/>
          <w:szCs w:val="24"/>
        </w:rPr>
      </w:pPr>
      <w:bookmarkStart w:name="_Ref134457852" w:id="100"/>
      <w:bookmarkStart w:name="_Ref119843580" w:id="101"/>
      <w:bookmarkStart w:name="_Toc120048560" w:id="102"/>
      <w:bookmarkStart w:name="_Toc133228746" w:id="103"/>
      <w:bookmarkStart w:name="_Toc133479304" w:id="104"/>
      <w:bookmarkStart w:name="_Toc138153924" w:id="105"/>
      <w:bookmarkStart w:name="_Ref138045427" w:id="106"/>
      <w:bookmarkStart w:name="_Ref138043073" w:id="107"/>
      <w:bookmarkStart w:name="_Ref138042975" w:id="108"/>
      <w:bookmarkStart w:name="_Toc425322529" w:id="109"/>
      <w:bookmarkStart w:name="_Toc419023429" w:id="110"/>
      <w:bookmarkStart w:name="_Toc419003420" w:id="111"/>
      <w:bookmarkStart w:name="_Toc419001372" w:id="112"/>
      <w:bookmarkStart w:name="_Toc417895917" w:id="113"/>
      <w:bookmarkStart w:name="_Toc417894779" w:id="114"/>
      <w:bookmarkStart w:name="_Toc414705579" w:id="115"/>
      <w:bookmarkStart w:name="_Toc405958465" w:id="116"/>
      <w:bookmarkEnd w:id="97"/>
      <w:bookmarkEnd w:id="98"/>
      <w:r>
        <w:rPr>
          <w:sz w:val="24"/>
          <w:szCs w:val="24"/>
        </w:rPr>
        <w:t xml:space="preserve">Exceptions to clause 5.3 – </w:t>
      </w:r>
      <w:r w:rsidRPr="004E7E1F">
        <w:rPr>
          <w:i/>
          <w:iCs/>
          <w:sz w:val="24"/>
          <w:szCs w:val="24"/>
        </w:rPr>
        <w:t>SWIS Frequency</w:t>
      </w:r>
      <w:r>
        <w:rPr>
          <w:sz w:val="24"/>
          <w:szCs w:val="24"/>
        </w:rPr>
        <w:t xml:space="preserve"> </w:t>
      </w:r>
      <w:r w:rsidRPr="000453FD">
        <w:rPr>
          <w:sz w:val="24"/>
          <w:szCs w:val="24"/>
        </w:rPr>
        <w:t>response</w:t>
      </w:r>
      <w:r w:rsidRPr="0094709B">
        <w:rPr>
          <w:i/>
          <w:iCs/>
          <w:sz w:val="24"/>
          <w:szCs w:val="24"/>
        </w:rPr>
        <w:t xml:space="preserve"> </w:t>
      </w:r>
      <w:r w:rsidRPr="002F5FC9">
        <w:rPr>
          <w:sz w:val="24"/>
          <w:szCs w:val="24"/>
        </w:rPr>
        <w:t>and</w:t>
      </w:r>
      <w:r>
        <w:rPr>
          <w:i/>
          <w:iCs/>
          <w:sz w:val="24"/>
          <w:szCs w:val="24"/>
        </w:rPr>
        <w:t xml:space="preserve"> </w:t>
      </w:r>
      <w:r w:rsidRPr="0094709B">
        <w:rPr>
          <w:i/>
          <w:iCs/>
          <w:sz w:val="24"/>
          <w:szCs w:val="24"/>
        </w:rPr>
        <w:t>Essential System Services</w:t>
      </w:r>
    </w:p>
    <w:p w:rsidR="00CB6043" w:rsidP="00CB6043" w:rsidRDefault="00CB6043" w14:paraId="4C9535EF" w14:textId="7B63F94B">
      <w:pPr>
        <w:spacing w:before="120" w:after="120"/>
        <w:ind w:left="709"/>
        <w:rPr>
          <w:rFonts w:ascii="Arial Narrow" w:hAnsi="Arial Narrow"/>
          <w:sz w:val="22"/>
          <w:szCs w:val="22"/>
        </w:rPr>
      </w:pPr>
      <w:r w:rsidRPr="001D02E8">
        <w:rPr>
          <w:rFonts w:ascii="Arial Narrow" w:hAnsi="Arial Narrow"/>
          <w:b/>
          <w:bCs/>
          <w:sz w:val="22"/>
          <w:szCs w:val="22"/>
        </w:rPr>
        <w:t xml:space="preserve">Clause </w:t>
      </w:r>
      <w:r w:rsidRPr="001D02E8">
        <w:rPr>
          <w:rFonts w:ascii="Arial Narrow" w:hAnsi="Arial Narrow"/>
          <w:b/>
          <w:bCs/>
          <w:sz w:val="22"/>
          <w:szCs w:val="22"/>
        </w:rPr>
        <w:fldChar w:fldCharType="begin"/>
      </w:r>
      <w:r w:rsidRPr="001D02E8">
        <w:rPr>
          <w:rFonts w:ascii="Arial Narrow" w:hAnsi="Arial Narrow"/>
          <w:b/>
          <w:bCs/>
          <w:sz w:val="22"/>
          <w:szCs w:val="22"/>
        </w:rPr>
        <w:instrText xml:space="preserve"> REF _Ref133415161 \r \h  \* MERGEFORMAT </w:instrText>
      </w:r>
      <w:r w:rsidRPr="001D02E8">
        <w:rPr>
          <w:rFonts w:ascii="Arial Narrow" w:hAnsi="Arial Narrow"/>
          <w:b/>
          <w:bCs/>
          <w:sz w:val="22"/>
          <w:szCs w:val="22"/>
        </w:rPr>
      </w:r>
      <w:r w:rsidRPr="001D02E8">
        <w:rPr>
          <w:rFonts w:ascii="Arial Narrow" w:hAnsi="Arial Narrow"/>
          <w:b/>
          <w:bCs/>
          <w:sz w:val="22"/>
          <w:szCs w:val="22"/>
        </w:rPr>
        <w:fldChar w:fldCharType="separate"/>
      </w:r>
      <w:r w:rsidR="00176EB9">
        <w:rPr>
          <w:rFonts w:ascii="Arial Narrow" w:hAnsi="Arial Narrow"/>
          <w:b/>
          <w:bCs/>
          <w:sz w:val="22"/>
          <w:szCs w:val="22"/>
        </w:rPr>
        <w:t>5.3</w:t>
      </w:r>
      <w:r w:rsidRPr="001D02E8">
        <w:rPr>
          <w:rFonts w:ascii="Arial Narrow" w:hAnsi="Arial Narrow"/>
          <w:b/>
          <w:bCs/>
          <w:sz w:val="22"/>
          <w:szCs w:val="22"/>
        </w:rPr>
        <w:fldChar w:fldCharType="end"/>
      </w:r>
      <w:r w:rsidRPr="001D02E8">
        <w:rPr>
          <w:rFonts w:ascii="Arial Narrow" w:hAnsi="Arial Narrow"/>
          <w:sz w:val="22"/>
          <w:szCs w:val="22"/>
        </w:rPr>
        <w:t xml:space="preserve"> does not apply to the extent that</w:t>
      </w:r>
      <w:r>
        <w:rPr>
          <w:rFonts w:ascii="Arial Narrow" w:hAnsi="Arial Narrow"/>
          <w:sz w:val="22"/>
          <w:szCs w:val="22"/>
        </w:rPr>
        <w:t xml:space="preserve"> one or more of the following applies:</w:t>
      </w:r>
    </w:p>
    <w:p w:rsidR="00CB6043" w:rsidP="005B462E" w:rsidRDefault="00CB6043" w14:paraId="1342F196" w14:textId="77777777">
      <w:pPr>
        <w:pStyle w:val="ListParagraph"/>
        <w:numPr>
          <w:ilvl w:val="2"/>
          <w:numId w:val="25"/>
        </w:numPr>
        <w:spacing w:before="120" w:after="120"/>
        <w:ind w:left="1418" w:hanging="709"/>
        <w:contextualSpacing w:val="0"/>
        <w:rPr>
          <w:rFonts w:ascii="Arial Narrow" w:hAnsi="Arial Narrow"/>
          <w:sz w:val="22"/>
          <w:szCs w:val="22"/>
        </w:rPr>
      </w:pPr>
      <w:r w:rsidRPr="00F13C9E">
        <w:rPr>
          <w:rFonts w:ascii="Arial Narrow" w:hAnsi="Arial Narrow"/>
          <w:sz w:val="22"/>
          <w:szCs w:val="22"/>
        </w:rPr>
        <w:t xml:space="preserve">the </w:t>
      </w:r>
      <w:r w:rsidRPr="00F13C9E">
        <w:rPr>
          <w:rFonts w:ascii="Arial Narrow" w:hAnsi="Arial Narrow"/>
          <w:i/>
          <w:sz w:val="22"/>
          <w:szCs w:val="22"/>
        </w:rPr>
        <w:t>SWIS Frequency</w:t>
      </w:r>
      <w:r w:rsidRPr="00F13C9E">
        <w:rPr>
          <w:rFonts w:ascii="Arial Narrow" w:hAnsi="Arial Narrow"/>
          <w:sz w:val="22"/>
          <w:szCs w:val="22"/>
        </w:rPr>
        <w:t xml:space="preserve"> is outside the range for the</w:t>
      </w:r>
      <w:r w:rsidRPr="00F13C9E">
        <w:rPr>
          <w:rFonts w:ascii="Arial Narrow" w:hAnsi="Arial Narrow"/>
          <w:i/>
          <w:iCs/>
          <w:sz w:val="22"/>
          <w:szCs w:val="22"/>
        </w:rPr>
        <w:t xml:space="preserve"> </w:t>
      </w:r>
      <w:r w:rsidRPr="00F13C9E">
        <w:rPr>
          <w:rFonts w:ascii="Arial Narrow" w:hAnsi="Arial Narrow"/>
          <w:i/>
          <w:sz w:val="22"/>
          <w:szCs w:val="22"/>
        </w:rPr>
        <w:t>Frequency Dead Band</w:t>
      </w:r>
      <w:r w:rsidRPr="00F13C9E">
        <w:rPr>
          <w:rFonts w:ascii="Arial Narrow" w:hAnsi="Arial Narrow"/>
          <w:i/>
          <w:iCs/>
          <w:sz w:val="22"/>
          <w:szCs w:val="22"/>
        </w:rPr>
        <w:t xml:space="preserve"> </w:t>
      </w:r>
      <w:r w:rsidRPr="00F13C9E">
        <w:rPr>
          <w:rFonts w:ascii="Arial Narrow" w:hAnsi="Arial Narrow"/>
          <w:sz w:val="22"/>
          <w:szCs w:val="22"/>
        </w:rPr>
        <w:t xml:space="preserve">as specified in the </w:t>
      </w:r>
      <w:r w:rsidRPr="00F13C9E">
        <w:rPr>
          <w:rFonts w:ascii="Arial Narrow" w:hAnsi="Arial Narrow"/>
          <w:i/>
          <w:iCs/>
          <w:sz w:val="22"/>
          <w:szCs w:val="22"/>
        </w:rPr>
        <w:t>Registered Generator Performance Standards</w:t>
      </w:r>
      <w:r w:rsidRPr="00F13C9E">
        <w:rPr>
          <w:rFonts w:ascii="Arial Narrow" w:hAnsi="Arial Narrow"/>
          <w:sz w:val="22"/>
          <w:szCs w:val="22"/>
        </w:rPr>
        <w:t xml:space="preserve"> applicable to the Registered Service Equipment</w:t>
      </w:r>
      <w:r>
        <w:rPr>
          <w:rFonts w:ascii="Arial Narrow" w:hAnsi="Arial Narrow"/>
          <w:sz w:val="22"/>
          <w:szCs w:val="22"/>
        </w:rPr>
        <w:t>) and both of the following apply:</w:t>
      </w:r>
    </w:p>
    <w:p w:rsidRPr="00937D5D" w:rsidR="00CB6043" w:rsidP="005B462E" w:rsidRDefault="00CB6043" w14:paraId="0A3AC037" w14:textId="77777777">
      <w:pPr>
        <w:pStyle w:val="ListParagraph"/>
        <w:numPr>
          <w:ilvl w:val="4"/>
          <w:numId w:val="65"/>
        </w:numPr>
        <w:spacing w:before="120" w:after="120"/>
        <w:ind w:left="2149" w:hanging="709"/>
        <w:contextualSpacing w:val="0"/>
        <w:rPr>
          <w:rFonts w:ascii="Arial Narrow" w:hAnsi="Arial Narrow" w:cs="Arial"/>
          <w:sz w:val="22"/>
          <w:szCs w:val="22"/>
        </w:rPr>
      </w:pPr>
      <w:r w:rsidRPr="00937D5D">
        <w:rPr>
          <w:rFonts w:ascii="Arial Narrow" w:hAnsi="Arial Narrow" w:cs="Arial"/>
          <w:sz w:val="22"/>
          <w:szCs w:val="22"/>
        </w:rPr>
        <w:t xml:space="preserve">the Service Provider complies with the </w:t>
      </w:r>
      <w:r w:rsidRPr="00687423">
        <w:rPr>
          <w:rFonts w:ascii="Arial Narrow" w:hAnsi="Arial Narrow" w:cs="Arial"/>
          <w:i/>
          <w:iCs/>
          <w:sz w:val="22"/>
          <w:szCs w:val="22"/>
        </w:rPr>
        <w:t>Registered Generator Performance Standard</w:t>
      </w:r>
      <w:r w:rsidRPr="00937D5D">
        <w:rPr>
          <w:rFonts w:ascii="Arial Narrow" w:hAnsi="Arial Narrow" w:cs="Arial"/>
          <w:sz w:val="22"/>
          <w:szCs w:val="22"/>
        </w:rPr>
        <w:t xml:space="preserve"> applicable to the Registered Service Equipment; and</w:t>
      </w:r>
    </w:p>
    <w:p w:rsidRPr="00937D5D" w:rsidR="00CB6043" w:rsidP="005B462E" w:rsidRDefault="00CB6043" w14:paraId="0AECC4B7" w14:textId="77777777">
      <w:pPr>
        <w:pStyle w:val="ListParagraph"/>
        <w:numPr>
          <w:ilvl w:val="4"/>
          <w:numId w:val="65"/>
        </w:numPr>
        <w:spacing w:before="120" w:after="120"/>
        <w:ind w:left="2127" w:hanging="709"/>
        <w:contextualSpacing w:val="0"/>
        <w:rPr>
          <w:rFonts w:ascii="Arial Narrow" w:hAnsi="Arial Narrow" w:cs="Arial"/>
          <w:sz w:val="22"/>
          <w:szCs w:val="22"/>
        </w:rPr>
      </w:pPr>
      <w:r w:rsidRPr="00937D5D">
        <w:rPr>
          <w:rFonts w:ascii="Arial Narrow" w:hAnsi="Arial Narrow" w:cs="Arial"/>
          <w:sz w:val="22"/>
          <w:szCs w:val="22"/>
        </w:rPr>
        <w:t xml:space="preserve">in AEMO’s reasonable opinion, the Registered Service Equipment would </w:t>
      </w:r>
      <w:r>
        <w:rPr>
          <w:rFonts w:ascii="Arial Narrow" w:hAnsi="Arial Narrow" w:cs="Arial"/>
          <w:sz w:val="22"/>
          <w:szCs w:val="22"/>
        </w:rPr>
        <w:t>otherwise have been A</w:t>
      </w:r>
      <w:r w:rsidRPr="00937D5D">
        <w:rPr>
          <w:rFonts w:ascii="Arial Narrow" w:hAnsi="Arial Narrow" w:cs="Arial"/>
          <w:sz w:val="22"/>
          <w:szCs w:val="22"/>
        </w:rPr>
        <w:t>vailable</w:t>
      </w:r>
      <w:r>
        <w:rPr>
          <w:rFonts w:ascii="Arial Narrow" w:hAnsi="Arial Narrow" w:cs="Arial"/>
          <w:sz w:val="22"/>
          <w:szCs w:val="22"/>
        </w:rPr>
        <w:t xml:space="preserve"> </w:t>
      </w:r>
      <w:r w:rsidRPr="00937D5D">
        <w:rPr>
          <w:rFonts w:ascii="Arial Narrow" w:hAnsi="Arial Narrow" w:cs="Arial"/>
          <w:sz w:val="22"/>
          <w:szCs w:val="22"/>
        </w:rPr>
        <w:t xml:space="preserve">if the </w:t>
      </w:r>
      <w:r w:rsidRPr="00FF6FCD">
        <w:rPr>
          <w:rFonts w:ascii="Arial Narrow" w:hAnsi="Arial Narrow" w:cs="Arial"/>
          <w:i/>
          <w:iCs/>
          <w:sz w:val="22"/>
          <w:szCs w:val="22"/>
        </w:rPr>
        <w:t>SWIS Frequency</w:t>
      </w:r>
      <w:r w:rsidRPr="00937D5D">
        <w:rPr>
          <w:rFonts w:ascii="Arial Narrow" w:hAnsi="Arial Narrow" w:cs="Arial"/>
          <w:sz w:val="22"/>
          <w:szCs w:val="22"/>
        </w:rPr>
        <w:t xml:space="preserve"> deviation had not occurred; </w:t>
      </w:r>
      <w:r>
        <w:rPr>
          <w:rFonts w:ascii="Arial Narrow" w:hAnsi="Arial Narrow" w:cs="Arial"/>
          <w:sz w:val="22"/>
          <w:szCs w:val="22"/>
        </w:rPr>
        <w:t>or</w:t>
      </w:r>
    </w:p>
    <w:p w:rsidR="00CB6043" w:rsidP="005B462E" w:rsidRDefault="00CB6043" w14:paraId="384365F1" w14:textId="77777777">
      <w:pPr>
        <w:pStyle w:val="ListParagraph"/>
        <w:numPr>
          <w:ilvl w:val="2"/>
          <w:numId w:val="25"/>
        </w:numPr>
        <w:spacing w:before="120" w:after="120"/>
        <w:ind w:left="1418" w:hanging="709"/>
        <w:contextualSpacing w:val="0"/>
        <w:rPr>
          <w:rFonts w:ascii="Arial Narrow" w:hAnsi="Arial Narrow"/>
          <w:sz w:val="22"/>
          <w:szCs w:val="22"/>
        </w:rPr>
      </w:pPr>
      <w:r w:rsidRPr="00937D5D">
        <w:rPr>
          <w:rFonts w:ascii="Arial Narrow" w:hAnsi="Arial Narrow"/>
          <w:sz w:val="22"/>
          <w:szCs w:val="22"/>
        </w:rPr>
        <w:t xml:space="preserve">the Service Provider complies with an </w:t>
      </w:r>
      <w:r w:rsidRPr="00687423">
        <w:rPr>
          <w:rFonts w:ascii="Arial Narrow" w:hAnsi="Arial Narrow"/>
          <w:i/>
          <w:iCs/>
          <w:sz w:val="22"/>
          <w:szCs w:val="22"/>
        </w:rPr>
        <w:t>Essential System Service Enablement Quantity</w:t>
      </w:r>
      <w:r w:rsidRPr="00937D5D">
        <w:rPr>
          <w:rFonts w:ascii="Arial Narrow" w:hAnsi="Arial Narrow"/>
          <w:sz w:val="22"/>
          <w:szCs w:val="22"/>
        </w:rPr>
        <w:t xml:space="preserve"> with respect to the Registered Service Equipment.</w:t>
      </w:r>
    </w:p>
    <w:p w:rsidRPr="003A3BC2" w:rsidR="00CB6043" w:rsidP="005B462E" w:rsidRDefault="00CB6043" w14:paraId="0ABD545F"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5990088" w:id="117"/>
      <w:bookmarkStart w:name="_Toc135990417" w:id="118"/>
      <w:bookmarkStart w:name="_Toc135990392" w:id="119"/>
      <w:bookmarkStart w:name="_Toc135990089" w:id="120"/>
      <w:bookmarkStart w:name="_Toc135990418" w:id="121"/>
      <w:bookmarkStart w:name="_Toc135990393" w:id="122"/>
      <w:bookmarkStart w:name="_Toc135990090" w:id="123"/>
      <w:bookmarkStart w:name="_Toc135990419" w:id="124"/>
      <w:bookmarkStart w:name="_Toc135990394" w:id="125"/>
      <w:bookmarkStart w:name="_Toc135990091" w:id="126"/>
      <w:bookmarkStart w:name="_Toc135990420" w:id="127"/>
      <w:bookmarkStart w:name="_Toc135990395" w:id="128"/>
      <w:bookmarkStart w:name="_Toc135990421" w:id="129"/>
      <w:bookmarkStart w:name="_Toc136268999" w:id="130"/>
      <w:bookmarkEnd w:id="100"/>
      <w:bookmarkEnd w:id="117"/>
      <w:bookmarkEnd w:id="118"/>
      <w:bookmarkEnd w:id="119"/>
      <w:bookmarkEnd w:id="120"/>
      <w:bookmarkEnd w:id="121"/>
      <w:bookmarkEnd w:id="122"/>
      <w:bookmarkEnd w:id="123"/>
      <w:bookmarkEnd w:id="124"/>
      <w:bookmarkEnd w:id="125"/>
      <w:bookmarkEnd w:id="126"/>
      <w:bookmarkEnd w:id="127"/>
      <w:bookmarkEnd w:id="128"/>
      <w:r w:rsidRPr="003A3BC2">
        <w:rPr>
          <w:rFonts w:ascii="Arial Narrow" w:hAnsi="Arial Narrow" w:eastAsia="PMingLiU"/>
          <w:kern w:val="28"/>
          <w:sz w:val="32"/>
        </w:rPr>
        <w:t>Measurement and verification</w:t>
      </w:r>
      <w:bookmarkEnd w:id="101"/>
      <w:bookmarkEnd w:id="102"/>
      <w:bookmarkEnd w:id="103"/>
      <w:bookmarkEnd w:id="104"/>
      <w:bookmarkEnd w:id="129"/>
      <w:bookmarkEnd w:id="130"/>
    </w:p>
    <w:p w:rsidRPr="003A3BC2" w:rsidR="00CB6043" w:rsidP="005B462E" w:rsidRDefault="00CB6043" w14:paraId="1C5A703E" w14:textId="77777777">
      <w:pPr>
        <w:pStyle w:val="Heading7"/>
        <w:numPr>
          <w:ilvl w:val="1"/>
          <w:numId w:val="25"/>
        </w:numPr>
        <w:spacing w:before="120" w:after="120"/>
      </w:pPr>
      <w:bookmarkStart w:name="_Ref113526966" w:id="131"/>
      <w:bookmarkStart w:name="_Ref113535005" w:id="132"/>
      <w:bookmarkStart w:name="_Ref113535039" w:id="133"/>
      <w:bookmarkStart w:name="_Ref113535475" w:id="134"/>
      <w:bookmarkStart w:name="_Ref113535757" w:id="135"/>
      <w:bookmarkStart w:name="_Ref129347614" w:id="136"/>
      <w:r w:rsidRPr="003A3BC2">
        <w:t>Measurement</w:t>
      </w:r>
      <w:bookmarkEnd w:id="131"/>
      <w:bookmarkEnd w:id="132"/>
      <w:bookmarkEnd w:id="133"/>
      <w:bookmarkEnd w:id="134"/>
      <w:bookmarkEnd w:id="135"/>
      <w:bookmarkEnd w:id="136"/>
    </w:p>
    <w:p w:rsidRPr="009E139F" w:rsidR="00CB6043" w:rsidP="00CB6043" w:rsidRDefault="00CB6043" w14:paraId="5490C90C" w14:textId="0DA09225">
      <w:pPr>
        <w:spacing w:before="120" w:after="120"/>
        <w:ind w:left="709"/>
        <w:rPr>
          <w:rFonts w:ascii="Arial Narrow" w:hAnsi="Arial Narrow"/>
          <w:sz w:val="22"/>
          <w:szCs w:val="22"/>
        </w:rPr>
      </w:pPr>
      <w:bookmarkStart w:name="_Ref113542307" w:id="137"/>
      <w:r w:rsidRPr="009E139F">
        <w:rPr>
          <w:rFonts w:ascii="Arial Narrow" w:hAnsi="Arial Narrow"/>
          <w:sz w:val="22"/>
          <w:szCs w:val="22"/>
        </w:rPr>
        <w:t>AEMO must use Interval Meter Data</w:t>
      </w:r>
      <w:r w:rsidR="00970F17">
        <w:rPr>
          <w:rFonts w:ascii="Arial Narrow" w:hAnsi="Arial Narrow"/>
          <w:sz w:val="22"/>
          <w:szCs w:val="22"/>
        </w:rPr>
        <w:t xml:space="preserve">, </w:t>
      </w:r>
      <w:r w:rsidRPr="002578AB" w:rsidR="00970F17">
        <w:rPr>
          <w:rFonts w:ascii="Arial Narrow" w:hAnsi="Arial Narrow"/>
          <w:i/>
          <w:iCs/>
          <w:sz w:val="22"/>
          <w:szCs w:val="22"/>
        </w:rPr>
        <w:t>Facility Sub-Metering</w:t>
      </w:r>
      <w:r w:rsidR="00970F17">
        <w:rPr>
          <w:rFonts w:ascii="Arial Narrow" w:hAnsi="Arial Narrow"/>
          <w:sz w:val="22"/>
          <w:szCs w:val="22"/>
        </w:rPr>
        <w:t xml:space="preserve"> data</w:t>
      </w:r>
      <w:r w:rsidR="00942AA6">
        <w:rPr>
          <w:rFonts w:ascii="Arial Narrow" w:hAnsi="Arial Narrow"/>
          <w:sz w:val="22"/>
          <w:szCs w:val="22"/>
        </w:rPr>
        <w:t xml:space="preserve"> (where available)</w:t>
      </w:r>
      <w:r w:rsidRPr="009E139F">
        <w:rPr>
          <w:rFonts w:ascii="Arial Narrow" w:hAnsi="Arial Narrow"/>
          <w:sz w:val="22"/>
          <w:szCs w:val="22"/>
        </w:rPr>
        <w:t xml:space="preserve"> or SCADA data</w:t>
      </w:r>
      <w:r>
        <w:rPr>
          <w:rFonts w:ascii="Arial Narrow" w:hAnsi="Arial Narrow"/>
          <w:sz w:val="22"/>
          <w:szCs w:val="22"/>
        </w:rPr>
        <w:t xml:space="preserve"> (as reasonably determined by AEMO) </w:t>
      </w:r>
      <w:r w:rsidRPr="009E139F">
        <w:rPr>
          <w:rFonts w:ascii="Arial Narrow" w:hAnsi="Arial Narrow"/>
          <w:sz w:val="22"/>
          <w:szCs w:val="22"/>
        </w:rPr>
        <w:t xml:space="preserve">to determine the MWh quantity of adjusted </w:t>
      </w:r>
      <w:r w:rsidRPr="009E139F">
        <w:rPr>
          <w:rFonts w:ascii="Arial Narrow" w:hAnsi="Arial Narrow"/>
          <w:i/>
          <w:iCs/>
          <w:sz w:val="22"/>
          <w:szCs w:val="22"/>
        </w:rPr>
        <w:t>Injection</w:t>
      </w:r>
      <w:r w:rsidRPr="009E139F">
        <w:rPr>
          <w:rFonts w:ascii="Arial Narrow" w:hAnsi="Arial Narrow"/>
          <w:sz w:val="22"/>
          <w:szCs w:val="22"/>
        </w:rPr>
        <w:t xml:space="preserve"> or </w:t>
      </w:r>
      <w:r w:rsidRPr="009E139F">
        <w:rPr>
          <w:rFonts w:ascii="Arial Narrow" w:hAnsi="Arial Narrow"/>
          <w:i/>
          <w:iCs/>
          <w:sz w:val="22"/>
          <w:szCs w:val="22"/>
        </w:rPr>
        <w:t>Withdrawal</w:t>
      </w:r>
      <w:r w:rsidRPr="009E139F">
        <w:rPr>
          <w:rFonts w:ascii="Arial Narrow" w:hAnsi="Arial Narrow"/>
          <w:sz w:val="22"/>
          <w:szCs w:val="22"/>
        </w:rPr>
        <w:t xml:space="preserve">, as applicable, at </w:t>
      </w:r>
      <w:r>
        <w:rPr>
          <w:rFonts w:ascii="Arial Narrow" w:hAnsi="Arial Narrow"/>
          <w:sz w:val="22"/>
          <w:szCs w:val="22"/>
        </w:rPr>
        <w:t>each</w:t>
      </w:r>
      <w:r w:rsidRPr="009E139F">
        <w:rPr>
          <w:rFonts w:ascii="Arial Narrow" w:hAnsi="Arial Narrow"/>
          <w:sz w:val="22"/>
          <w:szCs w:val="22"/>
        </w:rPr>
        <w:t xml:space="preserve"> Designated Connection Point relative to the Baseline Quantity for each </w:t>
      </w:r>
      <w:r w:rsidRPr="009E139F">
        <w:rPr>
          <w:rFonts w:ascii="Arial Narrow" w:hAnsi="Arial Narrow"/>
          <w:i/>
          <w:iCs/>
          <w:sz w:val="22"/>
          <w:szCs w:val="22"/>
        </w:rPr>
        <w:t>Dispatch Interval</w:t>
      </w:r>
      <w:r w:rsidRPr="009E139F">
        <w:rPr>
          <w:rFonts w:ascii="Arial Narrow" w:hAnsi="Arial Narrow"/>
          <w:sz w:val="22"/>
          <w:szCs w:val="22"/>
        </w:rPr>
        <w:t xml:space="preserve">. </w:t>
      </w:r>
    </w:p>
    <w:p w:rsidRPr="004C10A8" w:rsidR="00CB6043" w:rsidP="005B462E" w:rsidRDefault="00CB6043" w14:paraId="517DB8FC" w14:textId="77777777">
      <w:pPr>
        <w:pStyle w:val="Heading7"/>
        <w:numPr>
          <w:ilvl w:val="1"/>
          <w:numId w:val="25"/>
        </w:numPr>
        <w:spacing w:before="120" w:after="120"/>
      </w:pPr>
      <w:bookmarkStart w:name="_Ref113535102" w:id="138"/>
      <w:bookmarkEnd w:id="137"/>
      <w:r w:rsidRPr="004C10A8">
        <w:t>Verification</w:t>
      </w:r>
      <w:bookmarkEnd w:id="138"/>
      <w:r>
        <w:t xml:space="preserve"> </w:t>
      </w:r>
    </w:p>
    <w:p w:rsidR="00CB6043" w:rsidP="00CB6043" w:rsidRDefault="00CB6043" w14:paraId="5F2E7D67" w14:textId="148B950D">
      <w:pPr>
        <w:spacing w:before="120" w:after="120"/>
        <w:ind w:left="709"/>
        <w:rPr>
          <w:rFonts w:ascii="Arial Narrow" w:hAnsi="Arial Narrow"/>
          <w:sz w:val="22"/>
          <w:szCs w:val="22"/>
        </w:rPr>
      </w:pPr>
      <w:bookmarkStart w:name="_Toc205805117" w:id="139"/>
      <w:bookmarkStart w:name="_Toc205947315" w:id="140"/>
      <w:bookmarkStart w:name="_Toc205968602" w:id="141"/>
      <w:r w:rsidRPr="00722562">
        <w:rPr>
          <w:rFonts w:ascii="Arial Narrow" w:hAnsi="Arial Narrow"/>
          <w:sz w:val="22"/>
          <w:szCs w:val="22"/>
        </w:rPr>
        <w:t>AEMO may use Interval Meter Data</w:t>
      </w:r>
      <w:r w:rsidR="00970F17">
        <w:rPr>
          <w:rFonts w:ascii="Arial Narrow" w:hAnsi="Arial Narrow"/>
          <w:sz w:val="22"/>
          <w:szCs w:val="22"/>
        </w:rPr>
        <w:t xml:space="preserve">, </w:t>
      </w:r>
      <w:r w:rsidRPr="00C076F4" w:rsidR="00970F17">
        <w:rPr>
          <w:rFonts w:ascii="Arial Narrow" w:hAnsi="Arial Narrow"/>
          <w:i/>
          <w:iCs/>
          <w:sz w:val="22"/>
          <w:szCs w:val="22"/>
        </w:rPr>
        <w:t>Facility Sub-Metering</w:t>
      </w:r>
      <w:r w:rsidR="00970F17">
        <w:rPr>
          <w:rFonts w:ascii="Arial Narrow" w:hAnsi="Arial Narrow"/>
          <w:sz w:val="22"/>
          <w:szCs w:val="22"/>
        </w:rPr>
        <w:t xml:space="preserve"> data</w:t>
      </w:r>
      <w:r w:rsidRPr="00722562">
        <w:rPr>
          <w:rFonts w:ascii="Arial Narrow" w:hAnsi="Arial Narrow"/>
          <w:sz w:val="22"/>
          <w:szCs w:val="22"/>
        </w:rPr>
        <w:t xml:space="preserve"> </w:t>
      </w:r>
      <w:r w:rsidR="00942AA6">
        <w:rPr>
          <w:rFonts w:ascii="Arial Narrow" w:hAnsi="Arial Narrow"/>
          <w:sz w:val="22"/>
          <w:szCs w:val="22"/>
        </w:rPr>
        <w:t>(where available)</w:t>
      </w:r>
      <w:r w:rsidRPr="009E139F" w:rsidR="00942AA6">
        <w:rPr>
          <w:rFonts w:ascii="Arial Narrow" w:hAnsi="Arial Narrow"/>
          <w:sz w:val="22"/>
          <w:szCs w:val="22"/>
        </w:rPr>
        <w:t xml:space="preserve"> </w:t>
      </w:r>
      <w:r w:rsidRPr="00722562">
        <w:rPr>
          <w:rFonts w:ascii="Arial Narrow" w:hAnsi="Arial Narrow"/>
          <w:sz w:val="22"/>
          <w:szCs w:val="22"/>
        </w:rPr>
        <w:t xml:space="preserve">or SCADA data (as reasonably determined by AEMO) to verify quantities </w:t>
      </w:r>
      <w:bookmarkEnd w:id="139"/>
      <w:bookmarkEnd w:id="140"/>
      <w:bookmarkEnd w:id="141"/>
      <w:r w:rsidRPr="00722562">
        <w:rPr>
          <w:rFonts w:ascii="Arial Narrow" w:hAnsi="Arial Narrow"/>
          <w:sz w:val="22"/>
          <w:szCs w:val="22"/>
        </w:rPr>
        <w:t>provided under this Contract.</w:t>
      </w:r>
    </w:p>
    <w:p w:rsidRPr="004C10A8" w:rsidR="00CB6043" w:rsidP="005B462E" w:rsidRDefault="00CB6043" w14:paraId="158DBACD"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3228747" w:id="142"/>
      <w:bookmarkStart w:name="_Toc133479305" w:id="143"/>
      <w:bookmarkStart w:name="_Toc135990422" w:id="144"/>
      <w:bookmarkStart w:name="_Toc136269000" w:id="145"/>
      <w:bookmarkEnd w:id="105"/>
      <w:bookmarkEnd w:id="106"/>
      <w:bookmarkEnd w:id="107"/>
      <w:bookmarkEnd w:id="108"/>
      <w:bookmarkEnd w:id="109"/>
      <w:bookmarkEnd w:id="110"/>
      <w:bookmarkEnd w:id="111"/>
      <w:bookmarkEnd w:id="112"/>
      <w:bookmarkEnd w:id="113"/>
      <w:bookmarkEnd w:id="114"/>
      <w:bookmarkEnd w:id="115"/>
      <w:bookmarkEnd w:id="116"/>
      <w:r>
        <w:rPr>
          <w:rFonts w:ascii="Arial Narrow" w:hAnsi="Arial Narrow" w:eastAsia="PMingLiU"/>
          <w:kern w:val="28"/>
          <w:sz w:val="32"/>
        </w:rPr>
        <w:t>Modifications to Registered Service Equipment</w:t>
      </w:r>
      <w:bookmarkEnd w:id="142"/>
      <w:bookmarkEnd w:id="143"/>
      <w:bookmarkEnd w:id="144"/>
      <w:bookmarkEnd w:id="145"/>
    </w:p>
    <w:p w:rsidRPr="004C10A8" w:rsidR="00CB6043" w:rsidP="005B462E" w:rsidRDefault="00CB6043" w14:paraId="794410E7" w14:textId="77777777">
      <w:pPr>
        <w:pStyle w:val="Heading7"/>
        <w:numPr>
          <w:ilvl w:val="1"/>
          <w:numId w:val="25"/>
        </w:numPr>
        <w:spacing w:before="120" w:after="120"/>
      </w:pPr>
      <w:r>
        <w:t xml:space="preserve">Service Provider </w:t>
      </w:r>
      <w:r w:rsidRPr="002E1026">
        <w:rPr>
          <w:szCs w:val="22"/>
        </w:rPr>
        <w:t>Registered Service Equipment</w:t>
      </w:r>
    </w:p>
    <w:p w:rsidRPr="002E1026" w:rsidR="00CB6043" w:rsidP="00CB6043" w:rsidRDefault="00CB6043" w14:paraId="4349643B" w14:textId="77777777">
      <w:pPr>
        <w:spacing w:before="120" w:after="120"/>
        <w:ind w:left="709"/>
        <w:rPr>
          <w:rFonts w:ascii="Arial Narrow" w:hAnsi="Arial Narrow"/>
          <w:sz w:val="22"/>
          <w:szCs w:val="22"/>
        </w:rPr>
      </w:pPr>
      <w:r w:rsidRPr="002E1026">
        <w:rPr>
          <w:rFonts w:ascii="Arial Narrow" w:hAnsi="Arial Narrow"/>
          <w:sz w:val="22"/>
          <w:szCs w:val="22"/>
        </w:rPr>
        <w:t xml:space="preserve">The Service Provider must notify AEMO promptly after changing or modifying any Registered Service Equipment that it owns operates or controls in a manner that affects or could reasonably be expected to affect </w:t>
      </w:r>
      <w:r w:rsidRPr="00294C1E">
        <w:rPr>
          <w:rFonts w:ascii="Arial Narrow" w:hAnsi="Arial Narrow"/>
          <w:sz w:val="22"/>
          <w:szCs w:val="22"/>
        </w:rPr>
        <w:t xml:space="preserve">its </w:t>
      </w:r>
      <w:r w:rsidRPr="00EF338F">
        <w:rPr>
          <w:rFonts w:ascii="Arial Narrow" w:hAnsi="Arial Narrow"/>
          <w:sz w:val="22"/>
          <w:szCs w:val="22"/>
        </w:rPr>
        <w:t>ability to provide the Service</w:t>
      </w:r>
      <w:r w:rsidRPr="007C7C8F">
        <w:rPr>
          <w:rFonts w:ascii="Arial Narrow" w:hAnsi="Arial Narrow"/>
          <w:sz w:val="22"/>
          <w:szCs w:val="22"/>
        </w:rPr>
        <w:t>.</w:t>
      </w:r>
    </w:p>
    <w:p w:rsidRPr="004C10A8" w:rsidR="00CB6043" w:rsidP="00B13865" w:rsidRDefault="00CB6043" w14:paraId="7196FE14" w14:textId="77777777">
      <w:pPr>
        <w:pStyle w:val="Heading7"/>
        <w:keepNext/>
        <w:numPr>
          <w:ilvl w:val="1"/>
          <w:numId w:val="25"/>
        </w:numPr>
        <w:spacing w:before="120" w:after="120"/>
      </w:pPr>
      <w:r>
        <w:t>Third-Party</w:t>
      </w:r>
      <w:r w:rsidRPr="001C4721">
        <w:rPr>
          <w:szCs w:val="22"/>
        </w:rPr>
        <w:t xml:space="preserve"> </w:t>
      </w:r>
      <w:r w:rsidRPr="002E1026">
        <w:rPr>
          <w:szCs w:val="22"/>
        </w:rPr>
        <w:t>Registered Service Equipment</w:t>
      </w:r>
    </w:p>
    <w:p w:rsidRPr="002E1026" w:rsidR="00CB6043" w:rsidP="00CB6043" w:rsidRDefault="00CB6043" w14:paraId="489E2C84" w14:textId="77777777">
      <w:pPr>
        <w:spacing w:before="120" w:after="120"/>
        <w:ind w:left="709"/>
        <w:rPr>
          <w:rFonts w:ascii="Arial Narrow" w:hAnsi="Arial Narrow"/>
          <w:sz w:val="22"/>
          <w:szCs w:val="22"/>
        </w:rPr>
      </w:pPr>
      <w:r>
        <w:rPr>
          <w:rFonts w:ascii="Arial Narrow" w:hAnsi="Arial Narrow"/>
          <w:sz w:val="22"/>
          <w:szCs w:val="22"/>
        </w:rPr>
        <w:t>T</w:t>
      </w:r>
      <w:r w:rsidRPr="002E1026">
        <w:rPr>
          <w:rFonts w:ascii="Arial Narrow" w:hAnsi="Arial Narrow"/>
          <w:sz w:val="22"/>
          <w:szCs w:val="22"/>
        </w:rPr>
        <w:t>he Service Provider must use reasonable endeavours to ensure that any third</w:t>
      </w:r>
      <w:r>
        <w:rPr>
          <w:rFonts w:ascii="Arial Narrow" w:hAnsi="Arial Narrow"/>
          <w:sz w:val="22"/>
          <w:szCs w:val="22"/>
        </w:rPr>
        <w:t>-</w:t>
      </w:r>
      <w:r w:rsidRPr="002E1026">
        <w:rPr>
          <w:rFonts w:ascii="Arial Narrow" w:hAnsi="Arial Narrow"/>
          <w:sz w:val="22"/>
          <w:szCs w:val="22"/>
        </w:rPr>
        <w:t xml:space="preserve">party with whom the Service Provider </w:t>
      </w:r>
      <w:proofErr w:type="gramStart"/>
      <w:r w:rsidRPr="002E1026">
        <w:rPr>
          <w:rFonts w:ascii="Arial Narrow" w:hAnsi="Arial Narrow"/>
          <w:sz w:val="22"/>
          <w:szCs w:val="22"/>
        </w:rPr>
        <w:t>enters into</w:t>
      </w:r>
      <w:proofErr w:type="gramEnd"/>
      <w:r w:rsidRPr="002E1026">
        <w:rPr>
          <w:rFonts w:ascii="Arial Narrow" w:hAnsi="Arial Narrow"/>
          <w:sz w:val="22"/>
          <w:szCs w:val="22"/>
        </w:rPr>
        <w:t xml:space="preserve"> a contract or an arrangement for the purposes of providing the Service notifies the Service Provider as soon as any Registered Service Equipment applicable to that third-party is, or will become, incapable </w:t>
      </w:r>
      <w:r w:rsidRPr="007C7C8F">
        <w:rPr>
          <w:rFonts w:ascii="Arial Narrow" w:hAnsi="Arial Narrow"/>
          <w:sz w:val="22"/>
          <w:szCs w:val="22"/>
        </w:rPr>
        <w:t>of providing the Service.</w:t>
      </w:r>
    </w:p>
    <w:p w:rsidRPr="004C10A8" w:rsidR="00CB6043" w:rsidP="005B462E" w:rsidRDefault="00CB6043" w14:paraId="771EA97A"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20048563" w:id="146"/>
      <w:bookmarkStart w:name="_Toc133228748" w:id="147"/>
      <w:bookmarkStart w:name="_Toc133479306" w:id="148"/>
      <w:bookmarkStart w:name="_Toc135990423" w:id="149"/>
      <w:bookmarkStart w:name="_Toc136269001" w:id="150"/>
      <w:r>
        <w:rPr>
          <w:rFonts w:ascii="Arial Narrow" w:hAnsi="Arial Narrow" w:eastAsia="PMingLiU"/>
          <w:kern w:val="28"/>
          <w:sz w:val="32"/>
        </w:rPr>
        <w:t xml:space="preserve">GPS Test and Service </w:t>
      </w:r>
      <w:r w:rsidRPr="004C10A8">
        <w:rPr>
          <w:rFonts w:ascii="Arial Narrow" w:hAnsi="Arial Narrow" w:eastAsia="PMingLiU"/>
          <w:kern w:val="28"/>
          <w:sz w:val="32"/>
        </w:rPr>
        <w:t>Test</w:t>
      </w:r>
      <w:bookmarkEnd w:id="146"/>
      <w:bookmarkEnd w:id="147"/>
      <w:bookmarkEnd w:id="148"/>
      <w:bookmarkEnd w:id="149"/>
      <w:bookmarkEnd w:id="150"/>
    </w:p>
    <w:p w:rsidRPr="003917A4" w:rsidR="00CB6043" w:rsidP="005B462E" w:rsidRDefault="00CB6043" w14:paraId="6E58B23E" w14:textId="77777777">
      <w:pPr>
        <w:pStyle w:val="Heading7"/>
        <w:keepNext/>
        <w:keepLines/>
        <w:numPr>
          <w:ilvl w:val="1"/>
          <w:numId w:val="25"/>
        </w:numPr>
        <w:spacing w:before="120" w:after="120"/>
      </w:pPr>
      <w:bookmarkStart w:name="_Ref135829912" w:id="151"/>
      <w:bookmarkStart w:name="_Ref112311903" w:id="152"/>
      <w:r w:rsidRPr="003917A4">
        <w:t>GPS Test</w:t>
      </w:r>
      <w:bookmarkEnd w:id="151"/>
    </w:p>
    <w:p w:rsidRPr="0083693E" w:rsidR="00CB6043" w:rsidP="00CB6043" w:rsidRDefault="00CB6043" w14:paraId="5BBAD75A" w14:textId="77777777">
      <w:pPr>
        <w:spacing w:before="120" w:after="120"/>
        <w:ind w:left="709"/>
        <w:rPr>
          <w:rFonts w:ascii="Arial Narrow" w:hAnsi="Arial Narrow"/>
          <w:sz w:val="22"/>
          <w:szCs w:val="22"/>
        </w:rPr>
      </w:pPr>
      <w:r w:rsidRPr="003917A4">
        <w:rPr>
          <w:rFonts w:ascii="Arial Narrow" w:hAnsi="Arial Narrow"/>
          <w:sz w:val="22"/>
          <w:szCs w:val="22"/>
        </w:rPr>
        <w:t xml:space="preserve">AEMO may require the </w:t>
      </w:r>
      <w:r w:rsidRPr="001E1F80">
        <w:rPr>
          <w:rFonts w:ascii="Arial Narrow" w:hAnsi="Arial Narrow"/>
          <w:sz w:val="22"/>
          <w:szCs w:val="22"/>
        </w:rPr>
        <w:t xml:space="preserve">Service Provider to carry out a GPS Test if AEMO reasonably considers the Registered Service Equipment has not operated in accordance with its </w:t>
      </w:r>
      <w:r w:rsidRPr="001E1F80">
        <w:rPr>
          <w:rFonts w:ascii="Arial Narrow" w:hAnsi="Arial Narrow"/>
          <w:i/>
          <w:sz w:val="22"/>
          <w:szCs w:val="22"/>
        </w:rPr>
        <w:t>Generator Performance Standards</w:t>
      </w:r>
      <w:r w:rsidRPr="001E1F80">
        <w:rPr>
          <w:rFonts w:ascii="Arial Narrow" w:hAnsi="Arial Narrow"/>
          <w:sz w:val="22"/>
          <w:szCs w:val="22"/>
        </w:rPr>
        <w:t xml:space="preserve">. If the Registered Service Equipment fails the GPS Test, the Service Provider must propose a </w:t>
      </w:r>
      <w:r w:rsidRPr="001E1F80">
        <w:rPr>
          <w:rFonts w:ascii="Arial Narrow" w:hAnsi="Arial Narrow"/>
          <w:i/>
          <w:sz w:val="22"/>
          <w:szCs w:val="22"/>
        </w:rPr>
        <w:t>Rectification Plan</w:t>
      </w:r>
      <w:r w:rsidRPr="001E1F80">
        <w:rPr>
          <w:rFonts w:ascii="Arial Narrow" w:hAnsi="Arial Narrow"/>
          <w:sz w:val="22"/>
          <w:szCs w:val="22"/>
        </w:rPr>
        <w:t xml:space="preserve"> that is capable of</w:t>
      </w:r>
      <w:r>
        <w:rPr>
          <w:rFonts w:ascii="Arial Narrow" w:hAnsi="Arial Narrow"/>
          <w:sz w:val="22"/>
          <w:szCs w:val="22"/>
        </w:rPr>
        <w:t xml:space="preserve"> being accepted by AEMO (in accordance with </w:t>
      </w:r>
      <w:r w:rsidRPr="008D658C">
        <w:rPr>
          <w:rFonts w:ascii="Arial Narrow" w:hAnsi="Arial Narrow"/>
          <w:sz w:val="22"/>
          <w:szCs w:val="22"/>
        </w:rPr>
        <w:t xml:space="preserve">clause 3A.11 of the </w:t>
      </w:r>
      <w:r w:rsidRPr="008D658C">
        <w:rPr>
          <w:rFonts w:ascii="Arial Narrow" w:hAnsi="Arial Narrow"/>
          <w:i/>
          <w:sz w:val="22"/>
          <w:szCs w:val="22"/>
        </w:rPr>
        <w:t>WEM Rules</w:t>
      </w:r>
      <w:r>
        <w:rPr>
          <w:rFonts w:ascii="Arial Narrow" w:hAnsi="Arial Narrow"/>
          <w:iCs/>
          <w:sz w:val="22"/>
          <w:szCs w:val="22"/>
        </w:rPr>
        <w:t xml:space="preserve">) </w:t>
      </w:r>
      <w:r>
        <w:rPr>
          <w:rFonts w:ascii="Arial Narrow" w:hAnsi="Arial Narrow"/>
          <w:sz w:val="22"/>
          <w:szCs w:val="22"/>
        </w:rPr>
        <w:t xml:space="preserve">that </w:t>
      </w:r>
      <w:r w:rsidRPr="00286F2D">
        <w:rPr>
          <w:rFonts w:ascii="Arial Narrow" w:hAnsi="Arial Narrow"/>
          <w:sz w:val="22"/>
          <w:szCs w:val="22"/>
        </w:rPr>
        <w:t xml:space="preserve">indicates how the Registered Service Equipment will comply with the </w:t>
      </w:r>
      <w:r w:rsidRPr="00286F2D">
        <w:rPr>
          <w:rFonts w:ascii="Arial Narrow" w:hAnsi="Arial Narrow"/>
          <w:i/>
          <w:sz w:val="22"/>
          <w:szCs w:val="22"/>
        </w:rPr>
        <w:t>Registered Generator Performance Standards</w:t>
      </w:r>
      <w:r w:rsidRPr="00286F2D">
        <w:rPr>
          <w:rFonts w:ascii="Arial Narrow" w:hAnsi="Arial Narrow"/>
          <w:sz w:val="22"/>
          <w:szCs w:val="22"/>
        </w:rPr>
        <w:t xml:space="preserve"> when the </w:t>
      </w:r>
      <w:r w:rsidRPr="00286F2D">
        <w:rPr>
          <w:rFonts w:ascii="Arial Narrow" w:hAnsi="Arial Narrow"/>
          <w:i/>
          <w:sz w:val="22"/>
          <w:szCs w:val="22"/>
        </w:rPr>
        <w:t>Generating System</w:t>
      </w:r>
      <w:r w:rsidRPr="00286F2D">
        <w:rPr>
          <w:rFonts w:ascii="Arial Narrow" w:hAnsi="Arial Narrow"/>
          <w:sz w:val="22"/>
          <w:szCs w:val="22"/>
        </w:rPr>
        <w:t xml:space="preserve"> is charging.</w:t>
      </w:r>
      <w:r>
        <w:rPr>
          <w:rFonts w:ascii="Arial Narrow" w:hAnsi="Arial Narrow"/>
          <w:sz w:val="22"/>
          <w:szCs w:val="22"/>
        </w:rPr>
        <w:t xml:space="preserve"> </w:t>
      </w:r>
    </w:p>
    <w:p w:rsidRPr="0083693E" w:rsidR="00CB6043" w:rsidP="005B462E" w:rsidRDefault="00CB6043" w14:paraId="29E48804" w14:textId="79B97926">
      <w:pPr>
        <w:pStyle w:val="Heading7"/>
        <w:keepNext/>
        <w:keepLines/>
        <w:numPr>
          <w:ilvl w:val="1"/>
          <w:numId w:val="25"/>
        </w:numPr>
        <w:spacing w:before="120" w:after="120"/>
      </w:pPr>
      <w:r w:rsidRPr="0083693E">
        <w:t>Service Test</w:t>
      </w:r>
      <w:bookmarkEnd w:id="152"/>
    </w:p>
    <w:p w:rsidR="002D069E" w:rsidP="002D069E" w:rsidRDefault="00CB6043" w14:paraId="2F357F95" w14:textId="77777777">
      <w:pPr>
        <w:pStyle w:val="ListParagraph"/>
        <w:widowControl w:val="0"/>
        <w:numPr>
          <w:ilvl w:val="2"/>
          <w:numId w:val="25"/>
        </w:numPr>
        <w:spacing w:before="120" w:after="120"/>
        <w:ind w:left="1418" w:hanging="709"/>
        <w:contextualSpacing w:val="0"/>
        <w:rPr>
          <w:rFonts w:ascii="Arial Narrow" w:hAnsi="Arial Narrow"/>
          <w:sz w:val="22"/>
          <w:szCs w:val="22"/>
        </w:rPr>
      </w:pPr>
      <w:r w:rsidRPr="0083693E">
        <w:rPr>
          <w:rFonts w:ascii="Arial Narrow" w:hAnsi="Arial Narrow"/>
          <w:sz w:val="22"/>
          <w:szCs w:val="22"/>
        </w:rPr>
        <w:t xml:space="preserve">AEMO may require the Service Provider to carry out a Service Test if the Registered Service Equipment does not operate at a level equal to or greater than the Maximum Service Quantity at any time in a 6-month period. </w:t>
      </w:r>
    </w:p>
    <w:p w:rsidR="00CB6043" w:rsidP="00B32DBB" w:rsidRDefault="00CB6043" w14:paraId="3F42BFA5" w14:textId="335DC403">
      <w:pPr>
        <w:pStyle w:val="ListParagraph"/>
        <w:widowControl w:val="0"/>
        <w:numPr>
          <w:ilvl w:val="2"/>
          <w:numId w:val="25"/>
        </w:numPr>
        <w:spacing w:before="120" w:after="120"/>
        <w:ind w:left="1418" w:hanging="709"/>
        <w:contextualSpacing w:val="0"/>
        <w:rPr>
          <w:rFonts w:ascii="Arial Narrow" w:hAnsi="Arial Narrow"/>
          <w:sz w:val="22"/>
          <w:szCs w:val="22"/>
        </w:rPr>
      </w:pPr>
      <w:bookmarkStart w:name="_Ref136265621" w:id="153"/>
      <w:r w:rsidRPr="0083693E">
        <w:rPr>
          <w:rFonts w:ascii="Arial Narrow" w:hAnsi="Arial Narrow"/>
          <w:sz w:val="22"/>
          <w:szCs w:val="22"/>
        </w:rPr>
        <w:t xml:space="preserve">If the Registered Service Equipment fails a Service Test, the Service is </w:t>
      </w:r>
      <w:r w:rsidR="00B5635E">
        <w:rPr>
          <w:rFonts w:ascii="Arial Narrow" w:hAnsi="Arial Narrow"/>
          <w:sz w:val="22"/>
          <w:szCs w:val="22"/>
        </w:rPr>
        <w:t xml:space="preserve">taken to be </w:t>
      </w:r>
      <w:r w:rsidRPr="0083693E">
        <w:rPr>
          <w:rFonts w:ascii="Arial Narrow" w:hAnsi="Arial Narrow"/>
          <w:sz w:val="22"/>
          <w:szCs w:val="22"/>
        </w:rPr>
        <w:t xml:space="preserve">Unavailable from the </w:t>
      </w:r>
      <w:r w:rsidRPr="00B32DBB">
        <w:rPr>
          <w:rFonts w:ascii="Arial Narrow" w:hAnsi="Arial Narrow"/>
          <w:sz w:val="22"/>
          <w:szCs w:val="22"/>
        </w:rPr>
        <w:t xml:space="preserve">Trading Interval </w:t>
      </w:r>
      <w:r w:rsidRPr="0083693E">
        <w:rPr>
          <w:rFonts w:ascii="Arial Narrow" w:hAnsi="Arial Narrow"/>
          <w:sz w:val="22"/>
          <w:szCs w:val="22"/>
        </w:rPr>
        <w:t>in which AEMO reasonably considers the Registered Service Equipment failed the Service Test until the Registered Service Equipment passes a Service Test or AEMO otherwise reasonably considers the Service is Available.</w:t>
      </w:r>
      <w:bookmarkEnd w:id="153"/>
    </w:p>
    <w:p w:rsidRPr="004C10A8" w:rsidR="00CB6043" w:rsidP="005B462E" w:rsidRDefault="00CB6043" w14:paraId="7EBEEDA3"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8153936" w:id="154"/>
      <w:bookmarkStart w:name="_Ref138045432" w:id="155"/>
      <w:bookmarkStart w:name="_Toc425322531" w:id="156"/>
      <w:bookmarkStart w:name="_Toc419023431" w:id="157"/>
      <w:bookmarkStart w:name="_Toc419003422" w:id="158"/>
      <w:bookmarkStart w:name="_Toc419001374" w:id="159"/>
      <w:bookmarkStart w:name="_Toc417895929" w:id="160"/>
      <w:bookmarkStart w:name="_Toc417894781" w:id="161"/>
      <w:bookmarkStart w:name="_Toc414705591" w:id="162"/>
      <w:bookmarkStart w:name="_Toc405958477" w:id="163"/>
      <w:bookmarkStart w:name="_Ref112838033" w:id="164"/>
      <w:bookmarkStart w:name="_Ref119987853" w:id="165"/>
      <w:bookmarkStart w:name="_Toc120048564" w:id="166"/>
      <w:bookmarkStart w:name="_Toc133228749" w:id="167"/>
      <w:bookmarkStart w:name="_Ref133405912" w:id="168"/>
      <w:bookmarkStart w:name="_Toc133479307" w:id="169"/>
      <w:bookmarkStart w:name="_Toc135990424" w:id="170"/>
      <w:bookmarkStart w:name="_Toc136269002" w:id="171"/>
      <w:r w:rsidRPr="004C10A8">
        <w:rPr>
          <w:rFonts w:ascii="Arial Narrow" w:hAnsi="Arial Narrow" w:eastAsia="PMingLiU"/>
          <w:kern w:val="28"/>
          <w:sz w:val="32"/>
        </w:rPr>
        <w:t>Payment and settlement</w:t>
      </w:r>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Pr="004C10A8" w:rsidR="00CB6043" w:rsidP="005B462E" w:rsidRDefault="00CB6043" w14:paraId="7DAF781A" w14:textId="77777777">
      <w:pPr>
        <w:pStyle w:val="Heading7"/>
        <w:keepNext/>
        <w:keepLines/>
        <w:numPr>
          <w:ilvl w:val="1"/>
          <w:numId w:val="25"/>
        </w:numPr>
        <w:spacing w:before="120" w:after="120"/>
      </w:pPr>
      <w:bookmarkStart w:name="_Toc138153937" w:id="172"/>
      <w:bookmarkStart w:name="_Toc417895930" w:id="173"/>
      <w:bookmarkStart w:name="_Toc414705592" w:id="174"/>
      <w:bookmarkStart w:name="_Toc405958478" w:id="175"/>
      <w:bookmarkStart w:name="_Ref138520272" w:id="176"/>
      <w:bookmarkStart w:name="_Ref112333941" w:id="177"/>
      <w:bookmarkStart w:name="_Ref120082461" w:id="178"/>
      <w:bookmarkStart w:name="_Ref133394665" w:id="179"/>
      <w:bookmarkStart w:name="_Ref135831024" w:id="180"/>
      <w:r>
        <w:t xml:space="preserve">NCESS </w:t>
      </w:r>
      <w:r w:rsidRPr="004C10A8">
        <w:t>Payment</w:t>
      </w:r>
      <w:bookmarkEnd w:id="172"/>
      <w:bookmarkEnd w:id="173"/>
      <w:bookmarkEnd w:id="174"/>
      <w:bookmarkEnd w:id="175"/>
      <w:bookmarkEnd w:id="176"/>
      <w:bookmarkEnd w:id="177"/>
      <w:bookmarkEnd w:id="178"/>
      <w:bookmarkEnd w:id="179"/>
      <w:bookmarkEnd w:id="180"/>
    </w:p>
    <w:p w:rsidRPr="00E334A7" w:rsidR="00CB6043" w:rsidP="005B462E" w:rsidRDefault="00CB6043" w14:paraId="4F9F813E" w14:textId="77777777">
      <w:pPr>
        <w:pStyle w:val="ListParagraph"/>
        <w:widowControl w:val="0"/>
        <w:numPr>
          <w:ilvl w:val="2"/>
          <w:numId w:val="25"/>
        </w:numPr>
        <w:spacing w:before="120" w:after="120"/>
        <w:ind w:left="1418" w:hanging="709"/>
        <w:contextualSpacing w:val="0"/>
        <w:rPr>
          <w:rFonts w:ascii="Arial Narrow" w:hAnsi="Arial Narrow"/>
          <w:bCs/>
          <w:sz w:val="22"/>
          <w:szCs w:val="22"/>
        </w:rPr>
      </w:pPr>
      <w:bookmarkStart w:name="_Ref112333946" w:id="181"/>
      <w:r>
        <w:rPr>
          <w:rFonts w:ascii="Arial Narrow" w:hAnsi="Arial Narrow"/>
          <w:sz w:val="22"/>
          <w:szCs w:val="22"/>
        </w:rPr>
        <w:t>AEMO must calculate the NCESS Payment for each Settlement Period.</w:t>
      </w:r>
    </w:p>
    <w:p w:rsidRPr="00C01801" w:rsidR="00CB6043" w:rsidP="005B462E" w:rsidRDefault="00CB6043" w14:paraId="352E14D8" w14:textId="77777777">
      <w:pPr>
        <w:pStyle w:val="ListParagraph"/>
        <w:widowControl w:val="0"/>
        <w:numPr>
          <w:ilvl w:val="2"/>
          <w:numId w:val="25"/>
        </w:numPr>
        <w:spacing w:before="120" w:after="120"/>
        <w:ind w:left="1418" w:hanging="709"/>
        <w:contextualSpacing w:val="0"/>
        <w:rPr>
          <w:rFonts w:ascii="Arial Narrow" w:hAnsi="Arial Narrow"/>
          <w:bCs/>
          <w:sz w:val="22"/>
          <w:szCs w:val="22"/>
        </w:rPr>
      </w:pPr>
      <w:bookmarkStart w:name="_Ref133394666" w:id="182"/>
      <w:r w:rsidRPr="004C10A8">
        <w:rPr>
          <w:rFonts w:ascii="Arial Narrow" w:hAnsi="Arial Narrow"/>
          <w:sz w:val="22"/>
          <w:szCs w:val="22"/>
        </w:rPr>
        <w:t xml:space="preserve">The </w:t>
      </w:r>
      <w:r>
        <w:rPr>
          <w:rFonts w:ascii="Arial Narrow" w:hAnsi="Arial Narrow"/>
          <w:sz w:val="22"/>
          <w:szCs w:val="22"/>
        </w:rPr>
        <w:t>NCESS Payment is the sum of the Availability Payments for the Minimum Demand Service and the Peak Demand Service (as applicable).</w:t>
      </w:r>
      <w:bookmarkEnd w:id="182"/>
    </w:p>
    <w:p w:rsidRPr="004C10A8" w:rsidR="00CB6043" w:rsidP="005B462E" w:rsidRDefault="00CB6043" w14:paraId="43E27CD5" w14:textId="77777777">
      <w:pPr>
        <w:pStyle w:val="Heading7"/>
        <w:keepNext/>
        <w:keepLines/>
        <w:numPr>
          <w:ilvl w:val="1"/>
          <w:numId w:val="25"/>
        </w:numPr>
        <w:spacing w:before="120" w:after="120"/>
      </w:pPr>
      <w:bookmarkStart w:name="_Ref133241140" w:id="183"/>
      <w:bookmarkStart w:name="_Hlk114085278" w:id="184"/>
      <w:bookmarkStart w:name="_Ref112332173" w:id="185"/>
      <w:bookmarkEnd w:id="181"/>
      <w:r>
        <w:t>Availability Payment for Minimum Demand Service</w:t>
      </w:r>
      <w:bookmarkEnd w:id="183"/>
    </w:p>
    <w:bookmarkEnd w:id="184"/>
    <w:p w:rsidRPr="00C140DD" w:rsidR="00CB6043" w:rsidP="00CB6043" w:rsidRDefault="00CB6043" w14:paraId="62DBD377" w14:textId="77777777">
      <w:pPr>
        <w:spacing w:before="120" w:after="120"/>
        <w:ind w:left="709"/>
        <w:rPr>
          <w:rFonts w:ascii="Arial Narrow" w:hAnsi="Arial Narrow"/>
          <w:sz w:val="22"/>
          <w:szCs w:val="22"/>
        </w:rPr>
      </w:pPr>
      <w:r w:rsidRPr="00C140DD">
        <w:rPr>
          <w:rFonts w:ascii="Arial Narrow" w:hAnsi="Arial Narrow"/>
          <w:sz w:val="22"/>
          <w:szCs w:val="22"/>
        </w:rPr>
        <w:t xml:space="preserve">The Availability Payment for the </w:t>
      </w:r>
      <w:r>
        <w:rPr>
          <w:rFonts w:ascii="Arial Narrow" w:hAnsi="Arial Narrow"/>
          <w:sz w:val="22"/>
          <w:szCs w:val="22"/>
        </w:rPr>
        <w:t xml:space="preserve">Minimum </w:t>
      </w:r>
      <w:r w:rsidRPr="00C140DD">
        <w:rPr>
          <w:rFonts w:ascii="Arial Narrow" w:hAnsi="Arial Narrow"/>
          <w:sz w:val="22"/>
          <w:szCs w:val="22"/>
        </w:rPr>
        <w:t>Demand Service in a Settlement Period is determined as follows:</w:t>
      </w:r>
    </w:p>
    <w:p w:rsidRPr="001C467A" w:rsidR="00CB6043" w:rsidP="00CB6043" w:rsidRDefault="00CB6043" w14:paraId="264C5F23" w14:textId="77777777">
      <w:pPr>
        <w:spacing w:before="120" w:after="120"/>
        <w:ind w:left="709" w:firstLine="709"/>
        <w:rPr>
          <w:rFonts w:ascii="Arial Narrow" w:hAnsi="Arial Narrow"/>
          <w:b/>
          <w:bCs/>
          <w:sz w:val="22"/>
          <w:szCs w:val="22"/>
        </w:rPr>
      </w:pPr>
      <w:r w:rsidRPr="001C467A">
        <w:rPr>
          <w:rFonts w:ascii="Arial Narrow" w:hAnsi="Arial Narrow"/>
          <w:b/>
          <w:bCs/>
          <w:sz w:val="22"/>
          <w:szCs w:val="22"/>
        </w:rPr>
        <w:t xml:space="preserve">Availability Payment = </w:t>
      </w:r>
      <m:oMath>
        <m:nary>
          <m:naryPr>
            <m:chr m:val="∑"/>
            <m:limLoc m:val="undOvr"/>
            <m:supHide m:val="1"/>
            <m:ctrlPr>
              <w:rPr>
                <w:rFonts w:ascii="Cambria Math" w:hAnsi="Cambria Math"/>
                <w:b/>
                <w:bCs/>
                <w:sz w:val="22"/>
                <w:szCs w:val="22"/>
              </w:rPr>
            </m:ctrlPr>
          </m:naryPr>
          <m:sub>
            <m:r>
              <m:rPr>
                <m:nor/>
              </m:rPr>
              <w:rPr>
                <w:rFonts w:ascii="Arial Narrow" w:hAnsi="Arial Narrow"/>
                <w:b/>
                <w:bCs/>
                <w:sz w:val="22"/>
                <w:szCs w:val="22"/>
              </w:rPr>
              <m:t>t</m:t>
            </m:r>
            <m:r>
              <m:rPr>
                <m:nor/>
              </m:rPr>
              <w:rPr>
                <w:rFonts w:ascii="Cambria Math" w:hAnsi="Cambria Math" w:cs="Cambria Math"/>
                <w:b/>
                <w:bCs/>
                <w:sz w:val="22"/>
                <w:szCs w:val="22"/>
              </w:rPr>
              <m:t>∈</m:t>
            </m:r>
            <m:r>
              <m:rPr>
                <m:nor/>
              </m:rPr>
              <w:rPr>
                <w:rFonts w:ascii="Arial Narrow" w:hAnsi="Arial Narrow"/>
                <w:b/>
                <w:bCs/>
                <w:sz w:val="22"/>
                <w:szCs w:val="22"/>
              </w:rPr>
              <m:t>DI</m:t>
            </m:r>
          </m:sub>
          <m:sup/>
          <m:e>
            <m:r>
              <m:rPr>
                <m:nor/>
              </m:rPr>
              <w:rPr>
                <w:rFonts w:ascii="Arial Narrow" w:hAnsi="Arial Narrow"/>
                <w:b/>
                <w:bCs/>
                <w:sz w:val="22"/>
                <w:szCs w:val="22"/>
              </w:rPr>
              <m:t>AP x MSQ</m:t>
            </m:r>
          </m:e>
        </m:nary>
      </m:oMath>
    </w:p>
    <w:p w:rsidRPr="004C10A8" w:rsidR="00CB6043" w:rsidP="00CB6043" w:rsidRDefault="00CB6043" w14:paraId="5AEA9290" w14:textId="77777777">
      <w:pPr>
        <w:spacing w:before="120" w:after="120"/>
        <w:ind w:left="709"/>
        <w:rPr>
          <w:rFonts w:ascii="Arial Narrow" w:hAnsi="Arial Narrow"/>
          <w:sz w:val="22"/>
          <w:szCs w:val="22"/>
        </w:rPr>
      </w:pPr>
      <w:r>
        <w:rPr>
          <w:rFonts w:ascii="Arial Narrow" w:hAnsi="Arial Narrow"/>
          <w:sz w:val="22"/>
          <w:szCs w:val="22"/>
        </w:rPr>
        <w:t>w</w:t>
      </w:r>
      <w:r w:rsidRPr="004C10A8">
        <w:rPr>
          <w:rFonts w:ascii="Arial Narrow" w:hAnsi="Arial Narrow"/>
          <w:sz w:val="22"/>
          <w:szCs w:val="22"/>
        </w:rPr>
        <w:t>here:</w:t>
      </w:r>
    </w:p>
    <w:p w:rsidRPr="004C10A8" w:rsidR="00CB6043" w:rsidP="00CB6043" w:rsidRDefault="00CB6043" w14:paraId="740577C6" w14:textId="77777777">
      <w:pPr>
        <w:pStyle w:val="ListParagraph"/>
        <w:spacing w:before="120" w:after="120"/>
        <w:ind w:left="1418"/>
        <w:contextualSpacing w:val="0"/>
        <w:rPr>
          <w:rFonts w:ascii="Arial Narrow" w:hAnsi="Arial Narrow"/>
          <w:sz w:val="22"/>
          <w:szCs w:val="22"/>
        </w:rPr>
      </w:pPr>
      <w:r w:rsidRPr="00E53CF0">
        <w:rPr>
          <w:rFonts w:ascii="Arial Narrow" w:hAnsi="Arial Narrow"/>
          <w:b/>
          <w:bCs/>
          <w:sz w:val="22"/>
          <w:szCs w:val="22"/>
        </w:rPr>
        <w:t>AP</w:t>
      </w:r>
      <w:r w:rsidRPr="001C467A">
        <w:rPr>
          <w:rFonts w:ascii="Arial Narrow" w:hAnsi="Arial Narrow"/>
          <w:b/>
          <w:sz w:val="22"/>
          <w:szCs w:val="22"/>
        </w:rPr>
        <w:t xml:space="preserve"> </w:t>
      </w:r>
      <w:r>
        <w:rPr>
          <w:rFonts w:ascii="Arial Narrow" w:hAnsi="Arial Narrow"/>
          <w:sz w:val="22"/>
          <w:szCs w:val="22"/>
        </w:rPr>
        <w:t xml:space="preserve">is </w:t>
      </w:r>
      <w:r w:rsidRPr="004C10A8">
        <w:rPr>
          <w:rFonts w:ascii="Arial Narrow" w:hAnsi="Arial Narrow"/>
          <w:sz w:val="22"/>
          <w:szCs w:val="22"/>
        </w:rPr>
        <w:t>the Availability Price</w:t>
      </w:r>
      <w:r>
        <w:rPr>
          <w:rFonts w:ascii="Arial Narrow" w:hAnsi="Arial Narrow"/>
          <w:sz w:val="22"/>
          <w:szCs w:val="22"/>
        </w:rPr>
        <w:t xml:space="preserve"> for the relevant</w:t>
      </w:r>
      <w:r w:rsidRPr="004C10A8">
        <w:rPr>
          <w:rFonts w:ascii="Arial Narrow" w:hAnsi="Arial Narrow"/>
          <w:sz w:val="22"/>
          <w:szCs w:val="22"/>
        </w:rPr>
        <w:t xml:space="preserve"> </w:t>
      </w:r>
      <w:r w:rsidRPr="000E6B6A">
        <w:rPr>
          <w:rFonts w:ascii="Arial Narrow" w:hAnsi="Arial Narrow"/>
          <w:i/>
          <w:iCs/>
          <w:sz w:val="22"/>
          <w:szCs w:val="22"/>
        </w:rPr>
        <w:t>Dispatch Interval</w:t>
      </w:r>
      <w:r w:rsidRPr="004C10A8">
        <w:rPr>
          <w:rFonts w:ascii="Arial Narrow" w:hAnsi="Arial Narrow"/>
          <w:sz w:val="22"/>
          <w:szCs w:val="22"/>
        </w:rPr>
        <w:t xml:space="preserve"> (in $ per MW per </w:t>
      </w:r>
      <w:r w:rsidRPr="000E3AD1">
        <w:rPr>
          <w:rFonts w:ascii="Arial Narrow" w:hAnsi="Arial Narrow"/>
          <w:i/>
          <w:iCs/>
          <w:sz w:val="22"/>
          <w:szCs w:val="22"/>
        </w:rPr>
        <w:t>Trading Interval</w:t>
      </w:r>
      <w:r>
        <w:rPr>
          <w:rFonts w:ascii="Arial Narrow" w:hAnsi="Arial Narrow"/>
          <w:sz w:val="22"/>
          <w:szCs w:val="22"/>
        </w:rPr>
        <w:t xml:space="preserve"> and adjusted proportionately for that </w:t>
      </w:r>
      <w:r w:rsidRPr="000E6B6A">
        <w:rPr>
          <w:rFonts w:ascii="Arial Narrow" w:hAnsi="Arial Narrow"/>
          <w:i/>
          <w:iCs/>
          <w:sz w:val="22"/>
          <w:szCs w:val="22"/>
        </w:rPr>
        <w:t>Dispatch Interval</w:t>
      </w:r>
      <w:proofErr w:type="gramStart"/>
      <w:r w:rsidRPr="004C10A8">
        <w:rPr>
          <w:rFonts w:ascii="Arial Narrow" w:hAnsi="Arial Narrow"/>
          <w:sz w:val="22"/>
          <w:szCs w:val="22"/>
        </w:rPr>
        <w:t>)</w:t>
      </w:r>
      <w:r>
        <w:rPr>
          <w:rFonts w:ascii="Arial Narrow" w:hAnsi="Arial Narrow"/>
          <w:sz w:val="22"/>
          <w:szCs w:val="22"/>
        </w:rPr>
        <w:t>;</w:t>
      </w:r>
      <w:proofErr w:type="gramEnd"/>
    </w:p>
    <w:p w:rsidRPr="001C467A" w:rsidR="00CB6043" w:rsidP="00CB6043" w:rsidRDefault="00CB6043" w14:paraId="10D0E27D" w14:textId="77777777">
      <w:pPr>
        <w:pStyle w:val="ListParagraph"/>
        <w:spacing w:before="120" w:after="120"/>
        <w:ind w:left="1418"/>
        <w:contextualSpacing w:val="0"/>
        <w:rPr>
          <w:rFonts w:ascii="Arial Narrow" w:hAnsi="Arial Narrow"/>
          <w:sz w:val="22"/>
          <w:szCs w:val="22"/>
        </w:rPr>
      </w:pPr>
      <w:r w:rsidRPr="001C467A">
        <w:rPr>
          <w:rFonts w:ascii="Arial Narrow" w:hAnsi="Arial Narrow"/>
          <w:b/>
          <w:bCs/>
          <w:sz w:val="22"/>
          <w:szCs w:val="22"/>
        </w:rPr>
        <w:t>MSQ</w:t>
      </w:r>
      <w:r w:rsidRPr="001C467A">
        <w:rPr>
          <w:rFonts w:ascii="Arial Narrow" w:hAnsi="Arial Narrow"/>
          <w:sz w:val="22"/>
          <w:szCs w:val="22"/>
        </w:rPr>
        <w:t xml:space="preserve"> is the Maximum Service Quantity; and</w:t>
      </w:r>
    </w:p>
    <w:p w:rsidRPr="001C467A" w:rsidR="00CB6043" w:rsidP="00CB6043" w:rsidRDefault="00CB6043" w14:paraId="388D9D1E" w14:textId="77777777">
      <w:pPr>
        <w:pStyle w:val="ListParagraph"/>
        <w:spacing w:before="120" w:after="120"/>
        <w:ind w:left="1418"/>
        <w:contextualSpacing w:val="0"/>
        <w:rPr>
          <w:rFonts w:ascii="Arial Narrow" w:hAnsi="Arial Narrow"/>
          <w:sz w:val="22"/>
          <w:szCs w:val="22"/>
        </w:rPr>
      </w:pPr>
      <w:proofErr w:type="spellStart"/>
      <w:r w:rsidRPr="001C467A">
        <w:rPr>
          <w:rFonts w:ascii="Arial Narrow" w:hAnsi="Arial Narrow"/>
          <w:b/>
          <w:bCs/>
          <w:sz w:val="22"/>
          <w:szCs w:val="22"/>
        </w:rPr>
        <w:t>t</w:t>
      </w:r>
      <w:r w:rsidRPr="001C467A">
        <w:rPr>
          <w:rFonts w:ascii="Cambria Math" w:hAnsi="Cambria Math" w:cs="Cambria Math"/>
          <w:b/>
          <w:bCs/>
          <w:sz w:val="22"/>
          <w:szCs w:val="22"/>
        </w:rPr>
        <w:t>∈</w:t>
      </w:r>
      <w:r w:rsidRPr="001C467A">
        <w:rPr>
          <w:rFonts w:ascii="Arial Narrow" w:hAnsi="Arial Narrow"/>
          <w:b/>
          <w:bCs/>
          <w:sz w:val="22"/>
          <w:szCs w:val="22"/>
        </w:rPr>
        <w:t>DI</w:t>
      </w:r>
      <w:proofErr w:type="spellEnd"/>
      <w:r w:rsidRPr="001C467A">
        <w:rPr>
          <w:rFonts w:ascii="Arial Narrow" w:hAnsi="Arial Narrow"/>
          <w:sz w:val="22"/>
          <w:szCs w:val="22"/>
        </w:rPr>
        <w:t xml:space="preserve"> denotes all </w:t>
      </w:r>
      <w:r w:rsidRPr="001C467A">
        <w:rPr>
          <w:rFonts w:ascii="Arial Narrow" w:hAnsi="Arial Narrow"/>
          <w:i/>
          <w:iCs/>
          <w:sz w:val="22"/>
          <w:szCs w:val="22"/>
        </w:rPr>
        <w:t>Dispatch Intervals</w:t>
      </w:r>
      <w:r w:rsidRPr="001C467A">
        <w:rPr>
          <w:rFonts w:ascii="Arial Narrow" w:hAnsi="Arial Narrow"/>
          <w:sz w:val="22"/>
          <w:szCs w:val="22"/>
        </w:rPr>
        <w:t xml:space="preserve"> in the Settlement Period (excluding </w:t>
      </w:r>
      <w:r w:rsidRPr="001C467A">
        <w:rPr>
          <w:rFonts w:ascii="Arial Narrow" w:hAnsi="Arial Narrow"/>
          <w:i/>
          <w:iCs/>
          <w:sz w:val="22"/>
          <w:szCs w:val="22"/>
        </w:rPr>
        <w:t>Dispatch Intervals</w:t>
      </w:r>
      <w:r w:rsidRPr="001C467A">
        <w:rPr>
          <w:rFonts w:ascii="Arial Narrow" w:hAnsi="Arial Narrow"/>
          <w:sz w:val="22"/>
          <w:szCs w:val="22"/>
        </w:rPr>
        <w:t xml:space="preserve"> when the Service is Unavailable for the </w:t>
      </w:r>
      <w:r>
        <w:rPr>
          <w:rFonts w:ascii="Arial Narrow" w:hAnsi="Arial Narrow"/>
          <w:sz w:val="22"/>
          <w:szCs w:val="22"/>
        </w:rPr>
        <w:t>Minimum</w:t>
      </w:r>
      <w:r w:rsidRPr="001C467A">
        <w:rPr>
          <w:rFonts w:ascii="Arial Narrow" w:hAnsi="Arial Narrow"/>
          <w:sz w:val="22"/>
          <w:szCs w:val="22"/>
        </w:rPr>
        <w:t xml:space="preserve"> Demand Service).</w:t>
      </w:r>
    </w:p>
    <w:p w:rsidRPr="004C10A8" w:rsidR="00CB6043" w:rsidP="005B462E" w:rsidRDefault="00CB6043" w14:paraId="2BD15B38" w14:textId="77777777">
      <w:pPr>
        <w:pStyle w:val="Heading7"/>
        <w:keepNext/>
        <w:keepLines/>
        <w:numPr>
          <w:ilvl w:val="1"/>
          <w:numId w:val="25"/>
        </w:numPr>
        <w:spacing w:before="120" w:after="120"/>
      </w:pPr>
      <w:bookmarkStart w:name="_Ref133241142" w:id="186"/>
      <w:bookmarkStart w:name="_Ref112831102" w:id="187"/>
      <w:bookmarkStart w:name="_Ref113567008" w:id="188"/>
      <w:bookmarkStart w:name="_Ref113567670" w:id="189"/>
      <w:bookmarkEnd w:id="185"/>
      <w:r>
        <w:t>Availability Payment for Peak Demand Service</w:t>
      </w:r>
      <w:bookmarkEnd w:id="186"/>
    </w:p>
    <w:p w:rsidRPr="00284AAB" w:rsidR="00CB6043" w:rsidP="00CB6043" w:rsidRDefault="00CB6043" w14:paraId="19A54C96" w14:textId="77777777">
      <w:pPr>
        <w:spacing w:before="120" w:after="120"/>
        <w:ind w:left="709"/>
        <w:rPr>
          <w:rFonts w:ascii="Arial Narrow" w:hAnsi="Arial Narrow"/>
          <w:sz w:val="22"/>
          <w:szCs w:val="22"/>
        </w:rPr>
      </w:pPr>
      <w:r w:rsidRPr="00284AAB">
        <w:rPr>
          <w:rFonts w:ascii="Arial Narrow" w:hAnsi="Arial Narrow"/>
          <w:sz w:val="22"/>
          <w:szCs w:val="22"/>
        </w:rPr>
        <w:t xml:space="preserve">The Availability Payment for the </w:t>
      </w:r>
      <w:r>
        <w:rPr>
          <w:rFonts w:ascii="Arial Narrow" w:hAnsi="Arial Narrow"/>
          <w:sz w:val="22"/>
          <w:szCs w:val="22"/>
        </w:rPr>
        <w:t xml:space="preserve">Peak </w:t>
      </w:r>
      <w:r w:rsidRPr="00284AAB">
        <w:rPr>
          <w:rFonts w:ascii="Arial Narrow" w:hAnsi="Arial Narrow"/>
          <w:sz w:val="22"/>
          <w:szCs w:val="22"/>
        </w:rPr>
        <w:t>Demand Service in a Settlement Period is determined as follows:</w:t>
      </w:r>
    </w:p>
    <w:p w:rsidRPr="001C467A" w:rsidR="00CB6043" w:rsidP="00CB6043" w:rsidRDefault="00CB6043" w14:paraId="7577D6C7" w14:textId="77777777">
      <w:pPr>
        <w:pStyle w:val="ListParagraph"/>
        <w:spacing w:before="120" w:after="120"/>
        <w:ind w:left="1418"/>
        <w:contextualSpacing w:val="0"/>
        <w:rPr>
          <w:rFonts w:ascii="Arial Narrow" w:hAnsi="Arial Narrow"/>
          <w:b/>
          <w:bCs/>
        </w:rPr>
      </w:pPr>
      <w:r w:rsidRPr="001C467A">
        <w:rPr>
          <w:rFonts w:ascii="Arial Narrow" w:hAnsi="Arial Narrow"/>
          <w:b/>
          <w:bCs/>
          <w:sz w:val="22"/>
          <w:szCs w:val="22"/>
        </w:rPr>
        <w:t xml:space="preserve">Availability Payment = </w:t>
      </w:r>
      <m:oMath>
        <m:nary>
          <m:naryPr>
            <m:chr m:val="∑"/>
            <m:limLoc m:val="undOvr"/>
            <m:supHide m:val="1"/>
            <m:ctrlPr>
              <w:rPr>
                <w:rFonts w:ascii="Cambria Math" w:hAnsi="Cambria Math" w:eastAsia="Arial Unicode MS"/>
                <w:b/>
                <w:bCs/>
                <w:i/>
              </w:rPr>
            </m:ctrlPr>
          </m:naryPr>
          <m:sub>
            <m:r>
              <m:rPr>
                <m:nor/>
              </m:rPr>
              <w:rPr>
                <w:b/>
                <w:bCs/>
              </w:rPr>
              <m:t>t</m:t>
            </m:r>
            <m:r>
              <m:rPr>
                <m:nor/>
              </m:rPr>
              <w:rPr>
                <w:rFonts w:ascii="Cambria Math" w:hAnsi="Cambria Math" w:cs="Cambria Math"/>
                <w:b/>
                <w:bCs/>
              </w:rPr>
              <m:t>∈</m:t>
            </m:r>
            <m:r>
              <m:rPr>
                <m:nor/>
              </m:rPr>
              <w:rPr>
                <w:b/>
                <w:bCs/>
              </w:rPr>
              <m:t>DI</m:t>
            </m:r>
          </m:sub>
          <m:sup/>
          <m:e>
            <m:r>
              <m:rPr>
                <m:nor/>
              </m:rPr>
              <w:rPr>
                <w:rFonts w:ascii="Cambria Math"/>
                <w:b/>
                <w:bCs/>
              </w:rPr>
              <m:t>AP x MSQ</m:t>
            </m:r>
          </m:e>
        </m:nary>
      </m:oMath>
    </w:p>
    <w:p w:rsidRPr="004C10A8" w:rsidR="00CB6043" w:rsidP="00CB6043" w:rsidRDefault="00CB6043" w14:paraId="11778AA7" w14:textId="77777777">
      <w:pPr>
        <w:pStyle w:val="ListParagraph"/>
        <w:spacing w:before="120" w:after="120"/>
        <w:ind w:left="709"/>
        <w:contextualSpacing w:val="0"/>
        <w:rPr>
          <w:rFonts w:ascii="Arial Narrow" w:hAnsi="Arial Narrow"/>
          <w:sz w:val="22"/>
          <w:szCs w:val="22"/>
        </w:rPr>
      </w:pPr>
      <w:r>
        <w:rPr>
          <w:rFonts w:ascii="Arial Narrow" w:hAnsi="Arial Narrow"/>
          <w:sz w:val="22"/>
          <w:szCs w:val="22"/>
        </w:rPr>
        <w:t>w</w:t>
      </w:r>
      <w:r w:rsidRPr="004C10A8">
        <w:rPr>
          <w:rFonts w:ascii="Arial Narrow" w:hAnsi="Arial Narrow"/>
          <w:sz w:val="22"/>
          <w:szCs w:val="22"/>
        </w:rPr>
        <w:t>here:</w:t>
      </w:r>
    </w:p>
    <w:p w:rsidRPr="004C10A8" w:rsidR="00CB6043" w:rsidP="00CB6043" w:rsidRDefault="00CB6043" w14:paraId="320EF3F9" w14:textId="77777777">
      <w:pPr>
        <w:pStyle w:val="ListParagraph"/>
        <w:spacing w:before="120" w:after="120"/>
        <w:ind w:left="1418"/>
        <w:contextualSpacing w:val="0"/>
        <w:rPr>
          <w:rFonts w:ascii="Arial Narrow" w:hAnsi="Arial Narrow"/>
          <w:sz w:val="22"/>
          <w:szCs w:val="22"/>
        </w:rPr>
      </w:pPr>
      <w:r w:rsidRPr="00E53CF0">
        <w:rPr>
          <w:rFonts w:ascii="Arial Narrow" w:hAnsi="Arial Narrow"/>
          <w:b/>
          <w:bCs/>
          <w:sz w:val="22"/>
          <w:szCs w:val="22"/>
        </w:rPr>
        <w:t>AP</w:t>
      </w:r>
      <w:r>
        <w:rPr>
          <w:rFonts w:ascii="Arial Narrow" w:hAnsi="Arial Narrow"/>
          <w:sz w:val="22"/>
          <w:szCs w:val="22"/>
        </w:rPr>
        <w:t xml:space="preserve"> is </w:t>
      </w:r>
      <w:r w:rsidRPr="004C10A8">
        <w:rPr>
          <w:rFonts w:ascii="Arial Narrow" w:hAnsi="Arial Narrow"/>
          <w:sz w:val="22"/>
          <w:szCs w:val="22"/>
        </w:rPr>
        <w:t>the Availability Price</w:t>
      </w:r>
      <w:r w:rsidRPr="007E578E">
        <w:rPr>
          <w:rFonts w:ascii="Arial Narrow" w:hAnsi="Arial Narrow"/>
          <w:sz w:val="22"/>
          <w:szCs w:val="22"/>
        </w:rPr>
        <w:t xml:space="preserve"> </w:t>
      </w:r>
      <w:r>
        <w:rPr>
          <w:rFonts w:ascii="Arial Narrow" w:hAnsi="Arial Narrow"/>
          <w:sz w:val="22"/>
          <w:szCs w:val="22"/>
        </w:rPr>
        <w:t>for the relevant</w:t>
      </w:r>
      <w:r w:rsidRPr="004C10A8">
        <w:rPr>
          <w:rFonts w:ascii="Arial Narrow" w:hAnsi="Arial Narrow"/>
          <w:sz w:val="22"/>
          <w:szCs w:val="22"/>
        </w:rPr>
        <w:t xml:space="preserve"> </w:t>
      </w:r>
      <w:r w:rsidRPr="00F5533B">
        <w:rPr>
          <w:rFonts w:ascii="Arial Narrow" w:hAnsi="Arial Narrow"/>
          <w:i/>
          <w:iCs/>
          <w:sz w:val="22"/>
          <w:szCs w:val="22"/>
        </w:rPr>
        <w:t>Dispatch Interval</w:t>
      </w:r>
      <w:r w:rsidRPr="004C10A8">
        <w:rPr>
          <w:rFonts w:ascii="Arial Narrow" w:hAnsi="Arial Narrow"/>
          <w:sz w:val="22"/>
          <w:szCs w:val="22"/>
        </w:rPr>
        <w:t xml:space="preserve"> (in $ per MW per </w:t>
      </w:r>
      <w:r w:rsidRPr="00277354">
        <w:rPr>
          <w:rFonts w:ascii="Arial Narrow" w:hAnsi="Arial Narrow"/>
          <w:i/>
          <w:iCs/>
          <w:sz w:val="22"/>
          <w:szCs w:val="22"/>
        </w:rPr>
        <w:t xml:space="preserve">Trading </w:t>
      </w:r>
      <w:r>
        <w:rPr>
          <w:rFonts w:ascii="Arial Narrow" w:hAnsi="Arial Narrow"/>
          <w:i/>
          <w:iCs/>
          <w:sz w:val="22"/>
          <w:szCs w:val="22"/>
        </w:rPr>
        <w:t>Interval</w:t>
      </w:r>
      <w:r w:rsidRPr="00B942D4">
        <w:rPr>
          <w:rFonts w:ascii="Arial Narrow" w:hAnsi="Arial Narrow"/>
          <w:sz w:val="22"/>
          <w:szCs w:val="22"/>
        </w:rPr>
        <w:t xml:space="preserve"> </w:t>
      </w:r>
      <w:r>
        <w:rPr>
          <w:rFonts w:ascii="Arial Narrow" w:hAnsi="Arial Narrow"/>
          <w:sz w:val="22"/>
          <w:szCs w:val="22"/>
        </w:rPr>
        <w:t xml:space="preserve">and adjusted proportionately for that </w:t>
      </w:r>
      <w:r w:rsidRPr="00F5533B">
        <w:rPr>
          <w:rFonts w:ascii="Arial Narrow" w:hAnsi="Arial Narrow"/>
          <w:i/>
          <w:iCs/>
          <w:sz w:val="22"/>
          <w:szCs w:val="22"/>
        </w:rPr>
        <w:t>Dispatch Interval</w:t>
      </w:r>
      <w:proofErr w:type="gramStart"/>
      <w:r w:rsidRPr="004C10A8">
        <w:rPr>
          <w:rFonts w:ascii="Arial Narrow" w:hAnsi="Arial Narrow"/>
          <w:sz w:val="22"/>
          <w:szCs w:val="22"/>
        </w:rPr>
        <w:t>)</w:t>
      </w:r>
      <w:r>
        <w:rPr>
          <w:rFonts w:ascii="Arial Narrow" w:hAnsi="Arial Narrow"/>
          <w:sz w:val="22"/>
          <w:szCs w:val="22"/>
        </w:rPr>
        <w:t>;</w:t>
      </w:r>
      <w:proofErr w:type="gramEnd"/>
    </w:p>
    <w:p w:rsidRPr="004C10A8" w:rsidR="00CB6043" w:rsidP="00CB6043" w:rsidRDefault="00CB6043" w14:paraId="02B25FFE" w14:textId="77777777">
      <w:pPr>
        <w:pStyle w:val="ListParagraph"/>
        <w:spacing w:before="120" w:after="120"/>
        <w:ind w:left="1418"/>
        <w:contextualSpacing w:val="0"/>
        <w:rPr>
          <w:rFonts w:ascii="Arial Narrow" w:hAnsi="Arial Narrow"/>
          <w:sz w:val="22"/>
          <w:szCs w:val="22"/>
        </w:rPr>
      </w:pPr>
      <w:r w:rsidRPr="00E53CF0">
        <w:rPr>
          <w:rFonts w:ascii="Arial Narrow" w:hAnsi="Arial Narrow"/>
          <w:b/>
          <w:bCs/>
          <w:sz w:val="22"/>
          <w:szCs w:val="22"/>
        </w:rPr>
        <w:t>M</w:t>
      </w:r>
      <w:r>
        <w:rPr>
          <w:rFonts w:ascii="Arial Narrow" w:hAnsi="Arial Narrow"/>
          <w:b/>
          <w:bCs/>
          <w:sz w:val="22"/>
          <w:szCs w:val="22"/>
        </w:rPr>
        <w:t>S</w:t>
      </w:r>
      <w:r w:rsidRPr="00E53CF0">
        <w:rPr>
          <w:rFonts w:ascii="Arial Narrow" w:hAnsi="Arial Narrow"/>
          <w:b/>
          <w:bCs/>
          <w:sz w:val="22"/>
          <w:szCs w:val="22"/>
        </w:rPr>
        <w:t>Q</w:t>
      </w:r>
      <w:r>
        <w:rPr>
          <w:rFonts w:ascii="Arial Narrow" w:hAnsi="Arial Narrow"/>
          <w:sz w:val="22"/>
          <w:szCs w:val="22"/>
        </w:rPr>
        <w:t xml:space="preserve"> is </w:t>
      </w:r>
      <w:r w:rsidRPr="004C10A8">
        <w:rPr>
          <w:rFonts w:ascii="Arial Narrow" w:hAnsi="Arial Narrow"/>
          <w:sz w:val="22"/>
          <w:szCs w:val="22"/>
        </w:rPr>
        <w:t xml:space="preserve">the Maximum </w:t>
      </w:r>
      <w:r>
        <w:rPr>
          <w:rFonts w:ascii="Arial Narrow" w:hAnsi="Arial Narrow"/>
          <w:sz w:val="22"/>
          <w:szCs w:val="22"/>
        </w:rPr>
        <w:t xml:space="preserve">Service </w:t>
      </w:r>
      <w:r w:rsidRPr="004C10A8">
        <w:rPr>
          <w:rFonts w:ascii="Arial Narrow" w:hAnsi="Arial Narrow"/>
          <w:sz w:val="22"/>
          <w:szCs w:val="22"/>
        </w:rPr>
        <w:t>Quantity</w:t>
      </w:r>
      <w:r>
        <w:rPr>
          <w:rFonts w:ascii="Arial Narrow" w:hAnsi="Arial Narrow"/>
          <w:sz w:val="22"/>
          <w:szCs w:val="22"/>
        </w:rPr>
        <w:t>; and</w:t>
      </w:r>
    </w:p>
    <w:p w:rsidR="00CB6043" w:rsidP="00CB6043" w:rsidRDefault="00CB6043" w14:paraId="10194029" w14:textId="77777777">
      <w:pPr>
        <w:pStyle w:val="ListParagraph"/>
        <w:spacing w:before="120" w:after="120"/>
        <w:ind w:left="1418"/>
        <w:contextualSpacing w:val="0"/>
        <w:rPr>
          <w:rFonts w:ascii="Arial Narrow" w:hAnsi="Arial Narrow"/>
          <w:sz w:val="22"/>
          <w:szCs w:val="22"/>
        </w:rPr>
      </w:pPr>
      <w:proofErr w:type="spellStart"/>
      <w:r w:rsidRPr="00C140DD">
        <w:rPr>
          <w:rFonts w:ascii="Arial Narrow" w:hAnsi="Arial Narrow"/>
          <w:b/>
          <w:bCs/>
          <w:sz w:val="22"/>
          <w:szCs w:val="22"/>
        </w:rPr>
        <w:t>t</w:t>
      </w:r>
      <w:r w:rsidRPr="00C140DD">
        <w:rPr>
          <w:rFonts w:ascii="Cambria Math" w:hAnsi="Cambria Math" w:cs="Cambria Math"/>
          <w:b/>
          <w:bCs/>
          <w:sz w:val="22"/>
          <w:szCs w:val="22"/>
        </w:rPr>
        <w:t>∈</w:t>
      </w:r>
      <w:r w:rsidRPr="00C140DD">
        <w:rPr>
          <w:rFonts w:ascii="Arial Narrow" w:hAnsi="Arial Narrow"/>
          <w:b/>
          <w:bCs/>
          <w:sz w:val="22"/>
          <w:szCs w:val="22"/>
        </w:rPr>
        <w:t>DI</w:t>
      </w:r>
      <w:proofErr w:type="spellEnd"/>
      <w:r w:rsidRPr="00C140DD">
        <w:rPr>
          <w:rFonts w:ascii="Arial Narrow" w:hAnsi="Arial Narrow"/>
          <w:sz w:val="22"/>
          <w:szCs w:val="22"/>
        </w:rPr>
        <w:t xml:space="preserve"> denotes all </w:t>
      </w:r>
      <w:r w:rsidRPr="001C467A">
        <w:rPr>
          <w:rFonts w:ascii="Arial Narrow" w:hAnsi="Arial Narrow"/>
          <w:i/>
          <w:iCs/>
          <w:sz w:val="22"/>
          <w:szCs w:val="22"/>
        </w:rPr>
        <w:t>Dispatch Intervals</w:t>
      </w:r>
      <w:r w:rsidRPr="00C140DD">
        <w:rPr>
          <w:rFonts w:ascii="Arial Narrow" w:hAnsi="Arial Narrow"/>
          <w:sz w:val="22"/>
          <w:szCs w:val="22"/>
        </w:rPr>
        <w:t xml:space="preserve"> in the Settlement Period (excluding </w:t>
      </w:r>
      <w:r w:rsidRPr="001C467A">
        <w:rPr>
          <w:rFonts w:ascii="Arial Narrow" w:hAnsi="Arial Narrow"/>
          <w:i/>
          <w:iCs/>
          <w:sz w:val="22"/>
          <w:szCs w:val="22"/>
        </w:rPr>
        <w:t>Dispatch Intervals</w:t>
      </w:r>
      <w:r w:rsidRPr="00C140DD">
        <w:rPr>
          <w:rFonts w:ascii="Arial Narrow" w:hAnsi="Arial Narrow"/>
          <w:sz w:val="22"/>
          <w:szCs w:val="22"/>
        </w:rPr>
        <w:t xml:space="preserve"> when the Service is Unavailable</w:t>
      </w:r>
      <w:r>
        <w:rPr>
          <w:rFonts w:ascii="Arial Narrow" w:hAnsi="Arial Narrow"/>
          <w:sz w:val="22"/>
          <w:szCs w:val="22"/>
        </w:rPr>
        <w:t xml:space="preserve"> for the Peak Demand Service</w:t>
      </w:r>
      <w:r w:rsidRPr="00C140DD">
        <w:rPr>
          <w:rFonts w:ascii="Arial Narrow" w:hAnsi="Arial Narrow"/>
          <w:sz w:val="22"/>
          <w:szCs w:val="22"/>
        </w:rPr>
        <w:t>).</w:t>
      </w:r>
    </w:p>
    <w:p w:rsidRPr="004C10A8" w:rsidR="00CB6043" w:rsidP="005B462E" w:rsidRDefault="00CB6043" w14:paraId="33BF10CE" w14:textId="77777777">
      <w:pPr>
        <w:pStyle w:val="Heading7"/>
        <w:keepNext/>
        <w:keepLines/>
        <w:numPr>
          <w:ilvl w:val="1"/>
          <w:numId w:val="25"/>
        </w:numPr>
        <w:spacing w:before="120" w:after="120"/>
      </w:pPr>
      <w:r w:rsidRPr="004C10A8">
        <w:t>Se</w:t>
      </w:r>
      <w:r>
        <w:t>ttlement process</w:t>
      </w:r>
    </w:p>
    <w:p w:rsidRPr="00ED48A7" w:rsidR="00CB6043" w:rsidP="00CB6043" w:rsidRDefault="00CB6043" w14:paraId="43F48A40" w14:textId="77777777">
      <w:pPr>
        <w:spacing w:before="120" w:after="120"/>
        <w:ind w:left="709"/>
        <w:rPr>
          <w:rFonts w:ascii="Arial Narrow" w:hAnsi="Arial Narrow"/>
          <w:sz w:val="22"/>
          <w:szCs w:val="22"/>
        </w:rPr>
      </w:pPr>
      <w:r>
        <w:rPr>
          <w:rFonts w:ascii="Arial Narrow" w:hAnsi="Arial Narrow"/>
          <w:sz w:val="22"/>
          <w:szCs w:val="22"/>
        </w:rPr>
        <w:t xml:space="preserve">Section 9 of the </w:t>
      </w:r>
      <w:r w:rsidRPr="00353CFF">
        <w:rPr>
          <w:rFonts w:ascii="Arial Narrow" w:hAnsi="Arial Narrow"/>
          <w:i/>
          <w:iCs/>
          <w:sz w:val="22"/>
          <w:szCs w:val="22"/>
        </w:rPr>
        <w:t>WEM Rules</w:t>
      </w:r>
      <w:r>
        <w:rPr>
          <w:rFonts w:ascii="Arial Narrow" w:hAnsi="Arial Narrow"/>
          <w:sz w:val="22"/>
          <w:szCs w:val="22"/>
        </w:rPr>
        <w:t xml:space="preserve"> applies with respect to NCESS Payments</w:t>
      </w:r>
      <w:r w:rsidRPr="00ED48A7">
        <w:rPr>
          <w:rFonts w:ascii="Arial Narrow" w:hAnsi="Arial Narrow"/>
          <w:sz w:val="22"/>
          <w:szCs w:val="22"/>
        </w:rPr>
        <w:t>.</w:t>
      </w:r>
    </w:p>
    <w:p w:rsidRPr="004C10A8" w:rsidR="00CB6043" w:rsidP="005B462E" w:rsidRDefault="00CB6043" w14:paraId="176883CE" w14:textId="77777777">
      <w:pPr>
        <w:pStyle w:val="Heading7"/>
        <w:keepNext/>
        <w:keepLines/>
        <w:numPr>
          <w:ilvl w:val="1"/>
          <w:numId w:val="25"/>
        </w:numPr>
        <w:spacing w:before="120" w:after="120"/>
      </w:pPr>
      <w:bookmarkStart w:name="_Toc138153949" w:id="190"/>
      <w:bookmarkStart w:name="_Ref490742550" w:id="191"/>
      <w:bookmarkStart w:name="_Ref113567168" w:id="192"/>
      <w:bookmarkEnd w:id="187"/>
      <w:bookmarkEnd w:id="188"/>
      <w:bookmarkEnd w:id="189"/>
      <w:r w:rsidRPr="004C10A8">
        <w:t>GST</w:t>
      </w:r>
      <w:bookmarkEnd w:id="190"/>
      <w:bookmarkEnd w:id="191"/>
      <w:bookmarkEnd w:id="192"/>
    </w:p>
    <w:p w:rsidRPr="006B6E15" w:rsidR="00CB6043" w:rsidP="00CB6043" w:rsidRDefault="00CB6043" w14:paraId="1F954569" w14:textId="77777777">
      <w:pPr>
        <w:spacing w:before="120" w:after="120"/>
        <w:ind w:left="709"/>
        <w:rPr>
          <w:rFonts w:ascii="Arial Narrow" w:hAnsi="Arial Narrow"/>
          <w:sz w:val="22"/>
          <w:szCs w:val="22"/>
        </w:rPr>
      </w:pPr>
      <w:bookmarkStart w:name="_Ref138044338" w:id="193"/>
      <w:r w:rsidRPr="006B6E15">
        <w:rPr>
          <w:rFonts w:ascii="Arial Narrow" w:hAnsi="Arial Narrow"/>
          <w:sz w:val="22"/>
          <w:szCs w:val="22"/>
        </w:rPr>
        <w:t xml:space="preserve">Clause 9.1.3 of the </w:t>
      </w:r>
      <w:r w:rsidRPr="00DA49D5">
        <w:rPr>
          <w:rFonts w:ascii="Arial Narrow" w:hAnsi="Arial Narrow"/>
          <w:i/>
          <w:iCs/>
          <w:sz w:val="22"/>
          <w:szCs w:val="22"/>
        </w:rPr>
        <w:t>WEM Rules</w:t>
      </w:r>
      <w:r w:rsidRPr="006B6E15">
        <w:rPr>
          <w:rFonts w:ascii="Arial Narrow" w:hAnsi="Arial Narrow"/>
          <w:sz w:val="22"/>
          <w:szCs w:val="22"/>
        </w:rPr>
        <w:t xml:space="preserve"> applies with respect to amounts payable under this Contract.</w:t>
      </w:r>
    </w:p>
    <w:p w:rsidR="00CB6043" w:rsidP="005B462E" w:rsidRDefault="00CB6043" w14:paraId="3C94A33D"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Ref132828470" w:id="194"/>
      <w:bookmarkStart w:name="_Ref133225192" w:id="195"/>
      <w:bookmarkStart w:name="_Toc133228750" w:id="196"/>
      <w:bookmarkStart w:name="_Toc133479308" w:id="197"/>
      <w:bookmarkStart w:name="_Toc135990425" w:id="198"/>
      <w:bookmarkStart w:name="_Toc136269003" w:id="199"/>
      <w:bookmarkStart w:name="_Ref138045440" w:id="200"/>
      <w:bookmarkStart w:name="_Ref138045363" w:id="201"/>
      <w:bookmarkStart w:name="_Toc425322532" w:id="202"/>
      <w:bookmarkStart w:name="_Toc419023432" w:id="203"/>
      <w:bookmarkStart w:name="_Toc419003423" w:id="204"/>
      <w:bookmarkStart w:name="_Toc419001375" w:id="205"/>
      <w:bookmarkStart w:name="_Toc417895941" w:id="206"/>
      <w:bookmarkStart w:name="_Toc417894782" w:id="207"/>
      <w:bookmarkStart w:name="_Toc414705603" w:id="208"/>
      <w:bookmarkStart w:name="_Toc405958490" w:id="209"/>
      <w:bookmarkStart w:name="_Toc138153951" w:id="210"/>
      <w:bookmarkStart w:name="_Ref119987861" w:id="211"/>
      <w:bookmarkStart w:name="_Toc120048565" w:id="212"/>
      <w:bookmarkEnd w:id="193"/>
      <w:r>
        <w:rPr>
          <w:rFonts w:ascii="Arial Narrow" w:hAnsi="Arial Narrow" w:eastAsia="PMingLiU"/>
          <w:kern w:val="28"/>
          <w:sz w:val="32"/>
        </w:rPr>
        <w:t>Security</w:t>
      </w:r>
      <w:bookmarkEnd w:id="194"/>
      <w:bookmarkEnd w:id="195"/>
      <w:bookmarkEnd w:id="196"/>
      <w:bookmarkEnd w:id="197"/>
      <w:bookmarkEnd w:id="198"/>
      <w:bookmarkEnd w:id="199"/>
    </w:p>
    <w:p w:rsidRPr="004C10A8" w:rsidR="00CB6043" w:rsidP="005B462E" w:rsidRDefault="00CB6043" w14:paraId="2D4729B0" w14:textId="77777777">
      <w:pPr>
        <w:pStyle w:val="Heading7"/>
        <w:keepNext/>
        <w:keepLines/>
        <w:numPr>
          <w:ilvl w:val="1"/>
          <w:numId w:val="25"/>
        </w:numPr>
        <w:spacing w:before="120" w:after="120"/>
      </w:pPr>
      <w:r>
        <w:t>Application</w:t>
      </w:r>
    </w:p>
    <w:p w:rsidRPr="00BF3B26" w:rsidR="00CB6043" w:rsidP="00CB6043" w:rsidRDefault="00CB6043" w14:paraId="1E170634" w14:textId="2E01C755">
      <w:pPr>
        <w:pStyle w:val="ListParagraph"/>
        <w:spacing w:before="120" w:after="120"/>
        <w:ind w:left="360" w:firstLine="349"/>
        <w:rPr>
          <w:rFonts w:ascii="Arial Narrow" w:hAnsi="Arial Narrow"/>
          <w:sz w:val="22"/>
          <w:szCs w:val="22"/>
        </w:rPr>
      </w:pPr>
      <w:r>
        <w:rPr>
          <w:rFonts w:ascii="Arial Narrow" w:hAnsi="Arial Narrow"/>
          <w:sz w:val="22"/>
          <w:szCs w:val="22"/>
        </w:rPr>
        <w:t xml:space="preserve">This </w:t>
      </w:r>
      <w:r w:rsidRPr="0035421D">
        <w:rPr>
          <w:rFonts w:ascii="Arial Narrow" w:hAnsi="Arial Narrow"/>
          <w:b/>
          <w:bCs/>
          <w:sz w:val="22"/>
          <w:szCs w:val="22"/>
        </w:rPr>
        <w:t xml:space="preserve">clause </w:t>
      </w:r>
      <w:r w:rsidRPr="0035421D">
        <w:rPr>
          <w:rFonts w:ascii="Arial Narrow" w:hAnsi="Arial Narrow"/>
          <w:b/>
          <w:bCs/>
          <w:sz w:val="22"/>
          <w:szCs w:val="22"/>
        </w:rPr>
        <w:fldChar w:fldCharType="begin"/>
      </w:r>
      <w:r w:rsidRPr="0035421D">
        <w:rPr>
          <w:rFonts w:ascii="Arial Narrow" w:hAnsi="Arial Narrow"/>
          <w:b/>
          <w:bCs/>
          <w:sz w:val="22"/>
          <w:szCs w:val="22"/>
        </w:rPr>
        <w:instrText xml:space="preserve"> REF _Ref132828470 \r \h </w:instrText>
      </w:r>
      <w:r>
        <w:rPr>
          <w:rFonts w:ascii="Arial Narrow" w:hAnsi="Arial Narrow"/>
          <w:b/>
          <w:bCs/>
          <w:sz w:val="22"/>
          <w:szCs w:val="22"/>
        </w:rPr>
        <w:instrText xml:space="preserve"> \* MERGEFORMAT </w:instrText>
      </w:r>
      <w:r w:rsidRPr="0035421D">
        <w:rPr>
          <w:rFonts w:ascii="Arial Narrow" w:hAnsi="Arial Narrow"/>
          <w:b/>
          <w:bCs/>
          <w:sz w:val="22"/>
          <w:szCs w:val="22"/>
        </w:rPr>
      </w:r>
      <w:r w:rsidRPr="0035421D">
        <w:rPr>
          <w:rFonts w:ascii="Arial Narrow" w:hAnsi="Arial Narrow"/>
          <w:b/>
          <w:bCs/>
          <w:sz w:val="22"/>
          <w:szCs w:val="22"/>
        </w:rPr>
        <w:fldChar w:fldCharType="separate"/>
      </w:r>
      <w:r w:rsidR="00176EB9">
        <w:rPr>
          <w:rFonts w:ascii="Arial Narrow" w:hAnsi="Arial Narrow"/>
          <w:b/>
          <w:bCs/>
          <w:sz w:val="22"/>
          <w:szCs w:val="22"/>
        </w:rPr>
        <w:t>10</w:t>
      </w:r>
      <w:r w:rsidRPr="0035421D">
        <w:rPr>
          <w:rFonts w:ascii="Arial Narrow" w:hAnsi="Arial Narrow"/>
          <w:b/>
          <w:bCs/>
          <w:sz w:val="22"/>
          <w:szCs w:val="22"/>
        </w:rPr>
        <w:fldChar w:fldCharType="end"/>
      </w:r>
      <w:r>
        <w:rPr>
          <w:rFonts w:ascii="Arial Narrow" w:hAnsi="Arial Narrow"/>
          <w:sz w:val="22"/>
          <w:szCs w:val="22"/>
        </w:rPr>
        <w:t xml:space="preserve"> </w:t>
      </w:r>
      <w:r w:rsidRPr="00BF3B26">
        <w:rPr>
          <w:rFonts w:ascii="Arial Narrow" w:hAnsi="Arial Narrow"/>
          <w:sz w:val="22"/>
          <w:szCs w:val="22"/>
        </w:rPr>
        <w:t xml:space="preserve">applies </w:t>
      </w:r>
      <w:r>
        <w:rPr>
          <w:rFonts w:ascii="Arial Narrow" w:hAnsi="Arial Narrow"/>
          <w:sz w:val="22"/>
          <w:szCs w:val="22"/>
        </w:rPr>
        <w:t xml:space="preserve">if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Pr>
          <w:rFonts w:ascii="Arial Narrow" w:hAnsi="Arial Narrow"/>
          <w:sz w:val="22"/>
          <w:szCs w:val="22"/>
        </w:rPr>
        <w:t xml:space="preserve"> specify that Security is required.</w:t>
      </w:r>
    </w:p>
    <w:p w:rsidRPr="002A16BE" w:rsidR="00CB6043" w:rsidP="005B462E" w:rsidRDefault="00CB6043" w14:paraId="7455B461" w14:textId="77777777">
      <w:pPr>
        <w:pStyle w:val="Heading7"/>
        <w:keepNext/>
        <w:keepLines/>
        <w:numPr>
          <w:ilvl w:val="1"/>
          <w:numId w:val="25"/>
        </w:numPr>
        <w:spacing w:before="120" w:after="120"/>
      </w:pPr>
      <w:r w:rsidRPr="002A16BE">
        <w:t>Obligation to provide Security</w:t>
      </w:r>
    </w:p>
    <w:p w:rsidRPr="00643C0E" w:rsidR="00CB6043" w:rsidP="00CB6043" w:rsidRDefault="00CB6043" w14:paraId="16F5F5FC" w14:textId="26647466">
      <w:pPr>
        <w:spacing w:before="120" w:after="120"/>
        <w:ind w:left="709"/>
      </w:pPr>
      <w:r w:rsidRPr="002A16BE">
        <w:rPr>
          <w:rFonts w:ascii="Arial Narrow" w:hAnsi="Arial Narrow"/>
          <w:sz w:val="22"/>
          <w:szCs w:val="22"/>
        </w:rPr>
        <w:t>The Service Provider</w:t>
      </w:r>
      <w:r>
        <w:rPr>
          <w:rFonts w:ascii="Arial Narrow" w:hAnsi="Arial Narrow"/>
          <w:sz w:val="22"/>
          <w:szCs w:val="22"/>
        </w:rPr>
        <w:t xml:space="preserve"> must </w:t>
      </w:r>
      <w:r w:rsidRPr="00441916">
        <w:rPr>
          <w:rFonts w:ascii="Arial Narrow" w:hAnsi="Arial Narrow"/>
          <w:sz w:val="22"/>
          <w:szCs w:val="22"/>
        </w:rPr>
        <w:t xml:space="preserve">ensure that AEMO holds the benefit of the Security </w:t>
      </w:r>
      <w:r>
        <w:rPr>
          <w:rFonts w:ascii="Arial Narrow" w:hAnsi="Arial Narrow"/>
          <w:sz w:val="22"/>
          <w:szCs w:val="22"/>
        </w:rPr>
        <w:t xml:space="preserve">(for the </w:t>
      </w:r>
      <w:r w:rsidRPr="00441916">
        <w:rPr>
          <w:rFonts w:ascii="Arial Narrow" w:hAnsi="Arial Narrow"/>
          <w:sz w:val="22"/>
          <w:szCs w:val="22"/>
        </w:rPr>
        <w:t xml:space="preserve">amount </w:t>
      </w:r>
      <w:r>
        <w:rPr>
          <w:rFonts w:ascii="Arial Narrow" w:hAnsi="Arial Narrow"/>
          <w:sz w:val="22"/>
          <w:szCs w:val="22"/>
        </w:rPr>
        <w:t xml:space="preserve">specified in the </w:t>
      </w:r>
      <w:r w:rsidRPr="00AA56EE">
        <w:rPr>
          <w:rFonts w:ascii="Arial Narrow" w:hAnsi="Arial Narrow"/>
          <w:b/>
          <w:bCs/>
          <w:sz w:val="22"/>
          <w:szCs w:val="22"/>
        </w:rPr>
        <w:t>Contract Details</w:t>
      </w:r>
      <w:r>
        <w:rPr>
          <w:rFonts w:ascii="Arial Narrow" w:hAnsi="Arial Narrow"/>
          <w:sz w:val="22"/>
          <w:szCs w:val="22"/>
        </w:rPr>
        <w:t xml:space="preserve">) </w:t>
      </w:r>
      <w:r w:rsidRPr="00441916">
        <w:rPr>
          <w:rFonts w:ascii="Arial Narrow" w:hAnsi="Arial Narrow"/>
          <w:sz w:val="22"/>
          <w:szCs w:val="22"/>
        </w:rPr>
        <w:t xml:space="preserve">by </w:t>
      </w:r>
      <w:r w:rsidR="007958F9">
        <w:rPr>
          <w:rFonts w:ascii="Arial Narrow" w:hAnsi="Arial Narrow"/>
          <w:sz w:val="22"/>
          <w:szCs w:val="22"/>
        </w:rPr>
        <w:t xml:space="preserve">the date indicated in </w:t>
      </w:r>
      <w:r w:rsidRPr="005B418F" w:rsidR="007958F9">
        <w:rPr>
          <w:rFonts w:ascii="Arial Narrow" w:hAnsi="Arial Narrow"/>
          <w:b/>
          <w:bCs/>
          <w:sz w:val="22"/>
          <w:szCs w:val="22"/>
        </w:rPr>
        <w:fldChar w:fldCharType="begin"/>
      </w:r>
      <w:r w:rsidRPr="005B418F" w:rsidR="007958F9">
        <w:rPr>
          <w:rFonts w:ascii="Arial Narrow" w:hAnsi="Arial Narrow"/>
          <w:b/>
          <w:bCs/>
          <w:sz w:val="22"/>
          <w:szCs w:val="22"/>
        </w:rPr>
        <w:instrText xml:space="preserve"> REF _Ref136265476 \r \h </w:instrText>
      </w:r>
      <w:r w:rsidR="007958F9">
        <w:rPr>
          <w:rFonts w:ascii="Arial Narrow" w:hAnsi="Arial Narrow"/>
          <w:b/>
          <w:bCs/>
          <w:sz w:val="22"/>
          <w:szCs w:val="22"/>
        </w:rPr>
        <w:instrText xml:space="preserve"> \* MERGEFORMAT </w:instrText>
      </w:r>
      <w:r w:rsidRPr="005B418F" w:rsidR="007958F9">
        <w:rPr>
          <w:rFonts w:ascii="Arial Narrow" w:hAnsi="Arial Narrow"/>
          <w:b/>
          <w:bCs/>
          <w:sz w:val="22"/>
          <w:szCs w:val="22"/>
        </w:rPr>
      </w:r>
      <w:r w:rsidRPr="005B418F" w:rsidR="007958F9">
        <w:rPr>
          <w:rFonts w:ascii="Arial Narrow" w:hAnsi="Arial Narrow"/>
          <w:b/>
          <w:bCs/>
          <w:sz w:val="22"/>
          <w:szCs w:val="22"/>
        </w:rPr>
        <w:fldChar w:fldCharType="separate"/>
      </w:r>
      <w:r w:rsidR="00176EB9">
        <w:rPr>
          <w:rFonts w:ascii="Arial Narrow" w:hAnsi="Arial Narrow"/>
          <w:b/>
          <w:bCs/>
          <w:sz w:val="22"/>
          <w:szCs w:val="22"/>
        </w:rPr>
        <w:t>Schedule 1</w:t>
      </w:r>
      <w:r w:rsidRPr="005B418F" w:rsidR="007958F9">
        <w:rPr>
          <w:rFonts w:ascii="Arial Narrow" w:hAnsi="Arial Narrow"/>
          <w:b/>
          <w:bCs/>
          <w:sz w:val="22"/>
          <w:szCs w:val="22"/>
        </w:rPr>
        <w:fldChar w:fldCharType="end"/>
      </w:r>
      <w:r w:rsidRPr="00441916">
        <w:rPr>
          <w:rFonts w:ascii="Arial Narrow" w:hAnsi="Arial Narrow"/>
          <w:sz w:val="22"/>
          <w:szCs w:val="22"/>
        </w:rPr>
        <w:t xml:space="preserve">. The </w:t>
      </w:r>
      <w:r>
        <w:rPr>
          <w:rFonts w:ascii="Arial Narrow" w:hAnsi="Arial Narrow"/>
          <w:sz w:val="22"/>
          <w:szCs w:val="22"/>
        </w:rPr>
        <w:t>S</w:t>
      </w:r>
      <w:r w:rsidRPr="00441916">
        <w:rPr>
          <w:rFonts w:ascii="Arial Narrow" w:hAnsi="Arial Narrow"/>
          <w:sz w:val="22"/>
          <w:szCs w:val="22"/>
        </w:rPr>
        <w:t>ecurity must be</w:t>
      </w:r>
      <w:r w:rsidRPr="00B5179D">
        <w:rPr>
          <w:rFonts w:ascii="Arial Narrow" w:hAnsi="Arial Narrow"/>
          <w:sz w:val="22"/>
          <w:szCs w:val="22"/>
        </w:rPr>
        <w:t xml:space="preserve"> an obligation in writing that:</w:t>
      </w:r>
    </w:p>
    <w:p w:rsidRPr="00B5179D" w:rsidR="00CB6043" w:rsidP="005B462E" w:rsidRDefault="00CB6043" w14:paraId="74EA8B0D" w14:textId="77777777">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from a </w:t>
      </w:r>
      <w:r w:rsidRPr="006F67A9">
        <w:rPr>
          <w:rFonts w:ascii="Arial Narrow" w:hAnsi="Arial Narrow"/>
          <w:i/>
          <w:iCs/>
          <w:sz w:val="22"/>
          <w:szCs w:val="22"/>
        </w:rPr>
        <w:t xml:space="preserve">Security </w:t>
      </w:r>
      <w:proofErr w:type="gramStart"/>
      <w:r w:rsidRPr="006F67A9">
        <w:rPr>
          <w:rFonts w:ascii="Arial Narrow" w:hAnsi="Arial Narrow"/>
          <w:i/>
          <w:iCs/>
          <w:sz w:val="22"/>
          <w:szCs w:val="22"/>
        </w:rPr>
        <w:t>Provider</w:t>
      </w:r>
      <w:r w:rsidRPr="00B5179D">
        <w:rPr>
          <w:rFonts w:ascii="Arial Narrow" w:hAnsi="Arial Narrow"/>
          <w:sz w:val="22"/>
          <w:szCs w:val="22"/>
        </w:rPr>
        <w:t>;</w:t>
      </w:r>
      <w:proofErr w:type="gramEnd"/>
    </w:p>
    <w:p w:rsidRPr="00B5179D" w:rsidR="00CB6043" w:rsidP="005B462E" w:rsidRDefault="00CB6043" w14:paraId="64E56F00" w14:textId="77777777">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a guarantee or bank undertaking in a form prescribed by </w:t>
      </w:r>
      <w:proofErr w:type="gramStart"/>
      <w:r w:rsidRPr="00B5179D">
        <w:rPr>
          <w:rFonts w:ascii="Arial Narrow" w:hAnsi="Arial Narrow"/>
          <w:sz w:val="22"/>
          <w:szCs w:val="22"/>
        </w:rPr>
        <w:t>AEMO;</w:t>
      </w:r>
      <w:proofErr w:type="gramEnd"/>
    </w:p>
    <w:p w:rsidRPr="00B5179D" w:rsidR="00CB6043" w:rsidP="005B462E" w:rsidRDefault="00CB6043" w14:paraId="50E047D0" w14:textId="77777777">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is duly executed by the </w:t>
      </w:r>
      <w:r w:rsidRPr="006F67A9">
        <w:rPr>
          <w:rFonts w:ascii="Arial Narrow" w:hAnsi="Arial Narrow"/>
          <w:i/>
          <w:iCs/>
          <w:sz w:val="22"/>
          <w:szCs w:val="22"/>
        </w:rPr>
        <w:t>Security Provider</w:t>
      </w:r>
      <w:r w:rsidRPr="00B5179D">
        <w:rPr>
          <w:rFonts w:ascii="Arial Narrow" w:hAnsi="Arial Narrow"/>
          <w:sz w:val="22"/>
          <w:szCs w:val="22"/>
        </w:rPr>
        <w:t xml:space="preserve"> and delivered unconditionally to </w:t>
      </w:r>
      <w:proofErr w:type="gramStart"/>
      <w:r w:rsidRPr="00B5179D">
        <w:rPr>
          <w:rFonts w:ascii="Arial Narrow" w:hAnsi="Arial Narrow"/>
          <w:sz w:val="22"/>
          <w:szCs w:val="22"/>
        </w:rPr>
        <w:t>AEMO;</w:t>
      </w:r>
      <w:proofErr w:type="gramEnd"/>
    </w:p>
    <w:p w:rsidRPr="00B5179D" w:rsidR="00CB6043" w:rsidP="005B462E" w:rsidRDefault="00CB6043" w14:paraId="472FD738" w14:textId="77777777">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 xml:space="preserve">constitutes valid and binding unsubordinated obligations of the </w:t>
      </w:r>
      <w:r w:rsidRPr="008F504A">
        <w:rPr>
          <w:rFonts w:ascii="Arial Narrow" w:hAnsi="Arial Narrow"/>
          <w:i/>
          <w:iCs/>
          <w:sz w:val="22"/>
          <w:szCs w:val="22"/>
        </w:rPr>
        <w:t>Security Provider</w:t>
      </w:r>
      <w:r w:rsidRPr="00B5179D">
        <w:rPr>
          <w:rFonts w:ascii="Arial Narrow" w:hAnsi="Arial Narrow"/>
          <w:sz w:val="22"/>
          <w:szCs w:val="22"/>
        </w:rPr>
        <w:t xml:space="preserve"> to pay to AEMO amounts in accordance with its terms; and</w:t>
      </w:r>
    </w:p>
    <w:p w:rsidR="00CB6043" w:rsidP="005B462E" w:rsidRDefault="00CB6043" w14:paraId="11606553" w14:textId="77777777">
      <w:pPr>
        <w:pStyle w:val="ListParagraph"/>
        <w:numPr>
          <w:ilvl w:val="2"/>
          <w:numId w:val="48"/>
        </w:numPr>
        <w:spacing w:before="120" w:after="120"/>
        <w:ind w:left="1418" w:hanging="709"/>
        <w:contextualSpacing w:val="0"/>
        <w:rPr>
          <w:rFonts w:ascii="Arial Narrow" w:hAnsi="Arial Narrow"/>
          <w:sz w:val="22"/>
          <w:szCs w:val="22"/>
        </w:rPr>
      </w:pPr>
      <w:r w:rsidRPr="00B5179D">
        <w:rPr>
          <w:rFonts w:ascii="Arial Narrow" w:hAnsi="Arial Narrow"/>
          <w:sz w:val="22"/>
          <w:szCs w:val="22"/>
        </w:rPr>
        <w:t>permits drawings or claims by AEMO up to a stated amount.</w:t>
      </w:r>
    </w:p>
    <w:p w:rsidRPr="002A16BE" w:rsidR="00CB6043" w:rsidP="005B462E" w:rsidRDefault="00CB6043" w14:paraId="3A1BDCCC" w14:textId="77777777">
      <w:pPr>
        <w:pStyle w:val="Heading7"/>
        <w:keepNext/>
        <w:keepLines/>
        <w:numPr>
          <w:ilvl w:val="1"/>
          <w:numId w:val="25"/>
        </w:numPr>
        <w:spacing w:before="120" w:after="120"/>
      </w:pPr>
      <w:r>
        <w:t xml:space="preserve">Satisfaction of Conditions Precedent </w:t>
      </w:r>
    </w:p>
    <w:p w:rsidRPr="000622D4" w:rsidR="00CB6043" w:rsidP="00CB6043" w:rsidRDefault="00CB6043" w14:paraId="59F24810" w14:textId="7A13A696">
      <w:pPr>
        <w:spacing w:before="120" w:after="120"/>
        <w:ind w:left="709"/>
        <w:rPr>
          <w:rFonts w:ascii="Arial Narrow" w:hAnsi="Arial Narrow"/>
          <w:sz w:val="22"/>
          <w:szCs w:val="22"/>
        </w:rPr>
      </w:pPr>
      <w:r>
        <w:rPr>
          <w:rFonts w:ascii="Arial Narrow" w:hAnsi="Arial Narrow"/>
          <w:sz w:val="22"/>
          <w:szCs w:val="22"/>
        </w:rPr>
        <w:t>I</w:t>
      </w:r>
      <w:r w:rsidRPr="000622D4">
        <w:rPr>
          <w:rFonts w:ascii="Arial Narrow" w:hAnsi="Arial Narrow"/>
          <w:sz w:val="22"/>
          <w:szCs w:val="22"/>
        </w:rPr>
        <w:t>f the Service Provider satisfies each Condition Precedent by the</w:t>
      </w:r>
      <w:r w:rsidR="00045708">
        <w:rPr>
          <w:rFonts w:ascii="Arial Narrow" w:hAnsi="Arial Narrow"/>
          <w:sz w:val="22"/>
          <w:szCs w:val="22"/>
        </w:rPr>
        <w:t xml:space="preserve"> relevant</w:t>
      </w:r>
      <w:r w:rsidRPr="000622D4">
        <w:rPr>
          <w:rFonts w:ascii="Arial Narrow" w:hAnsi="Arial Narrow"/>
          <w:sz w:val="22"/>
          <w:szCs w:val="22"/>
        </w:rPr>
        <w:t xml:space="preserve"> Condition Precedent Satisfaction Date</w:t>
      </w:r>
      <w:r>
        <w:rPr>
          <w:rFonts w:ascii="Arial Narrow" w:hAnsi="Arial Narrow" w:cs="Arial"/>
          <w:sz w:val="22"/>
          <w:szCs w:val="22"/>
        </w:rPr>
        <w:t xml:space="preserve">, </w:t>
      </w:r>
      <w:r w:rsidRPr="000622D4">
        <w:rPr>
          <w:rFonts w:ascii="Arial Narrow" w:hAnsi="Arial Narrow"/>
          <w:sz w:val="22"/>
          <w:szCs w:val="22"/>
        </w:rPr>
        <w:t xml:space="preserve">or AEMO waives non-satisfaction of a Condition Precedent under </w:t>
      </w:r>
      <w:r w:rsidRPr="000622D4">
        <w:rPr>
          <w:rFonts w:ascii="Arial Narrow" w:hAnsi="Arial Narrow"/>
          <w:b/>
          <w:bCs/>
          <w:sz w:val="22"/>
          <w:szCs w:val="22"/>
        </w:rPr>
        <w:t xml:space="preserve">clause </w:t>
      </w:r>
      <w:r w:rsidRPr="000622D4">
        <w:rPr>
          <w:rFonts w:ascii="Arial Narrow" w:hAnsi="Arial Narrow"/>
          <w:b/>
          <w:bCs/>
          <w:sz w:val="22"/>
          <w:szCs w:val="22"/>
        </w:rPr>
        <w:fldChar w:fldCharType="begin"/>
      </w:r>
      <w:r w:rsidRPr="000622D4">
        <w:rPr>
          <w:rFonts w:ascii="Arial Narrow" w:hAnsi="Arial Narrow"/>
          <w:b/>
          <w:bCs/>
          <w:sz w:val="22"/>
          <w:szCs w:val="22"/>
        </w:rPr>
        <w:instrText xml:space="preserve"> REF _Ref132917436 \r \h  \* MERGEFORMAT </w:instrText>
      </w:r>
      <w:r w:rsidRPr="000622D4">
        <w:rPr>
          <w:rFonts w:ascii="Arial Narrow" w:hAnsi="Arial Narrow"/>
          <w:b/>
          <w:bCs/>
          <w:sz w:val="22"/>
          <w:szCs w:val="22"/>
        </w:rPr>
      </w:r>
      <w:r w:rsidRPr="000622D4">
        <w:rPr>
          <w:rFonts w:ascii="Arial Narrow" w:hAnsi="Arial Narrow"/>
          <w:b/>
          <w:bCs/>
          <w:sz w:val="22"/>
          <w:szCs w:val="22"/>
        </w:rPr>
        <w:fldChar w:fldCharType="separate"/>
      </w:r>
      <w:r w:rsidR="00176EB9">
        <w:rPr>
          <w:rFonts w:ascii="Arial Narrow" w:hAnsi="Arial Narrow"/>
          <w:b/>
          <w:bCs/>
          <w:sz w:val="22"/>
          <w:szCs w:val="22"/>
        </w:rPr>
        <w:t>3.3</w:t>
      </w:r>
      <w:r w:rsidRPr="000622D4">
        <w:rPr>
          <w:rFonts w:ascii="Arial Narrow" w:hAnsi="Arial Narrow"/>
          <w:b/>
          <w:bCs/>
          <w:sz w:val="22"/>
          <w:szCs w:val="22"/>
        </w:rPr>
        <w:fldChar w:fldCharType="end"/>
      </w:r>
      <w:r>
        <w:rPr>
          <w:rFonts w:ascii="Arial Narrow" w:hAnsi="Arial Narrow"/>
          <w:sz w:val="22"/>
          <w:szCs w:val="22"/>
        </w:rPr>
        <w:t xml:space="preserve">, </w:t>
      </w:r>
      <w:r w:rsidRPr="000622D4">
        <w:rPr>
          <w:rFonts w:ascii="Arial Narrow" w:hAnsi="Arial Narrow"/>
          <w:sz w:val="22"/>
          <w:szCs w:val="22"/>
        </w:rPr>
        <w:t xml:space="preserve">AEMO must return the </w:t>
      </w:r>
      <w:r>
        <w:rPr>
          <w:rFonts w:ascii="Arial Narrow" w:hAnsi="Arial Narrow"/>
          <w:sz w:val="22"/>
          <w:szCs w:val="22"/>
        </w:rPr>
        <w:t>original copy of the S</w:t>
      </w:r>
      <w:r w:rsidRPr="000622D4">
        <w:rPr>
          <w:rFonts w:ascii="Arial Narrow" w:hAnsi="Arial Narrow"/>
          <w:sz w:val="22"/>
          <w:szCs w:val="22"/>
        </w:rPr>
        <w:t>ecurity to the Service Provider</w:t>
      </w:r>
      <w:r>
        <w:rPr>
          <w:rFonts w:ascii="Arial Narrow" w:hAnsi="Arial Narrow"/>
          <w:sz w:val="22"/>
          <w:szCs w:val="22"/>
        </w:rPr>
        <w:t xml:space="preserve"> within 10 </w:t>
      </w:r>
      <w:r w:rsidRPr="006810EE">
        <w:rPr>
          <w:rFonts w:ascii="Arial Narrow" w:hAnsi="Arial Narrow"/>
          <w:i/>
          <w:iCs/>
          <w:sz w:val="22"/>
          <w:szCs w:val="22"/>
        </w:rPr>
        <w:t>Business Days</w:t>
      </w:r>
      <w:r w:rsidRPr="000622D4">
        <w:rPr>
          <w:rFonts w:ascii="Arial Narrow" w:hAnsi="Arial Narrow"/>
          <w:sz w:val="22"/>
          <w:szCs w:val="22"/>
        </w:rPr>
        <w:t>.</w:t>
      </w:r>
    </w:p>
    <w:p w:rsidRPr="002A16BE" w:rsidR="00CB6043" w:rsidP="005B462E" w:rsidRDefault="00CB6043" w14:paraId="3EC3725E" w14:textId="77777777">
      <w:pPr>
        <w:pStyle w:val="Heading7"/>
        <w:keepNext/>
        <w:keepLines/>
        <w:numPr>
          <w:ilvl w:val="1"/>
          <w:numId w:val="25"/>
        </w:numPr>
        <w:spacing w:before="120" w:after="120"/>
      </w:pPr>
      <w:bookmarkStart w:name="_Ref135726710" w:id="213"/>
      <w:r>
        <w:t>Non-satisfaction of Conditions Precedent</w:t>
      </w:r>
      <w:bookmarkEnd w:id="213"/>
    </w:p>
    <w:p w:rsidR="00CB6043" w:rsidP="005B462E" w:rsidRDefault="00CB6043" w14:paraId="6B0750D8" w14:textId="705BA3D2">
      <w:pPr>
        <w:pStyle w:val="ListParagraph"/>
        <w:numPr>
          <w:ilvl w:val="2"/>
          <w:numId w:val="69"/>
        </w:numPr>
        <w:spacing w:before="120" w:after="120"/>
        <w:ind w:left="1418" w:hanging="709"/>
        <w:contextualSpacing w:val="0"/>
        <w:rPr>
          <w:rFonts w:ascii="Arial Narrow" w:hAnsi="Arial Narrow"/>
          <w:sz w:val="22"/>
          <w:szCs w:val="22"/>
        </w:rPr>
      </w:pPr>
      <w:bookmarkStart w:name="_Ref135727429" w:id="214"/>
      <w:bookmarkStart w:name="_Ref135726711" w:id="215"/>
      <w:r w:rsidRPr="005C070F">
        <w:rPr>
          <w:rFonts w:ascii="Arial Narrow" w:hAnsi="Arial Narrow"/>
          <w:sz w:val="22"/>
          <w:szCs w:val="22"/>
        </w:rPr>
        <w:t xml:space="preserve">If </w:t>
      </w:r>
      <w:r>
        <w:rPr>
          <w:rFonts w:ascii="Arial Narrow" w:hAnsi="Arial Narrow"/>
          <w:sz w:val="22"/>
          <w:szCs w:val="22"/>
        </w:rPr>
        <w:t xml:space="preserve">the Service Provider does not </w:t>
      </w:r>
      <w:r w:rsidRPr="005C070F">
        <w:rPr>
          <w:rFonts w:ascii="Arial Narrow" w:hAnsi="Arial Narrow"/>
          <w:sz w:val="22"/>
          <w:szCs w:val="22"/>
        </w:rPr>
        <w:t xml:space="preserve">satisfy </w:t>
      </w:r>
      <w:r>
        <w:rPr>
          <w:rFonts w:ascii="Arial Narrow" w:hAnsi="Arial Narrow"/>
          <w:sz w:val="22"/>
          <w:szCs w:val="22"/>
        </w:rPr>
        <w:t>each C</w:t>
      </w:r>
      <w:r w:rsidRPr="005C070F">
        <w:rPr>
          <w:rFonts w:ascii="Arial Narrow" w:hAnsi="Arial Narrow"/>
          <w:sz w:val="22"/>
          <w:szCs w:val="22"/>
        </w:rPr>
        <w:t>ondition</w:t>
      </w:r>
      <w:r>
        <w:rPr>
          <w:rFonts w:ascii="Arial Narrow" w:hAnsi="Arial Narrow"/>
          <w:sz w:val="22"/>
          <w:szCs w:val="22"/>
        </w:rPr>
        <w:t xml:space="preserve"> P</w:t>
      </w:r>
      <w:r w:rsidRPr="005C070F">
        <w:rPr>
          <w:rFonts w:ascii="Arial Narrow" w:hAnsi="Arial Narrow"/>
          <w:sz w:val="22"/>
          <w:szCs w:val="22"/>
        </w:rPr>
        <w:t xml:space="preserve">recedent </w:t>
      </w:r>
      <w:r>
        <w:rPr>
          <w:rFonts w:ascii="Arial Narrow" w:hAnsi="Arial Narrow"/>
          <w:sz w:val="22"/>
          <w:szCs w:val="22"/>
        </w:rPr>
        <w:t xml:space="preserve">by the relevant Condition Precedent Satisfaction Date, and AEMO (in its sole discretion) does not </w:t>
      </w:r>
      <w:r w:rsidRPr="002F0BC1">
        <w:rPr>
          <w:rFonts w:ascii="Arial Narrow" w:hAnsi="Arial Narrow"/>
          <w:sz w:val="22"/>
          <w:szCs w:val="22"/>
        </w:rPr>
        <w:t xml:space="preserve">waive non-satisfaction of </w:t>
      </w:r>
      <w:r>
        <w:rPr>
          <w:rFonts w:ascii="Arial Narrow" w:hAnsi="Arial Narrow"/>
          <w:sz w:val="22"/>
          <w:szCs w:val="22"/>
        </w:rPr>
        <w:t xml:space="preserve">a </w:t>
      </w:r>
      <w:r w:rsidRPr="002F0BC1">
        <w:rPr>
          <w:rFonts w:ascii="Arial Narrow" w:hAnsi="Arial Narrow"/>
          <w:sz w:val="22"/>
          <w:szCs w:val="22"/>
        </w:rPr>
        <w:t xml:space="preserve">Condition Precedent under </w:t>
      </w:r>
      <w:r w:rsidRPr="00A049E7">
        <w:rPr>
          <w:rFonts w:ascii="Arial Narrow" w:hAnsi="Arial Narrow"/>
          <w:b/>
          <w:bCs/>
          <w:sz w:val="22"/>
          <w:szCs w:val="22"/>
        </w:rPr>
        <w:t xml:space="preserve">clause </w:t>
      </w:r>
      <w:r w:rsidRPr="00A049E7">
        <w:rPr>
          <w:rFonts w:ascii="Arial Narrow" w:hAnsi="Arial Narrow"/>
          <w:b/>
          <w:bCs/>
          <w:sz w:val="22"/>
          <w:szCs w:val="22"/>
        </w:rPr>
        <w:fldChar w:fldCharType="begin"/>
      </w:r>
      <w:r w:rsidRPr="00A049E7">
        <w:rPr>
          <w:rFonts w:ascii="Arial Narrow" w:hAnsi="Arial Narrow"/>
          <w:b/>
          <w:bCs/>
          <w:sz w:val="22"/>
          <w:szCs w:val="22"/>
        </w:rPr>
        <w:instrText xml:space="preserve"> REF _Ref132917436 \r \h  \* MERGEFORMAT </w:instrText>
      </w:r>
      <w:r w:rsidRPr="00A049E7">
        <w:rPr>
          <w:rFonts w:ascii="Arial Narrow" w:hAnsi="Arial Narrow"/>
          <w:b/>
          <w:bCs/>
          <w:sz w:val="22"/>
          <w:szCs w:val="22"/>
        </w:rPr>
      </w:r>
      <w:r w:rsidRPr="00A049E7">
        <w:rPr>
          <w:rFonts w:ascii="Arial Narrow" w:hAnsi="Arial Narrow"/>
          <w:b/>
          <w:bCs/>
          <w:sz w:val="22"/>
          <w:szCs w:val="22"/>
        </w:rPr>
        <w:fldChar w:fldCharType="separate"/>
      </w:r>
      <w:r w:rsidR="00176EB9">
        <w:rPr>
          <w:rFonts w:ascii="Arial Narrow" w:hAnsi="Arial Narrow"/>
          <w:b/>
          <w:bCs/>
          <w:sz w:val="22"/>
          <w:szCs w:val="22"/>
        </w:rPr>
        <w:t>3.3</w:t>
      </w:r>
      <w:r w:rsidRPr="00A049E7">
        <w:rPr>
          <w:rFonts w:ascii="Arial Narrow" w:hAnsi="Arial Narrow"/>
          <w:b/>
          <w:bCs/>
          <w:sz w:val="22"/>
          <w:szCs w:val="22"/>
        </w:rPr>
        <w:fldChar w:fldCharType="end"/>
      </w:r>
      <w:r w:rsidRPr="003E1982">
        <w:rPr>
          <w:rFonts w:ascii="Arial Narrow" w:hAnsi="Arial Narrow"/>
          <w:sz w:val="22"/>
          <w:szCs w:val="22"/>
        </w:rPr>
        <w:t>, then</w:t>
      </w:r>
      <w:r>
        <w:rPr>
          <w:rFonts w:ascii="Arial Narrow" w:hAnsi="Arial Narrow"/>
          <w:sz w:val="22"/>
          <w:szCs w:val="22"/>
        </w:rPr>
        <w:t>:</w:t>
      </w:r>
      <w:bookmarkEnd w:id="214"/>
    </w:p>
    <w:p w:rsidR="00CB6043" w:rsidP="005B462E" w:rsidRDefault="00CB6043" w14:paraId="12B5605D" w14:textId="77777777">
      <w:pPr>
        <w:pStyle w:val="ListParagraph"/>
        <w:numPr>
          <w:ilvl w:val="3"/>
          <w:numId w:val="40"/>
        </w:numPr>
        <w:spacing w:before="120" w:after="120"/>
        <w:ind w:left="2127" w:hanging="709"/>
        <w:contextualSpacing w:val="0"/>
        <w:rPr>
          <w:rFonts w:ascii="Arial Narrow" w:hAnsi="Arial Narrow"/>
          <w:sz w:val="22"/>
          <w:szCs w:val="22"/>
        </w:rPr>
      </w:pPr>
      <w:bookmarkStart w:name="_Ref135727430" w:id="216"/>
      <w:r>
        <w:rPr>
          <w:rFonts w:ascii="Arial Narrow" w:hAnsi="Arial Narrow"/>
          <w:sz w:val="22"/>
          <w:szCs w:val="22"/>
        </w:rPr>
        <w:t>AEMO must notify the Service Provider of that fact; and</w:t>
      </w:r>
      <w:bookmarkEnd w:id="216"/>
    </w:p>
    <w:p w:rsidRPr="004E4D7B" w:rsidR="00CB6043" w:rsidP="005B462E" w:rsidRDefault="00CB6043" w14:paraId="533E86DB" w14:textId="4E415F13">
      <w:pPr>
        <w:pStyle w:val="ListParagraph"/>
        <w:numPr>
          <w:ilvl w:val="3"/>
          <w:numId w:val="40"/>
        </w:numPr>
        <w:spacing w:before="120" w:after="120"/>
        <w:ind w:left="2127" w:hanging="709"/>
        <w:contextualSpacing w:val="0"/>
        <w:rPr>
          <w:rFonts w:ascii="Arial Narrow" w:hAnsi="Arial Narrow"/>
          <w:sz w:val="22"/>
          <w:szCs w:val="22"/>
        </w:rPr>
      </w:pPr>
      <w:bookmarkStart w:name="_Ref135812514" w:id="217"/>
      <w:r>
        <w:rPr>
          <w:rFonts w:ascii="Arial Narrow" w:hAnsi="Arial Narrow"/>
          <w:sz w:val="22"/>
          <w:szCs w:val="22"/>
        </w:rPr>
        <w:t xml:space="preserve">the Service Provider must pay to AEMO, as compensation to the market, an amount equivalent to the Security (as specified in the </w:t>
      </w:r>
      <w:r w:rsidRPr="001A2CBA">
        <w:rPr>
          <w:rFonts w:ascii="Arial Narrow" w:hAnsi="Arial Narrow"/>
          <w:b/>
          <w:bCs/>
          <w:sz w:val="22"/>
          <w:szCs w:val="22"/>
        </w:rPr>
        <w:t>Contract Details</w:t>
      </w:r>
      <w:r>
        <w:rPr>
          <w:rFonts w:ascii="Arial Narrow" w:hAnsi="Arial Narrow"/>
          <w:sz w:val="22"/>
          <w:szCs w:val="22"/>
        </w:rPr>
        <w:t xml:space="preserve"> and subject to </w:t>
      </w:r>
      <w:r w:rsidRPr="006031F7">
        <w:rPr>
          <w:rFonts w:ascii="Arial Narrow" w:hAnsi="Arial Narrow"/>
          <w:b/>
          <w:bCs/>
          <w:sz w:val="22"/>
          <w:szCs w:val="22"/>
        </w:rPr>
        <w:t xml:space="preserve">clause </w:t>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176EB9">
        <w:rPr>
          <w:rFonts w:ascii="Arial Narrow" w:hAnsi="Arial Narrow"/>
          <w:b/>
          <w:bCs/>
          <w:sz w:val="22"/>
          <w:szCs w:val="22"/>
        </w:rPr>
        <w:t>3.6</w:t>
      </w:r>
      <w:r w:rsidRPr="006031F7">
        <w:rPr>
          <w:rFonts w:ascii="Arial Narrow" w:hAnsi="Arial Narrow"/>
          <w:b/>
          <w:bCs/>
          <w:sz w:val="22"/>
          <w:szCs w:val="22"/>
        </w:rPr>
        <w:fldChar w:fldCharType="end"/>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176EB9">
        <w:rPr>
          <w:rFonts w:ascii="Arial Narrow" w:hAnsi="Arial Narrow"/>
          <w:b/>
          <w:bCs/>
          <w:sz w:val="22"/>
          <w:szCs w:val="22"/>
        </w:rPr>
        <w:t>(a)</w:t>
      </w:r>
      <w:r w:rsidRPr="006031F7">
        <w:rPr>
          <w:rFonts w:ascii="Arial Narrow" w:hAnsi="Arial Narrow"/>
          <w:b/>
          <w:bCs/>
          <w:sz w:val="22"/>
          <w:szCs w:val="22"/>
        </w:rPr>
        <w:fldChar w:fldCharType="end"/>
      </w:r>
      <w:r>
        <w:rPr>
          <w:rFonts w:ascii="Arial Narrow" w:hAnsi="Arial Narrow"/>
          <w:sz w:val="22"/>
          <w:szCs w:val="22"/>
        </w:rPr>
        <w:t xml:space="preserve">) within 10 </w:t>
      </w:r>
      <w:r w:rsidRPr="000E217E">
        <w:rPr>
          <w:rFonts w:ascii="Arial Narrow" w:hAnsi="Arial Narrow"/>
          <w:i/>
          <w:iCs/>
          <w:sz w:val="22"/>
          <w:szCs w:val="22"/>
        </w:rPr>
        <w:t>Business Days</w:t>
      </w:r>
      <w:r>
        <w:rPr>
          <w:rFonts w:ascii="Arial Narrow" w:hAnsi="Arial Narrow"/>
          <w:sz w:val="22"/>
          <w:szCs w:val="22"/>
        </w:rPr>
        <w:t>.</w:t>
      </w:r>
      <w:bookmarkEnd w:id="215"/>
      <w:bookmarkEnd w:id="217"/>
    </w:p>
    <w:p w:rsidR="00CB6043" w:rsidP="005B462E" w:rsidRDefault="00CB6043" w14:paraId="20C86CCE" w14:textId="08C46A07">
      <w:pPr>
        <w:pStyle w:val="ListParagraph"/>
        <w:numPr>
          <w:ilvl w:val="2"/>
          <w:numId w:val="69"/>
        </w:numPr>
        <w:spacing w:before="120" w:after="120"/>
        <w:ind w:left="1418" w:hanging="709"/>
        <w:contextualSpacing w:val="0"/>
        <w:rPr>
          <w:rFonts w:ascii="Arial Narrow" w:hAnsi="Arial Narrow"/>
          <w:sz w:val="22"/>
          <w:szCs w:val="22"/>
        </w:rPr>
      </w:pPr>
      <w:bookmarkStart w:name="_Ref135728123" w:id="218"/>
      <w:r>
        <w:rPr>
          <w:rFonts w:ascii="Arial Narrow" w:hAnsi="Arial Narrow"/>
          <w:sz w:val="22"/>
          <w:szCs w:val="22"/>
        </w:rPr>
        <w:t xml:space="preserve">The obligation in </w:t>
      </w:r>
      <w:r w:rsidRPr="00627CD5">
        <w:rPr>
          <w:rFonts w:ascii="Arial Narrow" w:hAnsi="Arial Narrow"/>
          <w:b/>
          <w:bCs/>
          <w:sz w:val="22"/>
          <w:szCs w:val="22"/>
        </w:rPr>
        <w:t xml:space="preserve">clause </w:t>
      </w:r>
      <w:r w:rsidRPr="00627CD5">
        <w:rPr>
          <w:rFonts w:ascii="Arial Narrow" w:hAnsi="Arial Narrow"/>
          <w:b/>
          <w:bCs/>
          <w:sz w:val="22"/>
          <w:szCs w:val="22"/>
        </w:rPr>
        <w:fldChar w:fldCharType="begin"/>
      </w:r>
      <w:r w:rsidRPr="00627CD5">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27CD5">
        <w:rPr>
          <w:rFonts w:ascii="Arial Narrow" w:hAnsi="Arial Narrow"/>
          <w:b/>
          <w:bCs/>
          <w:sz w:val="22"/>
          <w:szCs w:val="22"/>
        </w:rPr>
      </w:r>
      <w:r w:rsidRPr="00627CD5">
        <w:rPr>
          <w:rFonts w:ascii="Arial Narrow" w:hAnsi="Arial Narrow"/>
          <w:b/>
          <w:bCs/>
          <w:sz w:val="22"/>
          <w:szCs w:val="22"/>
        </w:rPr>
        <w:fldChar w:fldCharType="separate"/>
      </w:r>
      <w:r w:rsidR="00176EB9">
        <w:rPr>
          <w:rFonts w:ascii="Arial Narrow" w:hAnsi="Arial Narrow"/>
          <w:b/>
          <w:bCs/>
          <w:sz w:val="22"/>
          <w:szCs w:val="22"/>
        </w:rPr>
        <w:t>10.4</w:t>
      </w:r>
      <w:r w:rsidRPr="00627CD5">
        <w:rPr>
          <w:rFonts w:ascii="Arial Narrow" w:hAnsi="Arial Narrow"/>
          <w:b/>
          <w:bCs/>
          <w:sz w:val="22"/>
          <w:szCs w:val="22"/>
        </w:rPr>
        <w:fldChar w:fldCharType="end"/>
      </w:r>
      <w:r w:rsidRPr="00627CD5">
        <w:rPr>
          <w:rFonts w:ascii="Arial Narrow" w:hAnsi="Arial Narrow"/>
          <w:b/>
          <w:bCs/>
          <w:sz w:val="22"/>
          <w:szCs w:val="22"/>
        </w:rPr>
        <w:fldChar w:fldCharType="begin"/>
      </w:r>
      <w:r w:rsidRPr="00627CD5">
        <w:rPr>
          <w:rFonts w:ascii="Arial Narrow" w:hAnsi="Arial Narrow"/>
          <w:b/>
          <w:bCs/>
          <w:sz w:val="22"/>
          <w:szCs w:val="22"/>
        </w:rPr>
        <w:instrText xml:space="preserve"> REF _Ref135726711 \r \h </w:instrText>
      </w:r>
      <w:r>
        <w:rPr>
          <w:rFonts w:ascii="Arial Narrow" w:hAnsi="Arial Narrow"/>
          <w:b/>
          <w:bCs/>
          <w:sz w:val="22"/>
          <w:szCs w:val="22"/>
        </w:rPr>
        <w:instrText xml:space="preserve"> \* MERGEFORMAT </w:instrText>
      </w:r>
      <w:r w:rsidRPr="00627CD5">
        <w:rPr>
          <w:rFonts w:ascii="Arial Narrow" w:hAnsi="Arial Narrow"/>
          <w:b/>
          <w:bCs/>
          <w:sz w:val="22"/>
          <w:szCs w:val="22"/>
        </w:rPr>
      </w:r>
      <w:r w:rsidRPr="00627CD5">
        <w:rPr>
          <w:rFonts w:ascii="Arial Narrow" w:hAnsi="Arial Narrow"/>
          <w:b/>
          <w:bCs/>
          <w:sz w:val="22"/>
          <w:szCs w:val="22"/>
        </w:rPr>
        <w:fldChar w:fldCharType="separate"/>
      </w:r>
      <w:r w:rsidR="00176EB9">
        <w:rPr>
          <w:rFonts w:ascii="Arial Narrow" w:hAnsi="Arial Narrow"/>
          <w:b/>
          <w:bCs/>
          <w:sz w:val="22"/>
          <w:szCs w:val="22"/>
        </w:rPr>
        <w:t>(a)</w:t>
      </w:r>
      <w:r w:rsidRPr="00627CD5">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_Ref135812514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(ii)</w:t>
      </w:r>
      <w:r>
        <w:rPr>
          <w:rFonts w:ascii="Arial Narrow" w:hAnsi="Arial Narrow"/>
          <w:b/>
          <w:bCs/>
          <w:sz w:val="22"/>
          <w:szCs w:val="22"/>
        </w:rPr>
        <w:fldChar w:fldCharType="end"/>
      </w:r>
      <w:r>
        <w:rPr>
          <w:rFonts w:ascii="Arial Narrow" w:hAnsi="Arial Narrow"/>
          <w:sz w:val="22"/>
          <w:szCs w:val="22"/>
        </w:rPr>
        <w:t xml:space="preserve"> is satisfied if:</w:t>
      </w:r>
      <w:bookmarkEnd w:id="218"/>
    </w:p>
    <w:p w:rsidR="00CB6043" w:rsidP="005B462E" w:rsidRDefault="00CB6043" w14:paraId="4402EE3B" w14:textId="782B6692">
      <w:pPr>
        <w:pStyle w:val="ListParagraph"/>
        <w:numPr>
          <w:ilvl w:val="3"/>
          <w:numId w:val="70"/>
        </w:numPr>
        <w:spacing w:before="120" w:after="120"/>
        <w:ind w:left="2127" w:hanging="709"/>
        <w:contextualSpacing w:val="0"/>
        <w:rPr>
          <w:rFonts w:ascii="Arial Narrow" w:hAnsi="Arial Narrow"/>
          <w:sz w:val="22"/>
          <w:szCs w:val="22"/>
        </w:rPr>
      </w:pPr>
      <w:bookmarkStart w:name="_Ref135728124" w:id="219"/>
      <w:r>
        <w:rPr>
          <w:rFonts w:ascii="Arial Narrow" w:hAnsi="Arial Narrow"/>
          <w:sz w:val="22"/>
          <w:szCs w:val="22"/>
        </w:rPr>
        <w:t xml:space="preserve">the Service Provider pays AEMO an amount equivalent to the Security (as specified in the </w:t>
      </w:r>
      <w:r w:rsidRPr="00AA56EE">
        <w:rPr>
          <w:rFonts w:ascii="Arial Narrow" w:hAnsi="Arial Narrow"/>
          <w:b/>
          <w:bCs/>
          <w:sz w:val="22"/>
          <w:szCs w:val="22"/>
        </w:rPr>
        <w:t>Contract Details</w:t>
      </w:r>
      <w:r w:rsidRPr="00FE46DB">
        <w:rPr>
          <w:rFonts w:ascii="Arial Narrow" w:hAnsi="Arial Narrow"/>
          <w:sz w:val="22"/>
          <w:szCs w:val="22"/>
        </w:rPr>
        <w:t xml:space="preserve"> </w:t>
      </w:r>
      <w:r>
        <w:rPr>
          <w:rFonts w:ascii="Arial Narrow" w:hAnsi="Arial Narrow"/>
          <w:sz w:val="22"/>
          <w:szCs w:val="22"/>
        </w:rPr>
        <w:t xml:space="preserve">and subject to </w:t>
      </w:r>
      <w:r w:rsidRPr="006031F7">
        <w:rPr>
          <w:rFonts w:ascii="Arial Narrow" w:hAnsi="Arial Narrow"/>
          <w:b/>
          <w:bCs/>
          <w:sz w:val="22"/>
          <w:szCs w:val="22"/>
        </w:rPr>
        <w:t xml:space="preserve">clause </w:t>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_Ref133397983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176EB9">
        <w:rPr>
          <w:rFonts w:ascii="Arial Narrow" w:hAnsi="Arial Narrow"/>
          <w:b/>
          <w:bCs/>
          <w:sz w:val="22"/>
          <w:szCs w:val="22"/>
        </w:rPr>
        <w:t>3.6</w:t>
      </w:r>
      <w:r w:rsidRPr="006031F7">
        <w:rPr>
          <w:rFonts w:ascii="Arial Narrow" w:hAnsi="Arial Narrow"/>
          <w:b/>
          <w:bCs/>
          <w:sz w:val="22"/>
          <w:szCs w:val="22"/>
        </w:rPr>
        <w:fldChar w:fldCharType="end"/>
      </w:r>
      <w:r w:rsidRPr="006031F7">
        <w:rPr>
          <w:rFonts w:ascii="Arial Narrow" w:hAnsi="Arial Narrow"/>
          <w:b/>
          <w:bCs/>
          <w:sz w:val="22"/>
          <w:szCs w:val="22"/>
        </w:rPr>
        <w:fldChar w:fldCharType="begin"/>
      </w:r>
      <w:r w:rsidRPr="006031F7">
        <w:rPr>
          <w:rFonts w:ascii="Arial Narrow" w:hAnsi="Arial Narrow"/>
          <w:b/>
          <w:bCs/>
          <w:sz w:val="22"/>
          <w:szCs w:val="22"/>
        </w:rPr>
        <w:instrText xml:space="preserve"> REF _Ref134693237 \r \h </w:instrText>
      </w:r>
      <w:r>
        <w:rPr>
          <w:rFonts w:ascii="Arial Narrow" w:hAnsi="Arial Narrow"/>
          <w:b/>
          <w:bCs/>
          <w:sz w:val="22"/>
          <w:szCs w:val="22"/>
        </w:rPr>
        <w:instrText xml:space="preserve"> \* MERGEFORMAT </w:instrText>
      </w:r>
      <w:r w:rsidRPr="006031F7">
        <w:rPr>
          <w:rFonts w:ascii="Arial Narrow" w:hAnsi="Arial Narrow"/>
          <w:b/>
          <w:bCs/>
          <w:sz w:val="22"/>
          <w:szCs w:val="22"/>
        </w:rPr>
      </w:r>
      <w:r w:rsidRPr="006031F7">
        <w:rPr>
          <w:rFonts w:ascii="Arial Narrow" w:hAnsi="Arial Narrow"/>
          <w:b/>
          <w:bCs/>
          <w:sz w:val="22"/>
          <w:szCs w:val="22"/>
        </w:rPr>
        <w:fldChar w:fldCharType="separate"/>
      </w:r>
      <w:r w:rsidR="00176EB9">
        <w:rPr>
          <w:rFonts w:ascii="Arial Narrow" w:hAnsi="Arial Narrow"/>
          <w:b/>
          <w:bCs/>
          <w:sz w:val="22"/>
          <w:szCs w:val="22"/>
        </w:rPr>
        <w:t>(a)</w:t>
      </w:r>
      <w:r w:rsidRPr="006031F7">
        <w:rPr>
          <w:rFonts w:ascii="Arial Narrow" w:hAnsi="Arial Narrow"/>
          <w:b/>
          <w:bCs/>
          <w:sz w:val="22"/>
          <w:szCs w:val="22"/>
        </w:rPr>
        <w:fldChar w:fldCharType="end"/>
      </w:r>
      <w:r>
        <w:rPr>
          <w:rFonts w:ascii="Arial Narrow" w:hAnsi="Arial Narrow"/>
          <w:sz w:val="22"/>
          <w:szCs w:val="22"/>
        </w:rPr>
        <w:t xml:space="preserve">) in cleared funds within 10 </w:t>
      </w:r>
      <w:r w:rsidRPr="006810EE">
        <w:rPr>
          <w:rFonts w:ascii="Arial Narrow" w:hAnsi="Arial Narrow"/>
          <w:i/>
          <w:iCs/>
          <w:sz w:val="22"/>
          <w:szCs w:val="22"/>
        </w:rPr>
        <w:t>Business Days</w:t>
      </w:r>
      <w:r>
        <w:rPr>
          <w:rFonts w:ascii="Arial Narrow" w:hAnsi="Arial Narrow"/>
          <w:sz w:val="22"/>
          <w:szCs w:val="22"/>
        </w:rPr>
        <w:t xml:space="preserve"> after AEMO notifies the Service Provider under </w:t>
      </w:r>
      <w:r w:rsidRPr="007329BE">
        <w:rPr>
          <w:rFonts w:ascii="Arial Narrow" w:hAnsi="Arial Narrow"/>
          <w:b/>
          <w:bCs/>
          <w:sz w:val="22"/>
          <w:szCs w:val="22"/>
        </w:rPr>
        <w:t xml:space="preserve">clause </w:t>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176EB9">
        <w:rPr>
          <w:rFonts w:ascii="Arial Narrow" w:hAnsi="Arial Narrow"/>
          <w:b/>
          <w:bCs/>
          <w:sz w:val="22"/>
          <w:szCs w:val="22"/>
        </w:rPr>
        <w:t>10.4</w:t>
      </w:r>
      <w:r w:rsidRPr="007329BE">
        <w:rPr>
          <w:rFonts w:ascii="Arial Narrow" w:hAnsi="Arial Narrow"/>
          <w:b/>
          <w:bCs/>
          <w:sz w:val="22"/>
          <w:szCs w:val="22"/>
        </w:rPr>
        <w:fldChar w:fldCharType="end"/>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_Ref135727429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176EB9">
        <w:rPr>
          <w:rFonts w:ascii="Arial Narrow" w:hAnsi="Arial Narrow"/>
          <w:b/>
          <w:bCs/>
          <w:sz w:val="22"/>
          <w:szCs w:val="22"/>
        </w:rPr>
        <w:t>(a)</w:t>
      </w:r>
      <w:r w:rsidRPr="007329BE">
        <w:rPr>
          <w:rFonts w:ascii="Arial Narrow" w:hAnsi="Arial Narrow"/>
          <w:b/>
          <w:bCs/>
          <w:sz w:val="22"/>
          <w:szCs w:val="22"/>
        </w:rPr>
        <w:fldChar w:fldCharType="end"/>
      </w:r>
      <w:r w:rsidRPr="007329BE">
        <w:rPr>
          <w:rFonts w:ascii="Arial Narrow" w:hAnsi="Arial Narrow"/>
          <w:b/>
          <w:bCs/>
          <w:sz w:val="22"/>
          <w:szCs w:val="22"/>
        </w:rPr>
        <w:fldChar w:fldCharType="begin"/>
      </w:r>
      <w:r w:rsidRPr="007329BE">
        <w:rPr>
          <w:rFonts w:ascii="Arial Narrow" w:hAnsi="Arial Narrow"/>
          <w:b/>
          <w:bCs/>
          <w:sz w:val="22"/>
          <w:szCs w:val="22"/>
        </w:rPr>
        <w:instrText xml:space="preserve"> REF _Ref135727430 \r \h </w:instrText>
      </w:r>
      <w:r>
        <w:rPr>
          <w:rFonts w:ascii="Arial Narrow" w:hAnsi="Arial Narrow"/>
          <w:b/>
          <w:bCs/>
          <w:sz w:val="22"/>
          <w:szCs w:val="22"/>
        </w:rPr>
        <w:instrText xml:space="preserve"> \* MERGEFORMAT </w:instrText>
      </w:r>
      <w:r w:rsidRPr="007329BE">
        <w:rPr>
          <w:rFonts w:ascii="Arial Narrow" w:hAnsi="Arial Narrow"/>
          <w:b/>
          <w:bCs/>
          <w:sz w:val="22"/>
          <w:szCs w:val="22"/>
        </w:rPr>
      </w:r>
      <w:r w:rsidRPr="007329BE">
        <w:rPr>
          <w:rFonts w:ascii="Arial Narrow" w:hAnsi="Arial Narrow"/>
          <w:b/>
          <w:bCs/>
          <w:sz w:val="22"/>
          <w:szCs w:val="22"/>
        </w:rPr>
        <w:fldChar w:fldCharType="separate"/>
      </w:r>
      <w:r w:rsidR="00176EB9">
        <w:rPr>
          <w:rFonts w:ascii="Arial Narrow" w:hAnsi="Arial Narrow"/>
          <w:b/>
          <w:bCs/>
          <w:sz w:val="22"/>
          <w:szCs w:val="22"/>
        </w:rPr>
        <w:t>(i)</w:t>
      </w:r>
      <w:r w:rsidRPr="007329BE">
        <w:rPr>
          <w:rFonts w:ascii="Arial Narrow" w:hAnsi="Arial Narrow"/>
          <w:b/>
          <w:bCs/>
          <w:sz w:val="22"/>
          <w:szCs w:val="22"/>
        </w:rPr>
        <w:fldChar w:fldCharType="end"/>
      </w:r>
      <w:r>
        <w:rPr>
          <w:rFonts w:ascii="Arial Narrow" w:hAnsi="Arial Narrow"/>
          <w:sz w:val="22"/>
          <w:szCs w:val="22"/>
        </w:rPr>
        <w:t xml:space="preserve"> (in which case AEMO must promptly return the original copy of the Security to the Service Provider); or</w:t>
      </w:r>
      <w:bookmarkEnd w:id="219"/>
    </w:p>
    <w:p w:rsidR="00CB6043" w:rsidP="005B462E" w:rsidRDefault="00CB6043" w14:paraId="3F7A2DA4" w14:textId="38BCF1AD">
      <w:pPr>
        <w:pStyle w:val="ListParagraph"/>
        <w:numPr>
          <w:ilvl w:val="3"/>
          <w:numId w:val="70"/>
        </w:numPr>
        <w:spacing w:before="120" w:after="120"/>
        <w:ind w:left="2127" w:hanging="709"/>
        <w:contextualSpacing w:val="0"/>
        <w:rPr>
          <w:rFonts w:ascii="Arial Narrow" w:hAnsi="Arial Narrow"/>
          <w:sz w:val="22"/>
          <w:szCs w:val="22"/>
        </w:rPr>
      </w:pPr>
      <w:bookmarkStart w:name="_Ref135728212" w:id="220"/>
      <w:r>
        <w:rPr>
          <w:rFonts w:ascii="Arial Narrow" w:hAnsi="Arial Narrow"/>
          <w:sz w:val="22"/>
          <w:szCs w:val="22"/>
        </w:rPr>
        <w:t xml:space="preserve">(if AEMO does not receive a payment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10.4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(b)</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_Ref135728124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(i)</w:t>
      </w:r>
      <w:r w:rsidRPr="006D0C7B">
        <w:rPr>
          <w:rFonts w:ascii="Arial Narrow" w:hAnsi="Arial Narrow"/>
          <w:b/>
          <w:bCs/>
          <w:sz w:val="22"/>
          <w:szCs w:val="22"/>
        </w:rPr>
        <w:fldChar w:fldCharType="end"/>
      </w:r>
      <w:r w:rsidRPr="00B02E08">
        <w:rPr>
          <w:rFonts w:ascii="Arial Narrow" w:hAnsi="Arial Narrow"/>
          <w:sz w:val="22"/>
          <w:szCs w:val="22"/>
        </w:rPr>
        <w:t>)</w:t>
      </w:r>
      <w:r>
        <w:rPr>
          <w:rFonts w:ascii="Arial Narrow" w:hAnsi="Arial Narrow"/>
          <w:b/>
          <w:bCs/>
          <w:sz w:val="22"/>
          <w:szCs w:val="22"/>
        </w:rPr>
        <w:t xml:space="preserve"> </w:t>
      </w:r>
      <w:r>
        <w:rPr>
          <w:rFonts w:ascii="Arial Narrow" w:hAnsi="Arial Narrow"/>
          <w:sz w:val="22"/>
          <w:szCs w:val="22"/>
        </w:rPr>
        <w:t>AEMO draws on the Security and promptly returns the original copy of the Security to the Service Provider.</w:t>
      </w:r>
      <w:bookmarkEnd w:id="220"/>
    </w:p>
    <w:p w:rsidR="00CB6043" w:rsidP="005B462E" w:rsidRDefault="00CB6043" w14:paraId="4D35CF1C" w14:textId="65A18F52">
      <w:pPr>
        <w:pStyle w:val="ListParagraph"/>
        <w:numPr>
          <w:ilvl w:val="2"/>
          <w:numId w:val="69"/>
        </w:numPr>
        <w:spacing w:before="120" w:after="120"/>
        <w:ind w:left="1418" w:hanging="709"/>
        <w:contextualSpacing w:val="0"/>
        <w:rPr>
          <w:rFonts w:ascii="Arial Narrow" w:hAnsi="Arial Narrow"/>
          <w:sz w:val="22"/>
          <w:szCs w:val="22"/>
        </w:rPr>
      </w:pPr>
      <w:r>
        <w:rPr>
          <w:rFonts w:ascii="Arial Narrow" w:hAnsi="Arial Narrow"/>
          <w:sz w:val="22"/>
          <w:szCs w:val="22"/>
        </w:rPr>
        <w:t xml:space="preserve">The payment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10.4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(b)</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_Ref135728124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(i)</w:t>
      </w:r>
      <w:r w:rsidRPr="006D0C7B">
        <w:rPr>
          <w:rFonts w:ascii="Arial Narrow" w:hAnsi="Arial Narrow"/>
          <w:b/>
          <w:bCs/>
          <w:sz w:val="22"/>
          <w:szCs w:val="22"/>
        </w:rPr>
        <w:fldChar w:fldCharType="end"/>
      </w:r>
      <w:r>
        <w:rPr>
          <w:rFonts w:ascii="Arial Narrow" w:hAnsi="Arial Narrow"/>
          <w:sz w:val="22"/>
          <w:szCs w:val="22"/>
        </w:rPr>
        <w:t xml:space="preserve"> or the drawdown under </w:t>
      </w:r>
      <w:r w:rsidRPr="006D0C7B">
        <w:rPr>
          <w:rFonts w:ascii="Arial Narrow" w:hAnsi="Arial Narrow"/>
          <w:b/>
          <w:bCs/>
          <w:sz w:val="22"/>
          <w:szCs w:val="22"/>
        </w:rPr>
        <w:t xml:space="preserve">clause </w:t>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_Ref135726710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10.4</w:t>
      </w:r>
      <w:r w:rsidRPr="006D0C7B">
        <w:rPr>
          <w:rFonts w:ascii="Arial Narrow" w:hAnsi="Arial Narrow"/>
          <w:b/>
          <w:bCs/>
          <w:sz w:val="22"/>
          <w:szCs w:val="22"/>
        </w:rPr>
        <w:fldChar w:fldCharType="end"/>
      </w:r>
      <w:r w:rsidRPr="006D0C7B">
        <w:rPr>
          <w:rFonts w:ascii="Arial Narrow" w:hAnsi="Arial Narrow"/>
          <w:b/>
          <w:bCs/>
          <w:sz w:val="22"/>
          <w:szCs w:val="22"/>
        </w:rPr>
        <w:fldChar w:fldCharType="begin"/>
      </w:r>
      <w:r w:rsidRPr="006D0C7B">
        <w:rPr>
          <w:rFonts w:ascii="Arial Narrow" w:hAnsi="Arial Narrow"/>
          <w:b/>
          <w:bCs/>
          <w:sz w:val="22"/>
          <w:szCs w:val="22"/>
        </w:rPr>
        <w:instrText xml:space="preserve"> REF _Ref135728123 \r \h </w:instrText>
      </w:r>
      <w:r>
        <w:rPr>
          <w:rFonts w:ascii="Arial Narrow" w:hAnsi="Arial Narrow"/>
          <w:b/>
          <w:bCs/>
          <w:sz w:val="22"/>
          <w:szCs w:val="22"/>
        </w:rPr>
        <w:instrText xml:space="preserve"> \* MERGEFORMAT </w:instrText>
      </w:r>
      <w:r w:rsidRPr="006D0C7B">
        <w:rPr>
          <w:rFonts w:ascii="Arial Narrow" w:hAnsi="Arial Narrow"/>
          <w:b/>
          <w:bCs/>
          <w:sz w:val="22"/>
          <w:szCs w:val="22"/>
        </w:rPr>
      </w:r>
      <w:r w:rsidRPr="006D0C7B">
        <w:rPr>
          <w:rFonts w:ascii="Arial Narrow" w:hAnsi="Arial Narrow"/>
          <w:b/>
          <w:bCs/>
          <w:sz w:val="22"/>
          <w:szCs w:val="22"/>
        </w:rPr>
        <w:fldChar w:fldCharType="separate"/>
      </w:r>
      <w:r w:rsidR="00176EB9">
        <w:rPr>
          <w:rFonts w:ascii="Arial Narrow" w:hAnsi="Arial Narrow"/>
          <w:b/>
          <w:bCs/>
          <w:sz w:val="22"/>
          <w:szCs w:val="22"/>
        </w:rPr>
        <w:t>(b)</w:t>
      </w:r>
      <w:r w:rsidRPr="006D0C7B">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_Ref135728212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(ii)</w:t>
      </w:r>
      <w:r>
        <w:rPr>
          <w:rFonts w:ascii="Arial Narrow" w:hAnsi="Arial Narrow"/>
          <w:b/>
          <w:bCs/>
          <w:sz w:val="22"/>
          <w:szCs w:val="22"/>
        </w:rPr>
        <w:fldChar w:fldCharType="end"/>
      </w:r>
      <w:r>
        <w:rPr>
          <w:rFonts w:ascii="Arial Narrow" w:hAnsi="Arial Narrow"/>
          <w:sz w:val="22"/>
          <w:szCs w:val="22"/>
        </w:rPr>
        <w:t xml:space="preserve">, as applicable, is deemed to be a negative </w:t>
      </w:r>
      <w:r w:rsidRPr="00A36360">
        <w:rPr>
          <w:rFonts w:ascii="Arial Narrow" w:hAnsi="Arial Narrow"/>
          <w:i/>
          <w:iCs/>
          <w:sz w:val="22"/>
          <w:szCs w:val="22"/>
        </w:rPr>
        <w:t>NCESS</w:t>
      </w:r>
      <w:r w:rsidRPr="00E411D6">
        <w:rPr>
          <w:rFonts w:ascii="Arial Narrow" w:hAnsi="Arial Narrow"/>
          <w:sz w:val="22"/>
          <w:szCs w:val="22"/>
        </w:rPr>
        <w:t xml:space="preserve"> amount payable </w:t>
      </w:r>
      <w:r>
        <w:rPr>
          <w:rFonts w:ascii="Arial Narrow" w:hAnsi="Arial Narrow"/>
          <w:sz w:val="22"/>
          <w:szCs w:val="22"/>
        </w:rPr>
        <w:t xml:space="preserve">under this Contract </w:t>
      </w:r>
      <w:r w:rsidRPr="00E411D6">
        <w:rPr>
          <w:rFonts w:ascii="Arial Narrow" w:hAnsi="Arial Narrow"/>
          <w:sz w:val="22"/>
          <w:szCs w:val="22"/>
        </w:rPr>
        <w:t>for the purposes of clause</w:t>
      </w:r>
      <w:r>
        <w:rPr>
          <w:rFonts w:ascii="Arial Narrow" w:hAnsi="Arial Narrow"/>
          <w:sz w:val="22"/>
          <w:szCs w:val="22"/>
        </w:rPr>
        <w:t>s</w:t>
      </w:r>
      <w:r w:rsidRPr="00E411D6">
        <w:rPr>
          <w:rFonts w:ascii="Arial Narrow" w:hAnsi="Arial Narrow"/>
          <w:sz w:val="22"/>
          <w:szCs w:val="22"/>
        </w:rPr>
        <w:t xml:space="preserve"> </w:t>
      </w:r>
      <w:r>
        <w:rPr>
          <w:rFonts w:ascii="Arial Narrow" w:hAnsi="Arial Narrow"/>
          <w:sz w:val="22"/>
          <w:szCs w:val="22"/>
        </w:rPr>
        <w:t xml:space="preserve">5.9.1 and </w:t>
      </w:r>
      <w:r w:rsidRPr="00E411D6">
        <w:rPr>
          <w:rFonts w:ascii="Arial Narrow" w:hAnsi="Arial Narrow"/>
          <w:sz w:val="22"/>
          <w:szCs w:val="22"/>
        </w:rPr>
        <w:t xml:space="preserve">9.10.27C of the </w:t>
      </w:r>
      <w:r w:rsidRPr="007B10BF">
        <w:rPr>
          <w:rFonts w:ascii="Arial Narrow" w:hAnsi="Arial Narrow"/>
          <w:i/>
          <w:iCs/>
          <w:sz w:val="22"/>
          <w:szCs w:val="22"/>
        </w:rPr>
        <w:t>WEM Rules</w:t>
      </w:r>
      <w:r w:rsidRPr="00E411D6">
        <w:rPr>
          <w:rFonts w:ascii="Arial Narrow" w:hAnsi="Arial Narrow"/>
          <w:sz w:val="22"/>
          <w:szCs w:val="22"/>
        </w:rPr>
        <w:t>.</w:t>
      </w:r>
    </w:p>
    <w:p w:rsidRPr="004C10A8" w:rsidR="00CB6043" w:rsidP="005B462E" w:rsidRDefault="00CB6043" w14:paraId="2457398B"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3228751" w:id="221"/>
      <w:bookmarkStart w:name="_Toc133479309" w:id="222"/>
      <w:bookmarkStart w:name="_Ref135047330" w:id="223"/>
      <w:bookmarkStart w:name="_Toc135990426" w:id="224"/>
      <w:bookmarkStart w:name="_Toc136269004" w:id="225"/>
      <w:r w:rsidRPr="004C10A8">
        <w:rPr>
          <w:rFonts w:ascii="Arial Narrow" w:hAnsi="Arial Narrow" w:eastAsia="PMingLiU"/>
          <w:kern w:val="28"/>
          <w:sz w:val="32"/>
        </w:rPr>
        <w:t>Liability</w:t>
      </w:r>
      <w:bookmarkEnd w:id="200"/>
      <w:bookmarkEnd w:id="201"/>
      <w:bookmarkEnd w:id="202"/>
      <w:bookmarkEnd w:id="203"/>
      <w:bookmarkEnd w:id="204"/>
      <w:bookmarkEnd w:id="205"/>
      <w:bookmarkEnd w:id="206"/>
      <w:bookmarkEnd w:id="207"/>
      <w:bookmarkEnd w:id="208"/>
      <w:bookmarkEnd w:id="209"/>
      <w:bookmarkEnd w:id="210"/>
      <w:bookmarkEnd w:id="211"/>
      <w:bookmarkEnd w:id="212"/>
      <w:bookmarkEnd w:id="221"/>
      <w:bookmarkEnd w:id="222"/>
      <w:bookmarkEnd w:id="223"/>
      <w:bookmarkEnd w:id="224"/>
      <w:bookmarkEnd w:id="225"/>
    </w:p>
    <w:p w:rsidRPr="00193D30" w:rsidR="00CB6043" w:rsidP="005B462E" w:rsidRDefault="00CB6043" w14:paraId="41475134" w14:textId="77777777">
      <w:pPr>
        <w:pStyle w:val="Heading7"/>
        <w:keepNext/>
        <w:keepLines/>
        <w:numPr>
          <w:ilvl w:val="1"/>
          <w:numId w:val="25"/>
        </w:numPr>
        <w:spacing w:before="120" w:after="120"/>
      </w:pPr>
      <w:bookmarkStart w:name="_Ref491098203" w:id="226"/>
      <w:bookmarkStart w:name="_Ref114580117" w:id="227"/>
      <w:bookmarkStart w:name="_Toc389486453" w:id="228"/>
      <w:bookmarkStart w:name="_Toc389533755" w:id="229"/>
      <w:bookmarkStart w:name="_Toc390603651" w:id="230"/>
      <w:bookmarkStart w:name="_Toc390777538" w:id="231"/>
      <w:bookmarkStart w:name="_Toc398350974" w:id="232"/>
      <w:bookmarkStart w:name="_Toc398368179" w:id="233"/>
      <w:bookmarkStart w:name="_Toc404682734" w:id="234"/>
      <w:bookmarkStart w:name="_Toc405893603" w:id="235"/>
      <w:bookmarkStart w:name="_Toc434827503" w:id="236"/>
      <w:bookmarkStart w:name="_Toc12764472" w:id="237"/>
      <w:bookmarkStart w:name="_Ref112845861" w:id="238"/>
      <w:r w:rsidRPr="00193D30">
        <w:t>AEMO</w:t>
      </w:r>
      <w:r>
        <w:t>’s</w:t>
      </w:r>
      <w:r w:rsidRPr="00193D30">
        <w:t xml:space="preserve"> liability cap</w:t>
      </w:r>
      <w:bookmarkEnd w:id="226"/>
    </w:p>
    <w:p w:rsidRPr="00734BBA" w:rsidR="00CB6043" w:rsidP="005B462E" w:rsidRDefault="00CB6043" w14:paraId="68030B35" w14:textId="03C17ED9">
      <w:pPr>
        <w:pStyle w:val="ListParagraph"/>
        <w:numPr>
          <w:ilvl w:val="2"/>
          <w:numId w:val="39"/>
        </w:numPr>
        <w:spacing w:before="120" w:after="120"/>
        <w:ind w:left="1418" w:hanging="709"/>
        <w:contextualSpacing w:val="0"/>
        <w:rPr>
          <w:rFonts w:ascii="Arial Narrow" w:hAnsi="Arial Narrow"/>
          <w:sz w:val="22"/>
          <w:szCs w:val="22"/>
        </w:rPr>
      </w:pPr>
      <w:r w:rsidRPr="00734BBA">
        <w:rPr>
          <w:rFonts w:ascii="Arial Narrow" w:hAnsi="Arial Narrow"/>
          <w:sz w:val="22"/>
          <w:szCs w:val="22"/>
        </w:rPr>
        <w:t xml:space="preserve">Subject to </w:t>
      </w:r>
      <w:r w:rsidRPr="00734BBA">
        <w:rPr>
          <w:rFonts w:ascii="Arial Narrow" w:hAnsi="Arial Narrow"/>
          <w:b/>
          <w:bCs/>
          <w:sz w:val="22"/>
          <w:szCs w:val="22"/>
        </w:rPr>
        <w:t xml:space="preserve">clause </w:t>
      </w:r>
      <w:r w:rsidRPr="00734BBA">
        <w:rPr>
          <w:rFonts w:ascii="Arial Narrow" w:hAnsi="Arial Narrow"/>
          <w:b/>
          <w:bCs/>
          <w:sz w:val="22"/>
          <w:szCs w:val="22"/>
        </w:rPr>
        <w:fldChar w:fldCharType="begin"/>
      </w:r>
      <w:r w:rsidRPr="00734BBA">
        <w:rPr>
          <w:rFonts w:ascii="Arial Narrow" w:hAnsi="Arial Narrow"/>
          <w:b/>
          <w:bCs/>
          <w:sz w:val="22"/>
          <w:szCs w:val="22"/>
        </w:rPr>
        <w:instrText xml:space="preserve"> REF _Ref491098203 \r \h </w:instrText>
      </w:r>
      <w:r>
        <w:rPr>
          <w:rFonts w:ascii="Arial Narrow" w:hAnsi="Arial Narrow"/>
          <w:b/>
          <w:bCs/>
          <w:sz w:val="22"/>
          <w:szCs w:val="22"/>
        </w:rPr>
        <w:instrText xml:space="preserve"> \* MERGEFORMAT </w:instrText>
      </w:r>
      <w:r w:rsidRPr="00734BBA">
        <w:rPr>
          <w:rFonts w:ascii="Arial Narrow" w:hAnsi="Arial Narrow"/>
          <w:b/>
          <w:bCs/>
          <w:sz w:val="22"/>
          <w:szCs w:val="22"/>
        </w:rPr>
      </w:r>
      <w:r w:rsidRPr="00734BBA">
        <w:rPr>
          <w:rFonts w:ascii="Arial Narrow" w:hAnsi="Arial Narrow"/>
          <w:b/>
          <w:bCs/>
          <w:sz w:val="22"/>
          <w:szCs w:val="22"/>
        </w:rPr>
        <w:fldChar w:fldCharType="separate"/>
      </w:r>
      <w:r w:rsidR="00176EB9">
        <w:rPr>
          <w:rFonts w:ascii="Arial Narrow" w:hAnsi="Arial Narrow"/>
          <w:b/>
          <w:bCs/>
          <w:sz w:val="22"/>
          <w:szCs w:val="22"/>
        </w:rPr>
        <w:t>11.1</w:t>
      </w:r>
      <w:r w:rsidRPr="00734BBA">
        <w:rPr>
          <w:rFonts w:ascii="Arial Narrow" w:hAnsi="Arial Narrow"/>
          <w:b/>
          <w:bCs/>
          <w:sz w:val="22"/>
          <w:szCs w:val="22"/>
        </w:rPr>
        <w:fldChar w:fldCharType="end"/>
      </w:r>
      <w:r w:rsidRPr="00734BBA">
        <w:rPr>
          <w:rFonts w:ascii="Arial Narrow" w:hAnsi="Arial Narrow"/>
          <w:b/>
          <w:bCs/>
          <w:sz w:val="22"/>
          <w:szCs w:val="22"/>
        </w:rPr>
        <w:fldChar w:fldCharType="begin"/>
      </w:r>
      <w:r w:rsidRPr="00734BBA">
        <w:rPr>
          <w:rFonts w:ascii="Arial Narrow" w:hAnsi="Arial Narrow"/>
          <w:b/>
          <w:bCs/>
          <w:sz w:val="22"/>
          <w:szCs w:val="22"/>
        </w:rPr>
        <w:instrText xml:space="preserve"> REF _Ref49249888 \r \h </w:instrText>
      </w:r>
      <w:r>
        <w:rPr>
          <w:rFonts w:ascii="Arial Narrow" w:hAnsi="Arial Narrow"/>
          <w:b/>
          <w:bCs/>
          <w:sz w:val="22"/>
          <w:szCs w:val="22"/>
        </w:rPr>
        <w:instrText xml:space="preserve"> \* MERGEFORMAT </w:instrText>
      </w:r>
      <w:r w:rsidRPr="00734BBA">
        <w:rPr>
          <w:rFonts w:ascii="Arial Narrow" w:hAnsi="Arial Narrow"/>
          <w:b/>
          <w:bCs/>
          <w:sz w:val="22"/>
          <w:szCs w:val="22"/>
        </w:rPr>
      </w:r>
      <w:r w:rsidRPr="00734BBA">
        <w:rPr>
          <w:rFonts w:ascii="Arial Narrow" w:hAnsi="Arial Narrow"/>
          <w:b/>
          <w:bCs/>
          <w:sz w:val="22"/>
          <w:szCs w:val="22"/>
        </w:rPr>
        <w:fldChar w:fldCharType="separate"/>
      </w:r>
      <w:r w:rsidR="00176EB9">
        <w:rPr>
          <w:rFonts w:ascii="Arial Narrow" w:hAnsi="Arial Narrow"/>
          <w:b/>
          <w:bCs/>
          <w:sz w:val="22"/>
          <w:szCs w:val="22"/>
        </w:rPr>
        <w:t>(b)</w:t>
      </w:r>
      <w:r w:rsidRPr="00734BBA">
        <w:rPr>
          <w:rFonts w:ascii="Arial Narrow" w:hAnsi="Arial Narrow"/>
          <w:b/>
          <w:bCs/>
          <w:sz w:val="22"/>
          <w:szCs w:val="22"/>
        </w:rPr>
        <w:fldChar w:fldCharType="end"/>
      </w:r>
      <w:r w:rsidRPr="00734BBA">
        <w:rPr>
          <w:rFonts w:ascii="Arial Narrow" w:hAnsi="Arial Narrow"/>
          <w:sz w:val="22"/>
          <w:szCs w:val="22"/>
        </w:rPr>
        <w:t xml:space="preserve">, and other than in respect of any unpaid </w:t>
      </w:r>
      <w:r>
        <w:rPr>
          <w:rFonts w:ascii="Arial Narrow" w:hAnsi="Arial Narrow"/>
          <w:sz w:val="22"/>
          <w:szCs w:val="22"/>
        </w:rPr>
        <w:t xml:space="preserve">NCESS Payment </w:t>
      </w:r>
      <w:r w:rsidRPr="00734BBA">
        <w:rPr>
          <w:rFonts w:ascii="Arial Narrow" w:hAnsi="Arial Narrow"/>
          <w:sz w:val="22"/>
          <w:szCs w:val="22"/>
        </w:rPr>
        <w:t xml:space="preserve">amounts, the total amount recoverable from AEMO in respect of any and all </w:t>
      </w:r>
      <w:r>
        <w:rPr>
          <w:rFonts w:ascii="Arial Narrow" w:hAnsi="Arial Narrow"/>
          <w:sz w:val="22"/>
          <w:szCs w:val="22"/>
        </w:rPr>
        <w:t>c</w:t>
      </w:r>
      <w:r w:rsidRPr="00734BBA">
        <w:rPr>
          <w:rFonts w:ascii="Arial Narrow" w:hAnsi="Arial Narrow"/>
          <w:sz w:val="22"/>
          <w:szCs w:val="22"/>
        </w:rPr>
        <w:t xml:space="preserve">laims arising out of any one or more events during the Contract Term with respect to, arising from, or in connection with, this Contract is limited to the prescribed maximum amount for the purposes of section 126 of the </w:t>
      </w:r>
      <w:r w:rsidRPr="00734BBA">
        <w:rPr>
          <w:rFonts w:ascii="Arial Narrow" w:hAnsi="Arial Narrow"/>
          <w:i/>
          <w:iCs/>
          <w:sz w:val="22"/>
          <w:szCs w:val="22"/>
        </w:rPr>
        <w:t>Electricity Industry Act</w:t>
      </w:r>
      <w:r w:rsidRPr="00734BBA">
        <w:rPr>
          <w:rFonts w:ascii="Arial Narrow" w:hAnsi="Arial Narrow"/>
          <w:sz w:val="22"/>
          <w:szCs w:val="22"/>
        </w:rPr>
        <w:t xml:space="preserve"> and regulation 52 of the </w:t>
      </w:r>
      <w:r w:rsidRPr="00734BBA">
        <w:rPr>
          <w:rFonts w:ascii="Arial Narrow" w:hAnsi="Arial Narrow"/>
          <w:i/>
          <w:iCs/>
          <w:sz w:val="22"/>
          <w:szCs w:val="22"/>
        </w:rPr>
        <w:t>WEM Regulations</w:t>
      </w:r>
      <w:r w:rsidRPr="00734BBA">
        <w:rPr>
          <w:rFonts w:ascii="Arial Narrow" w:hAnsi="Arial Narrow"/>
          <w:sz w:val="22"/>
          <w:szCs w:val="22"/>
        </w:rPr>
        <w:t>.</w:t>
      </w:r>
    </w:p>
    <w:p w:rsidRPr="00734BBA" w:rsidR="00CB6043" w:rsidP="005B462E" w:rsidRDefault="00CB6043" w14:paraId="57D1EFDB" w14:textId="77777777">
      <w:pPr>
        <w:pStyle w:val="ListParagraph"/>
        <w:numPr>
          <w:ilvl w:val="2"/>
          <w:numId w:val="39"/>
        </w:numPr>
        <w:spacing w:before="120" w:after="120"/>
        <w:ind w:left="1418" w:hanging="709"/>
        <w:contextualSpacing w:val="0"/>
        <w:rPr>
          <w:rFonts w:ascii="Arial Narrow" w:hAnsi="Arial Narrow"/>
          <w:sz w:val="22"/>
          <w:szCs w:val="22"/>
        </w:rPr>
      </w:pPr>
      <w:bookmarkStart w:name="_Ref49249888" w:id="239"/>
      <w:r w:rsidRPr="00734BBA">
        <w:rPr>
          <w:rFonts w:ascii="Arial Narrow" w:hAnsi="Arial Narrow"/>
          <w:sz w:val="22"/>
          <w:szCs w:val="22"/>
        </w:rPr>
        <w:t xml:space="preserve">Regardless of the nature of any </w:t>
      </w:r>
      <w:r>
        <w:rPr>
          <w:rFonts w:ascii="Arial Narrow" w:hAnsi="Arial Narrow"/>
          <w:sz w:val="22"/>
          <w:szCs w:val="22"/>
        </w:rPr>
        <w:t>c</w:t>
      </w:r>
      <w:r w:rsidRPr="00734BBA">
        <w:rPr>
          <w:rFonts w:ascii="Arial Narrow" w:hAnsi="Arial Narrow"/>
          <w:sz w:val="22"/>
          <w:szCs w:val="22"/>
        </w:rPr>
        <w:t>laim, AEMO is not liable in any circumstances for any:</w:t>
      </w:r>
      <w:bookmarkEnd w:id="239"/>
    </w:p>
    <w:p w:rsidRPr="006E6DF6" w:rsidR="00CB6043" w:rsidP="005B462E" w:rsidRDefault="00CB6043" w14:paraId="2BEB8B36" w14:textId="77777777">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of both parties as a probable result of the breach at the </w:t>
      </w:r>
      <w:proofErr w:type="gramStart"/>
      <w:r w:rsidRPr="006E6DF6">
        <w:rPr>
          <w:rFonts w:ascii="Arial Narrow" w:hAnsi="Arial Narrow"/>
          <w:sz w:val="22"/>
          <w:szCs w:val="22"/>
        </w:rPr>
        <w:t>time</w:t>
      </w:r>
      <w:proofErr w:type="gramEnd"/>
      <w:r w:rsidRPr="006E6DF6">
        <w:rPr>
          <w:rFonts w:ascii="Arial Narrow" w:hAnsi="Arial Narrow"/>
          <w:sz w:val="22"/>
          <w:szCs w:val="22"/>
        </w:rPr>
        <w:t xml:space="preserve"> they entered into this Contract; </w:t>
      </w:r>
    </w:p>
    <w:p w:rsidRPr="006E6DF6" w:rsidR="00CB6043" w:rsidP="005B462E" w:rsidRDefault="00CB6043" w14:paraId="06486A9E" w14:textId="77777777">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loss of market, </w:t>
      </w:r>
      <w:proofErr w:type="gramStart"/>
      <w:r w:rsidRPr="006E6DF6">
        <w:rPr>
          <w:rFonts w:ascii="Arial Narrow" w:hAnsi="Arial Narrow"/>
          <w:sz w:val="22"/>
          <w:szCs w:val="22"/>
        </w:rPr>
        <w:t>opportunity</w:t>
      </w:r>
      <w:proofErr w:type="gramEnd"/>
      <w:r w:rsidRPr="006E6DF6">
        <w:rPr>
          <w:rFonts w:ascii="Arial Narrow" w:hAnsi="Arial Narrow"/>
          <w:sz w:val="22"/>
          <w:szCs w:val="22"/>
        </w:rPr>
        <w:t xml:space="preserve"> or profit (whether direct or indirect); or </w:t>
      </w:r>
    </w:p>
    <w:p w:rsidRPr="006E6DF6" w:rsidR="00CB6043" w:rsidP="005B462E" w:rsidRDefault="00CB6043" w14:paraId="232ED444" w14:textId="7DCEDDF8">
      <w:pPr>
        <w:pStyle w:val="ListParagraph"/>
        <w:numPr>
          <w:ilvl w:val="3"/>
          <w:numId w:val="71"/>
        </w:numPr>
        <w:spacing w:before="120" w:after="120"/>
        <w:ind w:left="2127" w:hanging="709"/>
        <w:contextualSpacing w:val="0"/>
        <w:rPr>
          <w:rFonts w:ascii="Arial Narrow" w:hAnsi="Arial Narrow"/>
          <w:sz w:val="22"/>
          <w:szCs w:val="22"/>
        </w:rPr>
      </w:pPr>
      <w:r w:rsidRPr="006E6DF6">
        <w:rPr>
          <w:rFonts w:ascii="Arial Narrow" w:hAnsi="Arial Narrow"/>
          <w:sz w:val="22"/>
          <w:szCs w:val="22"/>
        </w:rPr>
        <w:t xml:space="preserve">damages or losses to the extent that a </w:t>
      </w:r>
      <w:r>
        <w:rPr>
          <w:rFonts w:ascii="Arial Narrow" w:hAnsi="Arial Narrow"/>
          <w:sz w:val="22"/>
          <w:szCs w:val="22"/>
        </w:rPr>
        <w:t>c</w:t>
      </w:r>
      <w:r w:rsidRPr="006E6DF6">
        <w:rPr>
          <w:rFonts w:ascii="Arial Narrow" w:hAnsi="Arial Narrow"/>
          <w:sz w:val="22"/>
          <w:szCs w:val="22"/>
        </w:rPr>
        <w:t xml:space="preserve">laim results from the Service Provider’s failure to act in accordance with this </w:t>
      </w:r>
      <w:r>
        <w:rPr>
          <w:rFonts w:ascii="Arial Narrow" w:hAnsi="Arial Narrow"/>
          <w:sz w:val="22"/>
          <w:szCs w:val="22"/>
        </w:rPr>
        <w:t>C</w:t>
      </w:r>
      <w:r w:rsidRPr="006E6DF6">
        <w:rPr>
          <w:rFonts w:ascii="Arial Narrow" w:hAnsi="Arial Narrow"/>
          <w:sz w:val="22"/>
          <w:szCs w:val="22"/>
        </w:rPr>
        <w:t xml:space="preserve">ontract, </w:t>
      </w:r>
      <w:r w:rsidR="00B232CE">
        <w:rPr>
          <w:rFonts w:ascii="Arial Narrow" w:hAnsi="Arial Narrow"/>
          <w:sz w:val="22"/>
          <w:szCs w:val="22"/>
        </w:rPr>
        <w:t>Legislation</w:t>
      </w:r>
      <w:r>
        <w:rPr>
          <w:rFonts w:ascii="Arial Narrow" w:hAnsi="Arial Narrow"/>
          <w:sz w:val="22"/>
          <w:szCs w:val="22"/>
        </w:rPr>
        <w:t>,</w:t>
      </w:r>
      <w:r w:rsidRPr="006E6DF6">
        <w:rPr>
          <w:rFonts w:ascii="Arial Narrow" w:hAnsi="Arial Narrow"/>
          <w:sz w:val="22"/>
          <w:szCs w:val="22"/>
        </w:rPr>
        <w:t xml:space="preserve"> or </w:t>
      </w:r>
      <w:r>
        <w:rPr>
          <w:rFonts w:ascii="Arial Narrow" w:hAnsi="Arial Narrow"/>
          <w:sz w:val="22"/>
          <w:szCs w:val="22"/>
        </w:rPr>
        <w:t>G</w:t>
      </w:r>
      <w:r w:rsidRPr="006E6DF6">
        <w:rPr>
          <w:rFonts w:ascii="Arial Narrow" w:hAnsi="Arial Narrow"/>
          <w:sz w:val="22"/>
          <w:szCs w:val="22"/>
        </w:rPr>
        <w:t xml:space="preserve">ood </w:t>
      </w:r>
      <w:r>
        <w:rPr>
          <w:rFonts w:ascii="Arial Narrow" w:hAnsi="Arial Narrow"/>
          <w:sz w:val="22"/>
          <w:szCs w:val="22"/>
        </w:rPr>
        <w:t>E</w:t>
      </w:r>
      <w:r w:rsidRPr="006E6DF6">
        <w:rPr>
          <w:rFonts w:ascii="Arial Narrow" w:hAnsi="Arial Narrow"/>
          <w:sz w:val="22"/>
          <w:szCs w:val="22"/>
        </w:rPr>
        <w:t xml:space="preserve">lectricity </w:t>
      </w:r>
      <w:r>
        <w:rPr>
          <w:rFonts w:ascii="Arial Narrow" w:hAnsi="Arial Narrow"/>
          <w:sz w:val="22"/>
          <w:szCs w:val="22"/>
        </w:rPr>
        <w:t>I</w:t>
      </w:r>
      <w:r w:rsidRPr="006E6DF6">
        <w:rPr>
          <w:rFonts w:ascii="Arial Narrow" w:hAnsi="Arial Narrow"/>
          <w:sz w:val="22"/>
          <w:szCs w:val="22"/>
        </w:rPr>
        <w:t xml:space="preserve">ndustry </w:t>
      </w:r>
      <w:r>
        <w:rPr>
          <w:rFonts w:ascii="Arial Narrow" w:hAnsi="Arial Narrow"/>
          <w:sz w:val="22"/>
          <w:szCs w:val="22"/>
        </w:rPr>
        <w:t>P</w:t>
      </w:r>
      <w:r w:rsidRPr="006E6DF6">
        <w:rPr>
          <w:rFonts w:ascii="Arial Narrow" w:hAnsi="Arial Narrow"/>
          <w:sz w:val="22"/>
          <w:szCs w:val="22"/>
        </w:rPr>
        <w:t>ractice.</w:t>
      </w:r>
    </w:p>
    <w:p w:rsidRPr="006E6DF6" w:rsidR="00CB6043" w:rsidP="005B462E" w:rsidRDefault="00CB6043" w14:paraId="5691F644" w14:textId="77777777">
      <w:pPr>
        <w:pStyle w:val="Heading7"/>
        <w:keepNext/>
        <w:keepLines/>
        <w:numPr>
          <w:ilvl w:val="1"/>
          <w:numId w:val="25"/>
        </w:numPr>
        <w:spacing w:before="120" w:after="120"/>
      </w:pPr>
      <w:bookmarkStart w:name="_Ref491098211" w:id="240"/>
      <w:r w:rsidRPr="006E6DF6">
        <w:t>Service Provider liability cap</w:t>
      </w:r>
      <w:bookmarkEnd w:id="240"/>
    </w:p>
    <w:p w:rsidRPr="007A5819" w:rsidR="00CB6043" w:rsidP="005B462E" w:rsidRDefault="00CB6043" w14:paraId="38A16612" w14:textId="37123685">
      <w:pPr>
        <w:pStyle w:val="ListParagraph"/>
        <w:numPr>
          <w:ilvl w:val="2"/>
          <w:numId w:val="41"/>
        </w:numPr>
        <w:spacing w:before="120" w:after="120"/>
        <w:contextualSpacing w:val="0"/>
        <w:rPr>
          <w:rFonts w:ascii="Arial Narrow" w:hAnsi="Arial Narrow"/>
          <w:sz w:val="22"/>
          <w:szCs w:val="22"/>
        </w:rPr>
      </w:pPr>
      <w:r w:rsidRPr="006E6DF6">
        <w:rPr>
          <w:rFonts w:ascii="Arial Narrow" w:hAnsi="Arial Narrow"/>
          <w:sz w:val="22"/>
          <w:szCs w:val="22"/>
        </w:rPr>
        <w:t xml:space="preserve">Subject to </w:t>
      </w:r>
      <w:r w:rsidRPr="00F00ADF">
        <w:rPr>
          <w:rFonts w:ascii="Arial Narrow" w:hAnsi="Arial Narrow"/>
          <w:b/>
          <w:bCs/>
          <w:sz w:val="22"/>
          <w:szCs w:val="22"/>
        </w:rPr>
        <w:t xml:space="preserve">clause </w:t>
      </w:r>
      <w:r w:rsidRPr="00F00ADF">
        <w:rPr>
          <w:rFonts w:ascii="Arial Narrow" w:hAnsi="Arial Narrow"/>
          <w:b/>
          <w:bCs/>
          <w:sz w:val="22"/>
          <w:szCs w:val="22"/>
        </w:rPr>
        <w:fldChar w:fldCharType="begin"/>
      </w:r>
      <w:r w:rsidRPr="00F00ADF">
        <w:rPr>
          <w:rFonts w:ascii="Arial Narrow" w:hAnsi="Arial Narrow"/>
          <w:b/>
          <w:bCs/>
          <w:sz w:val="22"/>
          <w:szCs w:val="22"/>
        </w:rPr>
        <w:instrText xml:space="preserve"> REF _Ref491098211 \r \h  \* MERGEFORMAT </w:instrText>
      </w:r>
      <w:r w:rsidRPr="00F00ADF">
        <w:rPr>
          <w:rFonts w:ascii="Arial Narrow" w:hAnsi="Arial Narrow"/>
          <w:b/>
          <w:bCs/>
          <w:sz w:val="22"/>
          <w:szCs w:val="22"/>
        </w:rPr>
      </w:r>
      <w:r w:rsidRPr="00F00ADF">
        <w:rPr>
          <w:rFonts w:ascii="Arial Narrow" w:hAnsi="Arial Narrow"/>
          <w:b/>
          <w:bCs/>
          <w:sz w:val="22"/>
          <w:szCs w:val="22"/>
        </w:rPr>
        <w:fldChar w:fldCharType="separate"/>
      </w:r>
      <w:r w:rsidR="00176EB9">
        <w:rPr>
          <w:rFonts w:ascii="Arial Narrow" w:hAnsi="Arial Narrow"/>
          <w:b/>
          <w:bCs/>
          <w:sz w:val="22"/>
          <w:szCs w:val="22"/>
        </w:rPr>
        <w:t>11.2</w:t>
      </w:r>
      <w:r w:rsidRPr="00F00ADF">
        <w:rPr>
          <w:rFonts w:ascii="Arial Narrow" w:hAnsi="Arial Narrow"/>
          <w:b/>
          <w:bCs/>
          <w:sz w:val="22"/>
          <w:szCs w:val="22"/>
        </w:rPr>
        <w:fldChar w:fldCharType="end"/>
      </w:r>
      <w:r w:rsidRPr="00F00ADF">
        <w:rPr>
          <w:rFonts w:ascii="Arial Narrow" w:hAnsi="Arial Narrow"/>
          <w:b/>
          <w:bCs/>
          <w:sz w:val="22"/>
          <w:szCs w:val="22"/>
        </w:rPr>
        <w:fldChar w:fldCharType="begin"/>
      </w:r>
      <w:r w:rsidRPr="00F00ADF">
        <w:rPr>
          <w:rFonts w:ascii="Arial Narrow" w:hAnsi="Arial Narrow"/>
          <w:b/>
          <w:bCs/>
          <w:sz w:val="22"/>
          <w:szCs w:val="22"/>
        </w:rPr>
        <w:instrText xml:space="preserve"> REF _Ref49137704 \r \h  \* MERGEFORMAT </w:instrText>
      </w:r>
      <w:r w:rsidRPr="00F00ADF">
        <w:rPr>
          <w:rFonts w:ascii="Arial Narrow" w:hAnsi="Arial Narrow"/>
          <w:b/>
          <w:bCs/>
          <w:sz w:val="22"/>
          <w:szCs w:val="22"/>
        </w:rPr>
      </w:r>
      <w:r w:rsidRPr="00F00ADF">
        <w:rPr>
          <w:rFonts w:ascii="Arial Narrow" w:hAnsi="Arial Narrow"/>
          <w:b/>
          <w:bCs/>
          <w:sz w:val="22"/>
          <w:szCs w:val="22"/>
        </w:rPr>
        <w:fldChar w:fldCharType="separate"/>
      </w:r>
      <w:r w:rsidR="00176EB9">
        <w:rPr>
          <w:rFonts w:ascii="Arial Narrow" w:hAnsi="Arial Narrow"/>
          <w:b/>
          <w:bCs/>
          <w:sz w:val="22"/>
          <w:szCs w:val="22"/>
        </w:rPr>
        <w:t>(b)</w:t>
      </w:r>
      <w:r w:rsidRPr="00F00ADF">
        <w:rPr>
          <w:rFonts w:ascii="Arial Narrow" w:hAnsi="Arial Narrow"/>
          <w:b/>
          <w:bCs/>
          <w:sz w:val="22"/>
          <w:szCs w:val="22"/>
        </w:rPr>
        <w:fldChar w:fldCharType="end"/>
      </w:r>
      <w:r w:rsidRPr="006E6DF6">
        <w:rPr>
          <w:rFonts w:ascii="Arial Narrow" w:hAnsi="Arial Narrow"/>
          <w:sz w:val="22"/>
          <w:szCs w:val="22"/>
        </w:rPr>
        <w:t xml:space="preserve">, and other than in respect of any </w:t>
      </w:r>
      <w:r>
        <w:rPr>
          <w:rFonts w:ascii="Arial Narrow" w:hAnsi="Arial Narrow"/>
          <w:sz w:val="22"/>
          <w:szCs w:val="22"/>
        </w:rPr>
        <w:t xml:space="preserve">NCESS Payment </w:t>
      </w:r>
      <w:r w:rsidRPr="006E6DF6">
        <w:rPr>
          <w:rFonts w:ascii="Arial Narrow" w:hAnsi="Arial Narrow"/>
          <w:sz w:val="22"/>
          <w:szCs w:val="22"/>
        </w:rPr>
        <w:t xml:space="preserve">amounts repayable by the Service Provider </w:t>
      </w:r>
      <w:r>
        <w:rPr>
          <w:rFonts w:ascii="Arial Narrow" w:hAnsi="Arial Narrow"/>
          <w:sz w:val="22"/>
          <w:szCs w:val="22"/>
        </w:rPr>
        <w:t xml:space="preserve">under this Contract, </w:t>
      </w:r>
      <w:r w:rsidRPr="006E6DF6">
        <w:rPr>
          <w:rFonts w:ascii="Arial Narrow" w:hAnsi="Arial Narrow"/>
          <w:sz w:val="22"/>
          <w:szCs w:val="22"/>
        </w:rPr>
        <w:t>the total amount recoverable from the Service Provider in respect o</w:t>
      </w:r>
      <w:r w:rsidRPr="001B7D9F">
        <w:rPr>
          <w:rFonts w:ascii="Arial Narrow" w:hAnsi="Arial Narrow"/>
          <w:sz w:val="22"/>
          <w:szCs w:val="22"/>
        </w:rPr>
        <w:t xml:space="preserve">f any and all claims arising out of any one or more events during </w:t>
      </w:r>
      <w:r>
        <w:rPr>
          <w:rFonts w:ascii="Arial Narrow" w:hAnsi="Arial Narrow"/>
          <w:sz w:val="22"/>
          <w:szCs w:val="22"/>
        </w:rPr>
        <w:t>the</w:t>
      </w:r>
      <w:r w:rsidRPr="001B7D9F">
        <w:rPr>
          <w:rFonts w:ascii="Arial Narrow" w:hAnsi="Arial Narrow"/>
          <w:sz w:val="22"/>
          <w:szCs w:val="22"/>
        </w:rPr>
        <w:t xml:space="preserve"> Contract </w:t>
      </w:r>
      <w:r>
        <w:rPr>
          <w:rFonts w:ascii="Arial Narrow" w:hAnsi="Arial Narrow"/>
          <w:sz w:val="22"/>
          <w:szCs w:val="22"/>
        </w:rPr>
        <w:t>Term</w:t>
      </w:r>
      <w:r w:rsidRPr="001B7D9F">
        <w:rPr>
          <w:rFonts w:ascii="Arial Narrow" w:hAnsi="Arial Narrow"/>
          <w:sz w:val="22"/>
          <w:szCs w:val="22"/>
        </w:rPr>
        <w:t xml:space="preserve"> with </w:t>
      </w:r>
      <w:r w:rsidRPr="007A5819">
        <w:rPr>
          <w:rFonts w:ascii="Arial Narrow" w:hAnsi="Arial Narrow"/>
          <w:sz w:val="22"/>
          <w:szCs w:val="22"/>
        </w:rPr>
        <w:t xml:space="preserve">respect to, arising from, or in connection with, this Contract is limited to the </w:t>
      </w:r>
      <w:r>
        <w:rPr>
          <w:rFonts w:ascii="Arial Narrow" w:hAnsi="Arial Narrow"/>
          <w:sz w:val="22"/>
          <w:szCs w:val="22"/>
        </w:rPr>
        <w:t xml:space="preserve">lesser of the </w:t>
      </w:r>
      <w:r w:rsidRPr="007A5819">
        <w:rPr>
          <w:rFonts w:ascii="Arial Narrow" w:hAnsi="Arial Narrow"/>
          <w:sz w:val="22"/>
          <w:szCs w:val="22"/>
        </w:rPr>
        <w:t>Maximum NCESS Contract Amount</w:t>
      </w:r>
      <w:r>
        <w:rPr>
          <w:rFonts w:ascii="Arial Narrow" w:hAnsi="Arial Narrow"/>
          <w:sz w:val="22"/>
          <w:szCs w:val="22"/>
        </w:rPr>
        <w:t xml:space="preserve"> </w:t>
      </w:r>
      <w:r w:rsidR="000D770A">
        <w:rPr>
          <w:rFonts w:ascii="Arial Narrow" w:hAnsi="Arial Narrow"/>
          <w:sz w:val="22"/>
          <w:szCs w:val="22"/>
        </w:rPr>
        <w:t xml:space="preserve">and </w:t>
      </w:r>
      <w:r>
        <w:rPr>
          <w:rFonts w:ascii="Arial Narrow" w:hAnsi="Arial Narrow"/>
          <w:sz w:val="22"/>
          <w:szCs w:val="22"/>
        </w:rPr>
        <w:t>$5 million</w:t>
      </w:r>
      <w:r w:rsidRPr="007A5819">
        <w:rPr>
          <w:rFonts w:ascii="Arial Narrow" w:hAnsi="Arial Narrow"/>
          <w:sz w:val="22"/>
          <w:szCs w:val="22"/>
        </w:rPr>
        <w:t>.</w:t>
      </w:r>
    </w:p>
    <w:p w:rsidRPr="001B7D9F" w:rsidR="00CB6043" w:rsidP="005B462E" w:rsidRDefault="00CB6043" w14:paraId="22D59270" w14:textId="77777777">
      <w:pPr>
        <w:pStyle w:val="ListParagraph"/>
        <w:numPr>
          <w:ilvl w:val="2"/>
          <w:numId w:val="41"/>
        </w:numPr>
        <w:spacing w:before="120" w:after="120"/>
        <w:contextualSpacing w:val="0"/>
        <w:rPr>
          <w:rFonts w:ascii="Arial Narrow" w:hAnsi="Arial Narrow"/>
          <w:sz w:val="22"/>
          <w:szCs w:val="22"/>
        </w:rPr>
      </w:pPr>
      <w:bookmarkStart w:name="_Ref49137704" w:id="241"/>
      <w:r w:rsidRPr="001B7D9F">
        <w:rPr>
          <w:rFonts w:ascii="Arial Narrow" w:hAnsi="Arial Narrow"/>
          <w:sz w:val="22"/>
          <w:szCs w:val="22"/>
        </w:rPr>
        <w:t>Regardless of the nature of any claim, the Service Provider is not liable in any circumstances for any:</w:t>
      </w:r>
      <w:bookmarkEnd w:id="241"/>
    </w:p>
    <w:p w:rsidRPr="004B5CB1" w:rsidR="00CB6043" w:rsidP="005B462E" w:rsidRDefault="00CB6043" w14:paraId="765F9A9E" w14:textId="77777777">
      <w:pPr>
        <w:pStyle w:val="ListParagraph"/>
        <w:numPr>
          <w:ilvl w:val="3"/>
          <w:numId w:val="42"/>
        </w:numPr>
        <w:spacing w:before="120" w:after="120"/>
        <w:contextualSpacing w:val="0"/>
        <w:rPr>
          <w:rFonts w:ascii="Arial Narrow" w:hAnsi="Arial Narrow"/>
          <w:sz w:val="22"/>
          <w:szCs w:val="22"/>
        </w:rPr>
      </w:pPr>
      <w:r w:rsidRPr="006E6DF6">
        <w:rPr>
          <w:rFonts w:ascii="Arial Narrow" w:hAnsi="Arial Narrow"/>
          <w:sz w:val="22"/>
          <w:szCs w:val="22"/>
        </w:rPr>
        <w:t xml:space="preserve">damages or losses that are not direct and do not flow naturally from a breach of this Contract, even if they may reasonably be supposed to have been in the contemplation of both </w:t>
      </w:r>
      <w:r w:rsidRPr="004B5CB1">
        <w:rPr>
          <w:rFonts w:ascii="Arial Narrow" w:hAnsi="Arial Narrow"/>
          <w:sz w:val="22"/>
          <w:szCs w:val="22"/>
        </w:rPr>
        <w:t xml:space="preserve">parties as a probable result of the breach at the </w:t>
      </w:r>
      <w:proofErr w:type="gramStart"/>
      <w:r w:rsidRPr="004B5CB1">
        <w:rPr>
          <w:rFonts w:ascii="Arial Narrow" w:hAnsi="Arial Narrow"/>
          <w:sz w:val="22"/>
          <w:szCs w:val="22"/>
        </w:rPr>
        <w:t>time</w:t>
      </w:r>
      <w:proofErr w:type="gramEnd"/>
      <w:r w:rsidRPr="004B5CB1">
        <w:rPr>
          <w:rFonts w:ascii="Arial Narrow" w:hAnsi="Arial Narrow"/>
          <w:sz w:val="22"/>
          <w:szCs w:val="22"/>
        </w:rPr>
        <w:t xml:space="preserve"> they entered into this Contract; </w:t>
      </w:r>
    </w:p>
    <w:p w:rsidRPr="004B5CB1" w:rsidR="00CB6043" w:rsidP="005B462E" w:rsidRDefault="00CB6043" w14:paraId="4CBB87A0" w14:textId="77777777">
      <w:pPr>
        <w:pStyle w:val="ListParagraph"/>
        <w:numPr>
          <w:ilvl w:val="3"/>
          <w:numId w:val="42"/>
        </w:numPr>
        <w:spacing w:before="120" w:after="120"/>
        <w:ind w:left="2127" w:hanging="709"/>
        <w:contextualSpacing w:val="0"/>
        <w:rPr>
          <w:rFonts w:ascii="Arial Narrow" w:hAnsi="Arial Narrow"/>
          <w:sz w:val="22"/>
          <w:szCs w:val="22"/>
        </w:rPr>
      </w:pPr>
      <w:r w:rsidRPr="004B5CB1">
        <w:rPr>
          <w:rFonts w:ascii="Arial Narrow" w:hAnsi="Arial Narrow"/>
          <w:sz w:val="22"/>
          <w:szCs w:val="22"/>
        </w:rPr>
        <w:t xml:space="preserve">loss of market, </w:t>
      </w:r>
      <w:proofErr w:type="gramStart"/>
      <w:r w:rsidRPr="004B5CB1">
        <w:rPr>
          <w:rFonts w:ascii="Arial Narrow" w:hAnsi="Arial Narrow"/>
          <w:sz w:val="22"/>
          <w:szCs w:val="22"/>
        </w:rPr>
        <w:t>opportunity</w:t>
      </w:r>
      <w:proofErr w:type="gramEnd"/>
      <w:r w:rsidRPr="004B5CB1">
        <w:rPr>
          <w:rFonts w:ascii="Arial Narrow" w:hAnsi="Arial Narrow"/>
          <w:sz w:val="22"/>
          <w:szCs w:val="22"/>
        </w:rPr>
        <w:t xml:space="preserve"> or profit (whether direct or indirect); or</w:t>
      </w:r>
    </w:p>
    <w:p w:rsidRPr="004B5CB1" w:rsidR="00CB6043" w:rsidP="005B462E" w:rsidRDefault="00CB6043" w14:paraId="514ED213" w14:textId="73C7C381">
      <w:pPr>
        <w:pStyle w:val="ListParagraph"/>
        <w:numPr>
          <w:ilvl w:val="3"/>
          <w:numId w:val="42"/>
        </w:numPr>
        <w:spacing w:before="120" w:after="120"/>
        <w:ind w:left="2127" w:hanging="709"/>
        <w:contextualSpacing w:val="0"/>
        <w:rPr>
          <w:rFonts w:ascii="Arial Narrow" w:hAnsi="Arial Narrow"/>
          <w:sz w:val="22"/>
          <w:szCs w:val="22"/>
        </w:rPr>
      </w:pPr>
      <w:r w:rsidRPr="004B5CB1">
        <w:rPr>
          <w:rFonts w:ascii="Arial Narrow" w:hAnsi="Arial Narrow"/>
          <w:sz w:val="22"/>
          <w:szCs w:val="22"/>
        </w:rPr>
        <w:t xml:space="preserve">damages or losses to the extent that a claim results from AEMO’s failure to act in accordance with this Contract, </w:t>
      </w:r>
      <w:r w:rsidR="00966A59">
        <w:rPr>
          <w:rFonts w:ascii="Arial Narrow" w:hAnsi="Arial Narrow"/>
          <w:sz w:val="22"/>
          <w:szCs w:val="22"/>
        </w:rPr>
        <w:t>Legislation</w:t>
      </w:r>
      <w:r w:rsidRPr="004B5CB1">
        <w:rPr>
          <w:rFonts w:ascii="Arial Narrow" w:hAnsi="Arial Narrow"/>
          <w:sz w:val="22"/>
          <w:szCs w:val="22"/>
        </w:rPr>
        <w:t>, or Good Electricity Industry Practice.</w:t>
      </w:r>
    </w:p>
    <w:p w:rsidRPr="004B5CB1" w:rsidR="00CB6043" w:rsidP="005B462E" w:rsidRDefault="00CB6043" w14:paraId="53FB7FD0"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5990098" w:id="242"/>
      <w:bookmarkStart w:name="_Toc135990427" w:id="243"/>
      <w:bookmarkStart w:name="_Toc135990402" w:id="244"/>
      <w:bookmarkStart w:name="_Toc135990099" w:id="245"/>
      <w:bookmarkStart w:name="_Toc135990428" w:id="246"/>
      <w:bookmarkStart w:name="_Toc135990403" w:id="247"/>
      <w:bookmarkStart w:name="_Toc135990100" w:id="248"/>
      <w:bookmarkStart w:name="_Toc135990429" w:id="249"/>
      <w:bookmarkStart w:name="_Toc135990404" w:id="250"/>
      <w:bookmarkStart w:name="_Toc135990101" w:id="251"/>
      <w:bookmarkStart w:name="_Toc135990430" w:id="252"/>
      <w:bookmarkStart w:name="_Toc135990405" w:id="253"/>
      <w:bookmarkStart w:name="_Toc135990102" w:id="254"/>
      <w:bookmarkStart w:name="_Toc135990406" w:id="255"/>
      <w:bookmarkStart w:name="_Toc135990103" w:id="256"/>
      <w:bookmarkStart w:name="_Toc135990407" w:id="257"/>
      <w:bookmarkStart w:name="_Toc135990104" w:id="258"/>
      <w:bookmarkStart w:name="_Toc135990408" w:id="259"/>
      <w:bookmarkStart w:name="_Toc135990105" w:id="260"/>
      <w:bookmarkStart w:name="_Toc135990434" w:id="261"/>
      <w:bookmarkStart w:name="_Toc135990409" w:id="262"/>
      <w:bookmarkStart w:name="_Toc135990106" w:id="263"/>
      <w:bookmarkStart w:name="_Toc135990435" w:id="264"/>
      <w:bookmarkStart w:name="_Toc135990410" w:id="265"/>
      <w:bookmarkStart w:name="_Toc135990107" w:id="266"/>
      <w:bookmarkStart w:name="_Toc135990436" w:id="267"/>
      <w:bookmarkStart w:name="_Toc135990411" w:id="268"/>
      <w:bookmarkStart w:name="_Toc135990108" w:id="269"/>
      <w:bookmarkStart w:name="_Toc135990437" w:id="270"/>
      <w:bookmarkStart w:name="_Toc135990109" w:id="271"/>
      <w:bookmarkStart w:name="_Toc135990438" w:id="272"/>
      <w:bookmarkStart w:name="_Toc135990110" w:id="273"/>
      <w:bookmarkStart w:name="_Toc135990439" w:id="274"/>
      <w:bookmarkStart w:name="_Toc135990111" w:id="275"/>
      <w:bookmarkStart w:name="_Toc135990440" w:id="276"/>
      <w:bookmarkStart w:name="_Toc135990112" w:id="277"/>
      <w:bookmarkStart w:name="_Toc135990441" w:id="278"/>
      <w:bookmarkStart w:name="_Toc135990113" w:id="279"/>
      <w:bookmarkStart w:name="_Toc135990442" w:id="280"/>
      <w:bookmarkStart w:name="_Toc135990114" w:id="281"/>
      <w:bookmarkStart w:name="_Toc135990443" w:id="282"/>
      <w:bookmarkStart w:name="_Toc135990115" w:id="283"/>
      <w:bookmarkStart w:name="_Toc135990116" w:id="284"/>
      <w:bookmarkStart w:name="_Toc135990117" w:id="285"/>
      <w:bookmarkStart w:name="_Toc135990118" w:id="286"/>
      <w:bookmarkStart w:name="_Toc135990119" w:id="287"/>
      <w:bookmarkStart w:name="_Toc135990120" w:id="288"/>
      <w:bookmarkStart w:name="_Toc135990121" w:id="289"/>
      <w:bookmarkStart w:name="_Toc135990122" w:id="290"/>
      <w:bookmarkStart w:name="_Toc135990451" w:id="291"/>
      <w:bookmarkStart w:name="_Toc135990123" w:id="292"/>
      <w:bookmarkStart w:name="_Toc135990452" w:id="293"/>
      <w:bookmarkStart w:name="_Toc135990124" w:id="294"/>
      <w:bookmarkStart w:name="_Toc135990453" w:id="295"/>
      <w:bookmarkStart w:name="_Toc135990125" w:id="296"/>
      <w:bookmarkStart w:name="_Toc135990454" w:id="297"/>
      <w:bookmarkStart w:name="_Toc135990126" w:id="298"/>
      <w:bookmarkStart w:name="_Toc135990455" w:id="299"/>
      <w:bookmarkStart w:name="_Ref112327060" w:id="300"/>
      <w:bookmarkStart w:name="_Toc120048567" w:id="301"/>
      <w:bookmarkStart w:name="_Ref129208332" w:id="302"/>
      <w:bookmarkStart w:name="_Toc133228752" w:id="303"/>
      <w:bookmarkStart w:name="_Toc133479310" w:id="304"/>
      <w:bookmarkStart w:name="_Ref135829235" w:id="305"/>
      <w:bookmarkStart w:name="_Ref135830094" w:id="306"/>
      <w:bookmarkStart w:name="_Toc135990456" w:id="307"/>
      <w:bookmarkStart w:name="_Toc136269005" w:id="308"/>
      <w:bookmarkEnd w:id="227"/>
      <w:bookmarkEnd w:id="228"/>
      <w:bookmarkEnd w:id="229"/>
      <w:bookmarkEnd w:id="230"/>
      <w:bookmarkEnd w:id="231"/>
      <w:bookmarkEnd w:id="232"/>
      <w:bookmarkEnd w:id="233"/>
      <w:bookmarkEnd w:id="234"/>
      <w:bookmarkEnd w:id="235"/>
      <w:bookmarkEnd w:id="236"/>
      <w:bookmarkEnd w:id="237"/>
      <w:bookmarkEnd w:id="238"/>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4B5CB1">
        <w:rPr>
          <w:rFonts w:ascii="Arial Narrow" w:hAnsi="Arial Narrow" w:eastAsia="PMingLiU"/>
          <w:kern w:val="28"/>
          <w:sz w:val="32"/>
        </w:rPr>
        <w:t>Termination</w:t>
      </w:r>
      <w:bookmarkStart w:name="_Toc138153961" w:id="309"/>
      <w:bookmarkStart w:name="_Toc417895950" w:id="310"/>
      <w:bookmarkStart w:name="_Toc414705612" w:id="311"/>
      <w:bookmarkStart w:name="_Toc405958498" w:id="312"/>
      <w:bookmarkStart w:name="_Ref112913173" w:id="313"/>
      <w:bookmarkEnd w:id="300"/>
      <w:bookmarkEnd w:id="301"/>
      <w:bookmarkEnd w:id="302"/>
      <w:bookmarkEnd w:id="303"/>
      <w:bookmarkEnd w:id="304"/>
      <w:bookmarkEnd w:id="305"/>
      <w:bookmarkEnd w:id="306"/>
      <w:bookmarkEnd w:id="307"/>
      <w:bookmarkEnd w:id="308"/>
    </w:p>
    <w:p w:rsidRPr="004B5CB1" w:rsidR="00CB6043" w:rsidP="005B462E" w:rsidRDefault="00CB6043" w14:paraId="72633463" w14:textId="77777777">
      <w:pPr>
        <w:pStyle w:val="Heading7"/>
        <w:keepNext/>
        <w:keepLines/>
        <w:numPr>
          <w:ilvl w:val="1"/>
          <w:numId w:val="25"/>
        </w:numPr>
        <w:spacing w:before="120" w:after="120"/>
      </w:pPr>
      <w:bookmarkStart w:name="_Ref135047338" w:id="314"/>
      <w:r w:rsidRPr="004B5CB1">
        <w:t>Termination by AEMO</w:t>
      </w:r>
      <w:bookmarkEnd w:id="314"/>
    </w:p>
    <w:p w:rsidRPr="00F636A7" w:rsidR="00CB6043" w:rsidP="00CB6043" w:rsidRDefault="00CB6043" w14:paraId="62DDB465" w14:textId="77777777">
      <w:pPr>
        <w:spacing w:before="120" w:after="120"/>
        <w:ind w:left="709"/>
        <w:rPr>
          <w:rFonts w:ascii="Arial Narrow" w:hAnsi="Arial Narrow"/>
          <w:sz w:val="22"/>
          <w:szCs w:val="22"/>
        </w:rPr>
      </w:pPr>
      <w:r w:rsidRPr="004B5CB1">
        <w:rPr>
          <w:rFonts w:ascii="Arial Narrow" w:hAnsi="Arial Narrow"/>
          <w:sz w:val="22"/>
          <w:szCs w:val="22"/>
        </w:rPr>
        <w:t xml:space="preserve">AEMO may </w:t>
      </w:r>
      <w:r w:rsidRPr="00F636A7">
        <w:rPr>
          <w:rFonts w:ascii="Arial Narrow" w:hAnsi="Arial Narrow"/>
          <w:sz w:val="22"/>
          <w:szCs w:val="22"/>
        </w:rPr>
        <w:t xml:space="preserve">terminate this Contract by giving notice to the Service Provider if: </w:t>
      </w:r>
    </w:p>
    <w:p w:rsidRPr="00F636A7" w:rsidR="00CB6043" w:rsidP="005B462E" w:rsidRDefault="00CB6043" w14:paraId="6E5E7F66" w14:textId="6398BC52">
      <w:pPr>
        <w:pStyle w:val="Heading7"/>
        <w:widowControl w:val="0"/>
        <w:numPr>
          <w:ilvl w:val="2"/>
          <w:numId w:val="25"/>
        </w:numPr>
        <w:spacing w:before="120" w:after="120"/>
        <w:ind w:left="1418" w:hanging="709"/>
        <w:rPr>
          <w:b w:val="0"/>
          <w:szCs w:val="22"/>
        </w:rPr>
      </w:pPr>
      <w:bookmarkStart w:name="_Ref135047228" w:id="315"/>
      <w:bookmarkStart w:name="_Ref135048578" w:id="316"/>
      <w:r w:rsidRPr="00F636A7">
        <w:rPr>
          <w:b w:val="0"/>
          <w:szCs w:val="22"/>
        </w:rPr>
        <w:t>(</w:t>
      </w:r>
      <w:proofErr w:type="gramStart"/>
      <w:r w:rsidRPr="00F636A7">
        <w:rPr>
          <w:b w:val="0"/>
          <w:szCs w:val="22"/>
        </w:rPr>
        <w:t>for</w:t>
      </w:r>
      <w:proofErr w:type="gramEnd"/>
      <w:r w:rsidRPr="00F636A7">
        <w:rPr>
          <w:b w:val="0"/>
          <w:szCs w:val="22"/>
        </w:rPr>
        <w:t xml:space="preserve"> any period after the </w:t>
      </w:r>
      <w:r w:rsidR="005416E0">
        <w:rPr>
          <w:b w:val="0"/>
          <w:szCs w:val="22"/>
        </w:rPr>
        <w:t>Commencement Date</w:t>
      </w:r>
      <w:r w:rsidRPr="00F636A7">
        <w:rPr>
          <w:b w:val="0"/>
          <w:szCs w:val="22"/>
        </w:rPr>
        <w:t>) any of the following applies:</w:t>
      </w:r>
      <w:bookmarkEnd w:id="315"/>
      <w:bookmarkEnd w:id="316"/>
    </w:p>
    <w:p w:rsidRPr="004167F0" w:rsidR="00CB6043" w:rsidP="005B462E" w:rsidRDefault="00CB6043" w14:paraId="3A4A5DCC" w14:textId="5125CC81">
      <w:pPr>
        <w:pStyle w:val="Heading7"/>
        <w:widowControl w:val="0"/>
        <w:numPr>
          <w:ilvl w:val="3"/>
          <w:numId w:val="25"/>
        </w:numPr>
        <w:spacing w:before="120" w:after="120"/>
        <w:ind w:left="2127" w:hanging="709"/>
        <w:rPr>
          <w:b w:val="0"/>
          <w:bCs/>
        </w:rPr>
      </w:pPr>
      <w:bookmarkStart w:name="_Ref135048444" w:id="317"/>
      <w:r w:rsidRPr="004167F0">
        <w:rPr>
          <w:b w:val="0"/>
          <w:szCs w:val="22"/>
        </w:rPr>
        <w:t>as at any given</w:t>
      </w:r>
      <w:r w:rsidRPr="004167F0">
        <w:rPr>
          <w:b w:val="0"/>
          <w:bCs/>
          <w:szCs w:val="22"/>
        </w:rPr>
        <w:t xml:space="preserve"> day, the Service has been Unavailable in more than 10% of </w:t>
      </w:r>
      <w:r w:rsidRPr="004167F0">
        <w:rPr>
          <w:b w:val="0"/>
          <w:bCs/>
          <w:i/>
          <w:iCs/>
          <w:szCs w:val="22"/>
        </w:rPr>
        <w:t>Dispatch Intervals</w:t>
      </w:r>
      <w:r w:rsidRPr="004167F0">
        <w:rPr>
          <w:b w:val="0"/>
          <w:bCs/>
          <w:szCs w:val="22"/>
        </w:rPr>
        <w:t xml:space="preserve"> in the Availability Period in the preceding 3 months during the Contract </w:t>
      </w:r>
      <w:proofErr w:type="gramStart"/>
      <w:r w:rsidRPr="004167F0">
        <w:rPr>
          <w:b w:val="0"/>
          <w:bCs/>
          <w:szCs w:val="22"/>
        </w:rPr>
        <w:t>Term;</w:t>
      </w:r>
      <w:bookmarkEnd w:id="317"/>
      <w:proofErr w:type="gramEnd"/>
    </w:p>
    <w:p w:rsidRPr="004167F0" w:rsidR="00CB6043" w:rsidP="005B462E" w:rsidRDefault="00CB6043" w14:paraId="51FD2AC2" w14:textId="32234A67">
      <w:pPr>
        <w:pStyle w:val="Heading7"/>
        <w:widowControl w:val="0"/>
        <w:numPr>
          <w:ilvl w:val="3"/>
          <w:numId w:val="25"/>
        </w:numPr>
        <w:spacing w:before="120" w:after="120"/>
        <w:ind w:left="2127" w:hanging="709"/>
        <w:rPr>
          <w:b w:val="0"/>
          <w:bCs/>
        </w:rPr>
      </w:pPr>
      <w:bookmarkStart w:name="_Ref135047815" w:id="318"/>
      <w:r w:rsidRPr="004167F0">
        <w:rPr>
          <w:b w:val="0"/>
          <w:bCs/>
          <w:szCs w:val="22"/>
        </w:rPr>
        <w:t xml:space="preserve">the Service is Unavailable for a continuous period of more than 1 month during the Contract </w:t>
      </w:r>
      <w:proofErr w:type="gramStart"/>
      <w:r w:rsidRPr="004167F0">
        <w:rPr>
          <w:b w:val="0"/>
          <w:bCs/>
          <w:szCs w:val="22"/>
        </w:rPr>
        <w:t>Term;</w:t>
      </w:r>
      <w:proofErr w:type="gramEnd"/>
    </w:p>
    <w:p w:rsidRPr="004167F0" w:rsidR="00CB6043" w:rsidP="005B462E" w:rsidRDefault="00CB6043" w14:paraId="785E3189" w14:textId="77777777">
      <w:pPr>
        <w:pStyle w:val="Heading7"/>
        <w:widowControl w:val="0"/>
        <w:numPr>
          <w:ilvl w:val="3"/>
          <w:numId w:val="25"/>
        </w:numPr>
        <w:spacing w:before="120" w:after="120"/>
        <w:ind w:left="2127" w:hanging="709"/>
        <w:rPr>
          <w:b w:val="0"/>
          <w:bCs/>
          <w:szCs w:val="22"/>
        </w:rPr>
      </w:pPr>
      <w:bookmarkStart w:name="_Ref135047230" w:id="319"/>
      <w:bookmarkStart w:name="_Ref135048788" w:id="320"/>
      <w:bookmarkEnd w:id="318"/>
      <w:r w:rsidRPr="004167F0">
        <w:rPr>
          <w:b w:val="0"/>
          <w:bCs/>
          <w:szCs w:val="22"/>
        </w:rPr>
        <w:t xml:space="preserve">the Service Provider breaches a material term of this Contract and, in the case of a breach that is capable of remedy, does not remedy that breach within 20 </w:t>
      </w:r>
      <w:r w:rsidRPr="004167F0">
        <w:rPr>
          <w:b w:val="0"/>
          <w:bCs/>
          <w:i/>
          <w:iCs/>
          <w:szCs w:val="22"/>
        </w:rPr>
        <w:t>Business Days</w:t>
      </w:r>
      <w:r w:rsidRPr="004167F0">
        <w:rPr>
          <w:b w:val="0"/>
          <w:bCs/>
          <w:szCs w:val="22"/>
        </w:rPr>
        <w:t xml:space="preserve"> (or, if AEMO approves a longer period for a specific breach, within that longer period) after AEMO notifies the Service Provider of the breach; or</w:t>
      </w:r>
      <w:bookmarkEnd w:id="319"/>
      <w:bookmarkEnd w:id="320"/>
    </w:p>
    <w:p w:rsidRPr="00D473EA" w:rsidR="00CB6043" w:rsidP="005B462E" w:rsidRDefault="00CB6043" w14:paraId="509F4589" w14:textId="77777777">
      <w:pPr>
        <w:pStyle w:val="Heading7"/>
        <w:widowControl w:val="0"/>
        <w:numPr>
          <w:ilvl w:val="3"/>
          <w:numId w:val="25"/>
        </w:numPr>
        <w:spacing w:before="120" w:after="120"/>
        <w:ind w:left="2127" w:hanging="709"/>
        <w:rPr>
          <w:b w:val="0"/>
          <w:bCs/>
          <w:szCs w:val="22"/>
        </w:rPr>
      </w:pPr>
      <w:r w:rsidRPr="00D473EA">
        <w:rPr>
          <w:b w:val="0"/>
          <w:bCs/>
          <w:szCs w:val="22"/>
        </w:rPr>
        <w:t xml:space="preserve">an Insolvency Event occurs in relation to the Service Provider, and the Service Provider does not remedy the Insolvency Event within 20 </w:t>
      </w:r>
      <w:r w:rsidRPr="00D473EA">
        <w:rPr>
          <w:b w:val="0"/>
          <w:bCs/>
          <w:i/>
          <w:iCs/>
          <w:szCs w:val="22"/>
        </w:rPr>
        <w:t>Business Days</w:t>
      </w:r>
      <w:r w:rsidRPr="00D473EA">
        <w:rPr>
          <w:b w:val="0"/>
          <w:bCs/>
          <w:szCs w:val="22"/>
        </w:rPr>
        <w:t xml:space="preserve"> after the Insolvency Event occurs</w:t>
      </w:r>
      <w:r>
        <w:rPr>
          <w:b w:val="0"/>
          <w:bCs/>
          <w:szCs w:val="22"/>
        </w:rPr>
        <w:t xml:space="preserve"> </w:t>
      </w:r>
      <w:r w:rsidRPr="004167F0">
        <w:rPr>
          <w:b w:val="0"/>
          <w:bCs/>
          <w:szCs w:val="22"/>
        </w:rPr>
        <w:t xml:space="preserve">(or, if AEMO approves a longer period for </w:t>
      </w:r>
      <w:r>
        <w:rPr>
          <w:b w:val="0"/>
          <w:bCs/>
          <w:szCs w:val="22"/>
        </w:rPr>
        <w:t>the Insolvency Event</w:t>
      </w:r>
      <w:r w:rsidRPr="004167F0">
        <w:rPr>
          <w:b w:val="0"/>
          <w:bCs/>
          <w:szCs w:val="22"/>
        </w:rPr>
        <w:t>, within that longer period)</w:t>
      </w:r>
      <w:r w:rsidRPr="00D473EA">
        <w:rPr>
          <w:b w:val="0"/>
          <w:bCs/>
          <w:i/>
          <w:iCs/>
          <w:szCs w:val="22"/>
        </w:rPr>
        <w:t>.</w:t>
      </w:r>
    </w:p>
    <w:p w:rsidRPr="004C10A8" w:rsidR="00CB6043" w:rsidP="005B462E" w:rsidRDefault="00CB6043" w14:paraId="093B80D9" w14:textId="77777777">
      <w:pPr>
        <w:pStyle w:val="ListParagraph"/>
        <w:widowControl w:val="0"/>
        <w:numPr>
          <w:ilvl w:val="2"/>
          <w:numId w:val="43"/>
        </w:numPr>
        <w:spacing w:before="120" w:after="120"/>
        <w:contextualSpacing w:val="0"/>
        <w:rPr>
          <w:rFonts w:ascii="Arial Narrow" w:hAnsi="Arial Narrow"/>
          <w:sz w:val="22"/>
          <w:szCs w:val="22"/>
        </w:rPr>
      </w:pPr>
      <w:bookmarkStart w:name="_Ref135048401" w:id="321"/>
      <w:r w:rsidRPr="000429FA">
        <w:rPr>
          <w:rFonts w:ascii="Arial Narrow" w:hAnsi="Arial Narrow"/>
          <w:bCs/>
          <w:sz w:val="22"/>
          <w:szCs w:val="22"/>
        </w:rPr>
        <w:t>A termination notice takes effect</w:t>
      </w:r>
      <w:r w:rsidRPr="004C10A8">
        <w:rPr>
          <w:rFonts w:ascii="Arial Narrow" w:hAnsi="Arial Narrow"/>
          <w:sz w:val="22"/>
          <w:szCs w:val="22"/>
        </w:rPr>
        <w:t xml:space="preserve"> on the later of:</w:t>
      </w:r>
      <w:bookmarkEnd w:id="321"/>
    </w:p>
    <w:p w:rsidRPr="004C10A8" w:rsidR="00CB6043" w:rsidP="005B462E" w:rsidRDefault="00CB6043" w14:paraId="4ACAC3C5" w14:textId="77777777">
      <w:pPr>
        <w:pStyle w:val="ListParagraph"/>
        <w:widowControl w:val="0"/>
        <w:numPr>
          <w:ilvl w:val="3"/>
          <w:numId w:val="59"/>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it is given; and</w:t>
      </w:r>
    </w:p>
    <w:p w:rsidR="00CB6043" w:rsidP="005B462E" w:rsidRDefault="00CB6043" w14:paraId="5FC54C95" w14:textId="77777777">
      <w:pPr>
        <w:pStyle w:val="ListParagraph"/>
        <w:widowControl w:val="0"/>
        <w:numPr>
          <w:ilvl w:val="3"/>
          <w:numId w:val="59"/>
        </w:numPr>
        <w:spacing w:before="120" w:after="120"/>
        <w:ind w:left="2127" w:hanging="709"/>
        <w:contextualSpacing w:val="0"/>
        <w:rPr>
          <w:rFonts w:ascii="Arial Narrow" w:hAnsi="Arial Narrow"/>
          <w:sz w:val="22"/>
          <w:szCs w:val="22"/>
        </w:rPr>
      </w:pPr>
      <w:r w:rsidRPr="004C10A8">
        <w:rPr>
          <w:rFonts w:ascii="Arial Narrow" w:hAnsi="Arial Narrow"/>
          <w:sz w:val="22"/>
          <w:szCs w:val="22"/>
        </w:rPr>
        <w:t>the time specified in the notice.</w:t>
      </w:r>
    </w:p>
    <w:p w:rsidRPr="004C10A8" w:rsidR="00CB6043" w:rsidP="005B462E" w:rsidRDefault="00CB6043" w14:paraId="2F17DF2D" w14:textId="77777777">
      <w:pPr>
        <w:pStyle w:val="Heading7"/>
        <w:numPr>
          <w:ilvl w:val="1"/>
          <w:numId w:val="25"/>
        </w:numPr>
        <w:spacing w:before="120" w:after="120"/>
        <w:rPr>
          <w:szCs w:val="22"/>
        </w:rPr>
      </w:pPr>
      <w:bookmarkStart w:name="_Ref114088551" w:id="322"/>
      <w:bookmarkEnd w:id="309"/>
      <w:bookmarkEnd w:id="310"/>
      <w:bookmarkEnd w:id="311"/>
      <w:bookmarkEnd w:id="312"/>
      <w:bookmarkEnd w:id="313"/>
      <w:r w:rsidRPr="004C10A8">
        <w:rPr>
          <w:szCs w:val="22"/>
        </w:rPr>
        <w:t>No liability for termination</w:t>
      </w:r>
      <w:bookmarkEnd w:id="322"/>
    </w:p>
    <w:p w:rsidRPr="004C10A8" w:rsidR="00CB6043" w:rsidP="005B462E" w:rsidRDefault="00CB6043" w14:paraId="41D97C2B" w14:textId="3D443A1E">
      <w:pPr>
        <w:pStyle w:val="ListParagraph"/>
        <w:numPr>
          <w:ilvl w:val="2"/>
          <w:numId w:val="24"/>
        </w:numPr>
        <w:spacing w:before="120" w:after="120"/>
        <w:ind w:left="1418" w:hanging="709"/>
        <w:contextualSpacing w:val="0"/>
        <w:rPr>
          <w:rFonts w:ascii="Arial Narrow" w:hAnsi="Arial Narrow"/>
          <w:sz w:val="22"/>
          <w:szCs w:val="22"/>
        </w:rPr>
      </w:pPr>
      <w:r>
        <w:rPr>
          <w:rFonts w:ascii="Arial Narrow" w:hAnsi="Arial Narrow"/>
          <w:sz w:val="22"/>
          <w:szCs w:val="22"/>
        </w:rPr>
        <w:t>S</w:t>
      </w:r>
      <w:r w:rsidRPr="004C10A8">
        <w:rPr>
          <w:rFonts w:ascii="Arial Narrow" w:hAnsi="Arial Narrow"/>
          <w:sz w:val="22"/>
          <w:szCs w:val="22"/>
        </w:rPr>
        <w:t xml:space="preserve">ubject to </w:t>
      </w:r>
      <w:r w:rsidRPr="004C10A8">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_Ref114088551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12.2</w:t>
      </w:r>
      <w:r>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_Ref113892562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(b)</w:t>
      </w:r>
      <w:r>
        <w:rPr>
          <w:rFonts w:ascii="Arial Narrow" w:hAnsi="Arial Narrow"/>
          <w:b/>
          <w:bCs/>
          <w:sz w:val="22"/>
          <w:szCs w:val="22"/>
        </w:rPr>
        <w:fldChar w:fldCharType="end"/>
      </w:r>
      <w:r w:rsidRPr="004C10A8">
        <w:rPr>
          <w:rFonts w:ascii="Arial Narrow" w:hAnsi="Arial Narrow"/>
          <w:sz w:val="22"/>
          <w:szCs w:val="22"/>
        </w:rPr>
        <w:t xml:space="preserve">, AEMO is not liable to the Service Provider if it terminates this </w:t>
      </w:r>
      <w:r>
        <w:rPr>
          <w:rFonts w:ascii="Arial Narrow" w:hAnsi="Arial Narrow"/>
          <w:sz w:val="22"/>
          <w:szCs w:val="22"/>
        </w:rPr>
        <w:t xml:space="preserve">Contract under this </w:t>
      </w:r>
      <w:r w:rsidRPr="00F244D7">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_Ref135830094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12</w:t>
      </w:r>
      <w:r>
        <w:rPr>
          <w:rFonts w:ascii="Arial Narrow" w:hAnsi="Arial Narrow"/>
          <w:b/>
          <w:bCs/>
          <w:sz w:val="22"/>
          <w:szCs w:val="22"/>
        </w:rPr>
        <w:fldChar w:fldCharType="end"/>
      </w:r>
      <w:r>
        <w:rPr>
          <w:rFonts w:ascii="Arial Narrow" w:hAnsi="Arial Narrow"/>
          <w:sz w:val="22"/>
          <w:szCs w:val="22"/>
        </w:rPr>
        <w:t>.</w:t>
      </w:r>
    </w:p>
    <w:p w:rsidRPr="004C10A8" w:rsidR="00CB6043" w:rsidP="005B462E" w:rsidRDefault="00CB6043" w14:paraId="4F7D47A6" w14:textId="77777777">
      <w:pPr>
        <w:pStyle w:val="ListParagraph"/>
        <w:numPr>
          <w:ilvl w:val="2"/>
          <w:numId w:val="24"/>
        </w:numPr>
        <w:spacing w:before="120" w:after="120"/>
        <w:ind w:left="1418" w:hanging="709"/>
        <w:contextualSpacing w:val="0"/>
        <w:rPr>
          <w:rFonts w:ascii="Arial Narrow" w:hAnsi="Arial Narrow"/>
          <w:sz w:val="22"/>
          <w:szCs w:val="22"/>
        </w:rPr>
      </w:pPr>
      <w:bookmarkStart w:name="_Ref113892562" w:id="323"/>
      <w:r w:rsidRPr="004C10A8">
        <w:rPr>
          <w:rFonts w:ascii="Arial Narrow" w:hAnsi="Arial Narrow"/>
          <w:sz w:val="22"/>
          <w:szCs w:val="22"/>
        </w:rPr>
        <w:t xml:space="preserve">AEMO is only liable for </w:t>
      </w:r>
      <w:r>
        <w:rPr>
          <w:rFonts w:ascii="Arial Narrow" w:hAnsi="Arial Narrow"/>
          <w:sz w:val="22"/>
          <w:szCs w:val="22"/>
        </w:rPr>
        <w:t>NCESS P</w:t>
      </w:r>
      <w:r w:rsidRPr="004C10A8">
        <w:rPr>
          <w:rFonts w:ascii="Arial Narrow" w:hAnsi="Arial Narrow"/>
          <w:sz w:val="22"/>
          <w:szCs w:val="22"/>
        </w:rPr>
        <w:t xml:space="preserve">ayments due in accordance with this </w:t>
      </w:r>
      <w:r>
        <w:rPr>
          <w:rFonts w:ascii="Arial Narrow" w:hAnsi="Arial Narrow"/>
          <w:sz w:val="22"/>
          <w:szCs w:val="22"/>
        </w:rPr>
        <w:t xml:space="preserve">Contract </w:t>
      </w:r>
      <w:r w:rsidRPr="004C10A8">
        <w:rPr>
          <w:rFonts w:ascii="Arial Narrow" w:hAnsi="Arial Narrow"/>
          <w:sz w:val="22"/>
          <w:szCs w:val="22"/>
        </w:rPr>
        <w:t>before the effective date of termination.</w:t>
      </w:r>
      <w:bookmarkEnd w:id="323"/>
    </w:p>
    <w:p w:rsidR="00CB6043" w:rsidP="005B462E" w:rsidRDefault="00CB6043" w14:paraId="143296D4" w14:textId="77777777">
      <w:pPr>
        <w:pStyle w:val="Heading7"/>
        <w:numPr>
          <w:ilvl w:val="1"/>
          <w:numId w:val="25"/>
        </w:numPr>
        <w:spacing w:before="120" w:after="120"/>
        <w:rPr>
          <w:szCs w:val="22"/>
        </w:rPr>
      </w:pPr>
      <w:bookmarkStart w:name="_Ref133393405" w:id="324"/>
      <w:bookmarkStart w:name="_Toc138153972" w:id="325"/>
      <w:bookmarkStart w:name="_Toc417895961" w:id="326"/>
      <w:bookmarkStart w:name="_Toc414705623" w:id="327"/>
      <w:bookmarkStart w:name="_Toc405958510" w:id="328"/>
      <w:bookmarkStart w:name="_Ref114497958" w:id="329"/>
      <w:bookmarkStart w:name="_Ref129233253" w:id="330"/>
      <w:r>
        <w:rPr>
          <w:szCs w:val="22"/>
        </w:rPr>
        <w:t>Consequences of termination</w:t>
      </w:r>
      <w:bookmarkEnd w:id="324"/>
    </w:p>
    <w:bookmarkEnd w:id="325"/>
    <w:bookmarkEnd w:id="326"/>
    <w:bookmarkEnd w:id="327"/>
    <w:bookmarkEnd w:id="328"/>
    <w:bookmarkEnd w:id="329"/>
    <w:bookmarkEnd w:id="330"/>
    <w:p w:rsidRPr="004C10A8" w:rsidR="00CB6043" w:rsidP="00CB6043" w:rsidRDefault="00CB6043" w14:paraId="73D10F97" w14:textId="64C97602">
      <w:pPr>
        <w:spacing w:before="120" w:after="120"/>
        <w:ind w:left="709"/>
        <w:rPr>
          <w:rFonts w:ascii="Arial Narrow" w:hAnsi="Arial Narrow"/>
          <w:sz w:val="22"/>
          <w:szCs w:val="22"/>
        </w:rPr>
      </w:pPr>
      <w:r w:rsidRPr="004C10A8">
        <w:rPr>
          <w:rFonts w:ascii="Arial Narrow" w:hAnsi="Arial Narrow"/>
          <w:sz w:val="22"/>
          <w:szCs w:val="22"/>
        </w:rPr>
        <w:t xml:space="preserve">Subject to </w:t>
      </w:r>
      <w:r w:rsidRPr="004C10A8">
        <w:rPr>
          <w:rFonts w:ascii="Arial Narrow" w:hAnsi="Arial Narrow"/>
          <w:b/>
          <w:bCs/>
          <w:sz w:val="22"/>
          <w:szCs w:val="22"/>
        </w:rPr>
        <w:t xml:space="preserve">clause </w:t>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_Ref114088551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176EB9">
        <w:rPr>
          <w:rFonts w:ascii="Arial Narrow" w:hAnsi="Arial Narrow"/>
          <w:b/>
          <w:bCs/>
          <w:sz w:val="22"/>
          <w:szCs w:val="22"/>
        </w:rPr>
        <w:t>12.2</w:t>
      </w:r>
      <w:r w:rsidRPr="004C10A8">
        <w:rPr>
          <w:rFonts w:ascii="Arial Narrow" w:hAnsi="Arial Narrow"/>
          <w:b/>
          <w:bCs/>
          <w:sz w:val="22"/>
          <w:szCs w:val="22"/>
        </w:rPr>
        <w:fldChar w:fldCharType="end"/>
      </w:r>
      <w:r w:rsidRPr="004C10A8">
        <w:rPr>
          <w:rFonts w:ascii="Arial Narrow" w:hAnsi="Arial Narrow"/>
          <w:b/>
          <w:bCs/>
          <w:sz w:val="22"/>
          <w:szCs w:val="22"/>
        </w:rPr>
        <w:fldChar w:fldCharType="begin"/>
      </w:r>
      <w:r w:rsidRPr="004C10A8">
        <w:rPr>
          <w:rFonts w:ascii="Arial Narrow" w:hAnsi="Arial Narrow"/>
          <w:b/>
          <w:bCs/>
          <w:sz w:val="22"/>
          <w:szCs w:val="22"/>
        </w:rPr>
        <w:instrText xml:space="preserve"> REF _Ref113892562 \r \h  \* MERGEFORMAT </w:instrText>
      </w:r>
      <w:r w:rsidRPr="004C10A8">
        <w:rPr>
          <w:rFonts w:ascii="Arial Narrow" w:hAnsi="Arial Narrow"/>
          <w:b/>
          <w:bCs/>
          <w:sz w:val="22"/>
          <w:szCs w:val="22"/>
        </w:rPr>
      </w:r>
      <w:r w:rsidRPr="004C10A8">
        <w:rPr>
          <w:rFonts w:ascii="Arial Narrow" w:hAnsi="Arial Narrow"/>
          <w:b/>
          <w:bCs/>
          <w:sz w:val="22"/>
          <w:szCs w:val="22"/>
        </w:rPr>
        <w:fldChar w:fldCharType="separate"/>
      </w:r>
      <w:r w:rsidR="00176EB9">
        <w:rPr>
          <w:rFonts w:ascii="Arial Narrow" w:hAnsi="Arial Narrow"/>
          <w:b/>
          <w:bCs/>
          <w:sz w:val="22"/>
          <w:szCs w:val="22"/>
        </w:rPr>
        <w:t>(b)</w:t>
      </w:r>
      <w:r w:rsidRPr="004C10A8">
        <w:rPr>
          <w:rFonts w:ascii="Arial Narrow" w:hAnsi="Arial Narrow"/>
          <w:b/>
          <w:bCs/>
          <w:sz w:val="22"/>
          <w:szCs w:val="22"/>
        </w:rPr>
        <w:fldChar w:fldCharType="end"/>
      </w:r>
      <w:r w:rsidRPr="004C10A8">
        <w:rPr>
          <w:rFonts w:ascii="Arial Narrow" w:hAnsi="Arial Narrow"/>
          <w:sz w:val="22"/>
          <w:szCs w:val="22"/>
        </w:rPr>
        <w:t xml:space="preserve">, expiry or termination of </w:t>
      </w:r>
      <w:r>
        <w:rPr>
          <w:rFonts w:ascii="Arial Narrow" w:hAnsi="Arial Narrow"/>
          <w:sz w:val="22"/>
          <w:szCs w:val="22"/>
        </w:rPr>
        <w:t>this Contract</w:t>
      </w:r>
      <w:r w:rsidRPr="004C10A8">
        <w:rPr>
          <w:rFonts w:ascii="Arial Narrow" w:hAnsi="Arial Narrow"/>
          <w:sz w:val="22"/>
          <w:szCs w:val="22"/>
        </w:rPr>
        <w:t xml:space="preserve"> for any reason does not affect any rights of either party against the other party that:</w:t>
      </w:r>
    </w:p>
    <w:p w:rsidRPr="004C10A8" w:rsidR="00CB6043" w:rsidP="005B462E" w:rsidRDefault="00CB6043" w14:paraId="3650061F" w14:textId="77777777">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arose prior to the time at which expiry or termination occurred; and</w:t>
      </w:r>
    </w:p>
    <w:p w:rsidRPr="004C10A8" w:rsidR="00CB6043" w:rsidP="005B462E" w:rsidRDefault="00CB6043" w14:paraId="3707AD40" w14:textId="77777777">
      <w:pPr>
        <w:pStyle w:val="ListParagraph"/>
        <w:numPr>
          <w:ilvl w:val="2"/>
          <w:numId w:val="15"/>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otherwise relate to or may arise at any future date from any breach of </w:t>
      </w:r>
      <w:r>
        <w:rPr>
          <w:rFonts w:ascii="Arial Narrow" w:hAnsi="Arial Narrow"/>
          <w:sz w:val="22"/>
          <w:szCs w:val="22"/>
        </w:rPr>
        <w:t>this Contract</w:t>
      </w:r>
      <w:r w:rsidRPr="004C10A8">
        <w:rPr>
          <w:rFonts w:ascii="Arial Narrow" w:hAnsi="Arial Narrow"/>
          <w:sz w:val="22"/>
          <w:szCs w:val="22"/>
        </w:rPr>
        <w:t xml:space="preserve"> occurring prior to the expiry or termination</w:t>
      </w:r>
      <w:r>
        <w:rPr>
          <w:rFonts w:ascii="Arial Narrow" w:hAnsi="Arial Narrow"/>
          <w:sz w:val="22"/>
          <w:szCs w:val="22"/>
        </w:rPr>
        <w:t>.</w:t>
      </w:r>
    </w:p>
    <w:p w:rsidRPr="004C10A8" w:rsidR="00CB6043" w:rsidP="005B462E" w:rsidRDefault="00CB6043" w14:paraId="3C8E4FDC" w14:textId="77777777">
      <w:pPr>
        <w:pStyle w:val="Heading7"/>
        <w:numPr>
          <w:ilvl w:val="1"/>
          <w:numId w:val="25"/>
        </w:numPr>
        <w:spacing w:before="120" w:after="120"/>
        <w:rPr>
          <w:szCs w:val="22"/>
        </w:rPr>
      </w:pPr>
      <w:bookmarkStart w:name="_Ref133573692" w:id="331"/>
      <w:r w:rsidRPr="004C10A8">
        <w:rPr>
          <w:szCs w:val="22"/>
        </w:rPr>
        <w:t xml:space="preserve">Reduction of Maximum </w:t>
      </w:r>
      <w:r>
        <w:rPr>
          <w:szCs w:val="22"/>
        </w:rPr>
        <w:t>Service</w:t>
      </w:r>
      <w:r w:rsidRPr="004C10A8">
        <w:rPr>
          <w:szCs w:val="22"/>
        </w:rPr>
        <w:t xml:space="preserve"> Quantity</w:t>
      </w:r>
      <w:bookmarkEnd w:id="331"/>
      <w:r w:rsidRPr="004C10A8">
        <w:rPr>
          <w:szCs w:val="22"/>
        </w:rPr>
        <w:t xml:space="preserve"> </w:t>
      </w:r>
    </w:p>
    <w:p w:rsidR="00CB6043" w:rsidP="005B462E" w:rsidRDefault="00CB6043" w14:paraId="3A9A7C12" w14:textId="3A256E7E">
      <w:pPr>
        <w:pStyle w:val="ListParagraph"/>
        <w:numPr>
          <w:ilvl w:val="2"/>
          <w:numId w:val="62"/>
        </w:numPr>
        <w:spacing w:before="120" w:after="120"/>
        <w:ind w:left="1418" w:hanging="709"/>
        <w:contextualSpacing w:val="0"/>
        <w:rPr>
          <w:rFonts w:ascii="Arial Narrow" w:hAnsi="Arial Narrow"/>
          <w:sz w:val="22"/>
          <w:szCs w:val="22"/>
        </w:rPr>
      </w:pPr>
      <w:bookmarkStart w:name="_Ref134693900" w:id="332"/>
      <w:bookmarkStart w:name="_Ref138041411" w:id="333"/>
      <w:r>
        <w:rPr>
          <w:rFonts w:ascii="Arial Narrow" w:hAnsi="Arial Narrow"/>
          <w:sz w:val="22"/>
          <w:szCs w:val="22"/>
        </w:rPr>
        <w:t xml:space="preserve">AEMO (acting reasonably and as an alternative to termination) </w:t>
      </w:r>
      <w:r w:rsidRPr="004C10A8">
        <w:rPr>
          <w:rFonts w:ascii="Arial Narrow" w:hAnsi="Arial Narrow"/>
          <w:sz w:val="22"/>
          <w:szCs w:val="22"/>
        </w:rPr>
        <w:t>may</w:t>
      </w:r>
      <w:r w:rsidR="00CC6D08">
        <w:rPr>
          <w:rFonts w:ascii="Arial Narrow" w:hAnsi="Arial Narrow"/>
          <w:sz w:val="22"/>
          <w:szCs w:val="22"/>
        </w:rPr>
        <w:t>,</w:t>
      </w:r>
      <w:r>
        <w:rPr>
          <w:rFonts w:ascii="Arial Narrow" w:hAnsi="Arial Narrow"/>
          <w:sz w:val="22"/>
          <w:szCs w:val="22"/>
        </w:rPr>
        <w:t xml:space="preserve"> </w:t>
      </w:r>
      <w:r w:rsidR="00755286">
        <w:rPr>
          <w:rFonts w:ascii="Arial Narrow" w:hAnsi="Arial Narrow"/>
          <w:sz w:val="22"/>
          <w:szCs w:val="22"/>
        </w:rPr>
        <w:t>by notice to the Service Provider</w:t>
      </w:r>
      <w:r w:rsidR="00CC6D08">
        <w:rPr>
          <w:rFonts w:ascii="Arial Narrow" w:hAnsi="Arial Narrow"/>
          <w:sz w:val="22"/>
          <w:szCs w:val="22"/>
        </w:rPr>
        <w:t>,</w:t>
      </w:r>
      <w:r w:rsidR="00755286">
        <w:rPr>
          <w:rFonts w:ascii="Arial Narrow" w:hAnsi="Arial Narrow"/>
          <w:sz w:val="22"/>
          <w:szCs w:val="22"/>
        </w:rPr>
        <w:t xml:space="preserve"> </w:t>
      </w:r>
      <w:r w:rsidRPr="004C10A8">
        <w:rPr>
          <w:rFonts w:ascii="Arial Narrow" w:hAnsi="Arial Narrow"/>
          <w:sz w:val="22"/>
          <w:szCs w:val="22"/>
        </w:rPr>
        <w:t xml:space="preserve">reduce the </w:t>
      </w:r>
      <w:r>
        <w:rPr>
          <w:rFonts w:ascii="Arial Narrow" w:hAnsi="Arial Narrow"/>
          <w:sz w:val="22"/>
          <w:szCs w:val="22"/>
        </w:rPr>
        <w:t xml:space="preserve">relevant </w:t>
      </w:r>
      <w:r w:rsidRPr="004C10A8">
        <w:rPr>
          <w:rFonts w:ascii="Arial Narrow" w:hAnsi="Arial Narrow"/>
          <w:sz w:val="22"/>
          <w:szCs w:val="22"/>
        </w:rPr>
        <w:t xml:space="preserve">Maximum </w:t>
      </w:r>
      <w:r>
        <w:rPr>
          <w:rFonts w:ascii="Arial Narrow" w:hAnsi="Arial Narrow"/>
          <w:sz w:val="22"/>
          <w:szCs w:val="22"/>
        </w:rPr>
        <w:t xml:space="preserve">Service </w:t>
      </w:r>
      <w:r w:rsidRPr="004C10A8">
        <w:rPr>
          <w:rFonts w:ascii="Arial Narrow" w:hAnsi="Arial Narrow"/>
          <w:sz w:val="22"/>
          <w:szCs w:val="22"/>
        </w:rPr>
        <w:t xml:space="preserve">Quantity </w:t>
      </w:r>
      <w:r>
        <w:rPr>
          <w:rFonts w:ascii="Arial Narrow" w:hAnsi="Arial Narrow"/>
          <w:sz w:val="22"/>
          <w:szCs w:val="22"/>
        </w:rPr>
        <w:t xml:space="preserve">to a quantity AEMO </w:t>
      </w:r>
      <w:r w:rsidRPr="00B75C00">
        <w:rPr>
          <w:rFonts w:ascii="Arial Narrow" w:hAnsi="Arial Narrow"/>
          <w:sz w:val="22"/>
          <w:szCs w:val="22"/>
        </w:rPr>
        <w:t xml:space="preserve">reasonably expects the Service Provider to be capable of providing having regard to </w:t>
      </w:r>
      <w:r>
        <w:rPr>
          <w:rFonts w:ascii="Arial Narrow" w:hAnsi="Arial Narrow"/>
          <w:sz w:val="22"/>
          <w:szCs w:val="22"/>
        </w:rPr>
        <w:t>the Service Provider’s historical performance under this Contract.</w:t>
      </w:r>
      <w:bookmarkEnd w:id="332"/>
    </w:p>
    <w:p w:rsidRPr="00BC442E" w:rsidR="00CB6043" w:rsidP="005B462E" w:rsidRDefault="00CB6043" w14:paraId="53968D83" w14:textId="4E6FB94A">
      <w:pPr>
        <w:pStyle w:val="ListParagraph"/>
        <w:numPr>
          <w:ilvl w:val="2"/>
          <w:numId w:val="62"/>
        </w:numPr>
        <w:spacing w:before="120" w:after="120"/>
        <w:ind w:left="1418" w:hanging="709"/>
        <w:contextualSpacing w:val="0"/>
        <w:rPr>
          <w:rFonts w:ascii="Arial Narrow" w:hAnsi="Arial Narrow"/>
          <w:sz w:val="22"/>
          <w:szCs w:val="22"/>
        </w:rPr>
      </w:pPr>
      <w:r w:rsidRPr="00BC442E">
        <w:rPr>
          <w:rFonts w:ascii="Arial Narrow" w:hAnsi="Arial Narrow"/>
          <w:sz w:val="22"/>
          <w:szCs w:val="22"/>
        </w:rPr>
        <w:t xml:space="preserve">If the Maximum Services Quantity </w:t>
      </w:r>
      <w:r>
        <w:rPr>
          <w:rFonts w:ascii="Arial Narrow" w:hAnsi="Arial Narrow"/>
          <w:sz w:val="22"/>
          <w:szCs w:val="22"/>
        </w:rPr>
        <w:t xml:space="preserve">is </w:t>
      </w:r>
      <w:r w:rsidRPr="00BC442E">
        <w:rPr>
          <w:rFonts w:ascii="Arial Narrow" w:hAnsi="Arial Narrow"/>
          <w:sz w:val="22"/>
          <w:szCs w:val="22"/>
        </w:rPr>
        <w:t xml:space="preserve">reduced under </w:t>
      </w:r>
      <w:r w:rsidRPr="00584D99">
        <w:rPr>
          <w:rFonts w:ascii="Arial Narrow" w:hAnsi="Arial Narrow"/>
          <w:b/>
          <w:bCs/>
          <w:sz w:val="22"/>
          <w:szCs w:val="22"/>
        </w:rPr>
        <w:t>clause</w:t>
      </w:r>
      <w:r>
        <w:rPr>
          <w:rFonts w:ascii="Arial Narrow" w:hAnsi="Arial Narrow"/>
          <w:b/>
          <w:bCs/>
          <w:sz w:val="22"/>
          <w:szCs w:val="22"/>
        </w:rPr>
        <w:t xml:space="preserve"> </w:t>
      </w:r>
      <w:r>
        <w:rPr>
          <w:rFonts w:ascii="Arial Narrow" w:hAnsi="Arial Narrow"/>
          <w:b/>
          <w:bCs/>
          <w:sz w:val="22"/>
          <w:szCs w:val="22"/>
        </w:rPr>
        <w:fldChar w:fldCharType="begin"/>
      </w:r>
      <w:r>
        <w:rPr>
          <w:rFonts w:ascii="Arial Narrow" w:hAnsi="Arial Narrow"/>
          <w:b/>
          <w:bCs/>
          <w:sz w:val="22"/>
          <w:szCs w:val="22"/>
        </w:rPr>
        <w:instrText xml:space="preserve"> REF _Ref133573692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12.4</w:t>
      </w:r>
      <w:r>
        <w:rPr>
          <w:rFonts w:ascii="Arial Narrow" w:hAnsi="Arial Narrow"/>
          <w:b/>
          <w:bCs/>
          <w:sz w:val="22"/>
          <w:szCs w:val="22"/>
        </w:rPr>
        <w:fldChar w:fldCharType="end"/>
      </w:r>
      <w:r>
        <w:rPr>
          <w:rFonts w:ascii="Arial Narrow" w:hAnsi="Arial Narrow"/>
          <w:b/>
          <w:bCs/>
          <w:sz w:val="22"/>
          <w:szCs w:val="22"/>
        </w:rPr>
        <w:fldChar w:fldCharType="begin"/>
      </w:r>
      <w:r>
        <w:rPr>
          <w:rFonts w:ascii="Arial Narrow" w:hAnsi="Arial Narrow"/>
          <w:b/>
          <w:bCs/>
          <w:sz w:val="22"/>
          <w:szCs w:val="22"/>
        </w:rPr>
        <w:instrText xml:space="preserve"> REF _Ref134693900 \r \h </w:instrText>
      </w:r>
      <w:r>
        <w:rPr>
          <w:rFonts w:ascii="Arial Narrow" w:hAnsi="Arial Narrow"/>
          <w:b/>
          <w:bCs/>
          <w:sz w:val="22"/>
          <w:szCs w:val="22"/>
        </w:rPr>
      </w:r>
      <w:r>
        <w:rPr>
          <w:rFonts w:ascii="Arial Narrow" w:hAnsi="Arial Narrow"/>
          <w:b/>
          <w:bCs/>
          <w:sz w:val="22"/>
          <w:szCs w:val="22"/>
        </w:rPr>
        <w:fldChar w:fldCharType="separate"/>
      </w:r>
      <w:r w:rsidR="00176EB9">
        <w:rPr>
          <w:rFonts w:ascii="Arial Narrow" w:hAnsi="Arial Narrow"/>
          <w:b/>
          <w:bCs/>
          <w:sz w:val="22"/>
          <w:szCs w:val="22"/>
        </w:rPr>
        <w:t>(a)</w:t>
      </w:r>
      <w:r>
        <w:rPr>
          <w:rFonts w:ascii="Arial Narrow" w:hAnsi="Arial Narrow"/>
          <w:b/>
          <w:bCs/>
          <w:sz w:val="22"/>
          <w:szCs w:val="22"/>
        </w:rPr>
        <w:fldChar w:fldCharType="end"/>
      </w:r>
      <w:r w:rsidRPr="00BC442E">
        <w:rPr>
          <w:rFonts w:ascii="Arial Narrow" w:hAnsi="Arial Narrow"/>
          <w:sz w:val="22"/>
          <w:szCs w:val="22"/>
        </w:rPr>
        <w:t>:</w:t>
      </w:r>
    </w:p>
    <w:p w:rsidRPr="00BA27B5" w:rsidR="00CB6043" w:rsidP="005B462E" w:rsidRDefault="00CB6043" w14:paraId="51BFC5A9" w14:textId="77777777">
      <w:pPr>
        <w:pStyle w:val="ListParagraph"/>
        <w:numPr>
          <w:ilvl w:val="3"/>
          <w:numId w:val="62"/>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the Service Provider may, by notice in writing, request AEMO to increase the relevant Maximum Service Quantity to a quantity up to but not exceeding the Maximum Service Quantity specified in the </w:t>
      </w:r>
      <w:r w:rsidRPr="006C4137">
        <w:rPr>
          <w:rFonts w:ascii="Arial Narrow" w:hAnsi="Arial Narrow"/>
          <w:b/>
          <w:bCs/>
          <w:sz w:val="22"/>
          <w:szCs w:val="22"/>
        </w:rPr>
        <w:t xml:space="preserve">Contract </w:t>
      </w:r>
      <w:proofErr w:type="gramStart"/>
      <w:r w:rsidRPr="006C4137">
        <w:rPr>
          <w:rFonts w:ascii="Arial Narrow" w:hAnsi="Arial Narrow"/>
          <w:b/>
          <w:bCs/>
          <w:sz w:val="22"/>
          <w:szCs w:val="22"/>
        </w:rPr>
        <w:t>Details</w:t>
      </w:r>
      <w:r w:rsidRPr="00BA27B5">
        <w:rPr>
          <w:rFonts w:ascii="Arial Narrow" w:hAnsi="Arial Narrow"/>
          <w:sz w:val="22"/>
          <w:szCs w:val="22"/>
        </w:rPr>
        <w:t>;</w:t>
      </w:r>
      <w:proofErr w:type="gramEnd"/>
    </w:p>
    <w:p w:rsidRPr="00BA27B5" w:rsidR="00CB6043" w:rsidP="005B462E" w:rsidRDefault="00CB6043" w14:paraId="450ED3E3" w14:textId="77777777">
      <w:pPr>
        <w:pStyle w:val="ListParagraph"/>
        <w:numPr>
          <w:ilvl w:val="3"/>
          <w:numId w:val="62"/>
        </w:numPr>
        <w:spacing w:before="120" w:after="120"/>
        <w:ind w:left="2127" w:hanging="709"/>
        <w:contextualSpacing w:val="0"/>
        <w:rPr>
          <w:rFonts w:ascii="Arial Narrow" w:hAnsi="Arial Narrow"/>
          <w:sz w:val="22"/>
          <w:szCs w:val="22"/>
        </w:rPr>
      </w:pPr>
      <w:r w:rsidRPr="00BA27B5">
        <w:rPr>
          <w:rFonts w:ascii="Arial Narrow" w:hAnsi="Arial Narrow"/>
          <w:sz w:val="22"/>
          <w:szCs w:val="22"/>
        </w:rPr>
        <w:t xml:space="preserve">AEMO </w:t>
      </w:r>
      <w:r>
        <w:rPr>
          <w:rFonts w:ascii="Arial Narrow" w:hAnsi="Arial Narrow"/>
          <w:sz w:val="22"/>
          <w:szCs w:val="22"/>
        </w:rPr>
        <w:t xml:space="preserve">must </w:t>
      </w:r>
      <w:r w:rsidRPr="00BA27B5">
        <w:rPr>
          <w:rFonts w:ascii="Arial Narrow" w:hAnsi="Arial Narrow"/>
          <w:sz w:val="22"/>
          <w:szCs w:val="22"/>
        </w:rPr>
        <w:t xml:space="preserve">increase the relevant Maximum Service Quantity to a quantity (up to but not exceeding the Maximum Service Quantity specified in the </w:t>
      </w:r>
      <w:r w:rsidRPr="006C4137">
        <w:rPr>
          <w:rFonts w:ascii="Arial Narrow" w:hAnsi="Arial Narrow"/>
          <w:b/>
          <w:bCs/>
          <w:sz w:val="22"/>
          <w:szCs w:val="22"/>
        </w:rPr>
        <w:t>Contract Details</w:t>
      </w:r>
      <w:r w:rsidRPr="00BA27B5">
        <w:rPr>
          <w:rFonts w:ascii="Arial Narrow" w:hAnsi="Arial Narrow"/>
          <w:sz w:val="22"/>
          <w:szCs w:val="22"/>
        </w:rPr>
        <w:t>) that AEMO reasonably expects the Service Provider to be capable of providing, having regard to all relevant information available to AEMO.</w:t>
      </w:r>
    </w:p>
    <w:p w:rsidRPr="004C10A8" w:rsidR="00CB6043" w:rsidP="005B462E" w:rsidRDefault="00CB6043" w14:paraId="64E39017"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8153977" w:id="334"/>
      <w:bookmarkStart w:name="_Ref138153477" w:id="335"/>
      <w:bookmarkStart w:name="_Ref138080279" w:id="336"/>
      <w:bookmarkStart w:name="_Ref138046190" w:id="337"/>
      <w:bookmarkStart w:name="_Ref138045836" w:id="338"/>
      <w:bookmarkStart w:name="_Ref138045468" w:id="339"/>
      <w:bookmarkStart w:name="_Ref138043569" w:id="340"/>
      <w:bookmarkStart w:name="_Ref138042911" w:id="341"/>
      <w:bookmarkStart w:name="_Ref138042281" w:id="342"/>
      <w:bookmarkStart w:name="_Ref138041829" w:id="343"/>
      <w:bookmarkStart w:name="_Toc425322536" w:id="344"/>
      <w:bookmarkStart w:name="_Toc419023436" w:id="345"/>
      <w:bookmarkStart w:name="_Toc419003427" w:id="346"/>
      <w:bookmarkStart w:name="_Toc419001379" w:id="347"/>
      <w:bookmarkStart w:name="_Toc417895968" w:id="348"/>
      <w:bookmarkStart w:name="_Toc417894786" w:id="349"/>
      <w:bookmarkStart w:name="_Toc414705630" w:id="350"/>
      <w:bookmarkStart w:name="_Toc405958516" w:id="351"/>
      <w:bookmarkStart w:name="_Ref112832819" w:id="352"/>
      <w:bookmarkStart w:name="_Ref113573615" w:id="353"/>
      <w:bookmarkStart w:name="_Ref113740311" w:id="354"/>
      <w:bookmarkStart w:name="_Ref113892156" w:id="355"/>
      <w:bookmarkStart w:name="_Ref114498003" w:id="356"/>
      <w:bookmarkStart w:name="_Ref119987909" w:id="357"/>
      <w:bookmarkStart w:name="_Toc120048569" w:id="358"/>
      <w:bookmarkStart w:name="_Ref133225210" w:id="359"/>
      <w:bookmarkStart w:name="_Toc133228753" w:id="360"/>
      <w:bookmarkStart w:name="_Toc133479311" w:id="361"/>
      <w:bookmarkStart w:name="_Ref133593068" w:id="362"/>
      <w:bookmarkStart w:name="_Toc135990457" w:id="363"/>
      <w:bookmarkStart w:name="_Toc136269006" w:id="364"/>
      <w:bookmarkEnd w:id="333"/>
      <w:r w:rsidRPr="004C10A8">
        <w:rPr>
          <w:rFonts w:ascii="Arial Narrow" w:hAnsi="Arial Narrow" w:eastAsia="PMingLiU"/>
          <w:kern w:val="28"/>
          <w:sz w:val="32"/>
        </w:rPr>
        <w:t>Dispute resolution</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Pr="004C10A8" w:rsidR="00CB6043" w:rsidP="005B462E" w:rsidRDefault="00CB6043" w14:paraId="091BC063" w14:textId="77777777">
      <w:pPr>
        <w:pStyle w:val="Heading7"/>
        <w:numPr>
          <w:ilvl w:val="1"/>
          <w:numId w:val="25"/>
        </w:numPr>
        <w:spacing w:before="120" w:after="120"/>
        <w:rPr>
          <w:szCs w:val="22"/>
        </w:rPr>
      </w:pPr>
      <w:r w:rsidRPr="004C10A8">
        <w:rPr>
          <w:i/>
          <w:iCs/>
          <w:szCs w:val="22"/>
        </w:rPr>
        <w:t>WEM Rules</w:t>
      </w:r>
      <w:r w:rsidRPr="004C10A8">
        <w:rPr>
          <w:szCs w:val="22"/>
        </w:rPr>
        <w:t xml:space="preserve"> dispute </w:t>
      </w:r>
      <w:r>
        <w:rPr>
          <w:szCs w:val="22"/>
        </w:rPr>
        <w:t>process</w:t>
      </w:r>
    </w:p>
    <w:p w:rsidRPr="004C10A8" w:rsidR="00CB6043" w:rsidP="00CB6043" w:rsidRDefault="00CB6043" w14:paraId="08B05D60" w14:textId="19CAB03E">
      <w:pPr>
        <w:spacing w:before="120" w:after="120"/>
        <w:ind w:left="709"/>
        <w:rPr>
          <w:rFonts w:ascii="Arial Narrow" w:hAnsi="Arial Narrow"/>
          <w:sz w:val="22"/>
          <w:szCs w:val="22"/>
        </w:rPr>
      </w:pPr>
      <w:r>
        <w:rPr>
          <w:rFonts w:ascii="Arial Narrow" w:hAnsi="Arial Narrow"/>
          <w:sz w:val="22"/>
          <w:szCs w:val="22"/>
        </w:rPr>
        <w:t xml:space="preserve">Subject to </w:t>
      </w:r>
      <w:r w:rsidRPr="004A304E">
        <w:rPr>
          <w:rFonts w:ascii="Arial Narrow" w:hAnsi="Arial Narrow"/>
          <w:b/>
          <w:bCs/>
          <w:sz w:val="22"/>
          <w:szCs w:val="22"/>
        </w:rPr>
        <w:t xml:space="preserve">clause </w:t>
      </w:r>
      <w:r w:rsidRPr="004A304E">
        <w:rPr>
          <w:rFonts w:ascii="Arial Narrow" w:hAnsi="Arial Narrow"/>
          <w:b/>
          <w:bCs/>
          <w:sz w:val="22"/>
          <w:szCs w:val="22"/>
        </w:rPr>
        <w:fldChar w:fldCharType="begin"/>
      </w:r>
      <w:r w:rsidRPr="004A304E">
        <w:rPr>
          <w:rFonts w:ascii="Arial Narrow" w:hAnsi="Arial Narrow"/>
          <w:b/>
          <w:bCs/>
          <w:sz w:val="22"/>
          <w:szCs w:val="22"/>
        </w:rPr>
        <w:instrText xml:space="preserve"> REF _Ref132894698 \r \h </w:instrText>
      </w:r>
      <w:r>
        <w:rPr>
          <w:rFonts w:ascii="Arial Narrow" w:hAnsi="Arial Narrow"/>
          <w:b/>
          <w:bCs/>
          <w:sz w:val="22"/>
          <w:szCs w:val="22"/>
        </w:rPr>
        <w:instrText xml:space="preserve"> \* MERGEFORMAT </w:instrText>
      </w:r>
      <w:r w:rsidRPr="004A304E">
        <w:rPr>
          <w:rFonts w:ascii="Arial Narrow" w:hAnsi="Arial Narrow"/>
          <w:b/>
          <w:bCs/>
          <w:sz w:val="22"/>
          <w:szCs w:val="22"/>
        </w:rPr>
      </w:r>
      <w:r w:rsidRPr="004A304E">
        <w:rPr>
          <w:rFonts w:ascii="Arial Narrow" w:hAnsi="Arial Narrow"/>
          <w:b/>
          <w:bCs/>
          <w:sz w:val="22"/>
          <w:szCs w:val="22"/>
        </w:rPr>
        <w:fldChar w:fldCharType="separate"/>
      </w:r>
      <w:r w:rsidR="00176EB9">
        <w:rPr>
          <w:rFonts w:ascii="Arial Narrow" w:hAnsi="Arial Narrow"/>
          <w:b/>
          <w:bCs/>
          <w:sz w:val="22"/>
          <w:szCs w:val="22"/>
        </w:rPr>
        <w:t>13.2</w:t>
      </w:r>
      <w:r w:rsidRPr="004A304E">
        <w:rPr>
          <w:rFonts w:ascii="Arial Narrow" w:hAnsi="Arial Narrow"/>
          <w:b/>
          <w:bCs/>
          <w:sz w:val="22"/>
          <w:szCs w:val="22"/>
        </w:rPr>
        <w:fldChar w:fldCharType="end"/>
      </w:r>
      <w:r>
        <w:rPr>
          <w:rFonts w:ascii="Arial Narrow" w:hAnsi="Arial Narrow"/>
          <w:sz w:val="22"/>
          <w:szCs w:val="22"/>
        </w:rPr>
        <w:t xml:space="preserve">, the </w:t>
      </w:r>
      <w:r w:rsidRPr="004C10A8">
        <w:rPr>
          <w:rFonts w:ascii="Arial Narrow" w:hAnsi="Arial Narrow"/>
          <w:sz w:val="22"/>
          <w:szCs w:val="22"/>
        </w:rPr>
        <w:t xml:space="preserve">dispute process set out in sections 2.18, 2.19, 2.20, </w:t>
      </w:r>
      <w:r>
        <w:rPr>
          <w:rFonts w:ascii="Arial Narrow" w:hAnsi="Arial Narrow"/>
          <w:sz w:val="22"/>
          <w:szCs w:val="22"/>
        </w:rPr>
        <w:t xml:space="preserve">9.16 and 9.17 </w:t>
      </w:r>
      <w:r w:rsidRPr="004C10A8">
        <w:rPr>
          <w:rFonts w:ascii="Arial Narrow" w:hAnsi="Arial Narrow"/>
          <w:sz w:val="22"/>
          <w:szCs w:val="22"/>
        </w:rPr>
        <w:t xml:space="preserve">of the </w:t>
      </w:r>
      <w:r w:rsidRPr="004C10A8">
        <w:rPr>
          <w:rFonts w:ascii="Arial Narrow" w:hAnsi="Arial Narrow"/>
          <w:i/>
          <w:iCs/>
          <w:sz w:val="22"/>
          <w:szCs w:val="22"/>
        </w:rPr>
        <w:t>WEM Rules</w:t>
      </w:r>
      <w:r w:rsidRPr="004C10A8">
        <w:rPr>
          <w:rFonts w:ascii="Arial Narrow" w:hAnsi="Arial Narrow"/>
          <w:sz w:val="22"/>
          <w:szCs w:val="22"/>
        </w:rPr>
        <w:t xml:space="preserve"> applies to a</w:t>
      </w:r>
      <w:r>
        <w:rPr>
          <w:rFonts w:ascii="Arial Narrow" w:hAnsi="Arial Narrow"/>
          <w:sz w:val="22"/>
          <w:szCs w:val="22"/>
        </w:rPr>
        <w:t>ny</w:t>
      </w:r>
      <w:r w:rsidRPr="004C10A8">
        <w:rPr>
          <w:rFonts w:ascii="Arial Narrow" w:hAnsi="Arial Narrow"/>
          <w:sz w:val="22"/>
          <w:szCs w:val="22"/>
        </w:rPr>
        <w:t xml:space="preserve"> dispute </w:t>
      </w:r>
      <w:r>
        <w:rPr>
          <w:rFonts w:ascii="Arial Narrow" w:hAnsi="Arial Narrow"/>
          <w:sz w:val="22"/>
          <w:szCs w:val="22"/>
        </w:rPr>
        <w:t xml:space="preserve">arising </w:t>
      </w:r>
      <w:r w:rsidRPr="004C10A8">
        <w:rPr>
          <w:rFonts w:ascii="Arial Narrow" w:hAnsi="Arial Narrow"/>
          <w:sz w:val="22"/>
          <w:szCs w:val="22"/>
        </w:rPr>
        <w:t xml:space="preserve">under </w:t>
      </w:r>
      <w:r>
        <w:rPr>
          <w:rFonts w:ascii="Arial Narrow" w:hAnsi="Arial Narrow"/>
          <w:sz w:val="22"/>
          <w:szCs w:val="22"/>
        </w:rPr>
        <w:t>this Contract</w:t>
      </w:r>
      <w:r w:rsidRPr="004C10A8">
        <w:rPr>
          <w:rFonts w:ascii="Arial Narrow" w:hAnsi="Arial Narrow"/>
          <w:sz w:val="22"/>
          <w:szCs w:val="22"/>
        </w:rPr>
        <w:t>.</w:t>
      </w:r>
    </w:p>
    <w:p w:rsidRPr="004C10A8" w:rsidR="00CB6043" w:rsidP="005B462E" w:rsidRDefault="00CB6043" w14:paraId="70FAE352" w14:textId="77777777">
      <w:pPr>
        <w:pStyle w:val="Heading7"/>
        <w:numPr>
          <w:ilvl w:val="1"/>
          <w:numId w:val="25"/>
        </w:numPr>
        <w:spacing w:before="120" w:after="120"/>
        <w:rPr>
          <w:szCs w:val="22"/>
        </w:rPr>
      </w:pPr>
      <w:bookmarkStart w:name="_Ref132894698" w:id="365"/>
      <w:bookmarkStart w:name="_Toc405958517" w:id="366"/>
      <w:r w:rsidRPr="004C10A8">
        <w:rPr>
          <w:szCs w:val="22"/>
        </w:rPr>
        <w:t>General dispute resolution procedure</w:t>
      </w:r>
      <w:bookmarkEnd w:id="365"/>
      <w:r w:rsidRPr="004C10A8">
        <w:rPr>
          <w:szCs w:val="22"/>
        </w:rPr>
        <w:t xml:space="preserve"> </w:t>
      </w:r>
    </w:p>
    <w:p w:rsidRPr="004C10A8" w:rsidR="00CB6043" w:rsidP="005B462E" w:rsidRDefault="00CB6043" w14:paraId="63EFAA83" w14:textId="6BA9B276">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This </w:t>
      </w:r>
      <w:r w:rsidRPr="008D5403">
        <w:rPr>
          <w:rFonts w:ascii="Arial Narrow" w:hAnsi="Arial Narrow"/>
          <w:b/>
          <w:bCs/>
          <w:sz w:val="22"/>
          <w:szCs w:val="22"/>
        </w:rPr>
        <w:t xml:space="preserve">clause </w:t>
      </w:r>
      <w:r w:rsidRPr="008D5403">
        <w:rPr>
          <w:rFonts w:ascii="Arial Narrow" w:hAnsi="Arial Narrow"/>
          <w:b/>
          <w:bCs/>
          <w:sz w:val="22"/>
          <w:szCs w:val="22"/>
        </w:rPr>
        <w:fldChar w:fldCharType="begin"/>
      </w:r>
      <w:r w:rsidRPr="008D5403">
        <w:rPr>
          <w:rFonts w:ascii="Arial Narrow" w:hAnsi="Arial Narrow"/>
          <w:b/>
          <w:bCs/>
          <w:sz w:val="22"/>
          <w:szCs w:val="22"/>
        </w:rPr>
        <w:instrText xml:space="preserve"> REF _Ref133593068 \r \h  \* MERGEFORMAT </w:instrText>
      </w:r>
      <w:r w:rsidRPr="008D5403">
        <w:rPr>
          <w:rFonts w:ascii="Arial Narrow" w:hAnsi="Arial Narrow"/>
          <w:b/>
          <w:bCs/>
          <w:sz w:val="22"/>
          <w:szCs w:val="22"/>
        </w:rPr>
      </w:r>
      <w:r w:rsidRPr="008D5403">
        <w:rPr>
          <w:rFonts w:ascii="Arial Narrow" w:hAnsi="Arial Narrow"/>
          <w:b/>
          <w:bCs/>
          <w:sz w:val="22"/>
          <w:szCs w:val="22"/>
        </w:rPr>
        <w:fldChar w:fldCharType="separate"/>
      </w:r>
      <w:r w:rsidR="00176EB9">
        <w:rPr>
          <w:rFonts w:ascii="Arial Narrow" w:hAnsi="Arial Narrow"/>
          <w:b/>
          <w:bCs/>
          <w:sz w:val="22"/>
          <w:szCs w:val="22"/>
        </w:rPr>
        <w:t>13</w:t>
      </w:r>
      <w:r w:rsidRPr="008D5403">
        <w:rPr>
          <w:rFonts w:ascii="Arial Narrow" w:hAnsi="Arial Narrow"/>
          <w:b/>
          <w:bCs/>
          <w:sz w:val="22"/>
          <w:szCs w:val="22"/>
        </w:rPr>
        <w:fldChar w:fldCharType="end"/>
      </w:r>
      <w:r w:rsidRPr="008D5403">
        <w:rPr>
          <w:rFonts w:ascii="Arial Narrow" w:hAnsi="Arial Narrow"/>
          <w:sz w:val="22"/>
          <w:szCs w:val="22"/>
        </w:rPr>
        <w:t xml:space="preserve"> does not</w:t>
      </w:r>
      <w:r w:rsidRPr="004C10A8">
        <w:rPr>
          <w:rFonts w:ascii="Arial Narrow" w:hAnsi="Arial Narrow"/>
          <w:sz w:val="22"/>
          <w:szCs w:val="22"/>
        </w:rPr>
        <w:t xml:space="preserve"> prevent a party seeking an urgent interlocutory injunction from a court of competent jurisdiction.  </w:t>
      </w:r>
    </w:p>
    <w:p w:rsidRPr="004C10A8" w:rsidR="00CB6043" w:rsidP="005B462E" w:rsidRDefault="00CB6043" w14:paraId="7C6D48D1" w14:textId="77777777">
      <w:pPr>
        <w:pStyle w:val="ListParagraph"/>
        <w:numPr>
          <w:ilvl w:val="2"/>
          <w:numId w:val="17"/>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Unless otherwise agreed, the parties must continue to perform their obligations under </w:t>
      </w:r>
      <w:r>
        <w:rPr>
          <w:rFonts w:ascii="Arial Narrow" w:hAnsi="Arial Narrow"/>
          <w:sz w:val="22"/>
          <w:szCs w:val="22"/>
        </w:rPr>
        <w:t>this Contract</w:t>
      </w:r>
      <w:r w:rsidRPr="004C10A8">
        <w:rPr>
          <w:rFonts w:ascii="Arial Narrow" w:hAnsi="Arial Narrow"/>
          <w:sz w:val="22"/>
          <w:szCs w:val="22"/>
        </w:rPr>
        <w:t xml:space="preserve"> despite the existence of a dispute.</w:t>
      </w:r>
    </w:p>
    <w:p w:rsidRPr="004C10A8" w:rsidR="00CB6043" w:rsidP="005B462E" w:rsidRDefault="00CB6043" w14:paraId="078F62FB" w14:textId="77777777">
      <w:pPr>
        <w:pStyle w:val="Heading1"/>
        <w:keepLines/>
        <w:numPr>
          <w:ilvl w:val="0"/>
          <w:numId w:val="25"/>
        </w:numPr>
        <w:pBdr>
          <w:top w:val="none" w:color="auto" w:sz="0" w:space="0"/>
          <w:bottom w:val="single" w:color="auto" w:sz="18" w:space="2"/>
        </w:pBdr>
        <w:spacing w:before="120"/>
        <w:rPr>
          <w:rFonts w:ascii="Arial Narrow" w:hAnsi="Arial Narrow" w:eastAsia="PMingLiU"/>
          <w:kern w:val="28"/>
          <w:sz w:val="32"/>
        </w:rPr>
      </w:pPr>
      <w:bookmarkStart w:name="_Toc138153979" w:id="367"/>
      <w:bookmarkStart w:name="_Toc425322537" w:id="368"/>
      <w:bookmarkStart w:name="_Toc419023437" w:id="369"/>
      <w:bookmarkStart w:name="_Toc419003428" w:id="370"/>
      <w:bookmarkStart w:name="_Toc419001380" w:id="371"/>
      <w:bookmarkStart w:name="_Toc417895969" w:id="372"/>
      <w:bookmarkStart w:name="_Toc417894787" w:id="373"/>
      <w:bookmarkStart w:name="_Toc414705631" w:id="374"/>
      <w:bookmarkStart w:name="_Toc405958518" w:id="375"/>
      <w:bookmarkStart w:name="_Ref112925827" w:id="376"/>
      <w:bookmarkStart w:name="_Ref112925893" w:id="377"/>
      <w:bookmarkStart w:name="_Ref112926205" w:id="378"/>
      <w:bookmarkStart w:name="_Toc120048570" w:id="379"/>
      <w:bookmarkStart w:name="_Ref133225213" w:id="380"/>
      <w:bookmarkStart w:name="_Toc133228754" w:id="381"/>
      <w:bookmarkStart w:name="_Toc133479312" w:id="382"/>
      <w:bookmarkStart w:name="_Toc135990458" w:id="383"/>
      <w:bookmarkStart w:name="_Toc136269007" w:id="384"/>
      <w:bookmarkEnd w:id="366"/>
      <w:r w:rsidRPr="004C10A8">
        <w:rPr>
          <w:rFonts w:ascii="Arial Narrow" w:hAnsi="Arial Narrow" w:eastAsia="PMingLiU"/>
          <w:kern w:val="28"/>
          <w:sz w:val="32"/>
        </w:rPr>
        <w:t>Representations and warranties</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rsidRPr="00C75432" w:rsidR="00CB6043" w:rsidP="00CB6043" w:rsidRDefault="00CB6043" w14:paraId="22D4DDC6" w14:textId="77777777">
      <w:pPr>
        <w:spacing w:before="120" w:after="120"/>
        <w:ind w:left="709"/>
        <w:rPr>
          <w:rFonts w:ascii="Arial Narrow" w:hAnsi="Arial Narrow"/>
          <w:sz w:val="22"/>
          <w:szCs w:val="22"/>
        </w:rPr>
      </w:pPr>
      <w:bookmarkStart w:name="_Ref113894640" w:id="385"/>
      <w:r w:rsidRPr="00C75432">
        <w:rPr>
          <w:rFonts w:ascii="Arial Narrow" w:hAnsi="Arial Narrow"/>
          <w:sz w:val="22"/>
          <w:szCs w:val="22"/>
        </w:rPr>
        <w:t xml:space="preserve">The Service Provider </w:t>
      </w:r>
      <w:proofErr w:type="gramStart"/>
      <w:r w:rsidRPr="00C75432">
        <w:rPr>
          <w:rFonts w:ascii="Arial Narrow" w:hAnsi="Arial Narrow"/>
          <w:sz w:val="22"/>
          <w:szCs w:val="22"/>
        </w:rPr>
        <w:t>represents and warrants to AEMO as at the Commencement Date and at all times</w:t>
      </w:r>
      <w:proofErr w:type="gramEnd"/>
      <w:r w:rsidRPr="00C75432">
        <w:rPr>
          <w:rFonts w:ascii="Arial Narrow" w:hAnsi="Arial Narrow"/>
          <w:sz w:val="22"/>
          <w:szCs w:val="22"/>
        </w:rPr>
        <w:t xml:space="preserve"> during the Contract Term that</w:t>
      </w:r>
      <w:bookmarkEnd w:id="385"/>
      <w:r w:rsidRPr="00C03CC9">
        <w:rPr>
          <w:rFonts w:ascii="Arial Narrow" w:hAnsi="Arial Narrow"/>
          <w:sz w:val="22"/>
          <w:szCs w:val="22"/>
        </w:rPr>
        <w:t xml:space="preserve"> </w:t>
      </w:r>
      <w:r>
        <w:rPr>
          <w:rFonts w:ascii="Arial Narrow" w:hAnsi="Arial Narrow"/>
          <w:sz w:val="22"/>
          <w:szCs w:val="22"/>
        </w:rPr>
        <w:t>(t</w:t>
      </w:r>
      <w:r w:rsidRPr="00FD39D7">
        <w:rPr>
          <w:rFonts w:ascii="Arial Narrow" w:hAnsi="Arial Narrow"/>
          <w:sz w:val="22"/>
          <w:szCs w:val="22"/>
        </w:rPr>
        <w:t>o the best of its knowledge and belief</w:t>
      </w:r>
      <w:r>
        <w:rPr>
          <w:rFonts w:ascii="Arial Narrow" w:hAnsi="Arial Narrow"/>
          <w:sz w:val="22"/>
          <w:szCs w:val="22"/>
        </w:rPr>
        <w:t>)</w:t>
      </w:r>
      <w:r w:rsidRPr="00C75432">
        <w:rPr>
          <w:rFonts w:ascii="Arial Narrow" w:hAnsi="Arial Narrow"/>
          <w:sz w:val="22"/>
          <w:szCs w:val="22"/>
        </w:rPr>
        <w:t>:</w:t>
      </w:r>
    </w:p>
    <w:p w:rsidRPr="004C10A8" w:rsidR="00CB6043" w:rsidP="005B462E" w:rsidRDefault="00CB6043" w14:paraId="5B4CBD4F" w14:textId="77777777">
      <w:pPr>
        <w:pStyle w:val="ListParagraph"/>
        <w:numPr>
          <w:ilvl w:val="2"/>
          <w:numId w:val="49"/>
        </w:numPr>
        <w:spacing w:before="120" w:after="120"/>
        <w:ind w:left="1418" w:hanging="709"/>
        <w:contextualSpacing w:val="0"/>
        <w:rPr>
          <w:rFonts w:ascii="Arial Narrow" w:hAnsi="Arial Narrow"/>
          <w:sz w:val="22"/>
          <w:szCs w:val="22"/>
        </w:rPr>
      </w:pPr>
      <w:r w:rsidRPr="004C10A8">
        <w:rPr>
          <w:rFonts w:ascii="Arial Narrow" w:hAnsi="Arial Narrow"/>
          <w:sz w:val="22"/>
          <w:szCs w:val="22"/>
        </w:rPr>
        <w:t xml:space="preserve">the Service Provider’s obligations under </w:t>
      </w:r>
      <w:r>
        <w:rPr>
          <w:rFonts w:ascii="Arial Narrow" w:hAnsi="Arial Narrow"/>
          <w:sz w:val="22"/>
          <w:szCs w:val="22"/>
        </w:rPr>
        <w:t>this Contract</w:t>
      </w:r>
      <w:r w:rsidRPr="004C10A8">
        <w:rPr>
          <w:rFonts w:ascii="Arial Narrow" w:hAnsi="Arial Narrow"/>
          <w:sz w:val="22"/>
          <w:szCs w:val="22"/>
        </w:rPr>
        <w:t xml:space="preserve"> are valid and binding and enforceable in accordance with their </w:t>
      </w:r>
      <w:proofErr w:type="gramStart"/>
      <w:r w:rsidRPr="004C10A8">
        <w:rPr>
          <w:rFonts w:ascii="Arial Narrow" w:hAnsi="Arial Narrow"/>
          <w:sz w:val="22"/>
          <w:szCs w:val="22"/>
        </w:rPr>
        <w:t>terms;</w:t>
      </w:r>
      <w:proofErr w:type="gramEnd"/>
    </w:p>
    <w:p w:rsidRPr="00441722" w:rsidR="00CB6043" w:rsidP="005B462E" w:rsidRDefault="00CB6043" w14:paraId="2A076B5F" w14:textId="77777777">
      <w:pPr>
        <w:pStyle w:val="ListParagraph"/>
        <w:numPr>
          <w:ilvl w:val="2"/>
          <w:numId w:val="49"/>
        </w:numPr>
        <w:spacing w:before="120" w:after="120"/>
        <w:ind w:left="1418" w:hanging="709"/>
        <w:contextualSpacing w:val="0"/>
        <w:rPr>
          <w:rFonts w:ascii="Arial Narrow" w:hAnsi="Arial Narrow"/>
          <w:sz w:val="22"/>
          <w:szCs w:val="22"/>
        </w:rPr>
      </w:pPr>
      <w:bookmarkStart w:name="_Ref112925901" w:id="386"/>
      <w:r w:rsidRPr="004C10A8">
        <w:rPr>
          <w:rFonts w:ascii="Arial Narrow" w:hAnsi="Arial Narrow"/>
          <w:sz w:val="22"/>
          <w:szCs w:val="22"/>
        </w:rPr>
        <w:t xml:space="preserve">the Service Provider has in full force and effect all contracts, authorisations, licences, permits, consents, certificates, authorities and approvals necessary to enter into </w:t>
      </w:r>
      <w:r>
        <w:rPr>
          <w:rFonts w:ascii="Arial Narrow" w:hAnsi="Arial Narrow"/>
          <w:sz w:val="22"/>
          <w:szCs w:val="22"/>
        </w:rPr>
        <w:t>this Contract</w:t>
      </w:r>
      <w:r w:rsidRPr="004C10A8">
        <w:rPr>
          <w:rFonts w:ascii="Arial Narrow" w:hAnsi="Arial Narrow"/>
          <w:sz w:val="22"/>
          <w:szCs w:val="22"/>
        </w:rPr>
        <w:t xml:space="preserve">, to perform </w:t>
      </w:r>
      <w:r w:rsidRPr="00441722">
        <w:rPr>
          <w:rFonts w:ascii="Arial Narrow" w:hAnsi="Arial Narrow"/>
          <w:sz w:val="22"/>
          <w:szCs w:val="22"/>
        </w:rPr>
        <w:t xml:space="preserve">its obligations under </w:t>
      </w:r>
      <w:r>
        <w:rPr>
          <w:rFonts w:ascii="Arial Narrow" w:hAnsi="Arial Narrow"/>
          <w:sz w:val="22"/>
          <w:szCs w:val="22"/>
        </w:rPr>
        <w:t>this Contract</w:t>
      </w:r>
      <w:r w:rsidRPr="00441722">
        <w:rPr>
          <w:rFonts w:ascii="Arial Narrow" w:hAnsi="Arial Narrow"/>
          <w:sz w:val="22"/>
          <w:szCs w:val="22"/>
        </w:rPr>
        <w:t xml:space="preserve"> and to allow those obligations to be </w:t>
      </w:r>
      <w:proofErr w:type="gramStart"/>
      <w:r w:rsidRPr="00441722">
        <w:rPr>
          <w:rFonts w:ascii="Arial Narrow" w:hAnsi="Arial Narrow"/>
          <w:sz w:val="22"/>
          <w:szCs w:val="22"/>
        </w:rPr>
        <w:t>enforced;</w:t>
      </w:r>
      <w:bookmarkEnd w:id="386"/>
      <w:proofErr w:type="gramEnd"/>
      <w:r w:rsidRPr="00441722">
        <w:rPr>
          <w:rFonts w:ascii="Arial Narrow" w:hAnsi="Arial Narrow"/>
          <w:sz w:val="22"/>
          <w:szCs w:val="22"/>
        </w:rPr>
        <w:t xml:space="preserve"> </w:t>
      </w:r>
    </w:p>
    <w:p w:rsidRPr="00441722" w:rsidR="00CB6043" w:rsidP="005B462E" w:rsidRDefault="00CB6043" w14:paraId="79AEF606" w14:textId="77777777">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 Service Provider is not in default under Legislation affecting it or its respective assets, or any obligation or undertaking by which it or any of its assets are bound which will or might reasonably be expected to, materially affect its ability to perform the obligations under </w:t>
      </w:r>
      <w:r>
        <w:rPr>
          <w:rFonts w:ascii="Arial Narrow" w:hAnsi="Arial Narrow"/>
          <w:sz w:val="22"/>
          <w:szCs w:val="22"/>
        </w:rPr>
        <w:t xml:space="preserve">this </w:t>
      </w:r>
      <w:proofErr w:type="gramStart"/>
      <w:r>
        <w:rPr>
          <w:rFonts w:ascii="Arial Narrow" w:hAnsi="Arial Narrow"/>
          <w:sz w:val="22"/>
          <w:szCs w:val="22"/>
        </w:rPr>
        <w:t>Contract</w:t>
      </w:r>
      <w:r w:rsidRPr="00441722">
        <w:rPr>
          <w:rFonts w:ascii="Arial Narrow" w:hAnsi="Arial Narrow"/>
          <w:sz w:val="22"/>
          <w:szCs w:val="22"/>
        </w:rPr>
        <w:t>;</w:t>
      </w:r>
      <w:proofErr w:type="gramEnd"/>
      <w:r w:rsidRPr="00441722">
        <w:rPr>
          <w:rFonts w:ascii="Arial Narrow" w:hAnsi="Arial Narrow"/>
          <w:sz w:val="22"/>
          <w:szCs w:val="22"/>
        </w:rPr>
        <w:t xml:space="preserve"> </w:t>
      </w:r>
    </w:p>
    <w:p w:rsidRPr="00441722" w:rsidR="00CB6043" w:rsidP="005B462E" w:rsidRDefault="00CB6043" w14:paraId="48212E34" w14:textId="77777777">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t xml:space="preserve">there is no pending or threatened action or proceeding affecting the Service Provider or any of its respective assets before a court, governmental agency, commission, </w:t>
      </w:r>
      <w:proofErr w:type="gramStart"/>
      <w:r w:rsidRPr="00441722">
        <w:rPr>
          <w:rFonts w:ascii="Arial Narrow" w:hAnsi="Arial Narrow"/>
          <w:sz w:val="22"/>
          <w:szCs w:val="22"/>
        </w:rPr>
        <w:t>arbitrator</w:t>
      </w:r>
      <w:proofErr w:type="gramEnd"/>
      <w:r w:rsidRPr="00441722">
        <w:rPr>
          <w:rFonts w:ascii="Arial Narrow" w:hAnsi="Arial Narrow"/>
          <w:sz w:val="22"/>
          <w:szCs w:val="22"/>
        </w:rPr>
        <w:t xml:space="preserve"> or other tribunal which will, or might reasonably be expected to, materially affect its ability to perform its obligations under </w:t>
      </w:r>
      <w:r>
        <w:rPr>
          <w:rFonts w:ascii="Arial Narrow" w:hAnsi="Arial Narrow"/>
          <w:sz w:val="22"/>
          <w:szCs w:val="22"/>
        </w:rPr>
        <w:t>this Contract</w:t>
      </w:r>
      <w:r w:rsidRPr="00441722">
        <w:rPr>
          <w:rFonts w:ascii="Arial Narrow" w:hAnsi="Arial Narrow"/>
          <w:sz w:val="22"/>
          <w:szCs w:val="22"/>
        </w:rPr>
        <w:t>; and</w:t>
      </w:r>
    </w:p>
    <w:p w:rsidRPr="00F636A7" w:rsidR="00CB6043" w:rsidP="005B462E" w:rsidRDefault="00CB6043" w14:paraId="3BF65BA1" w14:textId="77777777">
      <w:pPr>
        <w:pStyle w:val="ListParagraph"/>
        <w:numPr>
          <w:ilvl w:val="2"/>
          <w:numId w:val="49"/>
        </w:numPr>
        <w:spacing w:before="120" w:after="120"/>
        <w:ind w:left="1418" w:hanging="709"/>
        <w:contextualSpacing w:val="0"/>
        <w:rPr>
          <w:rFonts w:ascii="Arial Narrow" w:hAnsi="Arial Narrow"/>
          <w:sz w:val="22"/>
          <w:szCs w:val="22"/>
        </w:rPr>
      </w:pPr>
      <w:r w:rsidRPr="00441722">
        <w:rPr>
          <w:rFonts w:ascii="Arial Narrow" w:hAnsi="Arial Narrow"/>
          <w:sz w:val="22"/>
          <w:szCs w:val="22"/>
        </w:rPr>
        <w:t>the Service Provider does not have immunity from the jurisdiction of a court or from legal process (</w:t>
      </w:r>
      <w:r w:rsidRPr="00F636A7">
        <w:rPr>
          <w:rFonts w:ascii="Arial Narrow" w:hAnsi="Arial Narrow"/>
          <w:sz w:val="22"/>
          <w:szCs w:val="22"/>
        </w:rPr>
        <w:t>whether through service of notice, attachment prior to judgment, attachment in aid of execution, execution or otherwise).</w:t>
      </w:r>
    </w:p>
    <w:p w:rsidRPr="00F636A7" w:rsidR="00CB6043" w:rsidP="005B462E" w:rsidRDefault="00CB6043" w14:paraId="17EBD723" w14:textId="77777777">
      <w:pPr>
        <w:pStyle w:val="Heading1"/>
        <w:keepLines/>
        <w:numPr>
          <w:ilvl w:val="0"/>
          <w:numId w:val="25"/>
        </w:numPr>
        <w:pBdr>
          <w:top w:val="none" w:color="auto" w:sz="0" w:space="0"/>
          <w:bottom w:val="single" w:color="auto" w:sz="18" w:space="2"/>
        </w:pBdr>
        <w:tabs>
          <w:tab w:val="num" w:pos="851"/>
        </w:tabs>
        <w:spacing w:before="120"/>
        <w:rPr>
          <w:rFonts w:ascii="Arial Narrow" w:hAnsi="Arial Narrow" w:eastAsia="PMingLiU"/>
          <w:kern w:val="28"/>
          <w:sz w:val="32"/>
        </w:rPr>
      </w:pPr>
      <w:bookmarkStart w:name="_Toc135990130" w:id="387"/>
      <w:bookmarkStart w:name="_Toc135990459" w:id="388"/>
      <w:bookmarkStart w:name="_Toc135990131" w:id="389"/>
      <w:bookmarkStart w:name="_Toc135990460" w:id="390"/>
      <w:bookmarkStart w:name="_Toc135990132" w:id="391"/>
      <w:bookmarkStart w:name="_Toc135990461" w:id="392"/>
      <w:bookmarkStart w:name="_Toc135990133" w:id="393"/>
      <w:bookmarkStart w:name="_Toc135990462" w:id="394"/>
      <w:bookmarkStart w:name="_Toc135990134" w:id="395"/>
      <w:bookmarkStart w:name="_Toc135990463" w:id="396"/>
      <w:bookmarkStart w:name="_Toc135990135" w:id="397"/>
      <w:bookmarkStart w:name="_Toc135990464" w:id="398"/>
      <w:bookmarkStart w:name="_Toc135990136" w:id="399"/>
      <w:bookmarkStart w:name="_Toc135990465" w:id="400"/>
      <w:bookmarkStart w:name="_Toc135990137" w:id="401"/>
      <w:bookmarkStart w:name="_Toc135990466" w:id="402"/>
      <w:bookmarkStart w:name="_Toc135990138" w:id="403"/>
      <w:bookmarkStart w:name="_Toc135990467" w:id="404"/>
      <w:bookmarkStart w:name="_Toc135990139" w:id="405"/>
      <w:bookmarkStart w:name="_Toc135990468" w:id="406"/>
      <w:bookmarkStart w:name="_Toc138153987" w:id="407"/>
      <w:bookmarkStart w:name="_Ref138153478" w:id="408"/>
      <w:bookmarkStart w:name="_Ref138046068" w:id="409"/>
      <w:bookmarkStart w:name="_Toc425322539" w:id="410"/>
      <w:bookmarkStart w:name="_Toc419023439" w:id="411"/>
      <w:bookmarkStart w:name="_Toc419003430" w:id="412"/>
      <w:bookmarkStart w:name="_Toc419001382" w:id="413"/>
      <w:bookmarkStart w:name="_Toc417895971" w:id="414"/>
      <w:bookmarkStart w:name="_Toc417894789" w:id="415"/>
      <w:bookmarkStart w:name="_Toc414705633" w:id="416"/>
      <w:bookmarkStart w:name="_Toc405958520" w:id="417"/>
      <w:bookmarkStart w:name="_Ref113892200" w:id="418"/>
      <w:bookmarkStart w:name="_Ref119987920" w:id="419"/>
      <w:bookmarkStart w:name="_Toc120048572" w:id="420"/>
      <w:bookmarkStart w:name="_Ref133225219" w:id="421"/>
      <w:bookmarkStart w:name="_Toc133228755" w:id="422"/>
      <w:bookmarkStart w:name="_Toc133479313" w:id="423"/>
      <w:bookmarkStart w:name="_Toc135990469" w:id="424"/>
      <w:bookmarkStart w:name="_Toc136269008" w:id="425"/>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F636A7">
        <w:rPr>
          <w:rFonts w:ascii="Arial Narrow" w:hAnsi="Arial Narrow" w:eastAsia="PMingLiU"/>
          <w:kern w:val="28"/>
          <w:sz w:val="32"/>
        </w:rPr>
        <w:t>General</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rsidRPr="00F636A7" w:rsidR="00CB6043" w:rsidP="005B462E" w:rsidRDefault="00CB6043" w14:paraId="4DA90E64" w14:textId="77777777">
      <w:pPr>
        <w:pStyle w:val="Heading7"/>
        <w:keepNext/>
        <w:keepLines/>
        <w:numPr>
          <w:ilvl w:val="1"/>
          <w:numId w:val="25"/>
        </w:numPr>
        <w:spacing w:before="120" w:after="120"/>
        <w:rPr>
          <w:rFonts w:cs="Arial"/>
          <w:szCs w:val="22"/>
        </w:rPr>
      </w:pPr>
      <w:bookmarkStart w:name="_Toc138153988" w:id="426"/>
      <w:bookmarkStart w:name="_Toc417895972" w:id="427"/>
      <w:bookmarkStart w:name="_Toc414705634" w:id="428"/>
      <w:bookmarkStart w:name="_Toc405958521" w:id="429"/>
      <w:bookmarkStart w:name="_Ref112936688" w:id="430"/>
      <w:bookmarkStart w:name="_Ref112937655" w:id="431"/>
      <w:bookmarkStart w:name="_Ref112937884" w:id="432"/>
      <w:bookmarkStart w:name="_Ref112937909" w:id="433"/>
      <w:bookmarkStart w:name="_Ref113577118" w:id="434"/>
      <w:r w:rsidRPr="00F636A7">
        <w:rPr>
          <w:rFonts w:cs="Arial"/>
          <w:szCs w:val="22"/>
        </w:rPr>
        <w:t>Notices</w:t>
      </w:r>
      <w:bookmarkEnd w:id="426"/>
      <w:bookmarkEnd w:id="427"/>
      <w:bookmarkEnd w:id="428"/>
      <w:bookmarkEnd w:id="429"/>
      <w:bookmarkEnd w:id="430"/>
      <w:bookmarkEnd w:id="431"/>
      <w:bookmarkEnd w:id="432"/>
      <w:bookmarkEnd w:id="433"/>
      <w:bookmarkEnd w:id="434"/>
    </w:p>
    <w:p w:rsidRPr="00F636A7" w:rsidR="00CB6043" w:rsidP="005B462E" w:rsidRDefault="00CB6043" w14:paraId="6999E067" w14:textId="65C73208">
      <w:pPr>
        <w:pStyle w:val="ListParagraph"/>
        <w:numPr>
          <w:ilvl w:val="2"/>
          <w:numId w:val="33"/>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 xml:space="preserve">Subject to </w:t>
      </w:r>
      <w:r w:rsidRPr="00F636A7">
        <w:rPr>
          <w:rFonts w:ascii="Arial Narrow" w:hAnsi="Arial Narrow" w:cs="Arial"/>
          <w:b/>
          <w:bCs/>
          <w:sz w:val="22"/>
          <w:szCs w:val="22"/>
        </w:rPr>
        <w:t xml:space="preserve">clause </w:t>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_Ref112936688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176EB9">
        <w:rPr>
          <w:rFonts w:ascii="Arial Narrow" w:hAnsi="Arial Narrow" w:cs="Arial"/>
          <w:b/>
          <w:bCs/>
          <w:sz w:val="22"/>
          <w:szCs w:val="22"/>
        </w:rPr>
        <w:t>15.1</w:t>
      </w:r>
      <w:r w:rsidRPr="00F636A7">
        <w:rPr>
          <w:rFonts w:ascii="Arial Narrow" w:hAnsi="Arial Narrow" w:cs="Arial"/>
          <w:b/>
          <w:bCs/>
          <w:sz w:val="22"/>
          <w:szCs w:val="22"/>
        </w:rPr>
        <w:fldChar w:fldCharType="end"/>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_Ref494375725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176EB9">
        <w:rPr>
          <w:rFonts w:ascii="Arial Narrow" w:hAnsi="Arial Narrow" w:cs="Arial"/>
          <w:b/>
          <w:bCs/>
          <w:sz w:val="22"/>
          <w:szCs w:val="22"/>
        </w:rPr>
        <w:t>(b)</w:t>
      </w:r>
      <w:r w:rsidRPr="00F636A7">
        <w:rPr>
          <w:rFonts w:ascii="Arial Narrow" w:hAnsi="Arial Narrow" w:cs="Arial"/>
          <w:b/>
          <w:bCs/>
          <w:sz w:val="22"/>
          <w:szCs w:val="22"/>
        </w:rPr>
        <w:fldChar w:fldCharType="end"/>
      </w:r>
      <w:r w:rsidRPr="00F636A7">
        <w:rPr>
          <w:rFonts w:ascii="Arial Narrow" w:hAnsi="Arial Narrow" w:cs="Arial"/>
          <w:sz w:val="22"/>
          <w:szCs w:val="22"/>
        </w:rPr>
        <w:t xml:space="preserve"> and </w:t>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_Ref133399815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176EB9">
        <w:rPr>
          <w:rFonts w:ascii="Arial Narrow" w:hAnsi="Arial Narrow" w:cs="Arial"/>
          <w:b/>
          <w:bCs/>
          <w:sz w:val="22"/>
          <w:szCs w:val="22"/>
        </w:rPr>
        <w:t>Schedule 6</w:t>
      </w:r>
      <w:r w:rsidRPr="00F636A7">
        <w:rPr>
          <w:rFonts w:ascii="Arial Narrow" w:hAnsi="Arial Narrow" w:cs="Arial"/>
          <w:b/>
          <w:bCs/>
          <w:sz w:val="22"/>
          <w:szCs w:val="22"/>
        </w:rPr>
        <w:fldChar w:fldCharType="end"/>
      </w:r>
      <w:r w:rsidRPr="00F636A7">
        <w:rPr>
          <w:rFonts w:ascii="Arial Narrow" w:hAnsi="Arial Narrow" w:cs="Arial"/>
          <w:sz w:val="22"/>
          <w:szCs w:val="22"/>
        </w:rPr>
        <w:t>, all communications to a party must be:</w:t>
      </w:r>
    </w:p>
    <w:p w:rsidRPr="00F636A7" w:rsidR="00CB6043" w:rsidP="005B462E" w:rsidRDefault="00CB6043" w14:paraId="4F42B399" w14:textId="77777777">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in </w:t>
      </w:r>
      <w:proofErr w:type="gramStart"/>
      <w:r w:rsidRPr="00F636A7">
        <w:rPr>
          <w:rFonts w:ascii="Arial Narrow" w:hAnsi="Arial Narrow" w:cs="Arial"/>
          <w:sz w:val="22"/>
          <w:szCs w:val="22"/>
        </w:rPr>
        <w:t>writing;</w:t>
      </w:r>
      <w:proofErr w:type="gramEnd"/>
    </w:p>
    <w:p w:rsidRPr="00F636A7" w:rsidR="00CB6043" w:rsidP="005B462E" w:rsidRDefault="00CB6043" w14:paraId="4CF0C8CD" w14:textId="77777777">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marked to the attention of the person named in respect of that party in the </w:t>
      </w:r>
      <w:r w:rsidRPr="00F636A7">
        <w:rPr>
          <w:rFonts w:ascii="Arial Narrow" w:hAnsi="Arial Narrow" w:cs="Arial"/>
          <w:b/>
          <w:bCs/>
          <w:sz w:val="22"/>
          <w:szCs w:val="22"/>
        </w:rPr>
        <w:t>Contract</w:t>
      </w:r>
      <w:r w:rsidRPr="00F636A7">
        <w:rPr>
          <w:rFonts w:ascii="Arial Narrow" w:hAnsi="Arial Narrow" w:cs="Arial"/>
          <w:sz w:val="22"/>
          <w:szCs w:val="22"/>
        </w:rPr>
        <w:t xml:space="preserve"> </w:t>
      </w:r>
      <w:r w:rsidRPr="00F636A7">
        <w:rPr>
          <w:rFonts w:ascii="Arial Narrow" w:hAnsi="Arial Narrow" w:cs="Arial"/>
          <w:b/>
          <w:bCs/>
          <w:sz w:val="22"/>
          <w:szCs w:val="22"/>
        </w:rPr>
        <w:t>Details</w:t>
      </w:r>
      <w:r w:rsidRPr="00F636A7">
        <w:rPr>
          <w:rFonts w:ascii="Arial Narrow" w:hAnsi="Arial Narrow" w:cs="Arial"/>
          <w:sz w:val="22"/>
          <w:szCs w:val="22"/>
        </w:rPr>
        <w:t>; and</w:t>
      </w:r>
    </w:p>
    <w:p w:rsidRPr="004C10A8" w:rsidR="00CB6043" w:rsidP="005B462E" w:rsidRDefault="00CB6043" w14:paraId="4C54409B" w14:textId="77777777">
      <w:pPr>
        <w:pStyle w:val="ListParagraph"/>
        <w:numPr>
          <w:ilvl w:val="3"/>
          <w:numId w:val="18"/>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left at, sent</w:t>
      </w:r>
      <w:r w:rsidRPr="004C10A8">
        <w:rPr>
          <w:rFonts w:ascii="Arial Narrow" w:hAnsi="Arial Narrow" w:cs="Arial"/>
          <w:sz w:val="22"/>
          <w:szCs w:val="22"/>
        </w:rPr>
        <w:t xml:space="preserve"> by ordinary pre-paid post (airmail if posted to or from a place outside Australia), or in electronic form, to the address, number, or electronic mail address of the addressee specified in respect of that party in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sidRPr="004C10A8">
        <w:rPr>
          <w:rFonts w:ascii="Arial Narrow" w:hAnsi="Arial Narrow" w:cs="Arial"/>
          <w:sz w:val="22"/>
          <w:szCs w:val="22"/>
        </w:rPr>
        <w:t>.</w:t>
      </w:r>
    </w:p>
    <w:p w:rsidRPr="004C10A8" w:rsidR="00CB6043" w:rsidP="005B462E" w:rsidRDefault="00CB6043" w14:paraId="573F55DF" w14:textId="77777777">
      <w:pPr>
        <w:pStyle w:val="ListParagraph"/>
        <w:numPr>
          <w:ilvl w:val="2"/>
          <w:numId w:val="33"/>
        </w:numPr>
        <w:spacing w:before="120" w:after="120"/>
        <w:ind w:left="1418" w:hanging="709"/>
        <w:contextualSpacing w:val="0"/>
        <w:rPr>
          <w:rFonts w:ascii="Arial Narrow" w:hAnsi="Arial Narrow" w:cs="Arial"/>
          <w:sz w:val="22"/>
          <w:szCs w:val="22"/>
        </w:rPr>
      </w:pPr>
      <w:bookmarkStart w:name="_Ref494375725" w:id="435"/>
      <w:bookmarkStart w:name="_Ref138045946" w:id="436"/>
      <w:r w:rsidRPr="004C10A8">
        <w:rPr>
          <w:rFonts w:ascii="Arial Narrow" w:hAnsi="Arial Narrow" w:cs="Arial"/>
          <w:sz w:val="22"/>
          <w:szCs w:val="22"/>
        </w:rPr>
        <w:t xml:space="preserve">Subject to the </w:t>
      </w:r>
      <w:r w:rsidRPr="00982070">
        <w:rPr>
          <w:rFonts w:ascii="Arial Narrow" w:hAnsi="Arial Narrow" w:cs="Arial"/>
          <w:i/>
          <w:iCs/>
          <w:sz w:val="22"/>
          <w:szCs w:val="22"/>
        </w:rPr>
        <w:t>WEM Rules</w:t>
      </w:r>
      <w:r w:rsidRPr="004C10A8">
        <w:rPr>
          <w:rFonts w:ascii="Arial Narrow" w:hAnsi="Arial Narrow" w:cs="Arial"/>
          <w:sz w:val="22"/>
          <w:szCs w:val="22"/>
        </w:rPr>
        <w:t>, any:</w:t>
      </w:r>
      <w:bookmarkEnd w:id="435"/>
      <w:r w:rsidRPr="004C10A8">
        <w:rPr>
          <w:rFonts w:ascii="Arial Narrow" w:hAnsi="Arial Narrow" w:cs="Arial"/>
          <w:sz w:val="22"/>
          <w:szCs w:val="22"/>
        </w:rPr>
        <w:t xml:space="preserve"> </w:t>
      </w:r>
    </w:p>
    <w:p w:rsidRPr="004C10A8" w:rsidR="00CB6043" w:rsidP="005B462E" w:rsidRDefault="00CB6043" w14:paraId="33CE2481" w14:textId="77777777">
      <w:pPr>
        <w:pStyle w:val="ListParagraph"/>
        <w:numPr>
          <w:ilvl w:val="3"/>
          <w:numId w:val="34"/>
        </w:numPr>
        <w:spacing w:before="120" w:after="120"/>
        <w:ind w:left="2127" w:hanging="709"/>
        <w:contextualSpacing w:val="0"/>
        <w:rPr>
          <w:rFonts w:ascii="Arial Narrow" w:hAnsi="Arial Narrow" w:cs="Arial"/>
          <w:sz w:val="22"/>
          <w:szCs w:val="22"/>
        </w:rPr>
      </w:pPr>
      <w:r>
        <w:rPr>
          <w:rFonts w:ascii="Arial Narrow" w:hAnsi="Arial Narrow" w:cs="Arial"/>
          <w:sz w:val="22"/>
          <w:szCs w:val="22"/>
        </w:rPr>
        <w:t>c</w:t>
      </w:r>
      <w:r w:rsidRPr="004C10A8">
        <w:rPr>
          <w:rFonts w:ascii="Arial Narrow" w:hAnsi="Arial Narrow" w:cs="Arial"/>
          <w:sz w:val="22"/>
          <w:szCs w:val="22"/>
        </w:rPr>
        <w:t xml:space="preserve">ommunications given in the course of the day-to-day running of the </w:t>
      </w:r>
      <w:r w:rsidRPr="005F0BCB">
        <w:rPr>
          <w:rFonts w:ascii="Arial Narrow" w:hAnsi="Arial Narrow" w:cs="Arial"/>
          <w:i/>
          <w:iCs/>
          <w:sz w:val="22"/>
          <w:szCs w:val="22"/>
        </w:rPr>
        <w:t>Wholesale Electricity Market</w:t>
      </w:r>
      <w:r w:rsidRPr="004C10A8">
        <w:rPr>
          <w:rFonts w:ascii="Arial Narrow" w:hAnsi="Arial Narrow" w:cs="Arial"/>
          <w:sz w:val="22"/>
          <w:szCs w:val="22"/>
        </w:rPr>
        <w:t xml:space="preserve"> by or on behalf of a party to the </w:t>
      </w:r>
      <w:proofErr w:type="gramStart"/>
      <w:r w:rsidRPr="004C10A8">
        <w:rPr>
          <w:rFonts w:ascii="Arial Narrow" w:hAnsi="Arial Narrow" w:cs="Arial"/>
          <w:sz w:val="22"/>
          <w:szCs w:val="22"/>
        </w:rPr>
        <w:t>other;</w:t>
      </w:r>
      <w:proofErr w:type="gramEnd"/>
      <w:r w:rsidRPr="004C10A8">
        <w:rPr>
          <w:rFonts w:ascii="Arial Narrow" w:hAnsi="Arial Narrow" w:cs="Arial"/>
          <w:sz w:val="22"/>
          <w:szCs w:val="22"/>
        </w:rPr>
        <w:t xml:space="preserve"> </w:t>
      </w:r>
    </w:p>
    <w:p w:rsidRPr="004C10A8" w:rsidR="00CB6043" w:rsidP="005B462E" w:rsidRDefault="00CB6043" w14:paraId="065B3033" w14:textId="77777777">
      <w:pPr>
        <w:pStyle w:val="ListParagraph"/>
        <w:numPr>
          <w:ilvl w:val="3"/>
          <w:numId w:val="34"/>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notifications regarding Availability of the Services by the Service Provider in accordance with </w:t>
      </w:r>
      <w:r>
        <w:rPr>
          <w:rFonts w:ascii="Arial Narrow" w:hAnsi="Arial Narrow" w:cs="Arial"/>
          <w:sz w:val="22"/>
          <w:szCs w:val="22"/>
        </w:rPr>
        <w:t>this Contract</w:t>
      </w:r>
      <w:r w:rsidRPr="004C10A8">
        <w:rPr>
          <w:rFonts w:ascii="Arial Narrow" w:hAnsi="Arial Narrow" w:cs="Arial"/>
          <w:sz w:val="22"/>
          <w:szCs w:val="22"/>
        </w:rPr>
        <w:t>,</w:t>
      </w:r>
    </w:p>
    <w:p w:rsidRPr="004C10A8" w:rsidR="00CB6043" w:rsidP="00CB6043" w:rsidRDefault="00CB6043" w14:paraId="7354C501" w14:textId="77777777">
      <w:pPr>
        <w:pStyle w:val="ListParagraph"/>
        <w:spacing w:before="120" w:after="120"/>
        <w:ind w:left="1418"/>
        <w:contextualSpacing w:val="0"/>
        <w:rPr>
          <w:rFonts w:ascii="Arial Narrow" w:hAnsi="Arial Narrow" w:cs="Arial"/>
          <w:sz w:val="22"/>
          <w:szCs w:val="22"/>
        </w:rPr>
      </w:pPr>
      <w:r w:rsidRPr="004C10A8">
        <w:rPr>
          <w:rFonts w:ascii="Arial Narrow" w:hAnsi="Arial Narrow" w:cs="Arial"/>
          <w:sz w:val="22"/>
          <w:szCs w:val="22"/>
        </w:rPr>
        <w:t xml:space="preserve">must be made by </w:t>
      </w:r>
      <w:r>
        <w:rPr>
          <w:rFonts w:ascii="Arial Narrow" w:hAnsi="Arial Narrow" w:cs="Arial"/>
          <w:sz w:val="22"/>
          <w:szCs w:val="22"/>
        </w:rPr>
        <w:t xml:space="preserve">email (or </w:t>
      </w:r>
      <w:r w:rsidRPr="004C10A8">
        <w:rPr>
          <w:rFonts w:ascii="Arial Narrow" w:hAnsi="Arial Narrow" w:cs="Arial"/>
          <w:sz w:val="22"/>
          <w:szCs w:val="22"/>
        </w:rPr>
        <w:t>automated electronic process</w:t>
      </w:r>
      <w:r>
        <w:rPr>
          <w:rFonts w:ascii="Arial Narrow" w:hAnsi="Arial Narrow" w:cs="Arial"/>
          <w:sz w:val="22"/>
          <w:szCs w:val="22"/>
        </w:rPr>
        <w:t xml:space="preserve">) or </w:t>
      </w:r>
      <w:r w:rsidRPr="004C10A8">
        <w:rPr>
          <w:rFonts w:ascii="Arial Narrow" w:hAnsi="Arial Narrow" w:cs="Arial"/>
          <w:sz w:val="22"/>
          <w:szCs w:val="22"/>
        </w:rPr>
        <w:t>telephone as notified by AEMO.</w:t>
      </w:r>
      <w:bookmarkEnd w:id="436"/>
    </w:p>
    <w:p w:rsidRPr="004C10A8" w:rsidR="00CB6043" w:rsidP="005B462E" w:rsidRDefault="00CB6043" w14:paraId="1616A536" w14:textId="2C2E7A17">
      <w:pPr>
        <w:pStyle w:val="ListParagraph"/>
        <w:numPr>
          <w:ilvl w:val="2"/>
          <w:numId w:val="33"/>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Unless </w:t>
      </w:r>
      <w:r>
        <w:rPr>
          <w:rFonts w:ascii="Arial Narrow" w:hAnsi="Arial Narrow" w:cs="Arial"/>
          <w:sz w:val="22"/>
          <w:szCs w:val="22"/>
        </w:rPr>
        <w:t>c</w:t>
      </w:r>
      <w:r w:rsidRPr="004C10A8">
        <w:rPr>
          <w:rFonts w:ascii="Arial Narrow" w:hAnsi="Arial Narrow" w:cs="Arial"/>
          <w:sz w:val="22"/>
          <w:szCs w:val="22"/>
        </w:rPr>
        <w:t xml:space="preserve">ommunications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_Ref112937655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15.1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are recorded in some other way satisfactory to and with the consent of both parties, the parties must ensure that logs are kept in which persons or electronic systems giving and receiving those </w:t>
      </w:r>
      <w:r w:rsidR="007D5AB6">
        <w:rPr>
          <w:rFonts w:ascii="Arial Narrow" w:hAnsi="Arial Narrow" w:cs="Arial"/>
          <w:sz w:val="22"/>
          <w:szCs w:val="22"/>
        </w:rPr>
        <w:t>c</w:t>
      </w:r>
      <w:r w:rsidRPr="004C10A8" w:rsidR="007D5AB6">
        <w:rPr>
          <w:rFonts w:ascii="Arial Narrow" w:hAnsi="Arial Narrow" w:cs="Arial"/>
          <w:sz w:val="22"/>
          <w:szCs w:val="22"/>
        </w:rPr>
        <w:t xml:space="preserve">ommunications </w:t>
      </w:r>
      <w:r w:rsidRPr="004C10A8">
        <w:rPr>
          <w:rFonts w:ascii="Arial Narrow" w:hAnsi="Arial Narrow" w:cs="Arial"/>
          <w:sz w:val="22"/>
          <w:szCs w:val="22"/>
        </w:rPr>
        <w:t>record brief details of their substance and timing.</w:t>
      </w:r>
    </w:p>
    <w:p w:rsidRPr="004C10A8" w:rsidR="00CB6043" w:rsidP="005B462E" w:rsidRDefault="00CB6043" w14:paraId="7DCCC72E" w14:textId="77777777">
      <w:pPr>
        <w:pStyle w:val="ListParagraph"/>
        <w:numPr>
          <w:ilvl w:val="2"/>
          <w:numId w:val="33"/>
        </w:numPr>
        <w:spacing w:before="120" w:after="120"/>
        <w:ind w:left="1418" w:hanging="709"/>
        <w:contextualSpacing w:val="0"/>
        <w:rPr>
          <w:rFonts w:ascii="Arial Narrow" w:hAnsi="Arial Narrow" w:cs="Arial"/>
          <w:sz w:val="22"/>
          <w:szCs w:val="22"/>
        </w:rPr>
      </w:pPr>
      <w:bookmarkStart w:name="_Toc138153989" w:id="437"/>
      <w:bookmarkStart w:name="_Toc417895973" w:id="438"/>
      <w:bookmarkStart w:name="_Toc414705635" w:id="439"/>
      <w:bookmarkStart w:name="_Toc405958522" w:id="440"/>
      <w:r w:rsidRPr="004C10A8">
        <w:rPr>
          <w:rFonts w:ascii="Arial Narrow" w:hAnsi="Arial Narrow" w:cs="Arial"/>
          <w:sz w:val="22"/>
          <w:szCs w:val="22"/>
        </w:rPr>
        <w:t xml:space="preserve">Unless a later time is specified in it, a </w:t>
      </w:r>
      <w:r>
        <w:rPr>
          <w:rFonts w:ascii="Arial Narrow" w:hAnsi="Arial Narrow" w:cs="Arial"/>
          <w:sz w:val="22"/>
          <w:szCs w:val="22"/>
        </w:rPr>
        <w:t>c</w:t>
      </w:r>
      <w:r w:rsidRPr="004C10A8">
        <w:rPr>
          <w:rFonts w:ascii="Arial Narrow" w:hAnsi="Arial Narrow" w:cs="Arial"/>
          <w:sz w:val="22"/>
          <w:szCs w:val="22"/>
        </w:rPr>
        <w:t>ommunication takes effect from the time it is received.</w:t>
      </w:r>
    </w:p>
    <w:p w:rsidRPr="004C10A8" w:rsidR="00CB6043" w:rsidP="005B462E" w:rsidRDefault="00CB6043" w14:paraId="34022340" w14:textId="77777777">
      <w:pPr>
        <w:pStyle w:val="ListParagraph"/>
        <w:numPr>
          <w:ilvl w:val="2"/>
          <w:numId w:val="33"/>
        </w:numPr>
        <w:spacing w:before="120" w:after="120"/>
        <w:ind w:left="1418" w:hanging="709"/>
        <w:contextualSpacing w:val="0"/>
        <w:rPr>
          <w:rFonts w:ascii="Arial Narrow" w:hAnsi="Arial Narrow" w:cs="Arial"/>
          <w:sz w:val="22"/>
          <w:szCs w:val="22"/>
        </w:rPr>
      </w:pPr>
      <w:bookmarkStart w:name="_Toc112141756" w:id="441"/>
      <w:bookmarkStart w:name="_Toc116104193" w:id="442"/>
      <w:bookmarkEnd w:id="437"/>
      <w:bookmarkEnd w:id="438"/>
      <w:bookmarkEnd w:id="439"/>
      <w:bookmarkEnd w:id="440"/>
      <w:r w:rsidRPr="004C10A8">
        <w:rPr>
          <w:rFonts w:ascii="Arial Narrow" w:hAnsi="Arial Narrow" w:cs="Arial"/>
          <w:sz w:val="22"/>
          <w:szCs w:val="22"/>
        </w:rPr>
        <w:t xml:space="preserve">A </w:t>
      </w:r>
      <w:r>
        <w:rPr>
          <w:rFonts w:ascii="Arial Narrow" w:hAnsi="Arial Narrow" w:cs="Arial"/>
          <w:sz w:val="22"/>
          <w:szCs w:val="22"/>
        </w:rPr>
        <w:t>c</w:t>
      </w:r>
      <w:r w:rsidRPr="004C10A8">
        <w:rPr>
          <w:rFonts w:ascii="Arial Narrow" w:hAnsi="Arial Narrow" w:cs="Arial"/>
          <w:sz w:val="22"/>
          <w:szCs w:val="22"/>
        </w:rPr>
        <w:t>ommunication is taken to be received:</w:t>
      </w:r>
      <w:bookmarkEnd w:id="441"/>
      <w:bookmarkEnd w:id="442"/>
    </w:p>
    <w:p w:rsidRPr="004C10A8" w:rsidR="00CB6043" w:rsidP="005B462E" w:rsidRDefault="00CB6043" w14:paraId="510F2BAF" w14:textId="77777777">
      <w:pPr>
        <w:pStyle w:val="ListParagraph"/>
        <w:numPr>
          <w:ilvl w:val="3"/>
          <w:numId w:val="35"/>
        </w:numPr>
        <w:spacing w:before="120" w:after="120"/>
        <w:ind w:left="2127" w:hanging="709"/>
        <w:contextualSpacing w:val="0"/>
        <w:rPr>
          <w:rFonts w:ascii="Arial Narrow" w:hAnsi="Arial Narrow" w:cs="Arial"/>
          <w:sz w:val="22"/>
          <w:szCs w:val="22"/>
        </w:rPr>
      </w:pPr>
      <w:bookmarkStart w:name="_Toc116104194" w:id="443"/>
      <w:r w:rsidRPr="004C10A8">
        <w:rPr>
          <w:rFonts w:ascii="Arial Narrow" w:hAnsi="Arial Narrow" w:cs="Arial"/>
          <w:sz w:val="22"/>
          <w:szCs w:val="22"/>
        </w:rPr>
        <w:t xml:space="preserve">in the case of a posted letter, </w:t>
      </w:r>
      <w:r>
        <w:rPr>
          <w:rFonts w:ascii="Arial Narrow" w:hAnsi="Arial Narrow" w:cs="Arial"/>
          <w:sz w:val="22"/>
          <w:szCs w:val="22"/>
        </w:rPr>
        <w:t>5</w:t>
      </w:r>
      <w:r w:rsidRPr="004C10A8">
        <w:rPr>
          <w:rFonts w:ascii="Arial Narrow" w:hAnsi="Arial Narrow" w:cs="Arial"/>
          <w:sz w:val="22"/>
          <w:szCs w:val="22"/>
        </w:rPr>
        <w:t xml:space="preserve"> </w:t>
      </w:r>
      <w:r w:rsidRPr="004C10A8">
        <w:rPr>
          <w:rFonts w:ascii="Arial Narrow" w:hAnsi="Arial Narrow" w:cs="Arial"/>
          <w:i/>
          <w:iCs/>
          <w:sz w:val="22"/>
          <w:szCs w:val="22"/>
        </w:rPr>
        <w:t>Business Days</w:t>
      </w:r>
      <w:r w:rsidRPr="004C10A8">
        <w:rPr>
          <w:rFonts w:ascii="Arial Narrow" w:hAnsi="Arial Narrow" w:cs="Arial"/>
          <w:sz w:val="22"/>
          <w:szCs w:val="22"/>
        </w:rPr>
        <w:t xml:space="preserve"> after </w:t>
      </w:r>
      <w:proofErr w:type="gramStart"/>
      <w:r w:rsidRPr="004C10A8">
        <w:rPr>
          <w:rFonts w:ascii="Arial Narrow" w:hAnsi="Arial Narrow" w:cs="Arial"/>
          <w:sz w:val="22"/>
          <w:szCs w:val="22"/>
        </w:rPr>
        <w:t>posting;</w:t>
      </w:r>
      <w:proofErr w:type="gramEnd"/>
      <w:r w:rsidRPr="004C10A8">
        <w:rPr>
          <w:rFonts w:ascii="Arial Narrow" w:hAnsi="Arial Narrow" w:cs="Arial"/>
          <w:sz w:val="22"/>
          <w:szCs w:val="22"/>
        </w:rPr>
        <w:t xml:space="preserve">  </w:t>
      </w:r>
      <w:bookmarkEnd w:id="443"/>
    </w:p>
    <w:p w:rsidRPr="004C10A8" w:rsidR="00CB6043" w:rsidP="005B462E" w:rsidRDefault="00CB6043" w14:paraId="4E0BC5D2" w14:textId="77777777">
      <w:pPr>
        <w:pStyle w:val="ListParagraph"/>
        <w:numPr>
          <w:ilvl w:val="3"/>
          <w:numId w:val="35"/>
        </w:numPr>
        <w:spacing w:before="120" w:after="120"/>
        <w:ind w:left="2127" w:hanging="709"/>
        <w:contextualSpacing w:val="0"/>
        <w:rPr>
          <w:rFonts w:ascii="Arial Narrow" w:hAnsi="Arial Narrow" w:cs="Arial"/>
          <w:sz w:val="22"/>
          <w:szCs w:val="22"/>
        </w:rPr>
      </w:pPr>
      <w:bookmarkStart w:name="_Toc116104195" w:id="444"/>
      <w:r w:rsidRPr="004C10A8">
        <w:rPr>
          <w:rFonts w:ascii="Arial Narrow" w:hAnsi="Arial Narrow" w:cs="Arial"/>
          <w:sz w:val="22"/>
          <w:szCs w:val="22"/>
        </w:rPr>
        <w:t>in the case of an electronic message, on production of a report by the computer from which the electronic message was sent that indicates that the message was received in its entirety at the electronic mail address of the recipient; and</w:t>
      </w:r>
    </w:p>
    <w:p w:rsidRPr="004C10A8" w:rsidR="00CB6043" w:rsidP="005B462E" w:rsidRDefault="00CB6043" w14:paraId="34B0DCAF" w14:textId="6494F5EE">
      <w:pPr>
        <w:pStyle w:val="ListParagraph"/>
        <w:numPr>
          <w:ilvl w:val="3"/>
          <w:numId w:val="35"/>
        </w:numPr>
        <w:spacing w:before="120" w:after="120"/>
        <w:ind w:left="2127" w:hanging="709"/>
        <w:contextualSpacing w:val="0"/>
        <w:rPr>
          <w:rFonts w:ascii="Arial Narrow" w:hAnsi="Arial Narrow" w:cs="Arial"/>
          <w:sz w:val="22"/>
          <w:szCs w:val="22"/>
        </w:rPr>
      </w:pPr>
      <w:r w:rsidRPr="004C10A8">
        <w:rPr>
          <w:rFonts w:ascii="Arial Narrow" w:hAnsi="Arial Narrow" w:cs="Arial"/>
          <w:sz w:val="22"/>
          <w:szCs w:val="22"/>
        </w:rPr>
        <w:t xml:space="preserve">in the case of </w:t>
      </w:r>
      <w:r>
        <w:rPr>
          <w:rFonts w:ascii="Arial Narrow" w:hAnsi="Arial Narrow" w:cs="Arial"/>
          <w:sz w:val="22"/>
          <w:szCs w:val="22"/>
        </w:rPr>
        <w:t>a c</w:t>
      </w:r>
      <w:r w:rsidRPr="004C10A8">
        <w:rPr>
          <w:rFonts w:ascii="Arial Narrow" w:hAnsi="Arial Narrow" w:cs="Arial"/>
          <w:sz w:val="22"/>
          <w:szCs w:val="22"/>
        </w:rPr>
        <w:t xml:space="preserve">ommunication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_Ref112937884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15.1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w:t>
      </w:r>
      <w:r>
        <w:rPr>
          <w:rFonts w:ascii="Arial Narrow" w:hAnsi="Arial Narrow" w:cs="Arial"/>
          <w:sz w:val="22"/>
          <w:szCs w:val="22"/>
        </w:rPr>
        <w:t>when the communication is received</w:t>
      </w:r>
      <w:r w:rsidRPr="004C10A8">
        <w:rPr>
          <w:rFonts w:ascii="Arial Narrow" w:hAnsi="Arial Narrow" w:cs="Arial"/>
          <w:sz w:val="22"/>
          <w:szCs w:val="22"/>
        </w:rPr>
        <w:t>.</w:t>
      </w:r>
      <w:bookmarkEnd w:id="444"/>
    </w:p>
    <w:p w:rsidRPr="004C10A8" w:rsidR="00CB6043" w:rsidP="005B462E" w:rsidRDefault="00CB6043" w14:paraId="000F05C9" w14:textId="49CF40A6">
      <w:pPr>
        <w:pStyle w:val="ListParagraph"/>
        <w:numPr>
          <w:ilvl w:val="2"/>
          <w:numId w:val="33"/>
        </w:numPr>
        <w:spacing w:before="120" w:after="120"/>
        <w:ind w:left="1418" w:hanging="709"/>
        <w:contextualSpacing w:val="0"/>
        <w:rPr>
          <w:rFonts w:ascii="Arial Narrow" w:hAnsi="Arial Narrow" w:cs="Arial"/>
          <w:sz w:val="22"/>
          <w:szCs w:val="22"/>
        </w:rPr>
      </w:pPr>
      <w:bookmarkStart w:name="_Ref138046018" w:id="445"/>
      <w:r w:rsidRPr="004C10A8">
        <w:rPr>
          <w:rFonts w:ascii="Arial Narrow" w:hAnsi="Arial Narrow" w:cs="Arial"/>
          <w:sz w:val="22"/>
          <w:szCs w:val="22"/>
        </w:rPr>
        <w:t xml:space="preserve">Other than </w:t>
      </w:r>
      <w:r>
        <w:rPr>
          <w:rFonts w:ascii="Arial Narrow" w:hAnsi="Arial Narrow" w:cs="Arial"/>
          <w:sz w:val="22"/>
          <w:szCs w:val="22"/>
        </w:rPr>
        <w:t>c</w:t>
      </w:r>
      <w:r w:rsidRPr="004C10A8">
        <w:rPr>
          <w:rFonts w:ascii="Arial Narrow" w:hAnsi="Arial Narrow" w:cs="Arial"/>
          <w:sz w:val="22"/>
          <w:szCs w:val="22"/>
        </w:rPr>
        <w:t xml:space="preserve">ommunications given under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_Ref112937909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15.1</w:t>
      </w:r>
      <w:r w:rsidRPr="004C10A8">
        <w:rPr>
          <w:rFonts w:ascii="Arial Narrow" w:hAnsi="Arial Narrow" w:cs="Arial"/>
          <w:b/>
          <w:bCs/>
          <w:sz w:val="22"/>
          <w:szCs w:val="22"/>
        </w:rPr>
        <w:fldChar w:fldCharType="end"/>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_Ref494375725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(b)</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if a </w:t>
      </w:r>
      <w:r>
        <w:rPr>
          <w:rFonts w:ascii="Arial Narrow" w:hAnsi="Arial Narrow" w:cs="Arial"/>
          <w:sz w:val="22"/>
          <w:szCs w:val="22"/>
        </w:rPr>
        <w:t>c</w:t>
      </w:r>
      <w:r w:rsidRPr="004C10A8">
        <w:rPr>
          <w:rFonts w:ascii="Arial Narrow" w:hAnsi="Arial Narrow" w:cs="Arial"/>
          <w:sz w:val="22"/>
          <w:szCs w:val="22"/>
        </w:rPr>
        <w:t xml:space="preserve">ommunication is received, or deemed to be received, on a day that is not a </w:t>
      </w:r>
      <w:r w:rsidRPr="004C10A8">
        <w:rPr>
          <w:rFonts w:ascii="Arial Narrow" w:hAnsi="Arial Narrow" w:cs="Arial"/>
          <w:i/>
          <w:iCs/>
          <w:sz w:val="22"/>
          <w:szCs w:val="22"/>
        </w:rPr>
        <w:t>Business Day</w:t>
      </w:r>
      <w:r w:rsidRPr="004C10A8">
        <w:rPr>
          <w:rFonts w:ascii="Arial Narrow" w:hAnsi="Arial Narrow" w:cs="Arial"/>
          <w:sz w:val="22"/>
          <w:szCs w:val="22"/>
        </w:rPr>
        <w:t xml:space="preserve">, or after 4:00pm AWST on a </w:t>
      </w:r>
      <w:r w:rsidRPr="004C10A8">
        <w:rPr>
          <w:rFonts w:ascii="Arial Narrow" w:hAnsi="Arial Narrow" w:cs="Arial"/>
          <w:i/>
          <w:iCs/>
          <w:sz w:val="22"/>
          <w:szCs w:val="22"/>
        </w:rPr>
        <w:t>Business Day</w:t>
      </w:r>
      <w:r w:rsidRPr="004C10A8">
        <w:rPr>
          <w:rFonts w:ascii="Arial Narrow" w:hAnsi="Arial Narrow" w:cs="Arial"/>
          <w:sz w:val="22"/>
          <w:szCs w:val="22"/>
        </w:rPr>
        <w:t xml:space="preserve">, it is taken to be received on the next </w:t>
      </w:r>
      <w:r w:rsidRPr="004C10A8">
        <w:rPr>
          <w:rFonts w:ascii="Arial Narrow" w:hAnsi="Arial Narrow" w:cs="Arial"/>
          <w:i/>
          <w:iCs/>
          <w:sz w:val="22"/>
          <w:szCs w:val="22"/>
        </w:rPr>
        <w:t>Business Day</w:t>
      </w:r>
      <w:r w:rsidRPr="004C10A8">
        <w:rPr>
          <w:rFonts w:ascii="Arial Narrow" w:hAnsi="Arial Narrow" w:cs="Arial"/>
          <w:sz w:val="22"/>
          <w:szCs w:val="22"/>
        </w:rPr>
        <w:t>.</w:t>
      </w:r>
      <w:bookmarkEnd w:id="445"/>
    </w:p>
    <w:p w:rsidRPr="004C10A8" w:rsidR="00CB6043" w:rsidP="005B462E" w:rsidRDefault="00CB6043" w14:paraId="5B5DAC30" w14:textId="05AE8C06">
      <w:pPr>
        <w:pStyle w:val="ListParagraph"/>
        <w:numPr>
          <w:ilvl w:val="2"/>
          <w:numId w:val="33"/>
        </w:numPr>
        <w:spacing w:before="120" w:after="120"/>
        <w:ind w:left="1418" w:hanging="709"/>
        <w:contextualSpacing w:val="0"/>
        <w:rPr>
          <w:rFonts w:ascii="Arial Narrow" w:hAnsi="Arial Narrow" w:cs="Arial"/>
          <w:sz w:val="22"/>
          <w:szCs w:val="22"/>
        </w:rPr>
      </w:pPr>
      <w:bookmarkStart w:name="_Ref138078975" w:id="446"/>
      <w:r w:rsidRPr="004C10A8">
        <w:rPr>
          <w:rFonts w:ascii="Arial Narrow" w:hAnsi="Arial Narrow" w:cs="Arial"/>
          <w:sz w:val="22"/>
          <w:szCs w:val="22"/>
        </w:rPr>
        <w:t xml:space="preserve">A party may at any time by notice given to the other party in writing designate a different person, address, telephone number or electronic mail address for the purposes of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_Ref113577118 \n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15.1</w:t>
      </w:r>
      <w:r w:rsidRPr="004C10A8">
        <w:rPr>
          <w:rFonts w:ascii="Arial Narrow" w:hAnsi="Arial Narrow" w:cs="Arial"/>
          <w:b/>
          <w:bCs/>
          <w:sz w:val="22"/>
          <w:szCs w:val="22"/>
        </w:rPr>
        <w:fldChar w:fldCharType="end"/>
      </w:r>
      <w:r w:rsidRPr="008E28D4" w:rsidR="006654CF">
        <w:rPr>
          <w:rFonts w:ascii="Arial Narrow" w:hAnsi="Arial Narrow" w:cs="Arial"/>
          <w:sz w:val="22"/>
          <w:szCs w:val="22"/>
        </w:rPr>
        <w:t>,</w:t>
      </w:r>
      <w:r w:rsidRPr="004C10A8">
        <w:rPr>
          <w:rFonts w:ascii="Arial Narrow" w:hAnsi="Arial Narrow" w:cs="Arial"/>
          <w:sz w:val="22"/>
          <w:szCs w:val="22"/>
        </w:rPr>
        <w:t xml:space="preserve"> the </w:t>
      </w:r>
      <w:r w:rsidRPr="00C94582">
        <w:rPr>
          <w:rFonts w:ascii="Arial Narrow" w:hAnsi="Arial Narrow" w:cs="Arial"/>
          <w:b/>
          <w:bCs/>
          <w:sz w:val="22"/>
          <w:szCs w:val="22"/>
        </w:rPr>
        <w:t>Contract</w:t>
      </w:r>
      <w:r>
        <w:rPr>
          <w:rFonts w:ascii="Arial Narrow" w:hAnsi="Arial Narrow" w:cs="Arial"/>
          <w:sz w:val="22"/>
          <w:szCs w:val="22"/>
        </w:rPr>
        <w:t xml:space="preserve"> </w:t>
      </w:r>
      <w:r w:rsidRPr="004C10A8">
        <w:rPr>
          <w:rFonts w:ascii="Arial Narrow" w:hAnsi="Arial Narrow" w:cs="Arial"/>
          <w:b/>
          <w:bCs/>
          <w:sz w:val="22"/>
          <w:szCs w:val="22"/>
        </w:rPr>
        <w:t>Details</w:t>
      </w:r>
      <w:r w:rsidRPr="004C10A8">
        <w:rPr>
          <w:rFonts w:ascii="Arial Narrow" w:hAnsi="Arial Narrow" w:cs="Arial"/>
          <w:sz w:val="22"/>
          <w:szCs w:val="22"/>
        </w:rPr>
        <w:t xml:space="preserve"> and </w:t>
      </w:r>
      <w:bookmarkEnd w:id="446"/>
      <w:r w:rsidRPr="00CB1B85">
        <w:rPr>
          <w:rFonts w:ascii="Arial Narrow" w:hAnsi="Arial Narrow" w:cs="Arial"/>
          <w:b/>
          <w:bCs/>
          <w:sz w:val="22"/>
          <w:szCs w:val="22"/>
        </w:rPr>
        <w:fldChar w:fldCharType="begin"/>
      </w:r>
      <w:r w:rsidRPr="00CB1B85">
        <w:rPr>
          <w:rFonts w:ascii="Arial Narrow" w:hAnsi="Arial Narrow" w:cs="Arial"/>
          <w:b/>
          <w:bCs/>
          <w:sz w:val="22"/>
          <w:szCs w:val="22"/>
        </w:rPr>
        <w:instrText xml:space="preserve"> REF _Ref133593582 \r \h </w:instrText>
      </w:r>
      <w:r>
        <w:rPr>
          <w:rFonts w:ascii="Arial Narrow" w:hAnsi="Arial Narrow" w:cs="Arial"/>
          <w:b/>
          <w:bCs/>
          <w:sz w:val="22"/>
          <w:szCs w:val="22"/>
        </w:rPr>
        <w:instrText xml:space="preserve"> \* MERGEFORMAT </w:instrText>
      </w:r>
      <w:r w:rsidRPr="00CB1B85">
        <w:rPr>
          <w:rFonts w:ascii="Arial Narrow" w:hAnsi="Arial Narrow" w:cs="Arial"/>
          <w:b/>
          <w:bCs/>
          <w:sz w:val="22"/>
          <w:szCs w:val="22"/>
        </w:rPr>
      </w:r>
      <w:r w:rsidRPr="00CB1B85">
        <w:rPr>
          <w:rFonts w:ascii="Arial Narrow" w:hAnsi="Arial Narrow" w:cs="Arial"/>
          <w:b/>
          <w:bCs/>
          <w:sz w:val="22"/>
          <w:szCs w:val="22"/>
        </w:rPr>
        <w:fldChar w:fldCharType="separate"/>
      </w:r>
      <w:r w:rsidR="00176EB9">
        <w:rPr>
          <w:rFonts w:ascii="Arial Narrow" w:hAnsi="Arial Narrow" w:cs="Arial"/>
          <w:b/>
          <w:bCs/>
          <w:sz w:val="22"/>
          <w:szCs w:val="22"/>
        </w:rPr>
        <w:t>Schedule 6</w:t>
      </w:r>
      <w:r w:rsidRPr="00CB1B85">
        <w:rPr>
          <w:rFonts w:ascii="Arial Narrow" w:hAnsi="Arial Narrow" w:cs="Arial"/>
          <w:b/>
          <w:bCs/>
          <w:sz w:val="22"/>
          <w:szCs w:val="22"/>
        </w:rPr>
        <w:fldChar w:fldCharType="end"/>
      </w:r>
      <w:r w:rsidRPr="004C10A8">
        <w:rPr>
          <w:rFonts w:ascii="Arial Narrow" w:hAnsi="Arial Narrow" w:cs="Arial"/>
          <w:sz w:val="22"/>
          <w:szCs w:val="22"/>
        </w:rPr>
        <w:t>.</w:t>
      </w:r>
    </w:p>
    <w:p w:rsidRPr="004C10A8" w:rsidR="00CB6043" w:rsidP="005B462E" w:rsidRDefault="00CB6043" w14:paraId="33A381CF" w14:textId="77777777">
      <w:pPr>
        <w:pStyle w:val="Heading7"/>
        <w:keepNext/>
        <w:keepLines/>
        <w:numPr>
          <w:ilvl w:val="1"/>
          <w:numId w:val="25"/>
        </w:numPr>
        <w:spacing w:before="120" w:after="120"/>
        <w:rPr>
          <w:rFonts w:cs="Arial"/>
          <w:szCs w:val="22"/>
        </w:rPr>
      </w:pPr>
      <w:bookmarkStart w:name="_Toc138153990" w:id="447"/>
      <w:bookmarkStart w:name="_Toc417895974" w:id="448"/>
      <w:bookmarkStart w:name="_Toc414705636" w:id="449"/>
      <w:bookmarkStart w:name="_Toc405958523" w:id="450"/>
      <w:r w:rsidRPr="004C10A8">
        <w:rPr>
          <w:rFonts w:cs="Arial"/>
          <w:szCs w:val="22"/>
        </w:rPr>
        <w:t>Exercise of Rights</w:t>
      </w:r>
      <w:bookmarkEnd w:id="447"/>
      <w:bookmarkEnd w:id="448"/>
      <w:bookmarkEnd w:id="449"/>
      <w:bookmarkEnd w:id="450"/>
    </w:p>
    <w:p w:rsidRPr="004C10A8" w:rsidR="00CB6043" w:rsidP="00CB6043" w:rsidRDefault="00CB6043" w14:paraId="22B7B78B" w14:textId="085B2F1D">
      <w:pPr>
        <w:spacing w:before="120" w:after="120"/>
        <w:ind w:left="709"/>
        <w:rPr>
          <w:rFonts w:ascii="Arial Narrow" w:hAnsi="Arial Narrow" w:cs="Arial"/>
          <w:sz w:val="22"/>
          <w:szCs w:val="22"/>
        </w:rPr>
      </w:pPr>
      <w:r w:rsidRPr="004C10A8">
        <w:rPr>
          <w:rFonts w:ascii="Arial Narrow" w:hAnsi="Arial Narrow" w:cs="Arial"/>
          <w:sz w:val="22"/>
          <w:szCs w:val="22"/>
        </w:rPr>
        <w:t xml:space="preserve">Subject to the express provisions of </w:t>
      </w:r>
      <w:r>
        <w:rPr>
          <w:rFonts w:ascii="Arial Narrow" w:hAnsi="Arial Narrow" w:cs="Arial"/>
          <w:sz w:val="22"/>
          <w:szCs w:val="22"/>
        </w:rPr>
        <w:t>this Contract</w:t>
      </w:r>
      <w:r w:rsidRPr="004C10A8">
        <w:rPr>
          <w:rFonts w:ascii="Arial Narrow" w:hAnsi="Arial Narrow" w:cs="Arial"/>
          <w:sz w:val="22"/>
          <w:szCs w:val="22"/>
        </w:rPr>
        <w:t xml:space="preserve">, a party may exercise a right, </w:t>
      </w:r>
      <w:proofErr w:type="gramStart"/>
      <w:r w:rsidRPr="004C10A8">
        <w:rPr>
          <w:rFonts w:ascii="Arial Narrow" w:hAnsi="Arial Narrow" w:cs="Arial"/>
          <w:sz w:val="22"/>
          <w:szCs w:val="22"/>
        </w:rPr>
        <w:t>power</w:t>
      </w:r>
      <w:proofErr w:type="gramEnd"/>
      <w:r w:rsidRPr="004C10A8">
        <w:rPr>
          <w:rFonts w:ascii="Arial Narrow" w:hAnsi="Arial Narrow" w:cs="Arial"/>
          <w:sz w:val="22"/>
          <w:szCs w:val="22"/>
        </w:rPr>
        <w:t xml:space="preserve"> or remedy at its discretion, and separately or concurrently with another right, power or remedy. A single or partial exercise of a right, power or remedy by a party does not prevent a further exercise of that or of any other right, </w:t>
      </w:r>
      <w:proofErr w:type="gramStart"/>
      <w:r w:rsidRPr="004C10A8">
        <w:rPr>
          <w:rFonts w:ascii="Arial Narrow" w:hAnsi="Arial Narrow" w:cs="Arial"/>
          <w:sz w:val="22"/>
          <w:szCs w:val="22"/>
        </w:rPr>
        <w:t>power</w:t>
      </w:r>
      <w:proofErr w:type="gramEnd"/>
      <w:r w:rsidRPr="004C10A8">
        <w:rPr>
          <w:rFonts w:ascii="Arial Narrow" w:hAnsi="Arial Narrow" w:cs="Arial"/>
          <w:sz w:val="22"/>
          <w:szCs w:val="22"/>
        </w:rPr>
        <w:t xml:space="preserve"> or remedy. Failure by a party to exercise or delay in exercising a right, power or remedy does not prevent its exercise.</w:t>
      </w:r>
    </w:p>
    <w:p w:rsidRPr="004C10A8" w:rsidR="00CB6043" w:rsidP="005B462E" w:rsidRDefault="00CB6043" w14:paraId="7D092510" w14:textId="77777777">
      <w:pPr>
        <w:pStyle w:val="Heading7"/>
        <w:keepNext/>
        <w:keepLines/>
        <w:numPr>
          <w:ilvl w:val="1"/>
          <w:numId w:val="25"/>
        </w:numPr>
        <w:spacing w:before="120" w:after="120"/>
        <w:rPr>
          <w:rFonts w:cs="Arial"/>
          <w:szCs w:val="22"/>
        </w:rPr>
      </w:pPr>
      <w:bookmarkStart w:name="_Toc138153991" w:id="451"/>
      <w:bookmarkStart w:name="_Toc417895975" w:id="452"/>
      <w:bookmarkStart w:name="_Toc414705637" w:id="453"/>
      <w:bookmarkStart w:name="_Toc405958524" w:id="454"/>
      <w:r w:rsidRPr="004C10A8">
        <w:rPr>
          <w:rFonts w:cs="Arial"/>
          <w:szCs w:val="22"/>
        </w:rPr>
        <w:t>Waiver</w:t>
      </w:r>
      <w:bookmarkEnd w:id="451"/>
      <w:bookmarkEnd w:id="452"/>
      <w:bookmarkEnd w:id="453"/>
      <w:bookmarkEnd w:id="454"/>
      <w:r w:rsidRPr="004C10A8">
        <w:rPr>
          <w:rFonts w:cs="Arial"/>
          <w:szCs w:val="22"/>
        </w:rPr>
        <w:t xml:space="preserve"> of Rights</w:t>
      </w:r>
      <w:bookmarkStart w:name="_Toc112141758" w:id="455"/>
      <w:bookmarkStart w:name="_Toc116104197" w:id="456"/>
    </w:p>
    <w:p w:rsidRPr="004C10A8" w:rsidR="00CB6043" w:rsidP="00CB6043" w:rsidRDefault="00CB6043" w14:paraId="62DFC149" w14:textId="77777777">
      <w:pPr>
        <w:spacing w:before="120" w:after="120"/>
        <w:ind w:left="709"/>
        <w:rPr>
          <w:rFonts w:ascii="Arial Narrow" w:hAnsi="Arial Narrow" w:cs="Arial"/>
          <w:sz w:val="22"/>
          <w:szCs w:val="22"/>
        </w:rPr>
      </w:pPr>
      <w:r w:rsidRPr="004C10A8">
        <w:rPr>
          <w:rFonts w:ascii="Arial Narrow" w:hAnsi="Arial Narrow" w:cs="Arial"/>
          <w:sz w:val="22"/>
          <w:szCs w:val="22"/>
        </w:rPr>
        <w:t>A right may only be waived in writing, signed by the party giving the waiver and</w:t>
      </w:r>
      <w:bookmarkEnd w:id="455"/>
      <w:bookmarkEnd w:id="456"/>
      <w:r w:rsidRPr="004C10A8">
        <w:rPr>
          <w:rFonts w:ascii="Arial Narrow" w:hAnsi="Arial Narrow" w:cs="Arial"/>
          <w:sz w:val="22"/>
          <w:szCs w:val="22"/>
        </w:rPr>
        <w:t>:</w:t>
      </w:r>
    </w:p>
    <w:p w:rsidRPr="004C10A8" w:rsidR="00CB6043" w:rsidP="005B462E" w:rsidRDefault="00CB6043" w14:paraId="3D06EBB4" w14:textId="77777777">
      <w:pPr>
        <w:pStyle w:val="ListParagraph"/>
        <w:numPr>
          <w:ilvl w:val="2"/>
          <w:numId w:val="19"/>
        </w:numPr>
        <w:spacing w:before="120" w:after="120"/>
        <w:ind w:left="1418" w:hanging="709"/>
        <w:contextualSpacing w:val="0"/>
        <w:rPr>
          <w:rFonts w:ascii="Arial Narrow" w:hAnsi="Arial Narrow" w:cs="Arial"/>
          <w:sz w:val="22"/>
          <w:szCs w:val="22"/>
        </w:rPr>
      </w:pPr>
      <w:bookmarkStart w:name="_Toc116104198" w:id="457"/>
      <w:r w:rsidRPr="004C10A8">
        <w:rPr>
          <w:rFonts w:ascii="Arial Narrow" w:hAnsi="Arial Narrow" w:cs="Arial"/>
          <w:sz w:val="22"/>
          <w:szCs w:val="22"/>
        </w:rPr>
        <w:t xml:space="preserve">no other conduct of a party (including a failure to exercise, or delay in exercising, the right) operates as a waiver of the right, or otherwise prevents the exercise of the </w:t>
      </w:r>
      <w:proofErr w:type="gramStart"/>
      <w:r w:rsidRPr="004C10A8">
        <w:rPr>
          <w:rFonts w:ascii="Arial Narrow" w:hAnsi="Arial Narrow" w:cs="Arial"/>
          <w:sz w:val="22"/>
          <w:szCs w:val="22"/>
        </w:rPr>
        <w:t>right;</w:t>
      </w:r>
      <w:bookmarkEnd w:id="457"/>
      <w:proofErr w:type="gramEnd"/>
    </w:p>
    <w:p w:rsidRPr="00F636A7" w:rsidR="00CB6043" w:rsidP="005B462E" w:rsidRDefault="00CB6043" w14:paraId="4D8D3E98" w14:textId="77777777">
      <w:pPr>
        <w:pStyle w:val="ListParagraph"/>
        <w:numPr>
          <w:ilvl w:val="2"/>
          <w:numId w:val="19"/>
        </w:numPr>
        <w:spacing w:before="120" w:after="120"/>
        <w:ind w:left="1418" w:hanging="709"/>
        <w:contextualSpacing w:val="0"/>
        <w:rPr>
          <w:rFonts w:ascii="Arial Narrow" w:hAnsi="Arial Narrow" w:cs="Arial"/>
          <w:sz w:val="22"/>
          <w:szCs w:val="22"/>
        </w:rPr>
      </w:pPr>
      <w:bookmarkStart w:name="_Toc116104199" w:id="458"/>
      <w:r w:rsidRPr="004C10A8">
        <w:rPr>
          <w:rFonts w:ascii="Arial Narrow" w:hAnsi="Arial Narrow" w:cs="Arial"/>
          <w:sz w:val="22"/>
          <w:szCs w:val="22"/>
        </w:rPr>
        <w:t xml:space="preserve">a waiver of a right on one </w:t>
      </w:r>
      <w:r w:rsidRPr="00F636A7">
        <w:rPr>
          <w:rFonts w:ascii="Arial Narrow" w:hAnsi="Arial Narrow" w:cs="Arial"/>
          <w:sz w:val="22"/>
          <w:szCs w:val="22"/>
        </w:rPr>
        <w:t>or more occasions does not operate as a waiver of that right if it arises again; and</w:t>
      </w:r>
      <w:bookmarkEnd w:id="458"/>
      <w:r w:rsidRPr="00F636A7">
        <w:rPr>
          <w:rFonts w:ascii="Arial Narrow" w:hAnsi="Arial Narrow" w:cs="Arial"/>
          <w:sz w:val="22"/>
          <w:szCs w:val="22"/>
        </w:rPr>
        <w:t xml:space="preserve"> </w:t>
      </w:r>
    </w:p>
    <w:p w:rsidRPr="00F636A7" w:rsidR="00CB6043" w:rsidP="005B462E" w:rsidRDefault="00CB6043" w14:paraId="3EA71DC4" w14:textId="77777777">
      <w:pPr>
        <w:pStyle w:val="ListParagraph"/>
        <w:numPr>
          <w:ilvl w:val="2"/>
          <w:numId w:val="19"/>
        </w:numPr>
        <w:spacing w:before="120" w:after="120"/>
        <w:ind w:left="1418" w:hanging="709"/>
        <w:contextualSpacing w:val="0"/>
        <w:rPr>
          <w:rFonts w:ascii="Arial Narrow" w:hAnsi="Arial Narrow" w:cs="Arial"/>
          <w:sz w:val="22"/>
          <w:szCs w:val="22"/>
        </w:rPr>
      </w:pPr>
      <w:bookmarkStart w:name="_Toc116104200" w:id="459"/>
      <w:r w:rsidRPr="00F636A7">
        <w:rPr>
          <w:rFonts w:ascii="Arial Narrow" w:hAnsi="Arial Narrow" w:cs="Arial"/>
          <w:sz w:val="22"/>
          <w:szCs w:val="22"/>
        </w:rPr>
        <w:t>the exercise of a right does not prevent any further exercise of that right or of any other right.</w:t>
      </w:r>
      <w:bookmarkEnd w:id="459"/>
    </w:p>
    <w:p w:rsidRPr="00F636A7" w:rsidR="00CB6043" w:rsidP="005B462E" w:rsidRDefault="00CB6043" w14:paraId="2C2DCC29" w14:textId="77777777">
      <w:pPr>
        <w:pStyle w:val="Heading7"/>
        <w:keepNext/>
        <w:keepLines/>
        <w:numPr>
          <w:ilvl w:val="1"/>
          <w:numId w:val="25"/>
        </w:numPr>
        <w:spacing w:before="120" w:after="120"/>
        <w:rPr>
          <w:rFonts w:eastAsia="PMingLiU" w:cs="Arial"/>
          <w:szCs w:val="22"/>
        </w:rPr>
      </w:pPr>
      <w:bookmarkStart w:name="_Ref133225209" w:id="460"/>
      <w:bookmarkStart w:name="_Ref135646582" w:id="461"/>
      <w:bookmarkStart w:name="_Ref112243222" w:id="462"/>
      <w:bookmarkStart w:name="_Toc138153992" w:id="463"/>
      <w:bookmarkStart w:name="_Toc417895976" w:id="464"/>
      <w:bookmarkStart w:name="_Toc414705638" w:id="465"/>
      <w:bookmarkStart w:name="_Toc405958525" w:id="466"/>
      <w:r w:rsidRPr="00F636A7">
        <w:rPr>
          <w:rFonts w:eastAsia="PMingLiU" w:cs="Arial"/>
          <w:szCs w:val="22"/>
        </w:rPr>
        <w:t xml:space="preserve">Assignment </w:t>
      </w:r>
      <w:r w:rsidRPr="00F636A7">
        <w:rPr>
          <w:rFonts w:cs="Arial"/>
          <w:szCs w:val="22"/>
        </w:rPr>
        <w:t>or other dealing</w:t>
      </w:r>
      <w:bookmarkEnd w:id="460"/>
      <w:bookmarkEnd w:id="461"/>
    </w:p>
    <w:p w:rsidRPr="00F636A7" w:rsidR="00CB6043" w:rsidP="005B462E" w:rsidRDefault="003F61EC" w14:paraId="73FE0035" w14:textId="0EEE9451">
      <w:pPr>
        <w:pStyle w:val="ListParagraph"/>
        <w:numPr>
          <w:ilvl w:val="2"/>
          <w:numId w:val="16"/>
        </w:numPr>
        <w:spacing w:before="120" w:after="120"/>
        <w:ind w:left="1418" w:hanging="709"/>
        <w:contextualSpacing w:val="0"/>
        <w:rPr>
          <w:rFonts w:ascii="Arial Narrow" w:hAnsi="Arial Narrow"/>
          <w:sz w:val="22"/>
          <w:szCs w:val="22"/>
        </w:rPr>
      </w:pPr>
      <w:bookmarkStart w:name="_Ref119988883" w:id="467"/>
      <w:r>
        <w:rPr>
          <w:rFonts w:ascii="Arial Narrow" w:hAnsi="Arial Narrow"/>
          <w:sz w:val="22"/>
          <w:szCs w:val="22"/>
        </w:rPr>
        <w:t>T</w:t>
      </w:r>
      <w:r w:rsidRPr="00F636A7" w:rsidR="00CB6043">
        <w:rPr>
          <w:rFonts w:ascii="Arial Narrow" w:hAnsi="Arial Narrow"/>
          <w:sz w:val="22"/>
          <w:szCs w:val="22"/>
        </w:rPr>
        <w:t>he Service Provider must not assign or otherwise deal with its rights or obligations under this Contract or (except in the ordinary course of business) in respect of the Registered Service Equipment without AEMO’s written consent.</w:t>
      </w:r>
      <w:bookmarkEnd w:id="467"/>
    </w:p>
    <w:p w:rsidRPr="00F636A7" w:rsidR="00CB6043" w:rsidP="005B462E" w:rsidRDefault="00CB6043" w14:paraId="725ADDBF" w14:textId="20DE6437">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AEMO must not unreasonably withhold or delay its consent under </w:t>
      </w:r>
      <w:r w:rsidRPr="00F636A7">
        <w:rPr>
          <w:rFonts w:ascii="Arial Narrow" w:hAnsi="Arial Narrow"/>
          <w:b/>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176EB9">
        <w:rPr>
          <w:rFonts w:ascii="Arial Narrow" w:hAnsi="Arial Narrow"/>
          <w:b/>
          <w:bCs/>
          <w:sz w:val="22"/>
          <w:szCs w:val="22"/>
        </w:rPr>
        <w:t>15.4</w:t>
      </w:r>
      <w:r w:rsidRPr="00F636A7">
        <w:rPr>
          <w:rFonts w:ascii="Arial Narrow" w:hAnsi="Arial Narrow"/>
          <w:b/>
          <w:bCs/>
          <w:sz w:val="22"/>
          <w:szCs w:val="22"/>
        </w:rPr>
        <w:fldChar w:fldCharType="end"/>
      </w:r>
      <w:r w:rsidRPr="00F636A7">
        <w:rPr>
          <w:rFonts w:ascii="Arial Narrow" w:hAnsi="Arial Narrow"/>
          <w:b/>
          <w:sz w:val="22"/>
          <w:szCs w:val="22"/>
        </w:rPr>
        <w:fldChar w:fldCharType="begin"/>
      </w:r>
      <w:r w:rsidRPr="00F636A7">
        <w:rPr>
          <w:rFonts w:ascii="Arial Narrow" w:hAnsi="Arial Narrow"/>
          <w:b/>
          <w:sz w:val="22"/>
          <w:szCs w:val="22"/>
        </w:rPr>
        <w:instrText xml:space="preserve"> REF _Ref119988883 \r \h  \* MERGEFORMAT </w:instrText>
      </w:r>
      <w:r w:rsidRPr="00F636A7">
        <w:rPr>
          <w:rFonts w:ascii="Arial Narrow" w:hAnsi="Arial Narrow"/>
          <w:b/>
          <w:sz w:val="22"/>
          <w:szCs w:val="22"/>
        </w:rPr>
      </w:r>
      <w:r w:rsidRPr="00F636A7">
        <w:rPr>
          <w:rFonts w:ascii="Arial Narrow" w:hAnsi="Arial Narrow"/>
          <w:b/>
          <w:sz w:val="22"/>
          <w:szCs w:val="22"/>
        </w:rPr>
        <w:fldChar w:fldCharType="separate"/>
      </w:r>
      <w:r w:rsidR="00176EB9">
        <w:rPr>
          <w:rFonts w:ascii="Arial Narrow" w:hAnsi="Arial Narrow"/>
          <w:b/>
          <w:sz w:val="22"/>
          <w:szCs w:val="22"/>
        </w:rPr>
        <w:t>(a)</w:t>
      </w:r>
      <w:r w:rsidRPr="00F636A7">
        <w:rPr>
          <w:rFonts w:ascii="Arial Narrow" w:hAnsi="Arial Narrow"/>
          <w:b/>
          <w:sz w:val="22"/>
          <w:szCs w:val="22"/>
        </w:rPr>
        <w:fldChar w:fldCharType="end"/>
      </w:r>
      <w:r w:rsidRPr="00F636A7">
        <w:rPr>
          <w:rFonts w:ascii="Arial Narrow" w:hAnsi="Arial Narrow"/>
          <w:sz w:val="22"/>
          <w:szCs w:val="22"/>
        </w:rPr>
        <w:t xml:space="preserve">. </w:t>
      </w:r>
    </w:p>
    <w:p w:rsidRPr="00F636A7" w:rsidR="00CB6043" w:rsidP="005B462E" w:rsidRDefault="00CB6043" w14:paraId="22F9E931" w14:textId="146E26A6">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AEMO (as a condition of consent under </w:t>
      </w:r>
      <w:r w:rsidRPr="00F636A7">
        <w:rPr>
          <w:rFonts w:ascii="Arial Narrow" w:hAnsi="Arial Narrow"/>
          <w:b/>
          <w:bCs/>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176EB9">
        <w:rPr>
          <w:rFonts w:ascii="Arial Narrow" w:hAnsi="Arial Narrow"/>
          <w:b/>
          <w:bCs/>
          <w:sz w:val="22"/>
          <w:szCs w:val="22"/>
        </w:rPr>
        <w:t>15.4</w:t>
      </w:r>
      <w:r w:rsidRPr="00F636A7">
        <w:rPr>
          <w:rFonts w:ascii="Arial Narrow" w:hAnsi="Arial Narrow"/>
          <w:b/>
          <w:bCs/>
          <w:sz w:val="22"/>
          <w:szCs w:val="22"/>
        </w:rPr>
        <w:fldChar w:fldCharType="end"/>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_Ref119988883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176EB9">
        <w:rPr>
          <w:rFonts w:ascii="Arial Narrow" w:hAnsi="Arial Narrow"/>
          <w:b/>
          <w:bCs/>
          <w:sz w:val="22"/>
          <w:szCs w:val="22"/>
        </w:rPr>
        <w:t>(a)</w:t>
      </w:r>
      <w:r w:rsidRPr="00F636A7">
        <w:rPr>
          <w:rFonts w:ascii="Arial Narrow" w:hAnsi="Arial Narrow"/>
          <w:b/>
          <w:bCs/>
          <w:sz w:val="22"/>
          <w:szCs w:val="22"/>
        </w:rPr>
        <w:fldChar w:fldCharType="end"/>
      </w:r>
      <w:r w:rsidRPr="00F636A7">
        <w:rPr>
          <w:rFonts w:ascii="Arial Narrow" w:hAnsi="Arial Narrow"/>
          <w:sz w:val="22"/>
          <w:szCs w:val="22"/>
        </w:rPr>
        <w:t xml:space="preserve">) may require the Service Provider and the third-party to enter into a deed of novation with AEMO on terms that are reasonably satisfactory to AEMO under which the third-party agrees to assume obligations that are substantially equivalent to the Service Provider’s obligations under this Contract. </w:t>
      </w:r>
    </w:p>
    <w:p w:rsidRPr="00F636A7" w:rsidR="00CB6043" w:rsidP="005B462E" w:rsidRDefault="00CB6043" w14:paraId="6873B991" w14:textId="44690D98">
      <w:pPr>
        <w:pStyle w:val="ListParagraph"/>
        <w:numPr>
          <w:ilvl w:val="2"/>
          <w:numId w:val="16"/>
        </w:numPr>
        <w:spacing w:before="120" w:after="120"/>
        <w:ind w:left="1418" w:hanging="709"/>
        <w:contextualSpacing w:val="0"/>
        <w:rPr>
          <w:rFonts w:ascii="Arial Narrow" w:hAnsi="Arial Narrow"/>
          <w:sz w:val="22"/>
          <w:szCs w:val="22"/>
        </w:rPr>
      </w:pPr>
      <w:r w:rsidRPr="00F636A7">
        <w:rPr>
          <w:rFonts w:ascii="Arial Narrow" w:hAnsi="Arial Narrow"/>
          <w:sz w:val="22"/>
          <w:szCs w:val="22"/>
        </w:rPr>
        <w:t xml:space="preserve">Any purported assignment in breach of this </w:t>
      </w:r>
      <w:r w:rsidRPr="00F636A7">
        <w:rPr>
          <w:rFonts w:ascii="Arial Narrow" w:hAnsi="Arial Narrow"/>
          <w:b/>
          <w:bCs/>
          <w:sz w:val="22"/>
          <w:szCs w:val="22"/>
        </w:rPr>
        <w:t xml:space="preserve">clause </w:t>
      </w:r>
      <w:r w:rsidRPr="00F636A7">
        <w:rPr>
          <w:rFonts w:ascii="Arial Narrow" w:hAnsi="Arial Narrow"/>
          <w:b/>
          <w:bCs/>
          <w:sz w:val="22"/>
          <w:szCs w:val="22"/>
        </w:rPr>
        <w:fldChar w:fldCharType="begin"/>
      </w:r>
      <w:r w:rsidRPr="00F636A7">
        <w:rPr>
          <w:rFonts w:ascii="Arial Narrow" w:hAnsi="Arial Narrow"/>
          <w:b/>
          <w:bCs/>
          <w:sz w:val="22"/>
          <w:szCs w:val="22"/>
        </w:rPr>
        <w:instrText xml:space="preserve"> REF _Ref133225209 \r \h </w:instrText>
      </w:r>
      <w:r>
        <w:rPr>
          <w:rFonts w:ascii="Arial Narrow" w:hAnsi="Arial Narrow"/>
          <w:b/>
          <w:bCs/>
          <w:sz w:val="22"/>
          <w:szCs w:val="22"/>
        </w:rPr>
        <w:instrText xml:space="preserve"> \* MERGEFORMAT </w:instrText>
      </w:r>
      <w:r w:rsidRPr="00F636A7">
        <w:rPr>
          <w:rFonts w:ascii="Arial Narrow" w:hAnsi="Arial Narrow"/>
          <w:b/>
          <w:bCs/>
          <w:sz w:val="22"/>
          <w:szCs w:val="22"/>
        </w:rPr>
      </w:r>
      <w:r w:rsidRPr="00F636A7">
        <w:rPr>
          <w:rFonts w:ascii="Arial Narrow" w:hAnsi="Arial Narrow"/>
          <w:b/>
          <w:bCs/>
          <w:sz w:val="22"/>
          <w:szCs w:val="22"/>
        </w:rPr>
        <w:fldChar w:fldCharType="separate"/>
      </w:r>
      <w:r w:rsidR="00176EB9">
        <w:rPr>
          <w:rFonts w:ascii="Arial Narrow" w:hAnsi="Arial Narrow"/>
          <w:b/>
          <w:bCs/>
          <w:sz w:val="22"/>
          <w:szCs w:val="22"/>
        </w:rPr>
        <w:t>15.4</w:t>
      </w:r>
      <w:r w:rsidRPr="00F636A7">
        <w:rPr>
          <w:rFonts w:ascii="Arial Narrow" w:hAnsi="Arial Narrow"/>
          <w:b/>
          <w:bCs/>
          <w:sz w:val="22"/>
          <w:szCs w:val="22"/>
        </w:rPr>
        <w:fldChar w:fldCharType="end"/>
      </w:r>
      <w:r w:rsidRPr="00F636A7">
        <w:rPr>
          <w:rFonts w:ascii="Arial Narrow" w:hAnsi="Arial Narrow"/>
          <w:b/>
          <w:bCs/>
          <w:sz w:val="22"/>
          <w:szCs w:val="22"/>
        </w:rPr>
        <w:t xml:space="preserve"> </w:t>
      </w:r>
      <w:r w:rsidRPr="00F636A7">
        <w:rPr>
          <w:rFonts w:ascii="Arial Narrow" w:hAnsi="Arial Narrow"/>
          <w:sz w:val="22"/>
          <w:szCs w:val="22"/>
        </w:rPr>
        <w:t xml:space="preserve">is invalid and of no legal effect. </w:t>
      </w:r>
    </w:p>
    <w:p w:rsidRPr="00F636A7" w:rsidR="00CB6043" w:rsidP="005B462E" w:rsidRDefault="00CB6043" w14:paraId="13E2AA11" w14:textId="77777777">
      <w:pPr>
        <w:pStyle w:val="Heading7"/>
        <w:keepNext/>
        <w:keepLines/>
        <w:numPr>
          <w:ilvl w:val="1"/>
          <w:numId w:val="25"/>
        </w:numPr>
        <w:spacing w:before="120" w:after="120"/>
        <w:rPr>
          <w:rFonts w:cs="Arial"/>
          <w:szCs w:val="22"/>
        </w:rPr>
      </w:pPr>
      <w:bookmarkStart w:name="_Ref135299901" w:id="468"/>
      <w:r w:rsidRPr="00F636A7">
        <w:rPr>
          <w:rFonts w:cs="Arial"/>
          <w:szCs w:val="22"/>
        </w:rPr>
        <w:t>Amendment and variation</w:t>
      </w:r>
      <w:bookmarkEnd w:id="462"/>
      <w:bookmarkEnd w:id="468"/>
    </w:p>
    <w:p w:rsidRPr="00F636A7" w:rsidR="00CB6043" w:rsidP="005B462E" w:rsidRDefault="00CB6043" w14:paraId="79A2FE20" w14:textId="77777777">
      <w:pPr>
        <w:pStyle w:val="ListParagraph"/>
        <w:numPr>
          <w:ilvl w:val="2"/>
          <w:numId w:val="36"/>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Unless otherwise stated in this Contract, this Contract may be varied:</w:t>
      </w:r>
    </w:p>
    <w:p w:rsidRPr="00F636A7" w:rsidR="00CB6043" w:rsidP="005B462E" w:rsidRDefault="00CB6043" w14:paraId="7CFC1B6A" w14:textId="77777777">
      <w:pPr>
        <w:pStyle w:val="ListParagraph"/>
        <w:numPr>
          <w:ilvl w:val="3"/>
          <w:numId w:val="3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by agreement of the parties as recording in writing and signed by the parties; or </w:t>
      </w:r>
    </w:p>
    <w:p w:rsidRPr="00F636A7" w:rsidR="00CB6043" w:rsidP="005B462E" w:rsidRDefault="00CB6043" w14:paraId="6EB4B335" w14:textId="54BC5D8B">
      <w:pPr>
        <w:pStyle w:val="ListParagraph"/>
        <w:numPr>
          <w:ilvl w:val="3"/>
          <w:numId w:val="3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 xml:space="preserve">by agreement under </w:t>
      </w:r>
      <w:r w:rsidRPr="00F636A7">
        <w:rPr>
          <w:rFonts w:ascii="Arial Narrow" w:hAnsi="Arial Narrow" w:cs="Arial"/>
          <w:b/>
          <w:sz w:val="22"/>
          <w:szCs w:val="22"/>
        </w:rPr>
        <w:t xml:space="preserve">clause </w:t>
      </w:r>
      <w:r w:rsidRPr="00F636A7">
        <w:rPr>
          <w:rFonts w:ascii="Arial Narrow" w:hAnsi="Arial Narrow" w:cs="Arial"/>
          <w:b/>
          <w:sz w:val="22"/>
          <w:szCs w:val="22"/>
        </w:rPr>
        <w:fldChar w:fldCharType="begin"/>
      </w:r>
      <w:r w:rsidRPr="00F636A7">
        <w:rPr>
          <w:rFonts w:ascii="Arial Narrow" w:hAnsi="Arial Narrow" w:cs="Arial"/>
          <w:b/>
          <w:sz w:val="22"/>
          <w:szCs w:val="22"/>
        </w:rPr>
        <w:instrText xml:space="preserve"> REF _Ref135299901 \r \h  \* MERGEFORMAT </w:instrText>
      </w:r>
      <w:r w:rsidRPr="00F636A7">
        <w:rPr>
          <w:rFonts w:ascii="Arial Narrow" w:hAnsi="Arial Narrow" w:cs="Arial"/>
          <w:b/>
          <w:sz w:val="22"/>
          <w:szCs w:val="22"/>
        </w:rPr>
      </w:r>
      <w:r w:rsidRPr="00F636A7">
        <w:rPr>
          <w:rFonts w:ascii="Arial Narrow" w:hAnsi="Arial Narrow" w:cs="Arial"/>
          <w:b/>
          <w:sz w:val="22"/>
          <w:szCs w:val="22"/>
        </w:rPr>
        <w:fldChar w:fldCharType="separate"/>
      </w:r>
      <w:r w:rsidR="00176EB9">
        <w:rPr>
          <w:rFonts w:ascii="Arial Narrow" w:hAnsi="Arial Narrow" w:cs="Arial"/>
          <w:b/>
          <w:sz w:val="22"/>
          <w:szCs w:val="22"/>
        </w:rPr>
        <w:t>15.5</w:t>
      </w:r>
      <w:r w:rsidRPr="00F636A7">
        <w:rPr>
          <w:rFonts w:ascii="Arial Narrow" w:hAnsi="Arial Narrow" w:cs="Arial"/>
          <w:b/>
          <w:sz w:val="22"/>
          <w:szCs w:val="22"/>
        </w:rPr>
        <w:fldChar w:fldCharType="end"/>
      </w:r>
      <w:r w:rsidRPr="00F636A7">
        <w:rPr>
          <w:rFonts w:ascii="Arial Narrow" w:hAnsi="Arial Narrow" w:cs="Arial"/>
          <w:b/>
          <w:sz w:val="22"/>
          <w:szCs w:val="22"/>
        </w:rPr>
        <w:fldChar w:fldCharType="begin"/>
      </w:r>
      <w:r w:rsidRPr="00F636A7">
        <w:rPr>
          <w:rFonts w:ascii="Arial Narrow" w:hAnsi="Arial Narrow" w:cs="Arial"/>
          <w:b/>
          <w:sz w:val="22"/>
          <w:szCs w:val="22"/>
        </w:rPr>
        <w:instrText xml:space="preserve"> REF _Ref113258455 \r \h  \* MERGEFORMAT </w:instrText>
      </w:r>
      <w:r w:rsidRPr="00F636A7">
        <w:rPr>
          <w:rFonts w:ascii="Arial Narrow" w:hAnsi="Arial Narrow" w:cs="Arial"/>
          <w:b/>
          <w:sz w:val="22"/>
          <w:szCs w:val="22"/>
        </w:rPr>
      </w:r>
      <w:r w:rsidRPr="00F636A7">
        <w:rPr>
          <w:rFonts w:ascii="Arial Narrow" w:hAnsi="Arial Narrow" w:cs="Arial"/>
          <w:b/>
          <w:sz w:val="22"/>
          <w:szCs w:val="22"/>
        </w:rPr>
        <w:fldChar w:fldCharType="separate"/>
      </w:r>
      <w:r w:rsidR="00176EB9">
        <w:rPr>
          <w:rFonts w:ascii="Arial Narrow" w:hAnsi="Arial Narrow" w:cs="Arial"/>
          <w:b/>
          <w:sz w:val="22"/>
          <w:szCs w:val="22"/>
        </w:rPr>
        <w:t>(b)</w:t>
      </w:r>
      <w:r w:rsidRPr="00F636A7">
        <w:rPr>
          <w:rFonts w:ascii="Arial Narrow" w:hAnsi="Arial Narrow" w:cs="Arial"/>
          <w:b/>
          <w:sz w:val="22"/>
          <w:szCs w:val="22"/>
        </w:rPr>
        <w:fldChar w:fldCharType="end"/>
      </w:r>
      <w:r w:rsidRPr="00F636A7">
        <w:rPr>
          <w:rFonts w:ascii="Arial Narrow" w:hAnsi="Arial Narrow" w:cs="Arial"/>
          <w:bCs/>
          <w:sz w:val="22"/>
          <w:szCs w:val="22"/>
        </w:rPr>
        <w:t>.</w:t>
      </w:r>
    </w:p>
    <w:p w:rsidRPr="00F636A7" w:rsidR="00CB6043" w:rsidP="005B462E" w:rsidRDefault="00CB6043" w14:paraId="254BE248" w14:textId="77777777">
      <w:pPr>
        <w:pStyle w:val="ListParagraph"/>
        <w:numPr>
          <w:ilvl w:val="2"/>
          <w:numId w:val="36"/>
        </w:numPr>
        <w:spacing w:before="120" w:after="120"/>
        <w:ind w:left="1418" w:hanging="709"/>
        <w:contextualSpacing w:val="0"/>
        <w:rPr>
          <w:rFonts w:ascii="Arial Narrow" w:hAnsi="Arial Narrow" w:cs="Arial"/>
          <w:sz w:val="22"/>
          <w:szCs w:val="22"/>
        </w:rPr>
      </w:pPr>
      <w:bookmarkStart w:name="_Ref113258455" w:id="469"/>
      <w:r w:rsidRPr="00F636A7">
        <w:rPr>
          <w:rFonts w:ascii="Arial Narrow" w:hAnsi="Arial Narrow" w:cs="Arial"/>
          <w:sz w:val="22"/>
          <w:szCs w:val="22"/>
        </w:rPr>
        <w:t xml:space="preserve">If any Legislation (including the </w:t>
      </w:r>
      <w:r w:rsidRPr="00F636A7">
        <w:rPr>
          <w:rFonts w:ascii="Arial Narrow" w:hAnsi="Arial Narrow" w:cs="Arial"/>
          <w:i/>
          <w:iCs/>
          <w:sz w:val="22"/>
          <w:szCs w:val="22"/>
        </w:rPr>
        <w:t>WEM Rules</w:t>
      </w:r>
      <w:r w:rsidRPr="00F636A7">
        <w:rPr>
          <w:rFonts w:ascii="Arial Narrow" w:hAnsi="Arial Narrow" w:cs="Arial"/>
          <w:sz w:val="22"/>
          <w:szCs w:val="22"/>
        </w:rPr>
        <w:t>) is amended (</w:t>
      </w:r>
      <w:r w:rsidRPr="00F636A7">
        <w:rPr>
          <w:rFonts w:ascii="Arial Narrow" w:hAnsi="Arial Narrow" w:cs="Arial"/>
          <w:b/>
          <w:bCs/>
          <w:sz w:val="22"/>
          <w:szCs w:val="22"/>
        </w:rPr>
        <w:t>Change in Law</w:t>
      </w:r>
      <w:r w:rsidRPr="00F636A7">
        <w:rPr>
          <w:rFonts w:ascii="Arial Narrow" w:hAnsi="Arial Narrow" w:cs="Arial"/>
          <w:sz w:val="22"/>
          <w:szCs w:val="22"/>
        </w:rPr>
        <w:t>) and, in a party’s reasonable opinion, the amendment will affect this Contract or the performance of obligations under this Contract:</w:t>
      </w:r>
      <w:bookmarkEnd w:id="469"/>
    </w:p>
    <w:p w:rsidRPr="00F636A7" w:rsidR="00CB6043" w:rsidP="005B462E" w:rsidRDefault="00CB6043" w14:paraId="6B349887" w14:textId="77777777">
      <w:pPr>
        <w:pStyle w:val="ListParagraph"/>
        <w:numPr>
          <w:ilvl w:val="3"/>
          <w:numId w:val="5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the party may, by notice in writing to the other party, request relevant amendments to this Contract that are reasonably required to address the Change in Law; and</w:t>
      </w:r>
    </w:p>
    <w:p w:rsidRPr="00F636A7" w:rsidR="00CB6043" w:rsidP="005B462E" w:rsidRDefault="00CB6043" w14:paraId="5BCC71F8" w14:textId="77777777">
      <w:pPr>
        <w:pStyle w:val="ListParagraph"/>
        <w:numPr>
          <w:ilvl w:val="3"/>
          <w:numId w:val="57"/>
        </w:numPr>
        <w:spacing w:before="120" w:after="120"/>
        <w:ind w:left="2127" w:hanging="709"/>
        <w:contextualSpacing w:val="0"/>
        <w:rPr>
          <w:rFonts w:ascii="Arial Narrow" w:hAnsi="Arial Narrow" w:cs="Arial"/>
          <w:sz w:val="22"/>
          <w:szCs w:val="22"/>
        </w:rPr>
      </w:pPr>
      <w:r w:rsidRPr="00F636A7">
        <w:rPr>
          <w:rFonts w:ascii="Arial Narrow" w:hAnsi="Arial Narrow" w:cs="Arial"/>
          <w:sz w:val="22"/>
          <w:szCs w:val="22"/>
        </w:rPr>
        <w:t>both parties must act reasonably and in good faith to agree on any amendments to this Contract required to address the impact of the Change in Law on this Contract or the performance of obligations under this Contract.</w:t>
      </w:r>
    </w:p>
    <w:p w:rsidRPr="004C10A8" w:rsidR="00CB6043" w:rsidP="005B462E" w:rsidRDefault="00CB6043" w14:paraId="709D342A" w14:textId="77777777">
      <w:pPr>
        <w:pStyle w:val="Heading7"/>
        <w:keepNext/>
        <w:keepLines/>
        <w:numPr>
          <w:ilvl w:val="1"/>
          <w:numId w:val="25"/>
        </w:numPr>
        <w:spacing w:before="120" w:after="120"/>
        <w:rPr>
          <w:rFonts w:cs="Arial"/>
          <w:szCs w:val="22"/>
        </w:rPr>
      </w:pPr>
      <w:bookmarkStart w:name="_Toc138153995" w:id="470"/>
      <w:bookmarkStart w:name="_Toc417895979" w:id="471"/>
      <w:bookmarkStart w:name="_Toc414705641" w:id="472"/>
      <w:bookmarkStart w:name="_Toc405958528" w:id="473"/>
      <w:bookmarkEnd w:id="463"/>
      <w:bookmarkEnd w:id="464"/>
      <w:bookmarkEnd w:id="465"/>
      <w:bookmarkEnd w:id="466"/>
      <w:r w:rsidRPr="004C10A8">
        <w:rPr>
          <w:rFonts w:cs="Arial"/>
          <w:szCs w:val="22"/>
        </w:rPr>
        <w:t xml:space="preserve">Costs and </w:t>
      </w:r>
      <w:r>
        <w:rPr>
          <w:rFonts w:cs="Arial"/>
          <w:szCs w:val="22"/>
        </w:rPr>
        <w:t>e</w:t>
      </w:r>
      <w:r w:rsidRPr="004C10A8">
        <w:rPr>
          <w:rFonts w:cs="Arial"/>
          <w:szCs w:val="22"/>
        </w:rPr>
        <w:t>xpenses</w:t>
      </w:r>
      <w:bookmarkEnd w:id="470"/>
      <w:bookmarkEnd w:id="471"/>
      <w:bookmarkEnd w:id="472"/>
      <w:bookmarkEnd w:id="473"/>
    </w:p>
    <w:p w:rsidRPr="004C10A8" w:rsidR="00CB6043" w:rsidP="008E28D4" w:rsidRDefault="00CB6043" w14:paraId="108E27A9" w14:textId="77777777">
      <w:pPr>
        <w:spacing w:before="120" w:after="120"/>
        <w:ind w:left="709"/>
        <w:rPr>
          <w:rFonts w:ascii="Arial Narrow" w:hAnsi="Arial Narrow" w:cs="Arial"/>
          <w:sz w:val="22"/>
          <w:szCs w:val="22"/>
        </w:rPr>
      </w:pPr>
      <w:r w:rsidRPr="004C10A8">
        <w:rPr>
          <w:rFonts w:ascii="Arial Narrow" w:hAnsi="Arial Narrow" w:cs="Arial"/>
          <w:sz w:val="22"/>
          <w:szCs w:val="22"/>
        </w:rPr>
        <w:t xml:space="preserve">Except as otherwise agreed by the parties in writing or stated in </w:t>
      </w:r>
      <w:r>
        <w:rPr>
          <w:rFonts w:ascii="Arial Narrow" w:hAnsi="Arial Narrow" w:cs="Arial"/>
          <w:sz w:val="22"/>
          <w:szCs w:val="22"/>
        </w:rPr>
        <w:t>this Contract</w:t>
      </w:r>
      <w:r w:rsidRPr="004C10A8">
        <w:rPr>
          <w:rFonts w:ascii="Arial Narrow" w:hAnsi="Arial Narrow" w:cs="Arial"/>
          <w:sz w:val="22"/>
          <w:szCs w:val="22"/>
        </w:rPr>
        <w:t xml:space="preserve">, each party must pay its own costs in relation to preparing, </w:t>
      </w:r>
      <w:proofErr w:type="gramStart"/>
      <w:r w:rsidRPr="004C10A8">
        <w:rPr>
          <w:rFonts w:ascii="Arial Narrow" w:hAnsi="Arial Narrow" w:cs="Arial"/>
          <w:sz w:val="22"/>
          <w:szCs w:val="22"/>
        </w:rPr>
        <w:t>negotiating</w:t>
      </w:r>
      <w:proofErr w:type="gramEnd"/>
      <w:r w:rsidRPr="004C10A8">
        <w:rPr>
          <w:rFonts w:ascii="Arial Narrow" w:hAnsi="Arial Narrow" w:cs="Arial"/>
          <w:sz w:val="22"/>
          <w:szCs w:val="22"/>
        </w:rPr>
        <w:t xml:space="preserve"> and executing </w:t>
      </w:r>
      <w:r>
        <w:rPr>
          <w:rFonts w:ascii="Arial Narrow" w:hAnsi="Arial Narrow" w:cs="Arial"/>
          <w:sz w:val="22"/>
          <w:szCs w:val="22"/>
        </w:rPr>
        <w:t>this Contract</w:t>
      </w:r>
      <w:r w:rsidRPr="004C10A8" w:rsidDel="003A508C">
        <w:rPr>
          <w:rFonts w:ascii="Arial Narrow" w:hAnsi="Arial Narrow" w:cs="Arial"/>
          <w:sz w:val="22"/>
          <w:szCs w:val="22"/>
        </w:rPr>
        <w:t xml:space="preserve"> </w:t>
      </w:r>
      <w:r w:rsidRPr="004C10A8">
        <w:rPr>
          <w:rFonts w:ascii="Arial Narrow" w:hAnsi="Arial Narrow" w:cs="Arial"/>
          <w:sz w:val="22"/>
          <w:szCs w:val="22"/>
        </w:rPr>
        <w:t xml:space="preserve">and any document related to </w:t>
      </w:r>
      <w:r>
        <w:rPr>
          <w:rFonts w:ascii="Arial Narrow" w:hAnsi="Arial Narrow" w:cs="Arial"/>
          <w:sz w:val="22"/>
          <w:szCs w:val="22"/>
        </w:rPr>
        <w:t>this Contract</w:t>
      </w:r>
      <w:r w:rsidRPr="004C10A8">
        <w:rPr>
          <w:rFonts w:ascii="Arial Narrow" w:hAnsi="Arial Narrow" w:cs="Arial"/>
          <w:sz w:val="22"/>
          <w:szCs w:val="22"/>
        </w:rPr>
        <w:t>.</w:t>
      </w:r>
      <w:bookmarkStart w:name="_Toc138153996" w:id="474"/>
      <w:bookmarkStart w:name="_Toc417895980" w:id="475"/>
      <w:bookmarkStart w:name="_Toc414705642" w:id="476"/>
      <w:bookmarkStart w:name="_Toc405958529" w:id="477"/>
    </w:p>
    <w:p w:rsidRPr="004C10A8" w:rsidR="00CB6043" w:rsidP="005B462E" w:rsidRDefault="00CB6043" w14:paraId="38943C96" w14:textId="77777777">
      <w:pPr>
        <w:pStyle w:val="Heading7"/>
        <w:keepNext/>
        <w:keepLines/>
        <w:numPr>
          <w:ilvl w:val="1"/>
          <w:numId w:val="25"/>
        </w:numPr>
        <w:spacing w:before="120" w:after="120"/>
        <w:rPr>
          <w:rFonts w:cs="Arial"/>
          <w:szCs w:val="22"/>
        </w:rPr>
      </w:pPr>
      <w:r w:rsidRPr="004C10A8">
        <w:rPr>
          <w:rFonts w:cs="Arial"/>
          <w:szCs w:val="22"/>
        </w:rPr>
        <w:t xml:space="preserve">Further </w:t>
      </w:r>
      <w:r>
        <w:rPr>
          <w:rFonts w:cs="Arial"/>
          <w:szCs w:val="22"/>
        </w:rPr>
        <w:t>a</w:t>
      </w:r>
      <w:r w:rsidRPr="004C10A8">
        <w:rPr>
          <w:rFonts w:cs="Arial"/>
          <w:szCs w:val="22"/>
        </w:rPr>
        <w:t>ssurances</w:t>
      </w:r>
      <w:bookmarkEnd w:id="474"/>
      <w:bookmarkEnd w:id="475"/>
      <w:bookmarkEnd w:id="476"/>
      <w:bookmarkEnd w:id="477"/>
    </w:p>
    <w:p w:rsidRPr="00F636A7" w:rsidR="00CB6043" w:rsidP="00CB6043" w:rsidRDefault="00CB6043" w14:paraId="29E51731" w14:textId="77777777">
      <w:pPr>
        <w:spacing w:before="120" w:after="120"/>
        <w:ind w:firstLine="709"/>
        <w:rPr>
          <w:rFonts w:ascii="Arial Narrow" w:hAnsi="Arial Narrow" w:cs="Arial"/>
          <w:sz w:val="22"/>
          <w:szCs w:val="22"/>
        </w:rPr>
      </w:pPr>
      <w:r w:rsidRPr="004C10A8">
        <w:rPr>
          <w:rFonts w:ascii="Arial Narrow" w:hAnsi="Arial Narrow" w:cs="Arial"/>
          <w:sz w:val="22"/>
          <w:szCs w:val="22"/>
        </w:rPr>
        <w:t xml:space="preserve">Each party agrees, at its </w:t>
      </w:r>
      <w:r w:rsidRPr="00F636A7">
        <w:rPr>
          <w:rFonts w:ascii="Arial Narrow" w:hAnsi="Arial Narrow" w:cs="Arial"/>
          <w:sz w:val="22"/>
          <w:szCs w:val="22"/>
        </w:rPr>
        <w:t xml:space="preserve">own expense, on the request of the other party to: </w:t>
      </w:r>
    </w:p>
    <w:p w:rsidRPr="00F636A7" w:rsidR="00CB6043" w:rsidP="005B462E" w:rsidRDefault="00CB6043" w14:paraId="54B77E54" w14:textId="77777777">
      <w:pPr>
        <w:pStyle w:val="ListParagraph"/>
        <w:numPr>
          <w:ilvl w:val="2"/>
          <w:numId w:val="21"/>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promptly do everything reasonably necessary to give effect to this Contract and the transactions contemplated by it (including the execution of documents); and</w:t>
      </w:r>
    </w:p>
    <w:p w:rsidRPr="00F636A7" w:rsidR="00CB6043" w:rsidP="005B462E" w:rsidRDefault="00CB6043" w14:paraId="1E7639F4" w14:textId="77777777">
      <w:pPr>
        <w:pStyle w:val="ListParagraph"/>
        <w:numPr>
          <w:ilvl w:val="2"/>
          <w:numId w:val="21"/>
        </w:numPr>
        <w:spacing w:before="120" w:after="120"/>
        <w:ind w:left="1418" w:hanging="709"/>
        <w:contextualSpacing w:val="0"/>
        <w:rPr>
          <w:rFonts w:ascii="Arial Narrow" w:hAnsi="Arial Narrow" w:cs="Arial"/>
          <w:sz w:val="22"/>
          <w:szCs w:val="22"/>
        </w:rPr>
      </w:pPr>
      <w:r w:rsidRPr="00F636A7">
        <w:rPr>
          <w:rFonts w:ascii="Arial Narrow" w:hAnsi="Arial Narrow" w:cs="Arial"/>
          <w:sz w:val="22"/>
          <w:szCs w:val="22"/>
        </w:rPr>
        <w:t xml:space="preserve">use reasonable endeavours to cause relevant third parties to do likewise if necessary or desirable. </w:t>
      </w:r>
    </w:p>
    <w:p w:rsidRPr="00F636A7" w:rsidR="00CB6043" w:rsidP="005B462E" w:rsidRDefault="00CB6043" w14:paraId="389A0C86" w14:textId="77777777">
      <w:pPr>
        <w:pStyle w:val="Heading7"/>
        <w:keepNext/>
        <w:keepLines/>
        <w:numPr>
          <w:ilvl w:val="1"/>
          <w:numId w:val="25"/>
        </w:numPr>
        <w:spacing w:before="120" w:after="120"/>
        <w:rPr>
          <w:rFonts w:cs="Arial"/>
          <w:szCs w:val="22"/>
        </w:rPr>
      </w:pPr>
      <w:bookmarkStart w:name="_Toc138153997" w:id="478"/>
      <w:bookmarkStart w:name="_Toc417895981" w:id="479"/>
      <w:bookmarkStart w:name="_Toc414705643" w:id="480"/>
      <w:bookmarkStart w:name="_Toc405958530" w:id="481"/>
      <w:r w:rsidRPr="00F636A7">
        <w:rPr>
          <w:rFonts w:cs="Arial"/>
          <w:szCs w:val="22"/>
        </w:rPr>
        <w:t>Supervening legislation</w:t>
      </w:r>
      <w:bookmarkEnd w:id="478"/>
      <w:bookmarkEnd w:id="479"/>
      <w:bookmarkEnd w:id="480"/>
      <w:bookmarkEnd w:id="481"/>
    </w:p>
    <w:p w:rsidRPr="00F636A7" w:rsidR="00CB6043" w:rsidP="00CB6043" w:rsidRDefault="00CB6043" w14:paraId="08DF4414" w14:textId="55E9C616">
      <w:pPr>
        <w:spacing w:before="120" w:after="120"/>
        <w:ind w:left="709"/>
        <w:rPr>
          <w:rFonts w:ascii="Arial Narrow" w:hAnsi="Arial Narrow" w:cs="Arial"/>
          <w:sz w:val="22"/>
          <w:szCs w:val="22"/>
        </w:rPr>
      </w:pPr>
      <w:r w:rsidRPr="00F636A7">
        <w:rPr>
          <w:rFonts w:ascii="Arial Narrow" w:hAnsi="Arial Narrow" w:cs="Arial"/>
          <w:sz w:val="22"/>
          <w:szCs w:val="22"/>
        </w:rPr>
        <w:t xml:space="preserve">Subject to </w:t>
      </w:r>
      <w:r w:rsidRPr="00F636A7">
        <w:rPr>
          <w:rFonts w:ascii="Arial Narrow" w:hAnsi="Arial Narrow" w:cs="Arial"/>
          <w:b/>
          <w:bCs/>
          <w:sz w:val="22"/>
          <w:szCs w:val="22"/>
        </w:rPr>
        <w:t xml:space="preserve">clause </w:t>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_Ref135299901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176EB9">
        <w:rPr>
          <w:rFonts w:ascii="Arial Narrow" w:hAnsi="Arial Narrow" w:cs="Arial"/>
          <w:b/>
          <w:bCs/>
          <w:sz w:val="22"/>
          <w:szCs w:val="22"/>
        </w:rPr>
        <w:t>15.5</w:t>
      </w:r>
      <w:r w:rsidRPr="00F636A7">
        <w:rPr>
          <w:rFonts w:ascii="Arial Narrow" w:hAnsi="Arial Narrow" w:cs="Arial"/>
          <w:b/>
          <w:bCs/>
          <w:sz w:val="22"/>
          <w:szCs w:val="22"/>
        </w:rPr>
        <w:fldChar w:fldCharType="end"/>
      </w:r>
      <w:r w:rsidRPr="00F636A7">
        <w:rPr>
          <w:rFonts w:ascii="Arial Narrow" w:hAnsi="Arial Narrow" w:cs="Arial"/>
          <w:b/>
          <w:bCs/>
          <w:sz w:val="22"/>
          <w:szCs w:val="22"/>
        </w:rPr>
        <w:fldChar w:fldCharType="begin"/>
      </w:r>
      <w:r w:rsidRPr="00F636A7">
        <w:rPr>
          <w:rFonts w:ascii="Arial Narrow" w:hAnsi="Arial Narrow" w:cs="Arial"/>
          <w:b/>
          <w:bCs/>
          <w:sz w:val="22"/>
          <w:szCs w:val="22"/>
        </w:rPr>
        <w:instrText xml:space="preserve"> REF _Ref113258455 \r \h  \* MERGEFORMAT </w:instrText>
      </w:r>
      <w:r w:rsidRPr="00F636A7">
        <w:rPr>
          <w:rFonts w:ascii="Arial Narrow" w:hAnsi="Arial Narrow" w:cs="Arial"/>
          <w:b/>
          <w:bCs/>
          <w:sz w:val="22"/>
          <w:szCs w:val="22"/>
        </w:rPr>
      </w:r>
      <w:r w:rsidRPr="00F636A7">
        <w:rPr>
          <w:rFonts w:ascii="Arial Narrow" w:hAnsi="Arial Narrow" w:cs="Arial"/>
          <w:b/>
          <w:bCs/>
          <w:sz w:val="22"/>
          <w:szCs w:val="22"/>
        </w:rPr>
        <w:fldChar w:fldCharType="separate"/>
      </w:r>
      <w:r w:rsidR="00176EB9">
        <w:rPr>
          <w:rFonts w:ascii="Arial Narrow" w:hAnsi="Arial Narrow" w:cs="Arial"/>
          <w:b/>
          <w:bCs/>
          <w:sz w:val="22"/>
          <w:szCs w:val="22"/>
        </w:rPr>
        <w:t>(b)</w:t>
      </w:r>
      <w:r w:rsidRPr="00F636A7">
        <w:rPr>
          <w:rFonts w:ascii="Arial Narrow" w:hAnsi="Arial Narrow" w:cs="Arial"/>
          <w:b/>
          <w:bCs/>
          <w:sz w:val="22"/>
          <w:szCs w:val="22"/>
        </w:rPr>
        <w:fldChar w:fldCharType="end"/>
      </w:r>
      <w:r w:rsidRPr="00F636A7">
        <w:rPr>
          <w:rFonts w:ascii="Arial Narrow" w:hAnsi="Arial Narrow" w:cs="Arial"/>
          <w:sz w:val="22"/>
          <w:szCs w:val="22"/>
        </w:rPr>
        <w:t>, any present or future Legislation that operates to vary an obligation or right, power or remedy of a person in connection with this Contract is excluded to the extent permitted by law.</w:t>
      </w:r>
    </w:p>
    <w:p w:rsidRPr="00F636A7" w:rsidR="00CB6043" w:rsidP="005B462E" w:rsidRDefault="00CB6043" w14:paraId="78436D1B" w14:textId="77777777">
      <w:pPr>
        <w:pStyle w:val="Heading7"/>
        <w:keepNext/>
        <w:keepLines/>
        <w:numPr>
          <w:ilvl w:val="1"/>
          <w:numId w:val="25"/>
        </w:numPr>
        <w:spacing w:before="120" w:after="120"/>
        <w:rPr>
          <w:rFonts w:cs="Arial"/>
          <w:szCs w:val="22"/>
        </w:rPr>
      </w:pPr>
      <w:bookmarkStart w:name="_Toc138153998" w:id="482"/>
      <w:bookmarkStart w:name="_Toc417895982" w:id="483"/>
      <w:bookmarkStart w:name="_Toc414705644" w:id="484"/>
      <w:bookmarkStart w:name="_Toc405958531" w:id="485"/>
      <w:bookmarkStart w:name="_Ref166422343" w:id="486"/>
      <w:bookmarkStart w:name="_Ref113260433" w:id="487"/>
      <w:r w:rsidRPr="00F636A7">
        <w:rPr>
          <w:rFonts w:cs="Arial"/>
          <w:szCs w:val="22"/>
        </w:rPr>
        <w:t>Severability</w:t>
      </w:r>
      <w:bookmarkEnd w:id="482"/>
      <w:bookmarkEnd w:id="483"/>
      <w:bookmarkEnd w:id="484"/>
      <w:bookmarkEnd w:id="485"/>
      <w:bookmarkEnd w:id="486"/>
      <w:bookmarkEnd w:id="487"/>
    </w:p>
    <w:p w:rsidRPr="004C10A8" w:rsidR="00CB6043" w:rsidP="00CB6043" w:rsidRDefault="00CB6043" w14:paraId="4DBDADB4" w14:textId="71889D97">
      <w:pPr>
        <w:spacing w:before="120" w:after="120"/>
        <w:ind w:left="709"/>
        <w:rPr>
          <w:rFonts w:ascii="Arial Narrow" w:hAnsi="Arial Narrow" w:cs="Arial"/>
          <w:sz w:val="22"/>
          <w:szCs w:val="22"/>
        </w:rPr>
      </w:pPr>
      <w:bookmarkStart w:name="_Toc112141764" w:id="488"/>
      <w:bookmarkStart w:name="_Toc116104206" w:id="489"/>
      <w:r w:rsidRPr="00F636A7">
        <w:rPr>
          <w:rFonts w:ascii="Arial Narrow" w:hAnsi="Arial Narrow" w:cs="Arial"/>
          <w:sz w:val="22"/>
          <w:szCs w:val="22"/>
        </w:rPr>
        <w:t xml:space="preserve">If a provision or part of a provision of this Contract is void, unenforceable, </w:t>
      </w:r>
      <w:proofErr w:type="gramStart"/>
      <w:r w:rsidRPr="00F636A7">
        <w:rPr>
          <w:rFonts w:ascii="Arial Narrow" w:hAnsi="Arial Narrow" w:cs="Arial"/>
          <w:sz w:val="22"/>
          <w:szCs w:val="22"/>
        </w:rPr>
        <w:t>invalid</w:t>
      </w:r>
      <w:proofErr w:type="gramEnd"/>
      <w:r w:rsidRPr="00F636A7">
        <w:rPr>
          <w:rFonts w:ascii="Arial Narrow" w:hAnsi="Arial Narrow" w:cs="Arial"/>
          <w:sz w:val="22"/>
          <w:szCs w:val="22"/>
        </w:rPr>
        <w:t xml:space="preserve"> or illegal in a jurisdiction, it is severed for that jurisdiction. The remainder of this Contract remains effective and the validity or enforceability of that provision</w:t>
      </w:r>
      <w:r w:rsidRPr="004C10A8">
        <w:rPr>
          <w:rFonts w:ascii="Arial Narrow" w:hAnsi="Arial Narrow" w:cs="Arial"/>
          <w:sz w:val="22"/>
          <w:szCs w:val="22"/>
        </w:rPr>
        <w:t xml:space="preserve"> in any other jurisdiction is not affected. This </w:t>
      </w:r>
      <w:r w:rsidRPr="004C10A8">
        <w:rPr>
          <w:rFonts w:ascii="Arial Narrow" w:hAnsi="Arial Narrow" w:cs="Arial"/>
          <w:b/>
          <w:bCs/>
          <w:sz w:val="22"/>
          <w:szCs w:val="22"/>
        </w:rPr>
        <w:t xml:space="preserve">clause </w:t>
      </w:r>
      <w:r w:rsidRPr="004C10A8">
        <w:rPr>
          <w:rFonts w:ascii="Arial Narrow" w:hAnsi="Arial Narrow" w:cs="Arial"/>
          <w:b/>
          <w:bCs/>
          <w:sz w:val="22"/>
          <w:szCs w:val="22"/>
        </w:rPr>
        <w:fldChar w:fldCharType="begin"/>
      </w:r>
      <w:r w:rsidRPr="004C10A8">
        <w:rPr>
          <w:rFonts w:ascii="Arial Narrow" w:hAnsi="Arial Narrow" w:cs="Arial"/>
          <w:b/>
          <w:bCs/>
          <w:sz w:val="22"/>
          <w:szCs w:val="22"/>
        </w:rPr>
        <w:instrText xml:space="preserve"> REF _Ref113260433 \r \h  \* MERGEFORMAT </w:instrText>
      </w:r>
      <w:r w:rsidRPr="004C10A8">
        <w:rPr>
          <w:rFonts w:ascii="Arial Narrow" w:hAnsi="Arial Narrow" w:cs="Arial"/>
          <w:b/>
          <w:bCs/>
          <w:sz w:val="22"/>
          <w:szCs w:val="22"/>
        </w:rPr>
      </w:r>
      <w:r w:rsidRPr="004C10A8">
        <w:rPr>
          <w:rFonts w:ascii="Arial Narrow" w:hAnsi="Arial Narrow" w:cs="Arial"/>
          <w:b/>
          <w:bCs/>
          <w:sz w:val="22"/>
          <w:szCs w:val="22"/>
        </w:rPr>
        <w:fldChar w:fldCharType="separate"/>
      </w:r>
      <w:r w:rsidR="00176EB9">
        <w:rPr>
          <w:rFonts w:ascii="Arial Narrow" w:hAnsi="Arial Narrow" w:cs="Arial"/>
          <w:b/>
          <w:bCs/>
          <w:sz w:val="22"/>
          <w:szCs w:val="22"/>
        </w:rPr>
        <w:t>15.9</w:t>
      </w:r>
      <w:r w:rsidRPr="004C10A8">
        <w:rPr>
          <w:rFonts w:ascii="Arial Narrow" w:hAnsi="Arial Narrow" w:cs="Arial"/>
          <w:b/>
          <w:bCs/>
          <w:sz w:val="22"/>
          <w:szCs w:val="22"/>
        </w:rPr>
        <w:fldChar w:fldCharType="end"/>
      </w:r>
      <w:r w:rsidRPr="004C10A8">
        <w:rPr>
          <w:rFonts w:ascii="Arial Narrow" w:hAnsi="Arial Narrow" w:cs="Arial"/>
          <w:sz w:val="22"/>
          <w:szCs w:val="22"/>
        </w:rPr>
        <w:t xml:space="preserve"> has no effect if the severance alters the basic nature of </w:t>
      </w:r>
      <w:r>
        <w:rPr>
          <w:rFonts w:ascii="Arial Narrow" w:hAnsi="Arial Narrow" w:cs="Arial"/>
          <w:sz w:val="22"/>
          <w:szCs w:val="22"/>
        </w:rPr>
        <w:t>this Contract</w:t>
      </w:r>
      <w:r w:rsidRPr="004C10A8">
        <w:rPr>
          <w:rFonts w:ascii="Arial Narrow" w:hAnsi="Arial Narrow" w:cs="Arial"/>
          <w:sz w:val="22"/>
          <w:szCs w:val="22"/>
        </w:rPr>
        <w:t xml:space="preserve"> or is contrary to public policy.</w:t>
      </w:r>
      <w:bookmarkEnd w:id="488"/>
      <w:bookmarkEnd w:id="489"/>
    </w:p>
    <w:p w:rsidRPr="004C10A8" w:rsidR="00CB6043" w:rsidP="005B462E" w:rsidRDefault="00CB6043" w14:paraId="00BDA6D7" w14:textId="77777777">
      <w:pPr>
        <w:pStyle w:val="Heading7"/>
        <w:keepNext/>
        <w:keepLines/>
        <w:numPr>
          <w:ilvl w:val="1"/>
          <w:numId w:val="25"/>
        </w:numPr>
        <w:spacing w:before="120" w:after="120"/>
        <w:rPr>
          <w:rFonts w:cs="Arial"/>
          <w:szCs w:val="22"/>
        </w:rPr>
      </w:pPr>
      <w:bookmarkStart w:name="_Toc138153999" w:id="490"/>
      <w:bookmarkStart w:name="_Toc417895983" w:id="491"/>
      <w:bookmarkStart w:name="_Toc414705645" w:id="492"/>
      <w:bookmarkStart w:name="_Toc405958532" w:id="493"/>
      <w:r w:rsidRPr="004C10A8">
        <w:rPr>
          <w:rFonts w:cs="Arial"/>
          <w:szCs w:val="22"/>
        </w:rPr>
        <w:t xml:space="preserve">Entire </w:t>
      </w:r>
      <w:bookmarkEnd w:id="490"/>
      <w:bookmarkEnd w:id="491"/>
      <w:bookmarkEnd w:id="492"/>
      <w:bookmarkEnd w:id="493"/>
      <w:r>
        <w:rPr>
          <w:rFonts w:cs="Arial"/>
          <w:szCs w:val="22"/>
        </w:rPr>
        <w:t>a</w:t>
      </w:r>
      <w:r w:rsidRPr="004C10A8">
        <w:rPr>
          <w:rFonts w:cs="Arial"/>
          <w:szCs w:val="22"/>
        </w:rPr>
        <w:t>greement</w:t>
      </w:r>
    </w:p>
    <w:p w:rsidRPr="004C10A8" w:rsidR="00CB6043" w:rsidP="005B462E" w:rsidRDefault="00CB6043" w14:paraId="06B62E6C" w14:textId="77777777">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Subject to the </w:t>
      </w:r>
      <w:r w:rsidRPr="004C10A8">
        <w:rPr>
          <w:rFonts w:ascii="Arial Narrow" w:hAnsi="Arial Narrow" w:cs="Arial"/>
          <w:i/>
          <w:iCs/>
          <w:sz w:val="22"/>
          <w:szCs w:val="22"/>
        </w:rPr>
        <w:t>WEM Rules</w:t>
      </w:r>
      <w:r w:rsidRPr="004C10A8">
        <w:rPr>
          <w:rFonts w:ascii="Arial Narrow" w:hAnsi="Arial Narrow" w:cs="Arial"/>
          <w:sz w:val="22"/>
          <w:szCs w:val="22"/>
        </w:rPr>
        <w:t xml:space="preserve">, </w:t>
      </w:r>
      <w:r>
        <w:rPr>
          <w:rFonts w:ascii="Arial Narrow" w:hAnsi="Arial Narrow" w:cs="Arial"/>
          <w:sz w:val="22"/>
          <w:szCs w:val="22"/>
        </w:rPr>
        <w:t>this Contract</w:t>
      </w:r>
      <w:r w:rsidRPr="004C10A8">
        <w:rPr>
          <w:rFonts w:ascii="Arial Narrow" w:hAnsi="Arial Narrow" w:cs="Arial"/>
          <w:sz w:val="22"/>
          <w:szCs w:val="22"/>
        </w:rPr>
        <w:t xml:space="preserve"> constitutes the entire agreement of the parties in connection with provision of the</w:t>
      </w:r>
      <w:r w:rsidRPr="004C10A8">
        <w:rPr>
          <w:rFonts w:ascii="Arial Narrow" w:hAnsi="Arial Narrow" w:cs="Arial"/>
          <w:i/>
          <w:iCs/>
          <w:sz w:val="22"/>
          <w:szCs w:val="22"/>
        </w:rPr>
        <w:t xml:space="preserve"> Services</w:t>
      </w:r>
      <w:r w:rsidRPr="004C10A8">
        <w:rPr>
          <w:rFonts w:ascii="Arial Narrow" w:hAnsi="Arial Narrow" w:cs="Arial"/>
          <w:sz w:val="22"/>
          <w:szCs w:val="22"/>
        </w:rPr>
        <w:t xml:space="preserve"> and any previous agreements, understandings and negotiations on that subject matter cease to have any effect.</w:t>
      </w:r>
    </w:p>
    <w:p w:rsidRPr="004C10A8" w:rsidR="00CB6043" w:rsidP="005B462E" w:rsidRDefault="00CB6043" w14:paraId="161F8E13" w14:textId="77777777">
      <w:pPr>
        <w:pStyle w:val="ListParagraph"/>
        <w:numPr>
          <w:ilvl w:val="2"/>
          <w:numId w:val="22"/>
        </w:numPr>
        <w:spacing w:before="120" w:after="120"/>
        <w:ind w:left="1418" w:hanging="709"/>
        <w:contextualSpacing w:val="0"/>
        <w:rPr>
          <w:rFonts w:ascii="Arial Narrow" w:hAnsi="Arial Narrow" w:cs="Arial"/>
          <w:sz w:val="22"/>
          <w:szCs w:val="22"/>
        </w:rPr>
      </w:pPr>
      <w:r w:rsidRPr="004C10A8">
        <w:rPr>
          <w:rFonts w:ascii="Arial Narrow" w:hAnsi="Arial Narrow" w:cs="Arial"/>
          <w:sz w:val="22"/>
          <w:szCs w:val="22"/>
        </w:rPr>
        <w:t xml:space="preserve">For the avoidance of doubt, </w:t>
      </w:r>
      <w:r>
        <w:rPr>
          <w:rFonts w:ascii="Arial Narrow" w:hAnsi="Arial Narrow" w:cs="Arial"/>
          <w:sz w:val="22"/>
          <w:szCs w:val="22"/>
        </w:rPr>
        <w:t>this Contract</w:t>
      </w:r>
      <w:r w:rsidRPr="004C10A8">
        <w:rPr>
          <w:rFonts w:ascii="Arial Narrow" w:hAnsi="Arial Narrow" w:cs="Arial"/>
          <w:sz w:val="22"/>
          <w:szCs w:val="22"/>
        </w:rPr>
        <w:t xml:space="preserve"> contains everything the parties have agreed on in relation to the matters it deals with.  No party can rely on an earlier document, or anything said or done by the other party, or by a director, officer, </w:t>
      </w:r>
      <w:proofErr w:type="gramStart"/>
      <w:r w:rsidRPr="004C10A8">
        <w:rPr>
          <w:rFonts w:ascii="Arial Narrow" w:hAnsi="Arial Narrow" w:cs="Arial"/>
          <w:sz w:val="22"/>
          <w:szCs w:val="22"/>
        </w:rPr>
        <w:t>agent</w:t>
      </w:r>
      <w:proofErr w:type="gramEnd"/>
      <w:r w:rsidRPr="004C10A8">
        <w:rPr>
          <w:rFonts w:ascii="Arial Narrow" w:hAnsi="Arial Narrow" w:cs="Arial"/>
          <w:sz w:val="22"/>
          <w:szCs w:val="22"/>
        </w:rPr>
        <w:t xml:space="preserve"> or employee of that party, before </w:t>
      </w:r>
      <w:r>
        <w:rPr>
          <w:rFonts w:ascii="Arial Narrow" w:hAnsi="Arial Narrow" w:cs="Arial"/>
          <w:sz w:val="22"/>
          <w:szCs w:val="22"/>
        </w:rPr>
        <w:t>this Contract</w:t>
      </w:r>
      <w:r w:rsidRPr="004C10A8" w:rsidDel="003A508C">
        <w:rPr>
          <w:rFonts w:ascii="Arial Narrow" w:hAnsi="Arial Narrow" w:cs="Arial"/>
          <w:sz w:val="22"/>
          <w:szCs w:val="22"/>
        </w:rPr>
        <w:t xml:space="preserve"> </w:t>
      </w:r>
      <w:r w:rsidRPr="004C10A8">
        <w:rPr>
          <w:rFonts w:ascii="Arial Narrow" w:hAnsi="Arial Narrow" w:cs="Arial"/>
          <w:sz w:val="22"/>
          <w:szCs w:val="22"/>
        </w:rPr>
        <w:t>was executed, save as permitted by law.</w:t>
      </w:r>
    </w:p>
    <w:p w:rsidRPr="00E738A0" w:rsidR="00CB6043" w:rsidP="005B462E" w:rsidRDefault="00CB6043" w14:paraId="539A2DA7" w14:textId="77777777">
      <w:pPr>
        <w:pStyle w:val="Heading7"/>
        <w:keepNext/>
        <w:keepLines/>
        <w:numPr>
          <w:ilvl w:val="1"/>
          <w:numId w:val="25"/>
        </w:numPr>
        <w:spacing w:before="120" w:after="120"/>
        <w:rPr>
          <w:rFonts w:cs="Arial"/>
          <w:szCs w:val="22"/>
        </w:rPr>
      </w:pPr>
      <w:bookmarkStart w:name="_Toc138154000" w:id="494"/>
      <w:bookmarkStart w:name="_Toc417895984" w:id="495"/>
      <w:bookmarkStart w:name="_Toc414705646" w:id="496"/>
      <w:bookmarkStart w:name="_Toc405958533" w:id="497"/>
      <w:bookmarkStart w:name="_Ref113641940" w:id="498"/>
      <w:r w:rsidRPr="00E738A0">
        <w:rPr>
          <w:rFonts w:cs="Arial"/>
          <w:szCs w:val="22"/>
        </w:rPr>
        <w:t xml:space="preserve">Confidential </w:t>
      </w:r>
      <w:r>
        <w:rPr>
          <w:rFonts w:cs="Arial"/>
          <w:szCs w:val="22"/>
        </w:rPr>
        <w:t>i</w:t>
      </w:r>
      <w:r w:rsidRPr="00E738A0">
        <w:rPr>
          <w:rFonts w:cs="Arial"/>
          <w:szCs w:val="22"/>
        </w:rPr>
        <w:t>nformation</w:t>
      </w:r>
      <w:bookmarkEnd w:id="494"/>
      <w:bookmarkEnd w:id="495"/>
      <w:bookmarkEnd w:id="496"/>
      <w:bookmarkEnd w:id="497"/>
      <w:bookmarkEnd w:id="498"/>
    </w:p>
    <w:p w:rsidRPr="00A912C4" w:rsidR="00CB6043" w:rsidP="005B462E" w:rsidRDefault="00CB6043" w14:paraId="5CD65172" w14:textId="77777777">
      <w:pPr>
        <w:pStyle w:val="ListParagraph"/>
        <w:numPr>
          <w:ilvl w:val="2"/>
          <w:numId w:val="23"/>
        </w:numPr>
        <w:spacing w:before="120" w:after="120"/>
        <w:ind w:left="1418" w:hanging="709"/>
        <w:contextualSpacing w:val="0"/>
        <w:rPr>
          <w:rFonts w:ascii="Arial Narrow" w:hAnsi="Arial Narrow" w:cs="Arial"/>
          <w:sz w:val="22"/>
          <w:szCs w:val="22"/>
        </w:rPr>
      </w:pPr>
      <w:r w:rsidRPr="00E738A0">
        <w:rPr>
          <w:rFonts w:ascii="Arial Narrow" w:hAnsi="Arial Narrow" w:cs="Arial"/>
          <w:sz w:val="22"/>
          <w:szCs w:val="22"/>
        </w:rPr>
        <w:t xml:space="preserve">The Service Provider consents to the use or disclosure of its confidential information by AEMO to the </w:t>
      </w:r>
      <w:r w:rsidRPr="00A912C4">
        <w:rPr>
          <w:rFonts w:ascii="Arial Narrow" w:hAnsi="Arial Narrow" w:cs="Arial"/>
          <w:sz w:val="22"/>
          <w:szCs w:val="22"/>
        </w:rPr>
        <w:t xml:space="preserve">extent reasonably necessary for AEMO to carry out its functions, or comply with its obligations, under the </w:t>
      </w:r>
      <w:r w:rsidRPr="00A912C4">
        <w:rPr>
          <w:rFonts w:ascii="Arial Narrow" w:hAnsi="Arial Narrow" w:cs="Arial"/>
          <w:i/>
          <w:iCs/>
          <w:sz w:val="22"/>
          <w:szCs w:val="22"/>
        </w:rPr>
        <w:t>WEM Regulations</w:t>
      </w:r>
      <w:r w:rsidRPr="00A912C4">
        <w:rPr>
          <w:rFonts w:ascii="Arial Narrow" w:hAnsi="Arial Narrow" w:cs="Arial"/>
          <w:sz w:val="22"/>
          <w:szCs w:val="22"/>
        </w:rPr>
        <w:t xml:space="preserve"> and the </w:t>
      </w:r>
      <w:r w:rsidRPr="00A912C4">
        <w:rPr>
          <w:rFonts w:ascii="Arial Narrow" w:hAnsi="Arial Narrow" w:cs="Arial"/>
          <w:i/>
          <w:iCs/>
          <w:sz w:val="22"/>
          <w:szCs w:val="22"/>
        </w:rPr>
        <w:t>WEM Rules</w:t>
      </w:r>
      <w:r w:rsidRPr="00A912C4">
        <w:rPr>
          <w:rFonts w:ascii="Arial Narrow" w:hAnsi="Arial Narrow" w:cs="Arial"/>
          <w:sz w:val="22"/>
          <w:szCs w:val="22"/>
        </w:rPr>
        <w:t>.</w:t>
      </w:r>
    </w:p>
    <w:p w:rsidRPr="00A912C4" w:rsidR="00CB6043" w:rsidP="005B462E" w:rsidRDefault="00CB6043" w14:paraId="24FF689E" w14:textId="26ACB52F">
      <w:pPr>
        <w:pStyle w:val="ListParagraph"/>
        <w:numPr>
          <w:ilvl w:val="2"/>
          <w:numId w:val="23"/>
        </w:numPr>
        <w:spacing w:before="120" w:after="120"/>
        <w:ind w:left="1418" w:hanging="709"/>
        <w:contextualSpacing w:val="0"/>
        <w:rPr>
          <w:rFonts w:ascii="Arial Narrow" w:hAnsi="Arial Narrow" w:cs="Arial"/>
          <w:sz w:val="22"/>
          <w:szCs w:val="22"/>
        </w:rPr>
      </w:pPr>
      <w:r w:rsidRPr="00A912C4">
        <w:rPr>
          <w:rFonts w:ascii="Arial Narrow" w:hAnsi="Arial Narrow" w:cs="Arial"/>
          <w:sz w:val="22"/>
          <w:szCs w:val="22"/>
        </w:rPr>
        <w:t>This</w:t>
      </w:r>
      <w:r w:rsidRPr="00A912C4">
        <w:rPr>
          <w:rFonts w:ascii="Arial Narrow" w:hAnsi="Arial Narrow" w:cs="Arial"/>
          <w:b/>
          <w:sz w:val="22"/>
          <w:szCs w:val="22"/>
        </w:rPr>
        <w:t xml:space="preserve"> clause </w:t>
      </w:r>
      <w:r w:rsidRPr="00A912C4">
        <w:rPr>
          <w:rFonts w:ascii="Arial Narrow" w:hAnsi="Arial Narrow" w:cs="Arial"/>
          <w:b/>
          <w:sz w:val="22"/>
          <w:szCs w:val="22"/>
        </w:rPr>
        <w:fldChar w:fldCharType="begin"/>
      </w:r>
      <w:r w:rsidRPr="004C10A8">
        <w:rPr>
          <w:rFonts w:ascii="Arial Narrow" w:hAnsi="Arial Narrow" w:cs="Arial"/>
          <w:b/>
          <w:sz w:val="22"/>
          <w:szCs w:val="22"/>
        </w:rPr>
        <w:instrText xml:space="preserve"> REF _Ref113641940 \r \h  \* MERGEFORMAT </w:instrText>
      </w:r>
      <w:r w:rsidRPr="00A912C4">
        <w:rPr>
          <w:rFonts w:ascii="Arial Narrow" w:hAnsi="Arial Narrow" w:cs="Arial"/>
          <w:b/>
          <w:sz w:val="22"/>
          <w:szCs w:val="22"/>
        </w:rPr>
      </w:r>
      <w:r w:rsidRPr="00A912C4">
        <w:rPr>
          <w:rFonts w:ascii="Arial Narrow" w:hAnsi="Arial Narrow" w:cs="Arial"/>
          <w:b/>
          <w:sz w:val="22"/>
          <w:szCs w:val="22"/>
        </w:rPr>
        <w:fldChar w:fldCharType="separate"/>
      </w:r>
      <w:r w:rsidRPr="00176EB9" w:rsidR="00176EB9">
        <w:rPr>
          <w:rFonts w:ascii="Arial Narrow" w:hAnsi="Arial Narrow" w:cs="Arial"/>
          <w:b/>
          <w:bCs/>
          <w:sz w:val="22"/>
          <w:szCs w:val="22"/>
        </w:rPr>
        <w:t>15.11</w:t>
      </w:r>
      <w:r w:rsidRPr="00A912C4">
        <w:rPr>
          <w:rFonts w:ascii="Arial Narrow" w:hAnsi="Arial Narrow" w:cs="Arial"/>
          <w:b/>
          <w:sz w:val="22"/>
          <w:szCs w:val="22"/>
        </w:rPr>
        <w:fldChar w:fldCharType="end"/>
      </w:r>
      <w:r w:rsidRPr="00A912C4">
        <w:rPr>
          <w:rFonts w:ascii="Arial Narrow" w:hAnsi="Arial Narrow" w:cs="Arial"/>
          <w:sz w:val="22"/>
          <w:szCs w:val="22"/>
        </w:rPr>
        <w:t xml:space="preserve"> survives termination (for whatever reason) of this Contract.</w:t>
      </w:r>
    </w:p>
    <w:p w:rsidRPr="004C10A8" w:rsidR="00CB6043" w:rsidP="005B462E" w:rsidRDefault="00CB6043" w14:paraId="755D45F2" w14:textId="77777777">
      <w:pPr>
        <w:pStyle w:val="Heading7"/>
        <w:keepNext/>
        <w:keepLines/>
        <w:numPr>
          <w:ilvl w:val="1"/>
          <w:numId w:val="25"/>
        </w:numPr>
        <w:spacing w:before="120" w:after="120"/>
        <w:rPr>
          <w:rFonts w:cs="Arial"/>
          <w:szCs w:val="22"/>
        </w:rPr>
      </w:pPr>
      <w:bookmarkStart w:name="_Toc138154002" w:id="499"/>
      <w:bookmarkStart w:name="_Toc417895986" w:id="500"/>
      <w:bookmarkStart w:name="_Toc414705648" w:id="501"/>
      <w:bookmarkStart w:name="_Toc405958535" w:id="502"/>
      <w:r w:rsidRPr="00A912C4">
        <w:rPr>
          <w:rFonts w:cs="Arial"/>
          <w:szCs w:val="22"/>
        </w:rPr>
        <w:t>No other representations or warranties</w:t>
      </w:r>
    </w:p>
    <w:p w:rsidRPr="004C10A8" w:rsidR="00CB6043" w:rsidP="00CB6043" w:rsidRDefault="00CB6043" w14:paraId="165138DF" w14:textId="77777777">
      <w:pPr>
        <w:spacing w:before="120" w:after="120"/>
        <w:ind w:left="709"/>
        <w:rPr>
          <w:rFonts w:ascii="Arial Narrow" w:hAnsi="Arial Narrow" w:cs="Arial"/>
          <w:sz w:val="22"/>
          <w:szCs w:val="22"/>
        </w:rPr>
      </w:pPr>
      <w:r w:rsidRPr="004C10A8">
        <w:rPr>
          <w:rFonts w:ascii="Arial Narrow" w:hAnsi="Arial Narrow" w:cs="Arial"/>
          <w:sz w:val="22"/>
          <w:szCs w:val="22"/>
        </w:rPr>
        <w:t xml:space="preserve">Each party acknowledges that, in </w:t>
      </w:r>
      <w:proofErr w:type="gramStart"/>
      <w:r w:rsidRPr="004C10A8">
        <w:rPr>
          <w:rFonts w:ascii="Arial Narrow" w:hAnsi="Arial Narrow" w:cs="Arial"/>
          <w:sz w:val="22"/>
          <w:szCs w:val="22"/>
        </w:rPr>
        <w:t>entering into</w:t>
      </w:r>
      <w:proofErr w:type="gramEnd"/>
      <w:r w:rsidRPr="004C10A8">
        <w:rPr>
          <w:rFonts w:ascii="Arial Narrow" w:hAnsi="Arial Narrow" w:cs="Arial"/>
          <w:sz w:val="22"/>
          <w:szCs w:val="22"/>
        </w:rPr>
        <w:t xml:space="preserve"> </w:t>
      </w:r>
      <w:r>
        <w:rPr>
          <w:rFonts w:ascii="Arial Narrow" w:hAnsi="Arial Narrow" w:cs="Arial"/>
          <w:sz w:val="22"/>
          <w:szCs w:val="22"/>
        </w:rPr>
        <w:t>this Contract</w:t>
      </w:r>
      <w:r w:rsidRPr="004C10A8">
        <w:rPr>
          <w:rFonts w:ascii="Arial Narrow" w:hAnsi="Arial Narrow" w:cs="Arial"/>
          <w:sz w:val="22"/>
          <w:szCs w:val="22"/>
        </w:rPr>
        <w:t xml:space="preserve">, it has not relied on any representations or warranties about its subject matter except as provided in </w:t>
      </w:r>
      <w:r>
        <w:rPr>
          <w:rFonts w:ascii="Arial Narrow" w:hAnsi="Arial Narrow" w:cs="Arial"/>
          <w:sz w:val="22"/>
          <w:szCs w:val="22"/>
        </w:rPr>
        <w:t>this Contract</w:t>
      </w:r>
      <w:r w:rsidRPr="004C10A8">
        <w:rPr>
          <w:rFonts w:ascii="Arial Narrow" w:hAnsi="Arial Narrow" w:cs="Arial"/>
          <w:sz w:val="22"/>
          <w:szCs w:val="22"/>
        </w:rPr>
        <w:t>.</w:t>
      </w:r>
    </w:p>
    <w:p w:rsidRPr="004C10A8" w:rsidR="00CB6043" w:rsidP="005B462E" w:rsidRDefault="00CB6043" w14:paraId="44FF827A" w14:textId="77777777">
      <w:pPr>
        <w:pStyle w:val="Heading7"/>
        <w:keepNext/>
        <w:keepLines/>
        <w:numPr>
          <w:ilvl w:val="1"/>
          <w:numId w:val="25"/>
        </w:numPr>
        <w:spacing w:before="120" w:after="120"/>
        <w:rPr>
          <w:rFonts w:cs="Arial"/>
          <w:szCs w:val="22"/>
        </w:rPr>
      </w:pPr>
      <w:r w:rsidRPr="004C10A8">
        <w:rPr>
          <w:rFonts w:cs="Arial"/>
          <w:szCs w:val="22"/>
        </w:rPr>
        <w:t>Counterparts</w:t>
      </w:r>
      <w:bookmarkEnd w:id="499"/>
      <w:bookmarkEnd w:id="500"/>
      <w:bookmarkEnd w:id="501"/>
      <w:bookmarkEnd w:id="502"/>
    </w:p>
    <w:p w:rsidRPr="004C10A8" w:rsidR="00CB6043" w:rsidP="00CB6043" w:rsidRDefault="00CB6043" w14:paraId="193D5664" w14:textId="77777777">
      <w:pPr>
        <w:spacing w:before="120" w:after="120"/>
        <w:ind w:left="709"/>
        <w:rPr>
          <w:rFonts w:ascii="Arial Narrow" w:hAnsi="Arial Narrow" w:cs="Arial"/>
          <w:sz w:val="22"/>
          <w:szCs w:val="22"/>
        </w:rPr>
      </w:pPr>
      <w:bookmarkStart w:name="_Toc138154003" w:id="503"/>
      <w:bookmarkStart w:name="_Toc417895987" w:id="504"/>
      <w:bookmarkStart w:name="_Toc414705649" w:id="505"/>
      <w:bookmarkStart w:name="_Toc405958536" w:id="506"/>
      <w:bookmarkStart w:name="_Ref138506357" w:id="507"/>
      <w:r>
        <w:rPr>
          <w:rFonts w:ascii="Arial Narrow" w:hAnsi="Arial Narrow" w:cs="Arial"/>
          <w:sz w:val="22"/>
          <w:szCs w:val="22"/>
        </w:rPr>
        <w:t>This Contract</w:t>
      </w:r>
      <w:r w:rsidRPr="004C10A8">
        <w:rPr>
          <w:rFonts w:ascii="Arial Narrow" w:hAnsi="Arial Narrow" w:cs="Arial"/>
          <w:sz w:val="22"/>
          <w:szCs w:val="22"/>
        </w:rPr>
        <w:t xml:space="preserve"> may consist of </w:t>
      </w:r>
      <w:proofErr w:type="gramStart"/>
      <w:r w:rsidRPr="004C10A8">
        <w:rPr>
          <w:rFonts w:ascii="Arial Narrow" w:hAnsi="Arial Narrow" w:cs="Arial"/>
          <w:sz w:val="22"/>
          <w:szCs w:val="22"/>
        </w:rPr>
        <w:t>a number of</w:t>
      </w:r>
      <w:proofErr w:type="gramEnd"/>
      <w:r w:rsidRPr="004C10A8">
        <w:rPr>
          <w:rFonts w:ascii="Arial Narrow" w:hAnsi="Arial Narrow" w:cs="Arial"/>
          <w:sz w:val="22"/>
          <w:szCs w:val="22"/>
        </w:rPr>
        <w:t xml:space="preserve"> identical copies, each signed by one or more parties to </w:t>
      </w:r>
      <w:r>
        <w:rPr>
          <w:rFonts w:ascii="Arial Narrow" w:hAnsi="Arial Narrow" w:cs="Arial"/>
          <w:sz w:val="22"/>
          <w:szCs w:val="22"/>
        </w:rPr>
        <w:t>this Contract</w:t>
      </w:r>
      <w:r w:rsidRPr="004C10A8">
        <w:rPr>
          <w:rFonts w:ascii="Arial Narrow" w:hAnsi="Arial Narrow" w:cs="Arial"/>
          <w:sz w:val="22"/>
          <w:szCs w:val="22"/>
        </w:rPr>
        <w:t xml:space="preserve">. If so, the signed copies make up one document and the date of </w:t>
      </w:r>
      <w:r>
        <w:rPr>
          <w:rFonts w:ascii="Arial Narrow" w:hAnsi="Arial Narrow" w:cs="Arial"/>
          <w:sz w:val="22"/>
          <w:szCs w:val="22"/>
        </w:rPr>
        <w:t>this Contract</w:t>
      </w:r>
      <w:r w:rsidRPr="004C10A8">
        <w:rPr>
          <w:rFonts w:ascii="Arial Narrow" w:hAnsi="Arial Narrow" w:cs="Arial"/>
          <w:sz w:val="22"/>
          <w:szCs w:val="22"/>
        </w:rPr>
        <w:t xml:space="preserve"> will be the date on which the last counterpart was signed. The counterparts may be executed and delivered by email or other electronic signature by one or more of the parties and the receiving party or parties may rely on the receipt of such document so executed and delivered electronically as if the original had been received.</w:t>
      </w:r>
    </w:p>
    <w:p w:rsidRPr="004C10A8" w:rsidR="00CB6043" w:rsidP="005B462E" w:rsidRDefault="00CB6043" w14:paraId="61280C86" w14:textId="77777777">
      <w:pPr>
        <w:pStyle w:val="Heading7"/>
        <w:keepNext/>
        <w:keepLines/>
        <w:numPr>
          <w:ilvl w:val="1"/>
          <w:numId w:val="25"/>
        </w:numPr>
        <w:spacing w:before="120" w:after="120"/>
        <w:rPr>
          <w:rFonts w:cs="Arial"/>
          <w:szCs w:val="22"/>
        </w:rPr>
      </w:pPr>
      <w:r w:rsidRPr="004C10A8">
        <w:rPr>
          <w:rFonts w:cs="Arial"/>
          <w:szCs w:val="22"/>
        </w:rPr>
        <w:t xml:space="preserve">Governing </w:t>
      </w:r>
      <w:r>
        <w:rPr>
          <w:rFonts w:cs="Arial"/>
          <w:szCs w:val="22"/>
        </w:rPr>
        <w:t>l</w:t>
      </w:r>
      <w:r w:rsidRPr="004C10A8">
        <w:rPr>
          <w:rFonts w:cs="Arial"/>
          <w:szCs w:val="22"/>
        </w:rPr>
        <w:t>aw</w:t>
      </w:r>
      <w:bookmarkEnd w:id="503"/>
      <w:bookmarkEnd w:id="504"/>
      <w:bookmarkEnd w:id="505"/>
      <w:bookmarkEnd w:id="506"/>
      <w:bookmarkEnd w:id="507"/>
      <w:r w:rsidRPr="004C10A8">
        <w:rPr>
          <w:rFonts w:cs="Arial"/>
          <w:szCs w:val="22"/>
        </w:rPr>
        <w:t xml:space="preserve"> and jurisdiction</w:t>
      </w:r>
    </w:p>
    <w:p w:rsidRPr="004C10A8" w:rsidR="00CB6043" w:rsidP="00CB6043" w:rsidRDefault="00CB6043" w14:paraId="5875547C" w14:textId="77777777">
      <w:pPr>
        <w:spacing w:before="120" w:after="120"/>
        <w:ind w:left="709"/>
        <w:rPr>
          <w:rFonts w:ascii="Arial Narrow" w:hAnsi="Arial Narrow" w:cs="Arial"/>
          <w:sz w:val="22"/>
          <w:szCs w:val="22"/>
        </w:rPr>
      </w:pPr>
      <w:r>
        <w:rPr>
          <w:rFonts w:ascii="Arial Narrow" w:hAnsi="Arial Narrow" w:cs="Arial"/>
          <w:sz w:val="22"/>
          <w:szCs w:val="22"/>
        </w:rPr>
        <w:t>This Contract</w:t>
      </w:r>
      <w:r w:rsidRPr="004C10A8">
        <w:rPr>
          <w:rFonts w:ascii="Arial Narrow" w:hAnsi="Arial Narrow" w:cs="Arial"/>
          <w:sz w:val="22"/>
          <w:szCs w:val="22"/>
        </w:rPr>
        <w:t xml:space="preserve"> and the transactions contemplated by it are governed by the laws in force in </w:t>
      </w:r>
      <w:r>
        <w:rPr>
          <w:rFonts w:ascii="Arial Narrow" w:hAnsi="Arial Narrow" w:cs="Arial"/>
          <w:sz w:val="22"/>
          <w:szCs w:val="22"/>
        </w:rPr>
        <w:t>Western Australia</w:t>
      </w:r>
      <w:r w:rsidRPr="004C10A8">
        <w:rPr>
          <w:rFonts w:ascii="Arial Narrow" w:hAnsi="Arial Narrow" w:cs="Arial"/>
          <w:sz w:val="22"/>
          <w:szCs w:val="22"/>
        </w:rPr>
        <w:t>. Each party submits to the non-exclusive jurisdiction of the courts of that place. The parties will not object to the exercise of jurisdiction by those courts on any basis.</w:t>
      </w:r>
    </w:p>
    <w:p w:rsidRPr="004C10A8" w:rsidR="00CB6043" w:rsidP="005B462E" w:rsidRDefault="00CB6043" w14:paraId="2836F0CA" w14:textId="77777777">
      <w:pPr>
        <w:pStyle w:val="Heading7"/>
        <w:keepNext/>
        <w:keepLines/>
        <w:numPr>
          <w:ilvl w:val="1"/>
          <w:numId w:val="25"/>
        </w:numPr>
        <w:spacing w:before="120" w:after="120"/>
        <w:rPr>
          <w:rFonts w:cs="Arial"/>
          <w:szCs w:val="22"/>
        </w:rPr>
      </w:pPr>
      <w:bookmarkStart w:name="_Toc138154007" w:id="508"/>
      <w:bookmarkStart w:name="_Toc417895990" w:id="509"/>
      <w:bookmarkStart w:name="_Toc414705652" w:id="510"/>
      <w:bookmarkStart w:name="_Toc405958539" w:id="511"/>
      <w:r w:rsidRPr="004C10A8">
        <w:rPr>
          <w:rFonts w:cs="Arial"/>
          <w:szCs w:val="22"/>
        </w:rPr>
        <w:t xml:space="preserve">No partnership, </w:t>
      </w:r>
      <w:proofErr w:type="gramStart"/>
      <w:r w:rsidRPr="004C10A8">
        <w:rPr>
          <w:rFonts w:cs="Arial"/>
          <w:szCs w:val="22"/>
        </w:rPr>
        <w:t>agency</w:t>
      </w:r>
      <w:proofErr w:type="gramEnd"/>
      <w:r w:rsidRPr="004C10A8">
        <w:rPr>
          <w:rFonts w:cs="Arial"/>
          <w:szCs w:val="22"/>
        </w:rPr>
        <w:t xml:space="preserve"> or trust</w:t>
      </w:r>
      <w:bookmarkEnd w:id="508"/>
      <w:bookmarkEnd w:id="509"/>
      <w:bookmarkEnd w:id="510"/>
      <w:bookmarkEnd w:id="511"/>
    </w:p>
    <w:p w:rsidRPr="004C10A8" w:rsidR="00CB6043" w:rsidP="00CB6043" w:rsidRDefault="00CB6043" w14:paraId="5EC043C2" w14:textId="77777777">
      <w:pPr>
        <w:spacing w:before="120" w:after="120"/>
        <w:ind w:left="709"/>
        <w:rPr>
          <w:rFonts w:ascii="Arial Narrow" w:hAnsi="Arial Narrow" w:cs="Arial"/>
          <w:sz w:val="22"/>
          <w:szCs w:val="22"/>
        </w:rPr>
      </w:pPr>
      <w:r w:rsidRPr="004C10A8">
        <w:rPr>
          <w:rFonts w:ascii="Arial Narrow" w:hAnsi="Arial Narrow" w:cs="Arial"/>
          <w:sz w:val="22"/>
          <w:szCs w:val="22"/>
        </w:rPr>
        <w:t xml:space="preserve">Nothing contained or implied in </w:t>
      </w:r>
      <w:r>
        <w:rPr>
          <w:rFonts w:ascii="Arial Narrow" w:hAnsi="Arial Narrow" w:cs="Arial"/>
          <w:sz w:val="22"/>
          <w:szCs w:val="22"/>
        </w:rPr>
        <w:t>this Contract</w:t>
      </w:r>
      <w:r w:rsidRPr="004C10A8">
        <w:rPr>
          <w:rFonts w:ascii="Arial Narrow" w:hAnsi="Arial Narrow" w:cs="Arial"/>
          <w:sz w:val="22"/>
          <w:szCs w:val="22"/>
        </w:rPr>
        <w:t xml:space="preserve"> constitutes or may be deemed to constitute that a party is the partner, agent or representative of any other party for any purpose </w:t>
      </w:r>
      <w:proofErr w:type="gramStart"/>
      <w:r w:rsidRPr="004C10A8">
        <w:rPr>
          <w:rFonts w:ascii="Arial Narrow" w:hAnsi="Arial Narrow" w:cs="Arial"/>
          <w:sz w:val="22"/>
          <w:szCs w:val="22"/>
        </w:rPr>
        <w:t>whatsoever, or</w:t>
      </w:r>
      <w:proofErr w:type="gramEnd"/>
      <w:r w:rsidRPr="004C10A8">
        <w:rPr>
          <w:rFonts w:ascii="Arial Narrow" w:hAnsi="Arial Narrow" w:cs="Arial"/>
          <w:sz w:val="22"/>
          <w:szCs w:val="22"/>
        </w:rPr>
        <w:t xml:space="preserve"> creates or may be deemed to create any partnership or creates or may be deemed to create any agency or trust.</w:t>
      </w:r>
    </w:p>
    <w:p w:rsidRPr="004C10A8" w:rsidR="00CB6043" w:rsidP="005B462E" w:rsidRDefault="00CB6043" w14:paraId="10F4432B" w14:textId="77777777">
      <w:pPr>
        <w:pStyle w:val="Heading7"/>
        <w:keepNext/>
        <w:keepLines/>
        <w:numPr>
          <w:ilvl w:val="1"/>
          <w:numId w:val="25"/>
        </w:numPr>
        <w:spacing w:before="120" w:after="120"/>
        <w:rPr>
          <w:rFonts w:cs="Arial"/>
          <w:szCs w:val="22"/>
        </w:rPr>
      </w:pPr>
      <w:bookmarkStart w:name="_Toc496197760" w:id="512"/>
      <w:r w:rsidRPr="004C10A8">
        <w:rPr>
          <w:rFonts w:cs="Arial"/>
          <w:szCs w:val="22"/>
        </w:rPr>
        <w:t>No authority to act</w:t>
      </w:r>
    </w:p>
    <w:p w:rsidRPr="004C10A8" w:rsidR="00CB6043" w:rsidP="00CB6043" w:rsidRDefault="00CB6043" w14:paraId="05C18C5C" w14:textId="77777777">
      <w:pPr>
        <w:spacing w:before="120" w:after="120"/>
        <w:ind w:left="709"/>
        <w:rPr>
          <w:rFonts w:ascii="Arial Narrow" w:hAnsi="Arial Narrow" w:cs="Arial"/>
          <w:sz w:val="22"/>
          <w:szCs w:val="22"/>
        </w:rPr>
      </w:pPr>
      <w:r w:rsidRPr="004C10A8">
        <w:rPr>
          <w:rFonts w:ascii="Arial Narrow" w:hAnsi="Arial Narrow" w:cs="Arial"/>
          <w:sz w:val="22"/>
          <w:szCs w:val="22"/>
        </w:rPr>
        <w:t xml:space="preserve">Neither party has any power or authority to act for or to assume any obligation or responsibility on behalf of the other party, to bind the other party to any agreement, negotiate or </w:t>
      </w:r>
      <w:proofErr w:type="gramStart"/>
      <w:r w:rsidRPr="004C10A8">
        <w:rPr>
          <w:rFonts w:ascii="Arial Narrow" w:hAnsi="Arial Narrow" w:cs="Arial"/>
          <w:sz w:val="22"/>
          <w:szCs w:val="22"/>
        </w:rPr>
        <w:t>enter into</w:t>
      </w:r>
      <w:proofErr w:type="gramEnd"/>
      <w:r w:rsidRPr="004C10A8">
        <w:rPr>
          <w:rFonts w:ascii="Arial Narrow" w:hAnsi="Arial Narrow" w:cs="Arial"/>
          <w:sz w:val="22"/>
          <w:szCs w:val="22"/>
        </w:rPr>
        <w:t xml:space="preserve"> any binding relationship for or on behalf of the other party or pledge the credit of the other party except as specifically provided in </w:t>
      </w:r>
      <w:r>
        <w:rPr>
          <w:rFonts w:ascii="Arial Narrow" w:hAnsi="Arial Narrow" w:cs="Arial"/>
          <w:sz w:val="22"/>
          <w:szCs w:val="22"/>
        </w:rPr>
        <w:t>this Contract</w:t>
      </w:r>
      <w:r w:rsidRPr="004C10A8">
        <w:rPr>
          <w:rFonts w:ascii="Arial Narrow" w:hAnsi="Arial Narrow" w:cs="Arial"/>
          <w:sz w:val="22"/>
          <w:szCs w:val="22"/>
        </w:rPr>
        <w:t xml:space="preserve"> or by express agreement between the parties.</w:t>
      </w:r>
    </w:p>
    <w:bookmarkEnd w:id="512"/>
    <w:p w:rsidRPr="004C10A8" w:rsidR="00CB6043" w:rsidP="00CB6043" w:rsidRDefault="00CB6043" w14:paraId="6D3260B0" w14:textId="77777777">
      <w:pPr>
        <w:spacing w:before="120" w:after="120"/>
        <w:rPr>
          <w:rFonts w:ascii="Arial Narrow" w:hAnsi="Arial Narrow"/>
          <w:b/>
          <w:bCs/>
          <w:sz w:val="22"/>
          <w:szCs w:val="22"/>
        </w:rPr>
      </w:pPr>
      <w:r w:rsidRPr="004C10A8">
        <w:rPr>
          <w:rFonts w:ascii="Arial Narrow" w:hAnsi="Arial Narrow"/>
          <w:b/>
          <w:bCs/>
          <w:sz w:val="22"/>
          <w:szCs w:val="22"/>
        </w:rPr>
        <w:br w:type="page"/>
      </w:r>
    </w:p>
    <w:p w:rsidRPr="004C10A8" w:rsidR="00CB6043" w:rsidP="00CB6043" w:rsidRDefault="00CB6043" w14:paraId="40B433C7" w14:textId="77777777">
      <w:pPr>
        <w:spacing w:before="120" w:after="120"/>
        <w:rPr>
          <w:rFonts w:ascii="Arial Narrow" w:hAnsi="Arial Narrow"/>
          <w:sz w:val="36"/>
          <w:szCs w:val="36"/>
        </w:rPr>
      </w:pPr>
      <w:r w:rsidRPr="004C10A8">
        <w:rPr>
          <w:rFonts w:ascii="Arial Narrow" w:hAnsi="Arial Narrow"/>
          <w:sz w:val="36"/>
          <w:szCs w:val="36"/>
        </w:rPr>
        <w:t>SIGNING PAGE</w:t>
      </w:r>
    </w:p>
    <w:p w:rsidRPr="004C10A8" w:rsidR="00CB6043" w:rsidP="00CB6043" w:rsidRDefault="00CB6043" w14:paraId="5C332C3D" w14:textId="77777777">
      <w:pPr>
        <w:spacing w:before="120" w:after="120"/>
        <w:rPr>
          <w:rFonts w:ascii="Arial Narrow" w:hAnsi="Arial Narrow"/>
          <w:sz w:val="22"/>
          <w:szCs w:val="22"/>
        </w:rPr>
      </w:pPr>
    </w:p>
    <w:p w:rsidRPr="004C10A8" w:rsidR="00CB6043" w:rsidP="00CB6043" w:rsidRDefault="00CB6043" w14:paraId="3234FCEC" w14:textId="77777777">
      <w:pPr>
        <w:spacing w:before="120" w:after="120"/>
        <w:rPr>
          <w:rFonts w:ascii="Arial Narrow" w:hAnsi="Arial Narrow"/>
          <w:sz w:val="22"/>
          <w:szCs w:val="22"/>
        </w:rPr>
      </w:pPr>
      <w:r w:rsidRPr="004C10A8">
        <w:rPr>
          <w:rFonts w:ascii="Arial Narrow" w:hAnsi="Arial Narrow"/>
          <w:sz w:val="22"/>
          <w:szCs w:val="22"/>
        </w:rPr>
        <w:t>EXECUTED as an agreement</w:t>
      </w:r>
    </w:p>
    <w:p w:rsidRPr="004C10A8" w:rsidR="00CB6043" w:rsidP="00CB6043" w:rsidRDefault="00CB6043" w14:paraId="35D7BEA1" w14:textId="77777777">
      <w:pPr>
        <w:spacing w:before="120" w:after="120"/>
        <w:rPr>
          <w:rStyle w:val="Strong"/>
          <w:rFonts w:ascii="Arial Narrow" w:hAnsi="Arial Narrow"/>
          <w:sz w:val="22"/>
          <w:szCs w:val="22"/>
        </w:rPr>
      </w:pPr>
    </w:p>
    <w:tbl>
      <w:tblPr>
        <w:tblW w:w="9045" w:type="dxa"/>
        <w:tblLayout w:type="fixed"/>
        <w:tblLook w:val="04A0" w:firstRow="1" w:lastRow="0" w:firstColumn="1" w:lastColumn="0" w:noHBand="0" w:noVBand="1"/>
      </w:tblPr>
      <w:tblGrid>
        <w:gridCol w:w="4120"/>
        <w:gridCol w:w="880"/>
        <w:gridCol w:w="4045"/>
      </w:tblGrid>
      <w:tr w:rsidRPr="004C10A8" w:rsidR="00CB6043" w:rsidTr="00C2571C" w14:paraId="37EC96A8" w14:textId="77777777">
        <w:trPr>
          <w:cantSplit/>
        </w:trPr>
        <w:tc>
          <w:tcPr>
            <w:tcW w:w="4120" w:type="dxa"/>
          </w:tcPr>
          <w:p w:rsidRPr="004C10A8" w:rsidR="00CB6043" w:rsidRDefault="00CB6043" w14:paraId="30B8F89C" w14:textId="77777777">
            <w:pPr>
              <w:widowControl w:val="0"/>
              <w:tabs>
                <w:tab w:val="right" w:leader="dot" w:pos="3402"/>
                <w:tab w:val="right" w:leader="dot" w:pos="3912"/>
              </w:tabs>
              <w:rPr>
                <w:rFonts w:ascii="Arial Narrow" w:hAnsi="Arial Narrow"/>
                <w:sz w:val="22"/>
                <w:szCs w:val="22"/>
              </w:rPr>
            </w:pPr>
            <w:r w:rsidRPr="004C10A8">
              <w:rPr>
                <w:rFonts w:ascii="Arial Narrow" w:hAnsi="Arial Narrow"/>
                <w:b/>
                <w:sz w:val="22"/>
                <w:szCs w:val="22"/>
              </w:rPr>
              <w:t xml:space="preserve">SIGNED </w:t>
            </w:r>
            <w:r w:rsidRPr="004C10A8">
              <w:rPr>
                <w:rFonts w:ascii="Arial Narrow" w:hAnsi="Arial Narrow"/>
                <w:sz w:val="22"/>
                <w:szCs w:val="22"/>
              </w:rPr>
              <w:t xml:space="preserve">by </w:t>
            </w:r>
            <w:r>
              <w:rPr>
                <w:rFonts w:ascii="Arial Narrow" w:hAnsi="Arial Narrow"/>
                <w:sz w:val="22"/>
                <w:szCs w:val="22"/>
              </w:rPr>
              <w:t>Daniel Westerman</w:t>
            </w:r>
            <w:r w:rsidRPr="004C10A8">
              <w:rPr>
                <w:rFonts w:ascii="Arial Narrow" w:hAnsi="Arial Narrow"/>
                <w:sz w:val="22"/>
                <w:szCs w:val="22"/>
              </w:rPr>
              <w:t xml:space="preserve"> as authorised representative for </w:t>
            </w:r>
            <w:r w:rsidRPr="004C10A8">
              <w:rPr>
                <w:rFonts w:ascii="Arial Narrow" w:hAnsi="Arial Narrow"/>
                <w:b/>
                <w:sz w:val="22"/>
                <w:szCs w:val="22"/>
              </w:rPr>
              <w:t>Australian Energy Market Operator Limited</w:t>
            </w:r>
            <w:r w:rsidRPr="004C10A8">
              <w:rPr>
                <w:rFonts w:ascii="Arial Narrow" w:hAnsi="Arial Narrow"/>
                <w:sz w:val="22"/>
                <w:szCs w:val="22"/>
              </w:rPr>
              <w:t>:</w:t>
            </w:r>
          </w:p>
          <w:p w:rsidRPr="004C10A8" w:rsidR="00CB6043" w:rsidRDefault="00CB6043" w14:paraId="43265582" w14:textId="77777777">
            <w:pPr>
              <w:widowControl w:val="0"/>
              <w:tabs>
                <w:tab w:val="right" w:leader="dot" w:pos="3402"/>
                <w:tab w:val="right" w:leader="dot" w:pos="3912"/>
              </w:tabs>
              <w:rPr>
                <w:rFonts w:ascii="Arial Narrow" w:hAnsi="Arial Narrow"/>
                <w:sz w:val="22"/>
                <w:szCs w:val="22"/>
              </w:rPr>
            </w:pPr>
          </w:p>
          <w:p w:rsidRPr="004C10A8" w:rsidR="00CB6043" w:rsidRDefault="00CB6043" w14:paraId="30AB3817" w14:textId="77777777">
            <w:pPr>
              <w:widowControl w:val="0"/>
              <w:tabs>
                <w:tab w:val="right" w:leader="dot" w:pos="3402"/>
                <w:tab w:val="right" w:leader="dot" w:pos="3912"/>
              </w:tabs>
              <w:rPr>
                <w:rFonts w:ascii="Arial Narrow" w:hAnsi="Arial Narrow"/>
                <w:sz w:val="22"/>
                <w:szCs w:val="22"/>
              </w:rPr>
            </w:pPr>
          </w:p>
          <w:p w:rsidRPr="004C10A8" w:rsidR="00CB6043" w:rsidRDefault="00CB6043" w14:paraId="3393985B" w14:textId="77777777">
            <w:pPr>
              <w:widowControl w:val="0"/>
              <w:tabs>
                <w:tab w:val="right" w:leader="dot" w:pos="3402"/>
                <w:tab w:val="right" w:leader="dot" w:pos="3912"/>
              </w:tabs>
              <w:rPr>
                <w:rFonts w:ascii="Arial Narrow" w:hAnsi="Arial Narrow"/>
                <w:sz w:val="22"/>
                <w:szCs w:val="22"/>
              </w:rPr>
            </w:pPr>
          </w:p>
        </w:tc>
        <w:tc>
          <w:tcPr>
            <w:tcW w:w="880" w:type="dxa"/>
          </w:tcPr>
          <w:p w:rsidRPr="004C10A8" w:rsidR="00CB6043" w:rsidRDefault="00CB6043" w14:paraId="4048B845"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40D20768"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5473008A"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5AE88D37"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267E6414"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59D218B9"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6C0B59A8"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0A7B63D1"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3AB0FE0D"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330F0A3F"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6308DE56"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66468612"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3A9251E8"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1A5D044E"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7D7AE1B3"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6E318729" w14:textId="77777777">
            <w:pPr>
              <w:widowControl w:val="0"/>
              <w:rPr>
                <w:rFonts w:ascii="Arial Narrow" w:hAnsi="Arial Narrow"/>
                <w:sz w:val="22"/>
                <w:szCs w:val="22"/>
              </w:rPr>
            </w:pPr>
            <w:r w:rsidRPr="004C10A8">
              <w:rPr>
                <w:rFonts w:ascii="Arial Narrow" w:hAnsi="Arial Narrow"/>
                <w:sz w:val="22"/>
                <w:szCs w:val="22"/>
              </w:rPr>
              <w:t>)</w:t>
            </w:r>
          </w:p>
          <w:p w:rsidRPr="004C10A8" w:rsidR="00CB6043" w:rsidRDefault="00CB6043" w14:paraId="7D1B28E6" w14:textId="77777777">
            <w:pPr>
              <w:widowControl w:val="0"/>
              <w:rPr>
                <w:rFonts w:ascii="Arial Narrow" w:hAnsi="Arial Narrow"/>
                <w:sz w:val="22"/>
                <w:szCs w:val="22"/>
              </w:rPr>
            </w:pPr>
          </w:p>
          <w:p w:rsidRPr="004C10A8" w:rsidR="00CB6043" w:rsidRDefault="00CB6043" w14:paraId="15FD0D3F" w14:textId="77777777">
            <w:pPr>
              <w:widowControl w:val="0"/>
              <w:rPr>
                <w:rFonts w:ascii="Arial Narrow" w:hAnsi="Arial Narrow"/>
                <w:sz w:val="22"/>
                <w:szCs w:val="22"/>
              </w:rPr>
            </w:pPr>
          </w:p>
        </w:tc>
        <w:tc>
          <w:tcPr>
            <w:tcW w:w="4045" w:type="dxa"/>
          </w:tcPr>
          <w:p w:rsidRPr="004C10A8" w:rsidR="00CB6043" w:rsidRDefault="00CB6043" w14:paraId="27F1EFF2" w14:textId="77777777">
            <w:pPr>
              <w:widowControl w:val="0"/>
              <w:rPr>
                <w:rFonts w:ascii="Arial Narrow" w:hAnsi="Arial Narrow"/>
                <w:sz w:val="22"/>
                <w:szCs w:val="22"/>
              </w:rPr>
            </w:pPr>
          </w:p>
          <w:p w:rsidRPr="004C10A8" w:rsidR="00CB6043" w:rsidRDefault="00CB6043" w14:paraId="078EEA63" w14:textId="77777777">
            <w:pPr>
              <w:widowControl w:val="0"/>
              <w:rPr>
                <w:rFonts w:ascii="Arial Narrow" w:hAnsi="Arial Narrow"/>
                <w:sz w:val="22"/>
                <w:szCs w:val="22"/>
              </w:rPr>
            </w:pPr>
          </w:p>
          <w:p w:rsidRPr="004C10A8" w:rsidR="00CB6043" w:rsidRDefault="00CB6043" w14:paraId="10C298C8" w14:textId="77777777">
            <w:pPr>
              <w:widowControl w:val="0"/>
              <w:rPr>
                <w:rFonts w:ascii="Arial Narrow" w:hAnsi="Arial Narrow"/>
                <w:sz w:val="22"/>
                <w:szCs w:val="22"/>
              </w:rPr>
            </w:pPr>
          </w:p>
          <w:p w:rsidRPr="004C10A8" w:rsidR="00CB6043" w:rsidRDefault="00CB6043" w14:paraId="146BE8B5" w14:textId="77777777">
            <w:pPr>
              <w:widowControl w:val="0"/>
              <w:rPr>
                <w:rFonts w:ascii="Arial Narrow" w:hAnsi="Arial Narrow"/>
                <w:sz w:val="22"/>
                <w:szCs w:val="22"/>
              </w:rPr>
            </w:pPr>
          </w:p>
          <w:p w:rsidRPr="004C10A8" w:rsidR="00CB6043" w:rsidRDefault="00CB6043" w14:paraId="0ACB1623" w14:textId="77777777">
            <w:pPr>
              <w:widowControl w:val="0"/>
              <w:tabs>
                <w:tab w:val="right" w:leader="dot" w:pos="3912"/>
              </w:tabs>
              <w:rPr>
                <w:rFonts w:ascii="Arial Narrow" w:hAnsi="Arial Narrow"/>
                <w:sz w:val="22"/>
                <w:szCs w:val="22"/>
              </w:rPr>
            </w:pPr>
          </w:p>
          <w:p w:rsidRPr="004C10A8" w:rsidR="00CB6043" w:rsidRDefault="00CB6043" w14:paraId="2C1D00E7" w14:textId="77777777">
            <w:pPr>
              <w:widowControl w:val="0"/>
              <w:tabs>
                <w:tab w:val="right" w:leader="dot" w:pos="3912"/>
              </w:tabs>
              <w:rPr>
                <w:rFonts w:ascii="Arial Narrow" w:hAnsi="Arial Narrow"/>
                <w:sz w:val="22"/>
                <w:szCs w:val="22"/>
              </w:rPr>
            </w:pPr>
            <w:r w:rsidRPr="004C10A8">
              <w:rPr>
                <w:rFonts w:ascii="Arial Narrow" w:hAnsi="Arial Narrow"/>
                <w:sz w:val="22"/>
                <w:szCs w:val="22"/>
              </w:rPr>
              <w:tab/>
            </w:r>
          </w:p>
          <w:p w:rsidRPr="004C10A8" w:rsidR="00CB6043" w:rsidRDefault="00CB6043" w14:paraId="6FB85CA1" w14:textId="77777777">
            <w:pPr>
              <w:widowControl w:val="0"/>
              <w:tabs>
                <w:tab w:val="right" w:leader="dot" w:pos="3912"/>
              </w:tabs>
              <w:jc w:val="both"/>
              <w:rPr>
                <w:rFonts w:ascii="Arial Narrow" w:hAnsi="Arial Narrow"/>
                <w:b/>
                <w:sz w:val="22"/>
                <w:szCs w:val="22"/>
              </w:rPr>
            </w:pPr>
            <w:r w:rsidRPr="004C10A8">
              <w:rPr>
                <w:rFonts w:ascii="Arial Narrow" w:hAnsi="Arial Narrow"/>
                <w:sz w:val="22"/>
                <w:szCs w:val="22"/>
              </w:rPr>
              <w:t xml:space="preserve">By executing </w:t>
            </w:r>
            <w:r>
              <w:rPr>
                <w:rFonts w:ascii="Arial Narrow" w:hAnsi="Arial Narrow"/>
                <w:sz w:val="22"/>
                <w:szCs w:val="22"/>
              </w:rPr>
              <w:t xml:space="preserve">this </w:t>
            </w:r>
            <w:proofErr w:type="gramStart"/>
            <w:r>
              <w:rPr>
                <w:rFonts w:ascii="Arial Narrow" w:hAnsi="Arial Narrow"/>
                <w:sz w:val="22"/>
                <w:szCs w:val="22"/>
              </w:rPr>
              <w:t>Contract</w:t>
            </w:r>
            <w:proofErr w:type="gramEnd"/>
            <w:r w:rsidRPr="004C10A8">
              <w:rPr>
                <w:rFonts w:ascii="Arial Narrow" w:hAnsi="Arial Narrow"/>
                <w:sz w:val="22"/>
                <w:szCs w:val="22"/>
              </w:rPr>
              <w:t xml:space="preserve"> the signatory warrants that the signatory is duly authorised to execute </w:t>
            </w:r>
            <w:r>
              <w:rPr>
                <w:rFonts w:ascii="Arial Narrow" w:hAnsi="Arial Narrow"/>
                <w:sz w:val="22"/>
                <w:szCs w:val="22"/>
              </w:rPr>
              <w:t>this Contract</w:t>
            </w:r>
            <w:r w:rsidRPr="004C10A8">
              <w:rPr>
                <w:rFonts w:ascii="Arial Narrow" w:hAnsi="Arial Narrow"/>
                <w:sz w:val="22"/>
                <w:szCs w:val="22"/>
              </w:rPr>
              <w:t xml:space="preserve"> on behalf of </w:t>
            </w:r>
            <w:r w:rsidRPr="004C10A8">
              <w:rPr>
                <w:rFonts w:ascii="Arial Narrow" w:hAnsi="Arial Narrow"/>
                <w:b/>
                <w:sz w:val="22"/>
                <w:szCs w:val="22"/>
              </w:rPr>
              <w:t>Australian Energy Market Operator Limited</w:t>
            </w:r>
          </w:p>
          <w:p w:rsidRPr="004C10A8" w:rsidR="00CB6043" w:rsidRDefault="00CB6043" w14:paraId="0EC68DF8" w14:textId="77777777">
            <w:pPr>
              <w:widowControl w:val="0"/>
              <w:tabs>
                <w:tab w:val="right" w:leader="dot" w:pos="3912"/>
              </w:tabs>
              <w:jc w:val="both"/>
              <w:rPr>
                <w:rFonts w:ascii="Arial Narrow" w:hAnsi="Arial Narrow"/>
                <w:sz w:val="22"/>
                <w:szCs w:val="22"/>
              </w:rPr>
            </w:pPr>
          </w:p>
          <w:p w:rsidRPr="004C10A8" w:rsidR="00CB6043" w:rsidRDefault="00CB6043" w14:paraId="724111C5" w14:textId="77777777">
            <w:pPr>
              <w:widowControl w:val="0"/>
              <w:tabs>
                <w:tab w:val="right" w:leader="dot" w:pos="3912"/>
              </w:tabs>
              <w:jc w:val="both"/>
              <w:rPr>
                <w:rFonts w:ascii="Arial Narrow" w:hAnsi="Arial Narrow"/>
                <w:sz w:val="22"/>
                <w:szCs w:val="22"/>
              </w:rPr>
            </w:pPr>
          </w:p>
          <w:p w:rsidRPr="004C10A8" w:rsidR="00CB6043" w:rsidRDefault="00CB6043" w14:paraId="4553B8FD" w14:textId="77777777">
            <w:pPr>
              <w:widowControl w:val="0"/>
              <w:tabs>
                <w:tab w:val="right" w:leader="dot" w:pos="3912"/>
              </w:tabs>
              <w:jc w:val="both"/>
              <w:rPr>
                <w:rFonts w:ascii="Arial Narrow" w:hAnsi="Arial Narrow"/>
                <w:sz w:val="22"/>
                <w:szCs w:val="22"/>
              </w:rPr>
            </w:pPr>
            <w:r w:rsidRPr="004C10A8">
              <w:rPr>
                <w:rFonts w:ascii="Arial Narrow" w:hAnsi="Arial Narrow"/>
                <w:bCs/>
                <w:color w:val="000000"/>
                <w:sz w:val="22"/>
                <w:szCs w:val="22"/>
                <w:lang w:eastAsia="en-AU"/>
              </w:rPr>
              <w:t>Date:  .......................................................</w:t>
            </w:r>
          </w:p>
        </w:tc>
      </w:tr>
    </w:tbl>
    <w:p w:rsidRPr="004C10A8" w:rsidR="00C2571C" w:rsidP="00C2571C" w:rsidRDefault="00C2571C" w14:paraId="616795C7" w14:textId="77777777">
      <w:pPr>
        <w:spacing w:before="120" w:after="120"/>
        <w:rPr>
          <w:rStyle w:val="Strong"/>
          <w:rFonts w:ascii="Arial Narrow" w:hAnsi="Arial Narrow"/>
          <w:sz w:val="22"/>
          <w:szCs w:val="22"/>
        </w:rPr>
      </w:pPr>
    </w:p>
    <w:tbl>
      <w:tblPr>
        <w:tblW w:w="9045" w:type="dxa"/>
        <w:tblLayout w:type="fixed"/>
        <w:tblLook w:val="04A0" w:firstRow="1" w:lastRow="0" w:firstColumn="1" w:lastColumn="0" w:noHBand="0" w:noVBand="1"/>
      </w:tblPr>
      <w:tblGrid>
        <w:gridCol w:w="4120"/>
        <w:gridCol w:w="880"/>
        <w:gridCol w:w="4045"/>
      </w:tblGrid>
      <w:tr w:rsidRPr="004C10A8" w:rsidR="00C2571C" w14:paraId="56D5281C" w14:textId="77777777">
        <w:trPr>
          <w:cantSplit/>
        </w:trPr>
        <w:tc>
          <w:tcPr>
            <w:tcW w:w="4120" w:type="dxa"/>
          </w:tcPr>
          <w:p w:rsidRPr="004C10A8" w:rsidR="00C2571C" w:rsidRDefault="00C2571C" w14:paraId="5DE9EC4D" w14:textId="211A70B8">
            <w:pPr>
              <w:widowControl w:val="0"/>
              <w:tabs>
                <w:tab w:val="right" w:leader="dot" w:pos="3402"/>
                <w:tab w:val="right" w:leader="dot" w:pos="3912"/>
              </w:tabs>
              <w:rPr>
                <w:rFonts w:ascii="Arial Narrow" w:hAnsi="Arial Narrow"/>
                <w:sz w:val="22"/>
                <w:szCs w:val="22"/>
              </w:rPr>
            </w:pPr>
            <w:r w:rsidRPr="004C10A8">
              <w:rPr>
                <w:rFonts w:ascii="Arial Narrow" w:hAnsi="Arial Narrow"/>
                <w:b/>
                <w:sz w:val="22"/>
                <w:szCs w:val="22"/>
              </w:rPr>
              <w:t xml:space="preserve">SIGNED </w:t>
            </w:r>
            <w:r w:rsidRPr="004C10A8">
              <w:rPr>
                <w:rFonts w:ascii="Arial Narrow" w:hAnsi="Arial Narrow"/>
                <w:sz w:val="22"/>
                <w:szCs w:val="22"/>
              </w:rPr>
              <w:t xml:space="preserve">by </w:t>
            </w:r>
            <w:r>
              <w:rPr>
                <w:rFonts w:ascii="Arial Narrow" w:hAnsi="Arial Narrow"/>
                <w:sz w:val="22"/>
                <w:szCs w:val="22"/>
              </w:rPr>
              <w:t>##</w:t>
            </w:r>
            <w:r w:rsidRPr="004C10A8">
              <w:rPr>
                <w:rFonts w:ascii="Arial Narrow" w:hAnsi="Arial Narrow"/>
                <w:sz w:val="22"/>
                <w:szCs w:val="22"/>
              </w:rPr>
              <w:t xml:space="preserve"> as authorised representative for </w:t>
            </w:r>
            <w:r w:rsidRPr="009C421F">
              <w:rPr>
                <w:rFonts w:ascii="Arial Narrow" w:hAnsi="Arial Narrow"/>
                <w:b/>
                <w:sz w:val="22"/>
                <w:szCs w:val="22"/>
                <w:highlight w:val="yellow"/>
              </w:rPr>
              <w:t>##</w:t>
            </w:r>
            <w:r w:rsidRPr="004C10A8">
              <w:rPr>
                <w:rFonts w:ascii="Arial Narrow" w:hAnsi="Arial Narrow"/>
                <w:sz w:val="22"/>
                <w:szCs w:val="22"/>
              </w:rPr>
              <w:t>:</w:t>
            </w:r>
          </w:p>
          <w:p w:rsidRPr="004C10A8" w:rsidR="00C2571C" w:rsidRDefault="00C2571C" w14:paraId="721B2D39" w14:textId="77777777">
            <w:pPr>
              <w:widowControl w:val="0"/>
              <w:tabs>
                <w:tab w:val="right" w:leader="dot" w:pos="3402"/>
                <w:tab w:val="right" w:leader="dot" w:pos="3912"/>
              </w:tabs>
              <w:rPr>
                <w:rFonts w:ascii="Arial Narrow" w:hAnsi="Arial Narrow"/>
                <w:sz w:val="22"/>
                <w:szCs w:val="22"/>
              </w:rPr>
            </w:pPr>
          </w:p>
          <w:p w:rsidRPr="004C10A8" w:rsidR="00C2571C" w:rsidRDefault="00C2571C" w14:paraId="17A2C916" w14:textId="77777777">
            <w:pPr>
              <w:widowControl w:val="0"/>
              <w:tabs>
                <w:tab w:val="right" w:leader="dot" w:pos="3402"/>
                <w:tab w:val="right" w:leader="dot" w:pos="3912"/>
              </w:tabs>
              <w:rPr>
                <w:rFonts w:ascii="Arial Narrow" w:hAnsi="Arial Narrow"/>
                <w:sz w:val="22"/>
                <w:szCs w:val="22"/>
              </w:rPr>
            </w:pPr>
          </w:p>
          <w:p w:rsidRPr="004C10A8" w:rsidR="00C2571C" w:rsidRDefault="00C2571C" w14:paraId="5B0921B0" w14:textId="77777777">
            <w:pPr>
              <w:widowControl w:val="0"/>
              <w:tabs>
                <w:tab w:val="right" w:leader="dot" w:pos="3402"/>
                <w:tab w:val="right" w:leader="dot" w:pos="3912"/>
              </w:tabs>
              <w:rPr>
                <w:rFonts w:ascii="Arial Narrow" w:hAnsi="Arial Narrow"/>
                <w:sz w:val="22"/>
                <w:szCs w:val="22"/>
              </w:rPr>
            </w:pPr>
          </w:p>
        </w:tc>
        <w:tc>
          <w:tcPr>
            <w:tcW w:w="880" w:type="dxa"/>
          </w:tcPr>
          <w:p w:rsidRPr="004C10A8" w:rsidR="00C2571C" w:rsidRDefault="00C2571C" w14:paraId="085E4ED5"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2502F874"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7E024105"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37855693"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115725B0"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574D9412"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56366D26"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01063941"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66CF1C0C"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3273E35C"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22E60E0D"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6EB5C317"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4E0A364D"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78D20601"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2C3D52FE"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47A5B337" w14:textId="77777777">
            <w:pPr>
              <w:widowControl w:val="0"/>
              <w:rPr>
                <w:rFonts w:ascii="Arial Narrow" w:hAnsi="Arial Narrow"/>
                <w:sz w:val="22"/>
                <w:szCs w:val="22"/>
              </w:rPr>
            </w:pPr>
            <w:r w:rsidRPr="004C10A8">
              <w:rPr>
                <w:rFonts w:ascii="Arial Narrow" w:hAnsi="Arial Narrow"/>
                <w:sz w:val="22"/>
                <w:szCs w:val="22"/>
              </w:rPr>
              <w:t>)</w:t>
            </w:r>
          </w:p>
          <w:p w:rsidRPr="004C10A8" w:rsidR="00C2571C" w:rsidRDefault="00C2571C" w14:paraId="3AD90FC2" w14:textId="77777777">
            <w:pPr>
              <w:widowControl w:val="0"/>
              <w:rPr>
                <w:rFonts w:ascii="Arial Narrow" w:hAnsi="Arial Narrow"/>
                <w:sz w:val="22"/>
                <w:szCs w:val="22"/>
              </w:rPr>
            </w:pPr>
          </w:p>
          <w:p w:rsidRPr="004C10A8" w:rsidR="00C2571C" w:rsidRDefault="00C2571C" w14:paraId="343E69F5" w14:textId="77777777">
            <w:pPr>
              <w:widowControl w:val="0"/>
              <w:rPr>
                <w:rFonts w:ascii="Arial Narrow" w:hAnsi="Arial Narrow"/>
                <w:sz w:val="22"/>
                <w:szCs w:val="22"/>
              </w:rPr>
            </w:pPr>
          </w:p>
        </w:tc>
        <w:tc>
          <w:tcPr>
            <w:tcW w:w="4045" w:type="dxa"/>
          </w:tcPr>
          <w:p w:rsidRPr="004C10A8" w:rsidR="00C2571C" w:rsidRDefault="00C2571C" w14:paraId="5973A5BB" w14:textId="77777777">
            <w:pPr>
              <w:widowControl w:val="0"/>
              <w:rPr>
                <w:rFonts w:ascii="Arial Narrow" w:hAnsi="Arial Narrow"/>
                <w:sz w:val="22"/>
                <w:szCs w:val="22"/>
              </w:rPr>
            </w:pPr>
          </w:p>
          <w:p w:rsidRPr="004C10A8" w:rsidR="00C2571C" w:rsidRDefault="00C2571C" w14:paraId="44A9ECF2" w14:textId="77777777">
            <w:pPr>
              <w:widowControl w:val="0"/>
              <w:rPr>
                <w:rFonts w:ascii="Arial Narrow" w:hAnsi="Arial Narrow"/>
                <w:sz w:val="22"/>
                <w:szCs w:val="22"/>
              </w:rPr>
            </w:pPr>
          </w:p>
          <w:p w:rsidRPr="004C10A8" w:rsidR="00C2571C" w:rsidRDefault="00C2571C" w14:paraId="45F3DCFA" w14:textId="77777777">
            <w:pPr>
              <w:widowControl w:val="0"/>
              <w:rPr>
                <w:rFonts w:ascii="Arial Narrow" w:hAnsi="Arial Narrow"/>
                <w:sz w:val="22"/>
                <w:szCs w:val="22"/>
              </w:rPr>
            </w:pPr>
          </w:p>
          <w:p w:rsidRPr="004C10A8" w:rsidR="00C2571C" w:rsidRDefault="00C2571C" w14:paraId="37712D3A" w14:textId="77777777">
            <w:pPr>
              <w:widowControl w:val="0"/>
              <w:rPr>
                <w:rFonts w:ascii="Arial Narrow" w:hAnsi="Arial Narrow"/>
                <w:sz w:val="22"/>
                <w:szCs w:val="22"/>
              </w:rPr>
            </w:pPr>
          </w:p>
          <w:p w:rsidRPr="004C10A8" w:rsidR="00C2571C" w:rsidRDefault="00C2571C" w14:paraId="0BE0CBB6" w14:textId="77777777">
            <w:pPr>
              <w:widowControl w:val="0"/>
              <w:tabs>
                <w:tab w:val="right" w:leader="dot" w:pos="3912"/>
              </w:tabs>
              <w:rPr>
                <w:rFonts w:ascii="Arial Narrow" w:hAnsi="Arial Narrow"/>
                <w:sz w:val="22"/>
                <w:szCs w:val="22"/>
              </w:rPr>
            </w:pPr>
          </w:p>
          <w:p w:rsidRPr="004C10A8" w:rsidR="00C2571C" w:rsidRDefault="00C2571C" w14:paraId="49F3BD17" w14:textId="77777777">
            <w:pPr>
              <w:widowControl w:val="0"/>
              <w:tabs>
                <w:tab w:val="right" w:leader="dot" w:pos="3912"/>
              </w:tabs>
              <w:rPr>
                <w:rFonts w:ascii="Arial Narrow" w:hAnsi="Arial Narrow"/>
                <w:sz w:val="22"/>
                <w:szCs w:val="22"/>
              </w:rPr>
            </w:pPr>
            <w:r w:rsidRPr="004C10A8">
              <w:rPr>
                <w:rFonts w:ascii="Arial Narrow" w:hAnsi="Arial Narrow"/>
                <w:sz w:val="22"/>
                <w:szCs w:val="22"/>
              </w:rPr>
              <w:tab/>
            </w:r>
          </w:p>
          <w:p w:rsidRPr="004C10A8" w:rsidR="00C2571C" w:rsidRDefault="00C2571C" w14:paraId="26A9E922" w14:textId="3BD772C6">
            <w:pPr>
              <w:widowControl w:val="0"/>
              <w:tabs>
                <w:tab w:val="right" w:leader="dot" w:pos="3912"/>
              </w:tabs>
              <w:jc w:val="both"/>
              <w:rPr>
                <w:rFonts w:ascii="Arial Narrow" w:hAnsi="Arial Narrow"/>
                <w:b/>
                <w:sz w:val="22"/>
                <w:szCs w:val="22"/>
              </w:rPr>
            </w:pPr>
            <w:r w:rsidRPr="004C10A8">
              <w:rPr>
                <w:rFonts w:ascii="Arial Narrow" w:hAnsi="Arial Narrow"/>
                <w:sz w:val="22"/>
                <w:szCs w:val="22"/>
              </w:rPr>
              <w:t xml:space="preserve">By executing </w:t>
            </w:r>
            <w:r>
              <w:rPr>
                <w:rFonts w:ascii="Arial Narrow" w:hAnsi="Arial Narrow"/>
                <w:sz w:val="22"/>
                <w:szCs w:val="22"/>
              </w:rPr>
              <w:t xml:space="preserve">this </w:t>
            </w:r>
            <w:proofErr w:type="gramStart"/>
            <w:r>
              <w:rPr>
                <w:rFonts w:ascii="Arial Narrow" w:hAnsi="Arial Narrow"/>
                <w:sz w:val="22"/>
                <w:szCs w:val="22"/>
              </w:rPr>
              <w:t>Contract</w:t>
            </w:r>
            <w:proofErr w:type="gramEnd"/>
            <w:r w:rsidRPr="004C10A8">
              <w:rPr>
                <w:rFonts w:ascii="Arial Narrow" w:hAnsi="Arial Narrow"/>
                <w:sz w:val="22"/>
                <w:szCs w:val="22"/>
              </w:rPr>
              <w:t xml:space="preserve"> the signatory warrants that the signatory is duly authorised to execute </w:t>
            </w:r>
            <w:r>
              <w:rPr>
                <w:rFonts w:ascii="Arial Narrow" w:hAnsi="Arial Narrow"/>
                <w:sz w:val="22"/>
                <w:szCs w:val="22"/>
              </w:rPr>
              <w:t>this Contract</w:t>
            </w:r>
            <w:r w:rsidRPr="004C10A8">
              <w:rPr>
                <w:rFonts w:ascii="Arial Narrow" w:hAnsi="Arial Narrow"/>
                <w:sz w:val="22"/>
                <w:szCs w:val="22"/>
              </w:rPr>
              <w:t xml:space="preserve"> on behalf of </w:t>
            </w:r>
            <w:r>
              <w:rPr>
                <w:rFonts w:ascii="Arial Narrow" w:hAnsi="Arial Narrow"/>
                <w:b/>
                <w:sz w:val="22"/>
                <w:szCs w:val="22"/>
              </w:rPr>
              <w:t>##</w:t>
            </w:r>
          </w:p>
          <w:p w:rsidRPr="004C10A8" w:rsidR="00C2571C" w:rsidRDefault="00C2571C" w14:paraId="5F6185A8" w14:textId="77777777">
            <w:pPr>
              <w:widowControl w:val="0"/>
              <w:tabs>
                <w:tab w:val="right" w:leader="dot" w:pos="3912"/>
              </w:tabs>
              <w:jc w:val="both"/>
              <w:rPr>
                <w:rFonts w:ascii="Arial Narrow" w:hAnsi="Arial Narrow"/>
                <w:sz w:val="22"/>
                <w:szCs w:val="22"/>
              </w:rPr>
            </w:pPr>
          </w:p>
          <w:p w:rsidRPr="004C10A8" w:rsidR="00C2571C" w:rsidRDefault="00C2571C" w14:paraId="3B5162BC" w14:textId="77777777">
            <w:pPr>
              <w:widowControl w:val="0"/>
              <w:tabs>
                <w:tab w:val="right" w:leader="dot" w:pos="3912"/>
              </w:tabs>
              <w:jc w:val="both"/>
              <w:rPr>
                <w:rFonts w:ascii="Arial Narrow" w:hAnsi="Arial Narrow"/>
                <w:sz w:val="22"/>
                <w:szCs w:val="22"/>
              </w:rPr>
            </w:pPr>
          </w:p>
          <w:p w:rsidRPr="004C10A8" w:rsidR="00C2571C" w:rsidRDefault="00C2571C" w14:paraId="3C45A4EF" w14:textId="77777777">
            <w:pPr>
              <w:widowControl w:val="0"/>
              <w:tabs>
                <w:tab w:val="right" w:leader="dot" w:pos="3912"/>
              </w:tabs>
              <w:jc w:val="both"/>
              <w:rPr>
                <w:rFonts w:ascii="Arial Narrow" w:hAnsi="Arial Narrow"/>
                <w:sz w:val="22"/>
                <w:szCs w:val="22"/>
              </w:rPr>
            </w:pPr>
            <w:r w:rsidRPr="004C10A8">
              <w:rPr>
                <w:rFonts w:ascii="Arial Narrow" w:hAnsi="Arial Narrow"/>
                <w:bCs/>
                <w:color w:val="000000"/>
                <w:sz w:val="22"/>
                <w:szCs w:val="22"/>
                <w:lang w:eastAsia="en-AU"/>
              </w:rPr>
              <w:t>Date:  .......................................................</w:t>
            </w:r>
          </w:p>
        </w:tc>
      </w:tr>
    </w:tbl>
    <w:p w:rsidR="00C2571C" w:rsidP="00C2571C" w:rsidRDefault="00C2571C" w14:paraId="4A70985B" w14:textId="77777777">
      <w:pPr>
        <w:rPr>
          <w:rStyle w:val="Strong"/>
        </w:rPr>
      </w:pPr>
    </w:p>
    <w:p w:rsidR="00CB6043" w:rsidP="00CB6043" w:rsidRDefault="00CB6043" w14:paraId="5DB89701" w14:textId="77777777">
      <w:pPr>
        <w:rPr>
          <w:rFonts w:ascii="Arial Narrow" w:hAnsi="Arial Narrow" w:eastAsia="PMingLiU"/>
          <w:b/>
          <w:kern w:val="28"/>
          <w:sz w:val="32"/>
        </w:rPr>
      </w:pPr>
      <w:r>
        <w:rPr>
          <w:rFonts w:ascii="Arial Narrow" w:hAnsi="Arial Narrow" w:eastAsia="PMingLiU"/>
          <w:kern w:val="28"/>
          <w:sz w:val="32"/>
        </w:rPr>
        <w:br w:type="page"/>
      </w:r>
    </w:p>
    <w:p w:rsidRPr="004C10A8" w:rsidR="00CB6043" w:rsidP="005B462E" w:rsidRDefault="00CB6043" w14:paraId="0D85E4DF"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bookmarkStart w:name="_Toc133228756" w:id="513"/>
      <w:bookmarkStart w:name="_Ref133392590" w:id="514"/>
      <w:bookmarkStart w:name="_Toc133479314" w:id="515"/>
      <w:bookmarkStart w:name="_Toc135990470" w:id="516"/>
      <w:bookmarkStart w:name="_Ref136265476" w:id="517"/>
      <w:bookmarkStart w:name="_Toc136269009" w:id="518"/>
      <w:r>
        <w:rPr>
          <w:rFonts w:ascii="Arial Narrow" w:hAnsi="Arial Narrow" w:eastAsia="PMingLiU"/>
          <w:kern w:val="28"/>
          <w:sz w:val="32"/>
        </w:rPr>
        <w:t>– Conditions Precedent</w:t>
      </w:r>
      <w:bookmarkEnd w:id="513"/>
      <w:bookmarkEnd w:id="514"/>
      <w:bookmarkEnd w:id="515"/>
      <w:bookmarkEnd w:id="516"/>
      <w:bookmarkEnd w:id="517"/>
      <w:bookmarkEnd w:id="518"/>
    </w:p>
    <w:tbl>
      <w:tblPr>
        <w:tblStyle w:val="TableGrid"/>
        <w:tblW w:w="0" w:type="auto"/>
        <w:tblLook w:val="04A0" w:firstRow="1" w:lastRow="0" w:firstColumn="1" w:lastColumn="0" w:noHBand="0" w:noVBand="1"/>
      </w:tblPr>
      <w:tblGrid>
        <w:gridCol w:w="457"/>
        <w:gridCol w:w="6991"/>
        <w:gridCol w:w="1569"/>
      </w:tblGrid>
      <w:tr w:rsidR="00CB6043" w:rsidTr="33C2D227" w14:paraId="3D5AB6C0" w14:textId="77777777">
        <w:tc>
          <w:tcPr>
            <w:tcW w:w="0" w:type="auto"/>
          </w:tcPr>
          <w:p w:rsidRPr="000F2B22" w:rsidR="00CB6043" w:rsidRDefault="00CB6043" w14:paraId="64A9FAE1" w14:textId="77777777">
            <w:pPr>
              <w:spacing w:before="120" w:after="120"/>
              <w:jc w:val="center"/>
              <w:rPr>
                <w:rFonts w:ascii="Arial Narrow" w:hAnsi="Arial Narrow"/>
                <w:b/>
                <w:bCs/>
                <w:sz w:val="22"/>
                <w:szCs w:val="22"/>
              </w:rPr>
            </w:pPr>
            <w:r w:rsidRPr="000F2B22">
              <w:rPr>
                <w:rFonts w:ascii="Arial Narrow" w:hAnsi="Arial Narrow"/>
                <w:b/>
                <w:bCs/>
                <w:sz w:val="22"/>
                <w:szCs w:val="22"/>
              </w:rPr>
              <w:t>No</w:t>
            </w:r>
          </w:p>
        </w:tc>
        <w:tc>
          <w:tcPr>
            <w:tcW w:w="0" w:type="auto"/>
          </w:tcPr>
          <w:p w:rsidRPr="000F2B22" w:rsidR="00CB6043" w:rsidRDefault="00CB6043" w14:paraId="680A6898" w14:textId="77777777">
            <w:pPr>
              <w:spacing w:before="120" w:after="120"/>
              <w:rPr>
                <w:rFonts w:ascii="Arial Narrow" w:hAnsi="Arial Narrow"/>
                <w:b/>
                <w:bCs/>
                <w:sz w:val="22"/>
                <w:szCs w:val="22"/>
              </w:rPr>
            </w:pPr>
            <w:r w:rsidRPr="52BC02F5">
              <w:rPr>
                <w:rFonts w:ascii="Arial Narrow" w:hAnsi="Arial Narrow"/>
                <w:b/>
                <w:bCs/>
                <w:sz w:val="22"/>
                <w:szCs w:val="22"/>
              </w:rPr>
              <w:t>Condition Precedent</w:t>
            </w:r>
          </w:p>
        </w:tc>
        <w:tc>
          <w:tcPr>
            <w:tcW w:w="0" w:type="auto"/>
          </w:tcPr>
          <w:p w:rsidRPr="000F2B22" w:rsidR="00CB6043" w:rsidRDefault="00CB6043" w14:paraId="725B8DC5" w14:textId="77777777">
            <w:pPr>
              <w:spacing w:before="120" w:after="120"/>
              <w:rPr>
                <w:rFonts w:ascii="Arial Narrow" w:hAnsi="Arial Narrow"/>
                <w:b/>
                <w:bCs/>
                <w:sz w:val="22"/>
                <w:szCs w:val="22"/>
              </w:rPr>
            </w:pPr>
            <w:r w:rsidRPr="000F2B22">
              <w:rPr>
                <w:rFonts w:ascii="Arial Narrow" w:hAnsi="Arial Narrow"/>
                <w:b/>
                <w:bCs/>
                <w:sz w:val="22"/>
                <w:szCs w:val="22"/>
              </w:rPr>
              <w:t>Condition Precedent Satisfaction Date</w:t>
            </w:r>
          </w:p>
        </w:tc>
      </w:tr>
      <w:tr w:rsidR="0033323A" w:rsidTr="33C2D227" w14:paraId="0D94CD28" w14:textId="77777777">
        <w:tc>
          <w:tcPr>
            <w:tcW w:w="0" w:type="auto"/>
          </w:tcPr>
          <w:p w:rsidR="0033323A" w:rsidRDefault="0033323A" w14:paraId="0F900856" w14:textId="1DD56405">
            <w:pPr>
              <w:spacing w:before="120" w:after="120"/>
              <w:jc w:val="center"/>
              <w:rPr>
                <w:rFonts w:ascii="Arial Narrow" w:hAnsi="Arial Narrow"/>
                <w:sz w:val="22"/>
                <w:szCs w:val="22"/>
              </w:rPr>
            </w:pPr>
            <w:r>
              <w:rPr>
                <w:rFonts w:ascii="Arial Narrow" w:hAnsi="Arial Narrow"/>
                <w:sz w:val="22"/>
                <w:szCs w:val="22"/>
              </w:rPr>
              <w:t>1</w:t>
            </w:r>
          </w:p>
        </w:tc>
        <w:tc>
          <w:tcPr>
            <w:tcW w:w="0" w:type="auto"/>
          </w:tcPr>
          <w:p w:rsidR="0033323A" w:rsidRDefault="0033323A" w14:paraId="239C9785" w14:textId="59E0B27C">
            <w:pPr>
              <w:spacing w:before="120" w:after="120"/>
              <w:rPr>
                <w:rFonts w:ascii="Arial Narrow" w:hAnsi="Arial Narrow" w:eastAsia="Calibri" w:cs="Calibri"/>
                <w:sz w:val="22"/>
                <w:szCs w:val="22"/>
              </w:rPr>
            </w:pPr>
            <w:r>
              <w:rPr>
                <w:rFonts w:ascii="Arial Narrow" w:hAnsi="Arial Narrow" w:eastAsia="Calibri" w:cs="Calibri"/>
                <w:sz w:val="22"/>
                <w:szCs w:val="22"/>
              </w:rPr>
              <w:t>The Service Provider</w:t>
            </w:r>
            <w:r w:rsidR="00EF3B39">
              <w:rPr>
                <w:rFonts w:ascii="Arial Narrow" w:hAnsi="Arial Narrow" w:eastAsia="Calibri" w:cs="Calibri"/>
                <w:sz w:val="22"/>
                <w:szCs w:val="22"/>
              </w:rPr>
              <w:t xml:space="preserve"> </w:t>
            </w:r>
            <w:r w:rsidR="00C1191A">
              <w:rPr>
                <w:rFonts w:ascii="Arial Narrow" w:hAnsi="Arial Narrow" w:eastAsia="Calibri" w:cs="Calibri"/>
                <w:sz w:val="22"/>
                <w:szCs w:val="22"/>
              </w:rPr>
              <w:t>provides the Security to AEMO.</w:t>
            </w:r>
          </w:p>
        </w:tc>
        <w:tc>
          <w:tcPr>
            <w:tcW w:w="0" w:type="auto"/>
          </w:tcPr>
          <w:p w:rsidRPr="00D2471A" w:rsidR="0033323A" w:rsidRDefault="003F22F1" w14:paraId="496D9FB5" w14:textId="1575BDD0">
            <w:pPr>
              <w:spacing w:before="120" w:after="120"/>
              <w:rPr>
                <w:rFonts w:ascii="Arial Narrow" w:hAnsi="Arial Narrow"/>
                <w:sz w:val="22"/>
                <w:szCs w:val="22"/>
                <w:highlight w:val="yellow"/>
              </w:rPr>
            </w:pPr>
            <w:r w:rsidRPr="00F345B6">
              <w:rPr>
                <w:rFonts w:ascii="Arial Narrow" w:hAnsi="Arial Narrow"/>
                <w:sz w:val="22"/>
                <w:szCs w:val="22"/>
              </w:rPr>
              <w:t>1 October 2023</w:t>
            </w:r>
          </w:p>
        </w:tc>
      </w:tr>
      <w:tr w:rsidR="00CB6043" w:rsidTr="33C2D227" w14:paraId="28114C0D" w14:textId="77777777">
        <w:tc>
          <w:tcPr>
            <w:tcW w:w="0" w:type="auto"/>
          </w:tcPr>
          <w:p w:rsidR="00CB6043" w:rsidRDefault="0033323A" w14:paraId="5C21CB13" w14:textId="11FC413E">
            <w:pPr>
              <w:spacing w:before="120" w:after="120"/>
              <w:jc w:val="center"/>
              <w:rPr>
                <w:rFonts w:ascii="Arial Narrow" w:hAnsi="Arial Narrow"/>
                <w:sz w:val="22"/>
                <w:szCs w:val="22"/>
              </w:rPr>
            </w:pPr>
            <w:r>
              <w:rPr>
                <w:rFonts w:ascii="Arial Narrow" w:hAnsi="Arial Narrow"/>
                <w:sz w:val="22"/>
                <w:szCs w:val="22"/>
              </w:rPr>
              <w:t>2</w:t>
            </w:r>
          </w:p>
        </w:tc>
        <w:tc>
          <w:tcPr>
            <w:tcW w:w="0" w:type="auto"/>
          </w:tcPr>
          <w:p w:rsidR="00CB6043" w:rsidRDefault="00CB6043" w14:paraId="17788440" w14:textId="77777777">
            <w:pPr>
              <w:spacing w:before="120" w:after="120"/>
              <w:rPr>
                <w:rFonts w:ascii="Arial Narrow" w:hAnsi="Arial Narrow"/>
                <w:sz w:val="22"/>
                <w:szCs w:val="22"/>
              </w:rPr>
            </w:pPr>
            <w:r>
              <w:rPr>
                <w:rFonts w:ascii="Arial Narrow" w:hAnsi="Arial Narrow" w:eastAsia="Calibri" w:cs="Calibri"/>
                <w:sz w:val="22"/>
                <w:szCs w:val="22"/>
              </w:rPr>
              <w:t xml:space="preserve">The </w:t>
            </w:r>
            <w:r w:rsidRPr="003F2C63">
              <w:rPr>
                <w:rFonts w:ascii="Arial Narrow" w:hAnsi="Arial Narrow" w:eastAsia="Calibri" w:cs="Calibri"/>
                <w:sz w:val="22"/>
                <w:szCs w:val="22"/>
              </w:rPr>
              <w:t>Registered Service Equipment</w:t>
            </w:r>
            <w:r w:rsidRPr="003F2C63" w:rsidDel="003F2C63">
              <w:rPr>
                <w:rFonts w:ascii="Arial Narrow" w:hAnsi="Arial Narrow" w:eastAsia="Calibri" w:cs="Calibri"/>
                <w:sz w:val="22"/>
                <w:szCs w:val="22"/>
              </w:rPr>
              <w:t xml:space="preserve"> </w:t>
            </w:r>
            <w:r w:rsidRPr="00110543">
              <w:rPr>
                <w:rFonts w:ascii="Arial Narrow" w:hAnsi="Arial Narrow" w:eastAsia="Calibri" w:cs="Calibri"/>
                <w:sz w:val="22"/>
                <w:szCs w:val="22"/>
              </w:rPr>
              <w:t>is registered</w:t>
            </w:r>
            <w:r>
              <w:rPr>
                <w:rFonts w:ascii="Arial Narrow" w:hAnsi="Arial Narrow" w:eastAsia="Calibri" w:cs="Calibri"/>
                <w:sz w:val="22"/>
                <w:szCs w:val="22"/>
              </w:rPr>
              <w:t xml:space="preserve"> as a </w:t>
            </w:r>
            <w:r w:rsidRPr="00AF153C">
              <w:rPr>
                <w:rFonts w:ascii="Arial Narrow" w:hAnsi="Arial Narrow" w:eastAsia="Calibri" w:cs="Calibri"/>
                <w:i/>
                <w:iCs/>
                <w:sz w:val="22"/>
                <w:szCs w:val="22"/>
                <w:highlight w:val="yellow"/>
              </w:rPr>
              <w:t>Semi-Scheduled/Scheduled</w:t>
            </w:r>
            <w:r w:rsidRPr="00AF153C">
              <w:rPr>
                <w:rFonts w:ascii="Arial Narrow" w:hAnsi="Arial Narrow" w:eastAsia="Calibri" w:cs="Calibri"/>
                <w:i/>
                <w:iCs/>
                <w:sz w:val="22"/>
                <w:szCs w:val="22"/>
              </w:rPr>
              <w:t xml:space="preserve"> Facility</w:t>
            </w:r>
            <w:r>
              <w:rPr>
                <w:rFonts w:ascii="Arial Narrow" w:hAnsi="Arial Narrow" w:eastAsia="Calibri" w:cs="Calibri"/>
                <w:sz w:val="22"/>
                <w:szCs w:val="22"/>
              </w:rPr>
              <w:t xml:space="preserve"> </w:t>
            </w:r>
            <w:r w:rsidRPr="00110543">
              <w:rPr>
                <w:rFonts w:ascii="Arial Narrow" w:hAnsi="Arial Narrow" w:eastAsia="Calibri" w:cs="Calibri"/>
                <w:sz w:val="22"/>
                <w:szCs w:val="22"/>
              </w:rPr>
              <w:t>under</w:t>
            </w:r>
            <w:r>
              <w:rPr>
                <w:rFonts w:ascii="Arial Narrow" w:hAnsi="Arial Narrow" w:eastAsia="Calibri" w:cs="Calibri"/>
                <w:sz w:val="22"/>
                <w:szCs w:val="22"/>
              </w:rPr>
              <w:t xml:space="preserve"> </w:t>
            </w:r>
            <w:r w:rsidRPr="008152B4">
              <w:rPr>
                <w:rFonts w:ascii="Arial Narrow" w:hAnsi="Arial Narrow" w:eastAsia="Calibri" w:cs="Calibri"/>
                <w:sz w:val="22"/>
                <w:szCs w:val="22"/>
              </w:rPr>
              <w:t>clause 2.29</w:t>
            </w:r>
            <w:r>
              <w:rPr>
                <w:rFonts w:ascii="Arial Narrow" w:hAnsi="Arial Narrow" w:eastAsia="Calibri" w:cs="Calibri"/>
                <w:sz w:val="22"/>
                <w:szCs w:val="22"/>
              </w:rPr>
              <w:t xml:space="preserve"> of </w:t>
            </w:r>
            <w:r w:rsidRPr="00110543">
              <w:rPr>
                <w:rFonts w:ascii="Arial Narrow" w:hAnsi="Arial Narrow" w:eastAsia="Calibri" w:cs="Calibri"/>
                <w:sz w:val="22"/>
                <w:szCs w:val="22"/>
              </w:rPr>
              <w:t xml:space="preserve">the </w:t>
            </w:r>
            <w:r w:rsidRPr="00353CFF">
              <w:rPr>
                <w:rFonts w:ascii="Arial Narrow" w:hAnsi="Arial Narrow" w:eastAsia="Calibri" w:cs="Calibri"/>
                <w:i/>
                <w:iCs/>
                <w:sz w:val="22"/>
                <w:szCs w:val="22"/>
              </w:rPr>
              <w:t>WEM Rules</w:t>
            </w:r>
            <w:r w:rsidRPr="00110543">
              <w:rPr>
                <w:rFonts w:ascii="Arial Narrow" w:hAnsi="Arial Narrow" w:eastAsia="Calibri" w:cs="Calibri"/>
                <w:sz w:val="22"/>
                <w:szCs w:val="22"/>
              </w:rPr>
              <w:t>.</w:t>
            </w:r>
          </w:p>
        </w:tc>
        <w:tc>
          <w:tcPr>
            <w:tcW w:w="0" w:type="auto"/>
          </w:tcPr>
          <w:p w:rsidRPr="00050886" w:rsidR="00CB6043" w:rsidRDefault="00CB6043" w14:paraId="057657C1" w14:textId="77777777">
            <w:pPr>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r w:rsidR="00CB6043" w:rsidTr="33C2D227" w14:paraId="7E5C2C48" w14:textId="77777777">
        <w:tc>
          <w:tcPr>
            <w:tcW w:w="0" w:type="auto"/>
          </w:tcPr>
          <w:p w:rsidR="00CB6043" w:rsidRDefault="0033323A" w14:paraId="3A9F4665" w14:textId="60A2E742">
            <w:pPr>
              <w:spacing w:before="120" w:after="120"/>
              <w:jc w:val="center"/>
              <w:rPr>
                <w:rFonts w:ascii="Arial Narrow" w:hAnsi="Arial Narrow"/>
                <w:sz w:val="22"/>
                <w:szCs w:val="22"/>
              </w:rPr>
            </w:pPr>
            <w:r>
              <w:rPr>
                <w:rFonts w:ascii="Arial Narrow" w:hAnsi="Arial Narrow"/>
                <w:sz w:val="22"/>
                <w:szCs w:val="22"/>
              </w:rPr>
              <w:t>3</w:t>
            </w:r>
          </w:p>
        </w:tc>
        <w:tc>
          <w:tcPr>
            <w:tcW w:w="0" w:type="auto"/>
          </w:tcPr>
          <w:p w:rsidRPr="00BE1E90" w:rsidR="00CB6043" w:rsidRDefault="00CB6043" w14:paraId="0B5C68F6" w14:textId="77777777">
            <w:pPr>
              <w:spacing w:before="120" w:after="120"/>
              <w:rPr>
                <w:rFonts w:ascii="Arial Narrow" w:hAnsi="Arial Narrow"/>
                <w:sz w:val="22"/>
                <w:szCs w:val="18"/>
              </w:rPr>
            </w:pPr>
            <w:r w:rsidRPr="00317D54">
              <w:rPr>
                <w:rFonts w:ascii="Arial Narrow" w:hAnsi="Arial Narrow"/>
                <w:sz w:val="22"/>
                <w:szCs w:val="18"/>
              </w:rPr>
              <w:t xml:space="preserve">Where the </w:t>
            </w:r>
            <w:r>
              <w:rPr>
                <w:rFonts w:ascii="Arial Narrow" w:hAnsi="Arial Narrow"/>
                <w:sz w:val="22"/>
                <w:szCs w:val="18"/>
              </w:rPr>
              <w:t xml:space="preserve">Service includes the Minimum Demand </w:t>
            </w:r>
            <w:proofErr w:type="gramStart"/>
            <w:r>
              <w:rPr>
                <w:rFonts w:ascii="Arial Narrow" w:hAnsi="Arial Narrow"/>
                <w:sz w:val="22"/>
                <w:szCs w:val="18"/>
              </w:rPr>
              <w:t>Service</w:t>
            </w:r>
            <w:proofErr w:type="gramEnd"/>
            <w:r>
              <w:rPr>
                <w:rFonts w:ascii="Arial Narrow" w:hAnsi="Arial Narrow"/>
                <w:sz w:val="22"/>
                <w:szCs w:val="18"/>
              </w:rPr>
              <w:t xml:space="preserve"> and </w:t>
            </w:r>
            <w:r w:rsidRPr="00317D54">
              <w:rPr>
                <w:rFonts w:ascii="Arial Narrow" w:hAnsi="Arial Narrow"/>
                <w:sz w:val="22"/>
                <w:szCs w:val="18"/>
              </w:rPr>
              <w:t xml:space="preserve">the Registered Service Equipment includes an </w:t>
            </w:r>
            <w:r w:rsidRPr="00317D54">
              <w:rPr>
                <w:rFonts w:ascii="Arial Narrow" w:hAnsi="Arial Narrow"/>
                <w:i/>
                <w:sz w:val="22"/>
                <w:szCs w:val="18"/>
              </w:rPr>
              <w:t>Electric Storage Resource</w:t>
            </w:r>
            <w:r w:rsidRPr="00BE1E90">
              <w:rPr>
                <w:rFonts w:ascii="Arial Narrow" w:hAnsi="Arial Narrow"/>
                <w:sz w:val="22"/>
                <w:szCs w:val="18"/>
              </w:rPr>
              <w:t>:</w:t>
            </w:r>
          </w:p>
          <w:p w:rsidRPr="00613536" w:rsidR="00CB6043" w:rsidRDefault="00CB6043" w14:paraId="733357CB" w14:textId="77777777">
            <w:pPr>
              <w:spacing w:before="120" w:after="120"/>
              <w:ind w:left="709" w:hanging="709"/>
              <w:rPr>
                <w:rFonts w:ascii="Arial Narrow" w:hAnsi="Arial Narrow"/>
                <w:sz w:val="22"/>
                <w:szCs w:val="22"/>
              </w:rPr>
            </w:pPr>
            <w:r w:rsidRPr="00BE1E90">
              <w:rPr>
                <w:rFonts w:ascii="Arial Narrow" w:hAnsi="Arial Narrow"/>
                <w:sz w:val="22"/>
                <w:szCs w:val="18"/>
              </w:rPr>
              <w:t>(a)</w:t>
            </w:r>
            <w:r>
              <w:rPr>
                <w:rFonts w:ascii="Arial Narrow" w:hAnsi="Arial Narrow"/>
                <w:sz w:val="22"/>
                <w:szCs w:val="18"/>
              </w:rPr>
              <w:tab/>
            </w:r>
            <w:r>
              <w:rPr>
                <w:rFonts w:ascii="Arial Narrow" w:hAnsi="Arial Narrow"/>
                <w:sz w:val="22"/>
                <w:szCs w:val="18"/>
              </w:rPr>
              <w:t>t</w:t>
            </w:r>
            <w:r w:rsidRPr="00BE1E90">
              <w:rPr>
                <w:rFonts w:ascii="Arial Narrow" w:hAnsi="Arial Narrow"/>
                <w:sz w:val="22"/>
                <w:szCs w:val="18"/>
              </w:rPr>
              <w:t xml:space="preserve">he Service Provider must propose </w:t>
            </w:r>
            <w:r w:rsidRPr="00BE1E90">
              <w:rPr>
                <w:rFonts w:ascii="Arial Narrow" w:hAnsi="Arial Narrow"/>
                <w:i/>
                <w:iCs/>
                <w:sz w:val="22"/>
                <w:szCs w:val="18"/>
              </w:rPr>
              <w:t>Generator Performance Standards</w:t>
            </w:r>
            <w:r w:rsidRPr="00BE1E90">
              <w:rPr>
                <w:rFonts w:ascii="Arial Narrow" w:hAnsi="Arial Narrow"/>
                <w:sz w:val="22"/>
                <w:szCs w:val="18"/>
              </w:rPr>
              <w:t xml:space="preserve"> for the </w:t>
            </w:r>
            <w:r w:rsidRPr="00BE1E90">
              <w:rPr>
                <w:rFonts w:ascii="Arial Narrow" w:hAnsi="Arial Narrow"/>
                <w:i/>
                <w:iCs/>
                <w:sz w:val="22"/>
                <w:szCs w:val="18"/>
              </w:rPr>
              <w:t>Generating System</w:t>
            </w:r>
            <w:r w:rsidRPr="00BE1E90">
              <w:rPr>
                <w:rFonts w:ascii="Arial Narrow" w:hAnsi="Arial Narrow"/>
                <w:sz w:val="22"/>
                <w:szCs w:val="18"/>
              </w:rPr>
              <w:t xml:space="preserve"> (when charging) for all </w:t>
            </w:r>
            <w:r w:rsidRPr="00BE1E90">
              <w:rPr>
                <w:rFonts w:ascii="Arial Narrow" w:hAnsi="Arial Narrow"/>
                <w:i/>
                <w:iCs/>
                <w:sz w:val="22"/>
                <w:szCs w:val="18"/>
              </w:rPr>
              <w:t>Technical Requirements</w:t>
            </w:r>
            <w:r w:rsidRPr="00BE1E90">
              <w:rPr>
                <w:rFonts w:ascii="Arial Narrow" w:hAnsi="Arial Narrow"/>
                <w:sz w:val="22"/>
                <w:szCs w:val="18"/>
              </w:rPr>
              <w:t xml:space="preserve"> </w:t>
            </w:r>
            <w:r w:rsidRPr="00613536">
              <w:rPr>
                <w:rFonts w:ascii="Arial Narrow" w:hAnsi="Arial Narrow"/>
                <w:sz w:val="22"/>
                <w:szCs w:val="18"/>
              </w:rPr>
              <w:t xml:space="preserve">included as part of </w:t>
            </w:r>
            <w:r w:rsidRPr="00613536">
              <w:rPr>
                <w:rFonts w:ascii="Arial Narrow" w:hAnsi="Arial Narrow"/>
                <w:i/>
                <w:iCs/>
                <w:sz w:val="22"/>
                <w:szCs w:val="18"/>
              </w:rPr>
              <w:t>Registered Generator Performance Standards</w:t>
            </w:r>
            <w:r w:rsidRPr="00613536">
              <w:rPr>
                <w:rFonts w:ascii="Arial Narrow" w:hAnsi="Arial Narrow"/>
                <w:sz w:val="22"/>
                <w:szCs w:val="18"/>
              </w:rPr>
              <w:t xml:space="preserve"> in </w:t>
            </w:r>
            <w:r w:rsidRPr="00613536">
              <w:rPr>
                <w:rFonts w:ascii="Arial Narrow" w:hAnsi="Arial Narrow"/>
                <w:sz w:val="22"/>
                <w:szCs w:val="22"/>
              </w:rPr>
              <w:t xml:space="preserve">accordance with the process for </w:t>
            </w:r>
            <w:r w:rsidRPr="00613536">
              <w:rPr>
                <w:rFonts w:ascii="Arial Narrow" w:hAnsi="Arial Narrow"/>
                <w:i/>
                <w:iCs/>
                <w:sz w:val="22"/>
                <w:szCs w:val="22"/>
              </w:rPr>
              <w:t>Transmission Connected Generating Systems</w:t>
            </w:r>
            <w:r w:rsidRPr="00613536">
              <w:rPr>
                <w:rFonts w:ascii="Arial Narrow" w:hAnsi="Arial Narrow"/>
                <w:sz w:val="22"/>
                <w:szCs w:val="22"/>
              </w:rPr>
              <w:t xml:space="preserve"> described in clause 3A.5 of the </w:t>
            </w:r>
            <w:r w:rsidRPr="00613536">
              <w:rPr>
                <w:rFonts w:ascii="Arial Narrow" w:hAnsi="Arial Narrow"/>
                <w:i/>
                <w:iCs/>
                <w:sz w:val="22"/>
                <w:szCs w:val="22"/>
              </w:rPr>
              <w:t xml:space="preserve">WEM </w:t>
            </w:r>
            <w:proofErr w:type="gramStart"/>
            <w:r w:rsidRPr="00613536">
              <w:rPr>
                <w:rFonts w:ascii="Arial Narrow" w:hAnsi="Arial Narrow"/>
                <w:i/>
                <w:iCs/>
                <w:sz w:val="22"/>
                <w:szCs w:val="22"/>
              </w:rPr>
              <w:t>Rules</w:t>
            </w:r>
            <w:r w:rsidRPr="00613536">
              <w:rPr>
                <w:rFonts w:ascii="Arial Narrow" w:hAnsi="Arial Narrow"/>
                <w:sz w:val="22"/>
                <w:szCs w:val="22"/>
              </w:rPr>
              <w:t>;</w:t>
            </w:r>
            <w:proofErr w:type="gramEnd"/>
            <w:r w:rsidRPr="00613536">
              <w:rPr>
                <w:rFonts w:ascii="Arial Narrow" w:hAnsi="Arial Narrow"/>
                <w:sz w:val="22"/>
                <w:szCs w:val="22"/>
              </w:rPr>
              <w:t xml:space="preserve"> </w:t>
            </w:r>
          </w:p>
          <w:p w:rsidR="00CB6043" w:rsidRDefault="00CB6043" w14:paraId="13BBE9F4" w14:textId="77777777">
            <w:pPr>
              <w:spacing w:before="120" w:after="120"/>
              <w:ind w:left="709" w:hanging="709"/>
              <w:rPr>
                <w:rFonts w:ascii="Arial Narrow" w:hAnsi="Arial Narrow"/>
                <w:iCs/>
                <w:sz w:val="22"/>
                <w:szCs w:val="22"/>
              </w:rPr>
            </w:pPr>
            <w:r w:rsidRPr="00613536">
              <w:rPr>
                <w:rFonts w:ascii="Arial Narrow" w:hAnsi="Arial Narrow"/>
                <w:sz w:val="22"/>
                <w:szCs w:val="22"/>
              </w:rPr>
              <w:t>(b)</w:t>
            </w:r>
            <w:r w:rsidRPr="00613536">
              <w:rPr>
                <w:rFonts w:ascii="Arial Narrow" w:hAnsi="Arial Narrow"/>
                <w:sz w:val="22"/>
                <w:szCs w:val="22"/>
              </w:rPr>
              <w:tab/>
            </w:r>
            <w:r>
              <w:rPr>
                <w:rFonts w:ascii="Arial Narrow" w:hAnsi="Arial Narrow"/>
                <w:sz w:val="22"/>
                <w:szCs w:val="22"/>
              </w:rPr>
              <w:t>the Service Provider must (</w:t>
            </w:r>
            <w:r w:rsidRPr="00613536">
              <w:rPr>
                <w:rFonts w:ascii="Arial Narrow" w:hAnsi="Arial Narrow"/>
                <w:sz w:val="22"/>
                <w:szCs w:val="22"/>
              </w:rPr>
              <w:t xml:space="preserve">using the testing requirements and methods for determining compliance with </w:t>
            </w:r>
            <w:r w:rsidRPr="00613536">
              <w:rPr>
                <w:rFonts w:ascii="Arial Narrow" w:hAnsi="Arial Narrow"/>
                <w:i/>
                <w:sz w:val="22"/>
                <w:szCs w:val="22"/>
              </w:rPr>
              <w:t>Registered Generator Performance Standards</w:t>
            </w:r>
            <w:r w:rsidRPr="00613536">
              <w:rPr>
                <w:rFonts w:ascii="Arial Narrow" w:hAnsi="Arial Narrow"/>
                <w:sz w:val="22"/>
                <w:szCs w:val="22"/>
              </w:rPr>
              <w:t xml:space="preserve"> described in the </w:t>
            </w:r>
            <w:r w:rsidRPr="00613536">
              <w:rPr>
                <w:rFonts w:ascii="Arial Narrow" w:hAnsi="Arial Narrow"/>
                <w:i/>
                <w:sz w:val="22"/>
                <w:szCs w:val="22"/>
              </w:rPr>
              <w:t>WEM Procedure</w:t>
            </w:r>
            <w:r w:rsidRPr="00613536">
              <w:rPr>
                <w:rFonts w:ascii="Arial Narrow" w:hAnsi="Arial Narrow"/>
                <w:sz w:val="22"/>
                <w:szCs w:val="22"/>
              </w:rPr>
              <w:t xml:space="preserve"> developed in accordance with clause 3A.9.1 of the </w:t>
            </w:r>
            <w:r w:rsidRPr="00613536">
              <w:rPr>
                <w:rFonts w:ascii="Arial Narrow" w:hAnsi="Arial Narrow"/>
                <w:i/>
                <w:sz w:val="22"/>
                <w:szCs w:val="22"/>
              </w:rPr>
              <w:t>WEM Rules</w:t>
            </w:r>
            <w:r>
              <w:rPr>
                <w:rFonts w:ascii="Arial Narrow" w:hAnsi="Arial Narrow"/>
                <w:iCs/>
                <w:sz w:val="22"/>
                <w:szCs w:val="22"/>
              </w:rPr>
              <w:t>):</w:t>
            </w:r>
          </w:p>
          <w:p w:rsidRPr="004768C3" w:rsidR="00CB6043" w:rsidRDefault="00CB6043" w14:paraId="2B0AFC00" w14:textId="77777777">
            <w:pPr>
              <w:spacing w:before="120" w:after="120"/>
              <w:ind w:left="1418" w:hanging="709"/>
              <w:rPr>
                <w:rFonts w:ascii="Arial Narrow" w:hAnsi="Arial Narrow"/>
                <w:iCs/>
                <w:sz w:val="22"/>
                <w:szCs w:val="22"/>
              </w:rPr>
            </w:pPr>
            <w:r>
              <w:rPr>
                <w:rFonts w:ascii="Arial Narrow" w:hAnsi="Arial Narrow"/>
                <w:sz w:val="22"/>
                <w:szCs w:val="22"/>
              </w:rPr>
              <w:t>(</w:t>
            </w:r>
            <w:proofErr w:type="spellStart"/>
            <w:r>
              <w:rPr>
                <w:rFonts w:ascii="Arial Narrow" w:hAnsi="Arial Narrow"/>
                <w:sz w:val="22"/>
                <w:szCs w:val="22"/>
              </w:rPr>
              <w:t>i</w:t>
            </w:r>
            <w:proofErr w:type="spellEnd"/>
            <w:r>
              <w:rPr>
                <w:rFonts w:ascii="Arial Narrow" w:hAnsi="Arial Narrow"/>
                <w:sz w:val="22"/>
                <w:szCs w:val="22"/>
              </w:rPr>
              <w:t>)</w:t>
            </w:r>
            <w:r>
              <w:rPr>
                <w:rFonts w:ascii="Arial Narrow" w:hAnsi="Arial Narrow"/>
                <w:sz w:val="22"/>
                <w:szCs w:val="22"/>
              </w:rPr>
              <w:tab/>
            </w:r>
            <w:r w:rsidRPr="00613536">
              <w:rPr>
                <w:rFonts w:ascii="Arial Narrow" w:hAnsi="Arial Narrow"/>
                <w:sz w:val="22"/>
                <w:szCs w:val="22"/>
              </w:rPr>
              <w:t>(before the Registered Service Equipment receiv</w:t>
            </w:r>
            <w:r>
              <w:rPr>
                <w:rFonts w:ascii="Arial Narrow" w:hAnsi="Arial Narrow"/>
                <w:sz w:val="22"/>
                <w:szCs w:val="22"/>
              </w:rPr>
              <w:t>es</w:t>
            </w:r>
            <w:r w:rsidRPr="00613536">
              <w:rPr>
                <w:rFonts w:ascii="Arial Narrow" w:hAnsi="Arial Narrow"/>
                <w:sz w:val="22"/>
                <w:szCs w:val="22"/>
              </w:rPr>
              <w:t xml:space="preserve"> an </w:t>
            </w:r>
            <w:r w:rsidRPr="00613536">
              <w:rPr>
                <w:rFonts w:ascii="Arial Narrow" w:hAnsi="Arial Narrow"/>
                <w:i/>
                <w:sz w:val="22"/>
                <w:szCs w:val="22"/>
              </w:rPr>
              <w:t>Interim Approval to Generate Notification</w:t>
            </w:r>
            <w:r w:rsidRPr="00613536">
              <w:rPr>
                <w:rFonts w:ascii="Arial Narrow" w:hAnsi="Arial Narrow"/>
                <w:iCs/>
                <w:sz w:val="22"/>
                <w:szCs w:val="22"/>
              </w:rPr>
              <w:t>)</w:t>
            </w:r>
            <w:r w:rsidRPr="00613536">
              <w:rPr>
                <w:rFonts w:ascii="Arial Narrow" w:hAnsi="Arial Narrow"/>
                <w:sz w:val="22"/>
                <w:szCs w:val="22"/>
              </w:rPr>
              <w:t xml:space="preserve"> </w:t>
            </w:r>
            <w:r>
              <w:rPr>
                <w:rFonts w:ascii="Arial Narrow" w:hAnsi="Arial Narrow"/>
                <w:sz w:val="22"/>
                <w:szCs w:val="22"/>
              </w:rPr>
              <w:t xml:space="preserve">demonstrate that </w:t>
            </w:r>
            <w:r w:rsidRPr="00613536">
              <w:rPr>
                <w:rFonts w:ascii="Arial Narrow" w:hAnsi="Arial Narrow"/>
                <w:sz w:val="22"/>
                <w:szCs w:val="22"/>
              </w:rPr>
              <w:t xml:space="preserve">the </w:t>
            </w:r>
            <w:r w:rsidRPr="00613536">
              <w:rPr>
                <w:rFonts w:ascii="Arial Narrow" w:hAnsi="Arial Narrow"/>
                <w:i/>
                <w:sz w:val="22"/>
                <w:szCs w:val="22"/>
              </w:rPr>
              <w:t>Generating System</w:t>
            </w:r>
            <w:r>
              <w:rPr>
                <w:rFonts w:ascii="Arial Narrow" w:hAnsi="Arial Narrow"/>
                <w:sz w:val="22"/>
                <w:szCs w:val="22"/>
              </w:rPr>
              <w:t xml:space="preserve">, </w:t>
            </w:r>
            <w:r w:rsidRPr="00613536">
              <w:rPr>
                <w:rFonts w:ascii="Arial Narrow" w:hAnsi="Arial Narrow"/>
                <w:sz w:val="22"/>
                <w:szCs w:val="22"/>
              </w:rPr>
              <w:t>when charging</w:t>
            </w:r>
            <w:r>
              <w:rPr>
                <w:rFonts w:ascii="Arial Narrow" w:hAnsi="Arial Narrow"/>
                <w:sz w:val="22"/>
                <w:szCs w:val="22"/>
              </w:rPr>
              <w:t xml:space="preserve">, complies </w:t>
            </w:r>
            <w:r w:rsidRPr="00613536">
              <w:rPr>
                <w:rFonts w:ascii="Arial Narrow" w:hAnsi="Arial Narrow"/>
                <w:sz w:val="22"/>
                <w:szCs w:val="22"/>
              </w:rPr>
              <w:t xml:space="preserve">with the </w:t>
            </w:r>
            <w:r w:rsidRPr="00613536">
              <w:rPr>
                <w:rFonts w:ascii="Arial Narrow" w:hAnsi="Arial Narrow"/>
                <w:i/>
                <w:sz w:val="22"/>
                <w:szCs w:val="22"/>
              </w:rPr>
              <w:t>Registered Generator Performance Standards</w:t>
            </w:r>
            <w:r w:rsidRPr="00613536">
              <w:rPr>
                <w:rFonts w:ascii="Arial Narrow" w:hAnsi="Arial Narrow"/>
                <w:sz w:val="22"/>
                <w:szCs w:val="22"/>
              </w:rPr>
              <w:t xml:space="preserve"> relating to Parts A12.3, A12.5, A12.7 to A12.11 and A12.12 of Appendix 12 of the </w:t>
            </w:r>
            <w:r w:rsidRPr="00613536">
              <w:rPr>
                <w:rFonts w:ascii="Arial Narrow" w:hAnsi="Arial Narrow"/>
                <w:i/>
                <w:iCs/>
                <w:sz w:val="22"/>
                <w:szCs w:val="22"/>
              </w:rPr>
              <w:t>WEM Rules</w:t>
            </w:r>
            <w:r w:rsidRPr="00613536">
              <w:rPr>
                <w:rFonts w:ascii="Arial Narrow" w:hAnsi="Arial Narrow"/>
                <w:sz w:val="22"/>
                <w:szCs w:val="22"/>
              </w:rPr>
              <w:t xml:space="preserve"> (excluding the harmonics of the </w:t>
            </w:r>
            <w:r w:rsidRPr="00613536">
              <w:rPr>
                <w:rFonts w:ascii="Arial Narrow" w:hAnsi="Arial Narrow"/>
                <w:i/>
                <w:sz w:val="22"/>
                <w:szCs w:val="22"/>
              </w:rPr>
              <w:t>Generating System</w:t>
            </w:r>
            <w:r w:rsidRPr="00613536">
              <w:rPr>
                <w:rFonts w:ascii="Arial Narrow" w:hAnsi="Arial Narrow"/>
                <w:sz w:val="22"/>
                <w:szCs w:val="22"/>
              </w:rPr>
              <w:t xml:space="preserve"> when charging for the purposes of Part A12.12); and</w:t>
            </w:r>
          </w:p>
          <w:p w:rsidR="00CB6043" w:rsidRDefault="00CB6043" w14:paraId="5F7254FB" w14:textId="77777777">
            <w:pPr>
              <w:spacing w:before="120" w:after="120"/>
              <w:ind w:left="1418" w:hanging="709"/>
              <w:rPr>
                <w:rFonts w:ascii="Arial Narrow" w:hAnsi="Arial Narrow" w:eastAsia="Calibri" w:cs="Calibri"/>
                <w:sz w:val="22"/>
                <w:szCs w:val="22"/>
              </w:rPr>
            </w:pPr>
            <w:r w:rsidRPr="33C2D227">
              <w:rPr>
                <w:rFonts w:ascii="Arial Narrow" w:hAnsi="Arial Narrow"/>
                <w:sz w:val="22"/>
                <w:szCs w:val="22"/>
              </w:rPr>
              <w:t>(ii)</w:t>
            </w:r>
            <w:r>
              <w:tab/>
            </w:r>
            <w:r w:rsidRPr="33C2D227">
              <w:rPr>
                <w:rFonts w:ascii="Arial Narrow" w:hAnsi="Arial Narrow"/>
                <w:sz w:val="22"/>
                <w:szCs w:val="22"/>
              </w:rPr>
              <w:t xml:space="preserve">(before or after the Registered Service Equipment receives an Interim Approval to Generate Notification) demonstrate that the </w:t>
            </w:r>
            <w:r w:rsidRPr="002578AB">
              <w:rPr>
                <w:rFonts w:ascii="Arial Narrow" w:hAnsi="Arial Narrow"/>
                <w:i/>
                <w:iCs/>
                <w:sz w:val="22"/>
                <w:szCs w:val="22"/>
              </w:rPr>
              <w:t>Generating System</w:t>
            </w:r>
            <w:r w:rsidRPr="33C2D227">
              <w:rPr>
                <w:rFonts w:ascii="Arial Narrow" w:hAnsi="Arial Narrow"/>
                <w:sz w:val="22"/>
                <w:szCs w:val="22"/>
              </w:rPr>
              <w:t xml:space="preserve">, when charging, complies with the </w:t>
            </w:r>
            <w:r w:rsidRPr="33C2D227">
              <w:rPr>
                <w:rFonts w:ascii="Arial Narrow" w:hAnsi="Arial Narrow"/>
                <w:i/>
                <w:iCs/>
                <w:sz w:val="22"/>
                <w:szCs w:val="22"/>
              </w:rPr>
              <w:t>Registered Generator Performance Standards</w:t>
            </w:r>
            <w:r w:rsidRPr="33C2D227">
              <w:rPr>
                <w:rFonts w:ascii="Arial Narrow" w:hAnsi="Arial Narrow"/>
                <w:sz w:val="22"/>
                <w:szCs w:val="22"/>
              </w:rPr>
              <w:t xml:space="preserve"> relating to voltage fluctuations and harmonic voltage distortion in accordance with Part A12.12 of Appendix 12 of the </w:t>
            </w:r>
            <w:r w:rsidRPr="33C2D227">
              <w:rPr>
                <w:rFonts w:ascii="Arial Narrow" w:hAnsi="Arial Narrow"/>
                <w:i/>
                <w:iCs/>
                <w:sz w:val="22"/>
                <w:szCs w:val="22"/>
              </w:rPr>
              <w:t>WEM Rules</w:t>
            </w:r>
            <w:r w:rsidRPr="33C2D227">
              <w:rPr>
                <w:rFonts w:ascii="Arial Narrow" w:hAnsi="Arial Narrow"/>
                <w:sz w:val="22"/>
                <w:szCs w:val="22"/>
              </w:rPr>
              <w:t xml:space="preserve">. </w:t>
            </w:r>
          </w:p>
        </w:tc>
        <w:tc>
          <w:tcPr>
            <w:tcW w:w="0" w:type="auto"/>
          </w:tcPr>
          <w:p w:rsidRPr="00050886" w:rsidR="00CB6043" w:rsidRDefault="00CB6043" w14:paraId="4032F7E0" w14:textId="77777777">
            <w:pPr>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r w:rsidR="00044E44" w:rsidTr="33C2D227" w14:paraId="0ACCC8AC" w14:textId="77777777">
        <w:tc>
          <w:tcPr>
            <w:tcW w:w="0" w:type="auto"/>
          </w:tcPr>
          <w:p w:rsidR="00044E44" w:rsidDel="00A539F6" w:rsidRDefault="00044E44" w14:paraId="7D15944A" w14:textId="648EC61C">
            <w:pPr>
              <w:spacing w:before="120" w:after="120" w:line="259" w:lineRule="auto"/>
              <w:jc w:val="center"/>
              <w:rPr>
                <w:rFonts w:ascii="Arial Narrow" w:hAnsi="Arial Narrow"/>
                <w:sz w:val="22"/>
                <w:szCs w:val="22"/>
              </w:rPr>
            </w:pPr>
            <w:r>
              <w:rPr>
                <w:rFonts w:ascii="Arial Narrow" w:hAnsi="Arial Narrow"/>
                <w:sz w:val="22"/>
                <w:szCs w:val="22"/>
              </w:rPr>
              <w:t>4</w:t>
            </w:r>
          </w:p>
        </w:tc>
        <w:tc>
          <w:tcPr>
            <w:tcW w:w="0" w:type="auto"/>
          </w:tcPr>
          <w:p w:rsidR="00044E44" w:rsidRDefault="004969DA" w14:paraId="3FE6CC40" w14:textId="0E51D619">
            <w:pPr>
              <w:spacing w:before="120" w:after="120"/>
              <w:rPr>
                <w:rFonts w:ascii="Arial Narrow" w:hAnsi="Arial Narrow" w:eastAsia="Calibri" w:cs="Calibri"/>
                <w:sz w:val="22"/>
                <w:szCs w:val="22"/>
              </w:rPr>
            </w:pPr>
            <w:r w:rsidRPr="33C2D227">
              <w:rPr>
                <w:rFonts w:ascii="Arial Narrow" w:hAnsi="Arial Narrow"/>
                <w:sz w:val="22"/>
                <w:szCs w:val="22"/>
              </w:rPr>
              <w:t>If</w:t>
            </w:r>
            <w:r w:rsidRPr="33C2D227" w:rsidR="00044E44">
              <w:rPr>
                <w:rFonts w:ascii="Arial Narrow" w:hAnsi="Arial Narrow"/>
                <w:sz w:val="22"/>
                <w:szCs w:val="22"/>
              </w:rPr>
              <w:t xml:space="preserve"> the Registered Service Equipment is an </w:t>
            </w:r>
            <w:r w:rsidRPr="33C2D227" w:rsidR="00044E44">
              <w:rPr>
                <w:rFonts w:ascii="Arial Narrow" w:hAnsi="Arial Narrow"/>
                <w:i/>
                <w:iCs/>
                <w:sz w:val="22"/>
                <w:szCs w:val="22"/>
              </w:rPr>
              <w:t xml:space="preserve">Electric Storage Resource </w:t>
            </w:r>
            <w:r w:rsidRPr="33C2D227" w:rsidR="00044E44">
              <w:rPr>
                <w:rFonts w:ascii="Arial Narrow" w:hAnsi="Arial Narrow"/>
                <w:sz w:val="22"/>
                <w:szCs w:val="22"/>
              </w:rPr>
              <w:t xml:space="preserve">that forms a component of a </w:t>
            </w:r>
            <w:r w:rsidRPr="33C2D227" w:rsidR="00044E44">
              <w:rPr>
                <w:rFonts w:ascii="Arial Narrow" w:hAnsi="Arial Narrow" w:eastAsia="Calibri" w:cs="Calibri"/>
                <w:i/>
                <w:iCs/>
                <w:sz w:val="22"/>
                <w:szCs w:val="22"/>
              </w:rPr>
              <w:t xml:space="preserve">Semi-Scheduled Facility </w:t>
            </w:r>
            <w:r w:rsidRPr="33C2D227" w:rsidR="00044E44">
              <w:rPr>
                <w:rFonts w:ascii="Arial Narrow" w:hAnsi="Arial Narrow" w:eastAsia="Calibri" w:cs="Calibri"/>
                <w:sz w:val="22"/>
                <w:szCs w:val="22"/>
              </w:rPr>
              <w:t xml:space="preserve">or a </w:t>
            </w:r>
            <w:r w:rsidRPr="33C2D227" w:rsidR="00044E44">
              <w:rPr>
                <w:rFonts w:ascii="Arial Narrow" w:hAnsi="Arial Narrow" w:eastAsia="Calibri" w:cs="Calibri"/>
                <w:i/>
                <w:iCs/>
                <w:sz w:val="22"/>
                <w:szCs w:val="22"/>
              </w:rPr>
              <w:t>Scheduled Facility</w:t>
            </w:r>
            <w:r w:rsidRPr="33C2D227" w:rsidR="00044E44">
              <w:rPr>
                <w:rFonts w:ascii="Arial Narrow" w:hAnsi="Arial Narrow" w:eastAsia="Calibri" w:cs="Calibri"/>
                <w:sz w:val="22"/>
                <w:szCs w:val="22"/>
              </w:rPr>
              <w:t xml:space="preserve">, the </w:t>
            </w:r>
            <w:r w:rsidRPr="33C2D227" w:rsidR="00CD1DA8">
              <w:rPr>
                <w:rFonts w:ascii="Arial Narrow" w:hAnsi="Arial Narrow" w:eastAsia="Calibri" w:cs="Calibri"/>
                <w:sz w:val="22"/>
                <w:szCs w:val="22"/>
              </w:rPr>
              <w:t xml:space="preserve">Service </w:t>
            </w:r>
            <w:r w:rsidRPr="33C2D227" w:rsidR="00CD1DA8">
              <w:rPr>
                <w:rFonts w:ascii="Arial Narrow" w:hAnsi="Arial Narrow"/>
                <w:sz w:val="22"/>
                <w:szCs w:val="22"/>
              </w:rPr>
              <w:t xml:space="preserve">Provider must </w:t>
            </w:r>
            <w:r w:rsidRPr="33C2D227" w:rsidR="00460854">
              <w:rPr>
                <w:rFonts w:ascii="Arial Narrow" w:hAnsi="Arial Narrow"/>
                <w:sz w:val="22"/>
                <w:szCs w:val="22"/>
              </w:rPr>
              <w:t>install</w:t>
            </w:r>
            <w:r w:rsidRPr="33C2D227" w:rsidR="00044E44">
              <w:rPr>
                <w:rFonts w:ascii="Arial Narrow" w:hAnsi="Arial Narrow"/>
                <w:sz w:val="22"/>
                <w:szCs w:val="22"/>
              </w:rPr>
              <w:t xml:space="preserve"> </w:t>
            </w:r>
            <w:r w:rsidRPr="002578AB" w:rsidR="00044E44">
              <w:rPr>
                <w:rFonts w:ascii="Arial Narrow" w:hAnsi="Arial Narrow"/>
                <w:i/>
                <w:iCs/>
                <w:sz w:val="22"/>
                <w:szCs w:val="22"/>
              </w:rPr>
              <w:t>Facility Sub-Metering</w:t>
            </w:r>
            <w:r w:rsidRPr="33C2D227" w:rsidR="00AC0803">
              <w:rPr>
                <w:rFonts w:ascii="Arial Narrow" w:hAnsi="Arial Narrow"/>
                <w:sz w:val="22"/>
                <w:szCs w:val="22"/>
              </w:rPr>
              <w:t xml:space="preserve"> for the </w:t>
            </w:r>
            <w:r w:rsidRPr="33C2D227" w:rsidR="00AC0803">
              <w:rPr>
                <w:rFonts w:ascii="Arial Narrow" w:hAnsi="Arial Narrow"/>
                <w:i/>
                <w:iCs/>
                <w:sz w:val="22"/>
                <w:szCs w:val="22"/>
              </w:rPr>
              <w:t>Electric Storage Resource</w:t>
            </w:r>
            <w:r w:rsidRPr="33C2D227" w:rsidR="00A71553">
              <w:rPr>
                <w:rFonts w:ascii="Arial Narrow" w:hAnsi="Arial Narrow"/>
                <w:sz w:val="22"/>
                <w:szCs w:val="22"/>
              </w:rPr>
              <w:t xml:space="preserve"> in accordance with the</w:t>
            </w:r>
            <w:r w:rsidRPr="33C2D227" w:rsidR="00297922">
              <w:rPr>
                <w:rFonts w:ascii="Arial Narrow" w:hAnsi="Arial Narrow"/>
                <w:sz w:val="22"/>
                <w:szCs w:val="22"/>
              </w:rPr>
              <w:t xml:space="preserve"> requirements specified in</w:t>
            </w:r>
            <w:r w:rsidRPr="33C2D227" w:rsidR="00A71553">
              <w:rPr>
                <w:rFonts w:ascii="Arial Narrow" w:hAnsi="Arial Narrow"/>
                <w:sz w:val="22"/>
                <w:szCs w:val="22"/>
              </w:rPr>
              <w:t xml:space="preserve"> </w:t>
            </w:r>
            <w:r w:rsidRPr="33C2D227" w:rsidR="00961EEE">
              <w:rPr>
                <w:rFonts w:ascii="Arial Narrow" w:hAnsi="Arial Narrow"/>
                <w:sz w:val="22"/>
                <w:szCs w:val="22"/>
              </w:rPr>
              <w:t xml:space="preserve">the </w:t>
            </w:r>
            <w:r w:rsidRPr="33C2D227" w:rsidR="00A71553">
              <w:rPr>
                <w:rFonts w:ascii="Arial Narrow" w:hAnsi="Arial Narrow"/>
                <w:i/>
                <w:iCs/>
                <w:sz w:val="22"/>
                <w:szCs w:val="22"/>
              </w:rPr>
              <w:t>WEM Procedure</w:t>
            </w:r>
            <w:r w:rsidRPr="33C2D227" w:rsidR="00A71553">
              <w:rPr>
                <w:rFonts w:ascii="Arial Narrow" w:hAnsi="Arial Narrow"/>
                <w:sz w:val="22"/>
                <w:szCs w:val="22"/>
              </w:rPr>
              <w:t xml:space="preserve"> </w:t>
            </w:r>
            <w:r w:rsidRPr="33C2D227" w:rsidR="00297922">
              <w:rPr>
                <w:rFonts w:ascii="Arial Narrow" w:hAnsi="Arial Narrow"/>
                <w:sz w:val="22"/>
                <w:szCs w:val="22"/>
              </w:rPr>
              <w:t>referred to in clause 2.29.15</w:t>
            </w:r>
            <w:r w:rsidRPr="33C2D227" w:rsidR="009C6CCD">
              <w:rPr>
                <w:rFonts w:ascii="Arial Narrow" w:hAnsi="Arial Narrow"/>
                <w:sz w:val="22"/>
                <w:szCs w:val="22"/>
              </w:rPr>
              <w:t xml:space="preserve"> of the </w:t>
            </w:r>
            <w:r w:rsidRPr="33C2D227" w:rsidR="009C6CCD">
              <w:rPr>
                <w:rFonts w:ascii="Arial Narrow" w:hAnsi="Arial Narrow"/>
                <w:i/>
                <w:iCs/>
                <w:sz w:val="22"/>
                <w:szCs w:val="22"/>
              </w:rPr>
              <w:t>WEM Rules</w:t>
            </w:r>
            <w:r w:rsidRPr="33C2D227" w:rsidR="00044E44">
              <w:rPr>
                <w:rFonts w:ascii="Arial Narrow" w:hAnsi="Arial Narrow"/>
                <w:sz w:val="22"/>
                <w:szCs w:val="22"/>
              </w:rPr>
              <w:t>.</w:t>
            </w:r>
          </w:p>
        </w:tc>
        <w:tc>
          <w:tcPr>
            <w:tcW w:w="0" w:type="auto"/>
          </w:tcPr>
          <w:p w:rsidRPr="00D2471A" w:rsidR="00044E44" w:rsidRDefault="00044E44" w14:paraId="14368659" w14:textId="31CE9F9C">
            <w:pPr>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r w:rsidR="00CB6043" w:rsidTr="33C2D227" w14:paraId="6E7A3161" w14:textId="77777777">
        <w:tc>
          <w:tcPr>
            <w:tcW w:w="0" w:type="auto"/>
          </w:tcPr>
          <w:p w:rsidR="00CB6043" w:rsidRDefault="00A539F6" w14:paraId="311BB32E" w14:textId="1C7F1C7E">
            <w:pPr>
              <w:spacing w:before="120" w:after="120" w:line="259" w:lineRule="auto"/>
              <w:jc w:val="center"/>
              <w:rPr>
                <w:rFonts w:ascii="Arial Narrow" w:hAnsi="Arial Narrow"/>
                <w:sz w:val="22"/>
                <w:szCs w:val="22"/>
              </w:rPr>
            </w:pPr>
            <w:r>
              <w:rPr>
                <w:rFonts w:ascii="Arial Narrow" w:hAnsi="Arial Narrow"/>
                <w:sz w:val="22"/>
                <w:szCs w:val="22"/>
              </w:rPr>
              <w:t>5</w:t>
            </w:r>
          </w:p>
        </w:tc>
        <w:tc>
          <w:tcPr>
            <w:tcW w:w="0" w:type="auto"/>
          </w:tcPr>
          <w:p w:rsidRPr="00BE0083" w:rsidR="00CB6043" w:rsidRDefault="00CB6043" w14:paraId="0EB5AA48" w14:textId="43052A40">
            <w:pPr>
              <w:spacing w:before="120" w:after="120"/>
              <w:rPr>
                <w:rFonts w:ascii="Arial Narrow" w:hAnsi="Arial Narrow" w:eastAsia="Calibri" w:cs="Calibri"/>
                <w:sz w:val="22"/>
                <w:szCs w:val="22"/>
              </w:rPr>
            </w:pPr>
            <w:r>
              <w:rPr>
                <w:rFonts w:ascii="Arial Narrow" w:hAnsi="Arial Narrow" w:eastAsia="Calibri" w:cs="Calibri"/>
                <w:sz w:val="22"/>
                <w:szCs w:val="22"/>
              </w:rPr>
              <w:t>T</w:t>
            </w:r>
            <w:r w:rsidRPr="005B6FAD">
              <w:rPr>
                <w:rFonts w:ascii="Arial Narrow" w:hAnsi="Arial Narrow" w:eastAsia="Calibri" w:cs="Calibri"/>
                <w:sz w:val="22"/>
                <w:szCs w:val="22"/>
              </w:rPr>
              <w:t xml:space="preserve">he Service Provider is granted an </w:t>
            </w:r>
            <w:r w:rsidRPr="00176EB9">
              <w:rPr>
                <w:rFonts w:ascii="Arial Narrow" w:hAnsi="Arial Narrow" w:eastAsia="Calibri" w:cs="Calibri"/>
                <w:i/>
                <w:iCs/>
                <w:sz w:val="22"/>
                <w:szCs w:val="22"/>
              </w:rPr>
              <w:t xml:space="preserve">Interim Approval to Generate </w:t>
            </w:r>
            <w:r w:rsidRPr="00176EB9" w:rsidR="00E44E36">
              <w:rPr>
                <w:rFonts w:ascii="Arial Narrow" w:hAnsi="Arial Narrow" w:eastAsia="Calibri" w:cs="Calibri"/>
                <w:i/>
                <w:iCs/>
                <w:sz w:val="22"/>
                <w:szCs w:val="22"/>
              </w:rPr>
              <w:t>Notification</w:t>
            </w:r>
            <w:r w:rsidR="00E44E36">
              <w:rPr>
                <w:rFonts w:ascii="Arial Narrow" w:hAnsi="Arial Narrow" w:eastAsia="Calibri" w:cs="Calibri"/>
                <w:sz w:val="22"/>
                <w:szCs w:val="22"/>
              </w:rPr>
              <w:t xml:space="preserve"> </w:t>
            </w:r>
            <w:r w:rsidRPr="005B6FAD">
              <w:rPr>
                <w:rFonts w:ascii="Arial Narrow" w:hAnsi="Arial Narrow" w:eastAsia="Calibri" w:cs="Calibri"/>
                <w:sz w:val="22"/>
                <w:szCs w:val="22"/>
              </w:rPr>
              <w:t xml:space="preserve">for the Registered Service Equipment </w:t>
            </w:r>
            <w:r>
              <w:rPr>
                <w:rFonts w:ascii="Arial Narrow" w:hAnsi="Arial Narrow" w:eastAsia="Calibri" w:cs="Calibri"/>
                <w:sz w:val="22"/>
                <w:szCs w:val="22"/>
              </w:rPr>
              <w:t xml:space="preserve">with respect </w:t>
            </w:r>
            <w:r w:rsidRPr="005B6FAD">
              <w:rPr>
                <w:rFonts w:ascii="Arial Narrow" w:hAnsi="Arial Narrow" w:eastAsia="Calibri" w:cs="Calibri"/>
                <w:sz w:val="22"/>
                <w:szCs w:val="22"/>
              </w:rPr>
              <w:t xml:space="preserve">to </w:t>
            </w:r>
            <w:r>
              <w:rPr>
                <w:rFonts w:ascii="Arial Narrow" w:hAnsi="Arial Narrow" w:eastAsia="Calibri" w:cs="Calibri"/>
                <w:sz w:val="22"/>
                <w:szCs w:val="22"/>
              </w:rPr>
              <w:t>a quantity greater than or equal to the sum of</w:t>
            </w:r>
            <w:r w:rsidRPr="005B6FAD">
              <w:rPr>
                <w:rFonts w:ascii="Arial Narrow" w:hAnsi="Arial Narrow" w:eastAsia="Calibri" w:cs="Calibri"/>
                <w:sz w:val="22"/>
                <w:szCs w:val="22"/>
              </w:rPr>
              <w:t xml:space="preserve"> the </w:t>
            </w:r>
            <w:r>
              <w:rPr>
                <w:rFonts w:ascii="Arial Narrow" w:hAnsi="Arial Narrow" w:eastAsia="Calibri" w:cs="Calibri"/>
                <w:sz w:val="22"/>
                <w:szCs w:val="22"/>
              </w:rPr>
              <w:t xml:space="preserve">Maximum Service Quantity and </w:t>
            </w:r>
            <w:r w:rsidRPr="005B6FAD">
              <w:rPr>
                <w:rFonts w:ascii="Arial Narrow" w:hAnsi="Arial Narrow" w:eastAsia="Calibri" w:cs="Calibri"/>
                <w:sz w:val="22"/>
                <w:szCs w:val="22"/>
              </w:rPr>
              <w:t>the Baseline Quantity</w:t>
            </w:r>
            <w:r>
              <w:rPr>
                <w:rFonts w:ascii="Arial Narrow" w:hAnsi="Arial Narrow" w:eastAsia="Calibri" w:cs="Calibri"/>
                <w:sz w:val="22"/>
                <w:szCs w:val="22"/>
              </w:rPr>
              <w:t xml:space="preserve"> (for the Peak Demand Service).</w:t>
            </w:r>
          </w:p>
        </w:tc>
        <w:tc>
          <w:tcPr>
            <w:tcW w:w="0" w:type="auto"/>
          </w:tcPr>
          <w:p w:rsidR="00CB6043" w:rsidRDefault="00CB6043" w14:paraId="6A5232F8" w14:textId="77777777">
            <w:pPr>
              <w:spacing w:before="120" w:after="120"/>
              <w:rPr>
                <w:rFonts w:ascii="Arial Narrow" w:hAnsi="Arial Narrow"/>
                <w:sz w:val="22"/>
                <w:szCs w:val="22"/>
              </w:rPr>
            </w:pPr>
            <w:r w:rsidRPr="00D2471A">
              <w:rPr>
                <w:rFonts w:ascii="Arial Narrow" w:hAnsi="Arial Narrow"/>
                <w:sz w:val="22"/>
                <w:szCs w:val="22"/>
                <w:highlight w:val="yellow"/>
              </w:rPr>
              <w:t>##</w:t>
            </w:r>
          </w:p>
        </w:tc>
      </w:tr>
      <w:tr w:rsidR="00CB6043" w:rsidTr="33C2D227" w14:paraId="48D5AACB" w14:textId="77777777">
        <w:tc>
          <w:tcPr>
            <w:tcW w:w="0" w:type="auto"/>
          </w:tcPr>
          <w:p w:rsidR="00CB6043" w:rsidRDefault="00A539F6" w14:paraId="60C5358C" w14:textId="5374D913">
            <w:pPr>
              <w:spacing w:before="120" w:after="120" w:line="259" w:lineRule="auto"/>
              <w:jc w:val="center"/>
              <w:rPr>
                <w:rFonts w:ascii="Arial Narrow" w:hAnsi="Arial Narrow"/>
                <w:sz w:val="22"/>
                <w:szCs w:val="22"/>
              </w:rPr>
            </w:pPr>
            <w:r>
              <w:rPr>
                <w:rFonts w:ascii="Arial Narrow" w:hAnsi="Arial Narrow"/>
                <w:sz w:val="22"/>
                <w:szCs w:val="22"/>
              </w:rPr>
              <w:t>6</w:t>
            </w:r>
          </w:p>
        </w:tc>
        <w:tc>
          <w:tcPr>
            <w:tcW w:w="0" w:type="auto"/>
          </w:tcPr>
          <w:p w:rsidR="00CB6043" w:rsidRDefault="00CB6043" w14:paraId="08A41780" w14:textId="4DC3848E">
            <w:pPr>
              <w:spacing w:before="120" w:after="120"/>
              <w:rPr>
                <w:rFonts w:ascii="Arial Narrow" w:hAnsi="Arial Narrow"/>
                <w:sz w:val="22"/>
                <w:szCs w:val="22"/>
              </w:rPr>
            </w:pPr>
            <w:r>
              <w:rPr>
                <w:rFonts w:ascii="Arial Narrow" w:hAnsi="Arial Narrow"/>
                <w:sz w:val="22"/>
                <w:szCs w:val="22"/>
              </w:rPr>
              <w:t xml:space="preserve">The Registered Service Equipment </w:t>
            </w:r>
            <w:r w:rsidRPr="003D3390">
              <w:rPr>
                <w:rFonts w:ascii="Arial Narrow" w:hAnsi="Arial Narrow"/>
                <w:sz w:val="22"/>
                <w:szCs w:val="22"/>
              </w:rPr>
              <w:t>complete</w:t>
            </w:r>
            <w:r w:rsidR="00617B1B">
              <w:rPr>
                <w:rFonts w:ascii="Arial Narrow" w:hAnsi="Arial Narrow"/>
                <w:sz w:val="22"/>
                <w:szCs w:val="22"/>
              </w:rPr>
              <w:t>s</w:t>
            </w:r>
            <w:r w:rsidRPr="003D3390">
              <w:rPr>
                <w:rFonts w:ascii="Arial Narrow" w:hAnsi="Arial Narrow"/>
                <w:sz w:val="22"/>
                <w:szCs w:val="22"/>
              </w:rPr>
              <w:t xml:space="preserve"> a</w:t>
            </w:r>
            <w:r>
              <w:rPr>
                <w:rFonts w:ascii="Arial Narrow" w:hAnsi="Arial Narrow"/>
                <w:sz w:val="22"/>
                <w:szCs w:val="22"/>
              </w:rPr>
              <w:t xml:space="preserve"> </w:t>
            </w:r>
            <w:r w:rsidRPr="00E217A6">
              <w:rPr>
                <w:rFonts w:ascii="Arial Narrow" w:hAnsi="Arial Narrow"/>
                <w:i/>
                <w:iCs/>
                <w:sz w:val="22"/>
                <w:szCs w:val="22"/>
              </w:rPr>
              <w:t>Commissioning Test</w:t>
            </w:r>
            <w:r>
              <w:rPr>
                <w:rFonts w:ascii="Arial Narrow" w:hAnsi="Arial Narrow"/>
                <w:sz w:val="22"/>
                <w:szCs w:val="22"/>
              </w:rPr>
              <w:t xml:space="preserve"> in accordance with </w:t>
            </w:r>
            <w:r w:rsidRPr="00B67B96">
              <w:rPr>
                <w:rFonts w:ascii="Arial Narrow" w:hAnsi="Arial Narrow"/>
                <w:sz w:val="22"/>
                <w:szCs w:val="22"/>
              </w:rPr>
              <w:t>clause 3.21A</w:t>
            </w:r>
            <w:r>
              <w:rPr>
                <w:rFonts w:ascii="Arial Narrow" w:hAnsi="Arial Narrow"/>
                <w:sz w:val="22"/>
                <w:szCs w:val="22"/>
              </w:rPr>
              <w:t xml:space="preserve"> of the </w:t>
            </w:r>
            <w:r w:rsidRPr="001B3E3C">
              <w:rPr>
                <w:rFonts w:ascii="Arial Narrow" w:hAnsi="Arial Narrow"/>
                <w:i/>
                <w:iCs/>
                <w:sz w:val="22"/>
                <w:szCs w:val="22"/>
              </w:rPr>
              <w:t xml:space="preserve">WEM </w:t>
            </w:r>
            <w:r w:rsidRPr="0087552B">
              <w:rPr>
                <w:rFonts w:ascii="Arial Narrow" w:hAnsi="Arial Narrow"/>
                <w:i/>
                <w:iCs/>
                <w:sz w:val="22"/>
                <w:szCs w:val="22"/>
              </w:rPr>
              <w:t>Rules</w:t>
            </w:r>
            <w:r w:rsidRPr="0087552B">
              <w:rPr>
                <w:rFonts w:ascii="Arial Narrow" w:hAnsi="Arial Narrow"/>
                <w:sz w:val="22"/>
                <w:szCs w:val="22"/>
              </w:rPr>
              <w:t xml:space="preserve">. </w:t>
            </w:r>
            <w:r>
              <w:rPr>
                <w:rFonts w:ascii="Arial Narrow" w:hAnsi="Arial Narrow"/>
                <w:sz w:val="22"/>
                <w:szCs w:val="22"/>
              </w:rPr>
              <w:t>To avoid doubt</w:t>
            </w:r>
            <w:r w:rsidRPr="0087552B">
              <w:rPr>
                <w:rFonts w:ascii="Arial Narrow" w:hAnsi="Arial Narrow"/>
                <w:sz w:val="22"/>
                <w:szCs w:val="22"/>
              </w:rPr>
              <w:t xml:space="preserve">, if the Registered Service Equipment completes more than one </w:t>
            </w:r>
            <w:r w:rsidRPr="0087552B">
              <w:rPr>
                <w:rFonts w:ascii="Arial Narrow" w:hAnsi="Arial Narrow"/>
                <w:i/>
                <w:sz w:val="22"/>
                <w:szCs w:val="22"/>
              </w:rPr>
              <w:t>Commissioning Test</w:t>
            </w:r>
            <w:r w:rsidRPr="0087552B">
              <w:rPr>
                <w:rFonts w:ascii="Arial Narrow" w:hAnsi="Arial Narrow"/>
                <w:iCs/>
                <w:sz w:val="22"/>
                <w:szCs w:val="22"/>
              </w:rPr>
              <w:t xml:space="preserve">, </w:t>
            </w:r>
            <w:r w:rsidRPr="0087552B">
              <w:rPr>
                <w:rFonts w:ascii="Arial Narrow" w:hAnsi="Arial Narrow"/>
                <w:sz w:val="22"/>
                <w:szCs w:val="22"/>
              </w:rPr>
              <w:t xml:space="preserve">this Condition Precedent is deemed to be satisfied when the Registered Service Equipment completes the first </w:t>
            </w:r>
            <w:r w:rsidRPr="0087552B">
              <w:rPr>
                <w:rFonts w:ascii="Arial Narrow" w:hAnsi="Arial Narrow"/>
                <w:i/>
                <w:sz w:val="22"/>
                <w:szCs w:val="22"/>
              </w:rPr>
              <w:t>Commissioning Test</w:t>
            </w:r>
            <w:r w:rsidRPr="0087552B">
              <w:rPr>
                <w:rFonts w:ascii="Arial Narrow" w:hAnsi="Arial Narrow"/>
                <w:sz w:val="22"/>
                <w:szCs w:val="22"/>
              </w:rPr>
              <w:t>.</w:t>
            </w:r>
          </w:p>
        </w:tc>
        <w:tc>
          <w:tcPr>
            <w:tcW w:w="0" w:type="auto"/>
          </w:tcPr>
          <w:p w:rsidR="00CB6043" w:rsidRDefault="00CB6043" w14:paraId="1A264299" w14:textId="77777777">
            <w:pPr>
              <w:spacing w:before="120" w:after="120"/>
              <w:rPr>
                <w:rFonts w:ascii="Arial Narrow" w:hAnsi="Arial Narrow"/>
                <w:sz w:val="22"/>
                <w:szCs w:val="22"/>
              </w:rPr>
            </w:pPr>
            <w:r w:rsidRPr="00D2471A">
              <w:rPr>
                <w:rFonts w:ascii="Arial Narrow" w:hAnsi="Arial Narrow"/>
                <w:sz w:val="22"/>
                <w:szCs w:val="22"/>
                <w:highlight w:val="yellow"/>
              </w:rPr>
              <w:t>##</w:t>
            </w:r>
          </w:p>
        </w:tc>
      </w:tr>
      <w:tr w:rsidR="00CB6043" w:rsidTr="33C2D227" w14:paraId="496B9A6F" w14:textId="77777777">
        <w:tc>
          <w:tcPr>
            <w:tcW w:w="0" w:type="auto"/>
          </w:tcPr>
          <w:p w:rsidR="00CB6043" w:rsidP="00884EA8" w:rsidRDefault="00A539F6" w14:paraId="480604F6" w14:textId="44B89CCC">
            <w:pPr>
              <w:keepLines/>
              <w:spacing w:before="120" w:after="120"/>
              <w:jc w:val="center"/>
              <w:rPr>
                <w:rFonts w:ascii="Arial Narrow" w:hAnsi="Arial Narrow"/>
                <w:sz w:val="22"/>
                <w:szCs w:val="22"/>
              </w:rPr>
            </w:pPr>
            <w:r>
              <w:rPr>
                <w:rFonts w:ascii="Arial Narrow" w:hAnsi="Arial Narrow"/>
                <w:sz w:val="22"/>
                <w:szCs w:val="22"/>
              </w:rPr>
              <w:t>7</w:t>
            </w:r>
          </w:p>
        </w:tc>
        <w:tc>
          <w:tcPr>
            <w:tcW w:w="0" w:type="auto"/>
          </w:tcPr>
          <w:p w:rsidRPr="0065209B" w:rsidR="00CB6043" w:rsidP="00884EA8" w:rsidRDefault="00CB6043" w14:paraId="29F93BB1" w14:textId="5F423605">
            <w:pPr>
              <w:keepLines/>
              <w:spacing w:before="120" w:after="120"/>
              <w:rPr>
                <w:rFonts w:ascii="Arial Narrow" w:hAnsi="Arial Narrow" w:eastAsia="Calibri" w:cs="Calibri"/>
                <w:sz w:val="22"/>
                <w:szCs w:val="22"/>
              </w:rPr>
            </w:pPr>
            <w:r w:rsidRPr="33C2D227">
              <w:rPr>
                <w:rFonts w:ascii="Arial Narrow" w:hAnsi="Arial Narrow" w:eastAsia="Calibri" w:cs="Calibri"/>
                <w:sz w:val="22"/>
                <w:szCs w:val="22"/>
              </w:rPr>
              <w:t>For each Service, the Service Provider demonstrates (at its own cost and based on Interval Meter Data</w:t>
            </w:r>
            <w:r w:rsidRPr="33C2D227" w:rsidR="5FBBFC84">
              <w:rPr>
                <w:rFonts w:ascii="Arial Narrow" w:hAnsi="Arial Narrow" w:eastAsia="Calibri" w:cs="Calibri"/>
                <w:sz w:val="22"/>
                <w:szCs w:val="22"/>
              </w:rPr>
              <w:t xml:space="preserve"> or </w:t>
            </w:r>
            <w:r w:rsidRPr="00CB1689" w:rsidR="5FBBFC84">
              <w:rPr>
                <w:rFonts w:ascii="Arial Narrow" w:hAnsi="Arial Narrow" w:eastAsia="Calibri" w:cs="Calibri"/>
                <w:i/>
                <w:iCs/>
                <w:sz w:val="22"/>
                <w:szCs w:val="22"/>
              </w:rPr>
              <w:t>Facility Sub-Metering</w:t>
            </w:r>
            <w:r w:rsidRPr="33C2D227" w:rsidR="5FBBFC84">
              <w:rPr>
                <w:rFonts w:ascii="Arial Narrow" w:hAnsi="Arial Narrow" w:eastAsia="Calibri" w:cs="Calibri"/>
                <w:sz w:val="22"/>
                <w:szCs w:val="22"/>
              </w:rPr>
              <w:t xml:space="preserve"> data, as applicable</w:t>
            </w:r>
            <w:r w:rsidRPr="33C2D227">
              <w:rPr>
                <w:rFonts w:ascii="Arial Narrow" w:hAnsi="Arial Narrow" w:eastAsia="Calibri" w:cs="Calibri"/>
                <w:sz w:val="22"/>
                <w:szCs w:val="22"/>
              </w:rPr>
              <w:t xml:space="preserve">) that the Registered Service Equipment </w:t>
            </w:r>
            <w:proofErr w:type="gramStart"/>
            <w:r w:rsidRPr="33C2D227">
              <w:rPr>
                <w:rFonts w:ascii="Arial Narrow" w:hAnsi="Arial Narrow" w:eastAsia="Calibri" w:cs="Calibri"/>
                <w:sz w:val="22"/>
                <w:szCs w:val="22"/>
              </w:rPr>
              <w:t>is capable of increasing</w:t>
            </w:r>
            <w:proofErr w:type="gramEnd"/>
            <w:r w:rsidRPr="33C2D227">
              <w:rPr>
                <w:rFonts w:ascii="Arial Narrow" w:hAnsi="Arial Narrow" w:eastAsia="Calibri" w:cs="Calibri"/>
                <w:sz w:val="22"/>
                <w:szCs w:val="22"/>
              </w:rPr>
              <w:t xml:space="preserve"> </w:t>
            </w:r>
            <w:r w:rsidRPr="33C2D227">
              <w:rPr>
                <w:rFonts w:ascii="Arial Narrow" w:hAnsi="Arial Narrow" w:eastAsia="Calibri" w:cs="Calibri"/>
                <w:i/>
                <w:iCs/>
                <w:sz w:val="22"/>
                <w:szCs w:val="22"/>
              </w:rPr>
              <w:t>Injection</w:t>
            </w:r>
            <w:r w:rsidRPr="33C2D227">
              <w:rPr>
                <w:rFonts w:ascii="Arial Narrow" w:hAnsi="Arial Narrow" w:eastAsia="Calibri" w:cs="Calibri"/>
                <w:sz w:val="22"/>
                <w:szCs w:val="22"/>
              </w:rPr>
              <w:t xml:space="preserve"> or increasing </w:t>
            </w:r>
            <w:r w:rsidRPr="33C2D227">
              <w:rPr>
                <w:rFonts w:ascii="Arial Narrow" w:hAnsi="Arial Narrow" w:eastAsia="Calibri" w:cs="Calibri"/>
                <w:i/>
                <w:iCs/>
                <w:sz w:val="22"/>
                <w:szCs w:val="22"/>
              </w:rPr>
              <w:t>Withdrawal</w:t>
            </w:r>
            <w:r w:rsidRPr="33C2D227">
              <w:rPr>
                <w:rFonts w:ascii="Arial Narrow" w:hAnsi="Arial Narrow" w:eastAsia="Calibri" w:cs="Calibri"/>
                <w:sz w:val="22"/>
                <w:szCs w:val="22"/>
              </w:rPr>
              <w:t xml:space="preserve">, as applicable, by a quantity greater or equal to the relevant Maximum Service Quantity (relative to the Baseline Quantity) for 48 consecutive </w:t>
            </w:r>
            <w:r w:rsidRPr="33C2D227">
              <w:rPr>
                <w:rFonts w:ascii="Arial Narrow" w:hAnsi="Arial Narrow" w:eastAsia="Calibri" w:cs="Calibri"/>
                <w:i/>
                <w:iCs/>
                <w:sz w:val="22"/>
                <w:szCs w:val="22"/>
              </w:rPr>
              <w:t>Dispatch Intervals</w:t>
            </w:r>
            <w:r w:rsidRPr="33C2D227">
              <w:rPr>
                <w:rFonts w:ascii="Arial Narrow" w:hAnsi="Arial Narrow" w:eastAsia="Calibri" w:cs="Calibri"/>
                <w:sz w:val="22"/>
                <w:szCs w:val="22"/>
              </w:rPr>
              <w:t xml:space="preserve"> during the relevant Availability Period. </w:t>
            </w:r>
          </w:p>
        </w:tc>
        <w:tc>
          <w:tcPr>
            <w:tcW w:w="0" w:type="auto"/>
          </w:tcPr>
          <w:p w:rsidRPr="00050886" w:rsidR="00CB6043" w:rsidP="00884EA8" w:rsidRDefault="00CB6043" w14:paraId="5973C579" w14:textId="77777777">
            <w:pPr>
              <w:keepLines/>
              <w:spacing w:before="120" w:after="120"/>
              <w:rPr>
                <w:rFonts w:ascii="Arial Narrow" w:hAnsi="Arial Narrow"/>
                <w:sz w:val="22"/>
                <w:szCs w:val="22"/>
                <w:highlight w:val="yellow"/>
              </w:rPr>
            </w:pPr>
            <w:r w:rsidRPr="00D2471A">
              <w:rPr>
                <w:rFonts w:ascii="Arial Narrow" w:hAnsi="Arial Narrow"/>
                <w:sz w:val="22"/>
                <w:szCs w:val="22"/>
                <w:highlight w:val="yellow"/>
              </w:rPr>
              <w:t>##</w:t>
            </w:r>
          </w:p>
        </w:tc>
      </w:tr>
    </w:tbl>
    <w:p w:rsidR="00E5289D" w:rsidRDefault="00E5289D" w14:paraId="2B25F18E" w14:textId="77777777">
      <w:r>
        <w:br w:type="page"/>
      </w:r>
    </w:p>
    <w:p w:rsidRPr="00220531" w:rsidR="00CB6043" w:rsidP="005B462E" w:rsidRDefault="00CB6043" w14:paraId="4010683F"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bookmarkStart w:name="_Toc133228760" w:id="519"/>
      <w:bookmarkStart w:name="_Ref133231227" w:id="520"/>
      <w:bookmarkStart w:name="_Toc133479315" w:id="521"/>
      <w:bookmarkStart w:name="_Ref134456269" w:id="522"/>
      <w:bookmarkStart w:name="_Ref134705441" w:id="523"/>
      <w:bookmarkStart w:name="_Toc135990471" w:id="524"/>
      <w:bookmarkStart w:name="_Toc136269010" w:id="525"/>
      <w:r w:rsidRPr="00220531">
        <w:rPr>
          <w:rFonts w:ascii="Arial Narrow" w:hAnsi="Arial Narrow" w:eastAsia="PMingLiU"/>
          <w:kern w:val="28"/>
          <w:sz w:val="32"/>
        </w:rPr>
        <w:t xml:space="preserve">– </w:t>
      </w:r>
      <w:r>
        <w:rPr>
          <w:rFonts w:ascii="Arial Narrow" w:hAnsi="Arial Narrow" w:eastAsia="PMingLiU"/>
          <w:kern w:val="28"/>
          <w:sz w:val="32"/>
        </w:rPr>
        <w:t>Progress Report</w:t>
      </w:r>
      <w:bookmarkEnd w:id="519"/>
      <w:bookmarkEnd w:id="520"/>
      <w:bookmarkEnd w:id="521"/>
      <w:bookmarkEnd w:id="522"/>
      <w:bookmarkEnd w:id="523"/>
      <w:bookmarkEnd w:id="524"/>
      <w:bookmarkEnd w:id="525"/>
    </w:p>
    <w:p w:rsidR="00CB6043" w:rsidP="00CB6043" w:rsidRDefault="00CB6043" w14:paraId="507BFD25" w14:textId="77777777">
      <w:pPr>
        <w:spacing w:before="120" w:after="120"/>
        <w:rPr>
          <w:rFonts w:ascii="Arial Narrow" w:hAnsi="Arial Narrow" w:eastAsia="PMingLiU"/>
          <w:sz w:val="22"/>
          <w:szCs w:val="22"/>
        </w:rPr>
      </w:pPr>
    </w:p>
    <w:p w:rsidR="00CB6043" w:rsidP="00CB6043" w:rsidRDefault="00CB6043" w14:paraId="3FAB607D" w14:textId="682E6DBB">
      <w:pPr>
        <w:spacing w:before="120" w:after="120"/>
        <w:rPr>
          <w:rFonts w:ascii="Arial Narrow" w:hAnsi="Arial Narrow"/>
          <w:sz w:val="22"/>
          <w:szCs w:val="22"/>
        </w:rPr>
      </w:pPr>
      <w:r w:rsidRPr="002415CA">
        <w:rPr>
          <w:rFonts w:ascii="Arial Narrow" w:hAnsi="Arial Narrow"/>
          <w:sz w:val="22"/>
          <w:szCs w:val="22"/>
        </w:rPr>
        <w:t>The Service Provider</w:t>
      </w:r>
      <w:r>
        <w:rPr>
          <w:rFonts w:ascii="Arial Narrow" w:hAnsi="Arial Narrow"/>
          <w:sz w:val="22"/>
          <w:szCs w:val="22"/>
        </w:rPr>
        <w:t xml:space="preserve"> must provide the following </w:t>
      </w:r>
      <w:r w:rsidRPr="00F34590">
        <w:rPr>
          <w:rFonts w:ascii="Arial Narrow" w:hAnsi="Arial Narrow"/>
          <w:sz w:val="22"/>
          <w:szCs w:val="22"/>
        </w:rPr>
        <w:t xml:space="preserve">information </w:t>
      </w:r>
      <w:r>
        <w:rPr>
          <w:rFonts w:ascii="Arial Narrow" w:hAnsi="Arial Narrow"/>
          <w:sz w:val="22"/>
          <w:szCs w:val="22"/>
        </w:rPr>
        <w:t>(with supporting evidence)</w:t>
      </w:r>
      <w:r w:rsidRPr="00F34590">
        <w:rPr>
          <w:rFonts w:ascii="Arial Narrow" w:hAnsi="Arial Narrow"/>
          <w:sz w:val="22"/>
          <w:szCs w:val="22"/>
        </w:rPr>
        <w:t xml:space="preserve"> at least every 3 </w:t>
      </w:r>
      <w:r>
        <w:rPr>
          <w:rFonts w:ascii="Arial Narrow" w:hAnsi="Arial Narrow"/>
          <w:sz w:val="22"/>
          <w:szCs w:val="22"/>
        </w:rPr>
        <w:t xml:space="preserve">months from the date of this Contract </w:t>
      </w:r>
      <w:r w:rsidRPr="00F34590">
        <w:rPr>
          <w:rFonts w:ascii="Arial Narrow" w:hAnsi="Arial Narrow"/>
          <w:sz w:val="22"/>
          <w:szCs w:val="22"/>
        </w:rPr>
        <w:t>until</w:t>
      </w:r>
      <w:r>
        <w:rPr>
          <w:rFonts w:ascii="Arial Narrow" w:hAnsi="Arial Narrow"/>
          <w:sz w:val="22"/>
          <w:szCs w:val="22"/>
        </w:rPr>
        <w:t xml:space="preserve"> the Commencement Date (or termination under </w:t>
      </w:r>
      <w:r w:rsidRPr="001A6B4B">
        <w:rPr>
          <w:rFonts w:ascii="Arial Narrow" w:hAnsi="Arial Narrow"/>
          <w:b/>
          <w:bCs/>
          <w:sz w:val="22"/>
          <w:szCs w:val="22"/>
        </w:rPr>
        <w:t xml:space="preserve">clause </w:t>
      </w:r>
      <w:r w:rsidRPr="001A6B4B">
        <w:rPr>
          <w:rFonts w:ascii="Arial Narrow" w:hAnsi="Arial Narrow"/>
          <w:b/>
          <w:bCs/>
          <w:sz w:val="22"/>
          <w:szCs w:val="22"/>
        </w:rPr>
        <w:fldChar w:fldCharType="begin"/>
      </w:r>
      <w:r w:rsidRPr="001A6B4B">
        <w:rPr>
          <w:rFonts w:ascii="Arial Narrow" w:hAnsi="Arial Narrow"/>
          <w:b/>
          <w:bCs/>
          <w:sz w:val="22"/>
          <w:szCs w:val="22"/>
        </w:rPr>
        <w:instrText xml:space="preserve"> REF _Ref133225713 \r \h </w:instrText>
      </w:r>
      <w:r>
        <w:rPr>
          <w:rFonts w:ascii="Arial Narrow" w:hAnsi="Arial Narrow"/>
          <w:b/>
          <w:bCs/>
          <w:sz w:val="22"/>
          <w:szCs w:val="22"/>
        </w:rPr>
        <w:instrText xml:space="preserve"> \* MERGEFORMAT </w:instrText>
      </w:r>
      <w:r w:rsidRPr="001A6B4B">
        <w:rPr>
          <w:rFonts w:ascii="Arial Narrow" w:hAnsi="Arial Narrow"/>
          <w:b/>
          <w:bCs/>
          <w:sz w:val="22"/>
          <w:szCs w:val="22"/>
        </w:rPr>
      </w:r>
      <w:r w:rsidRPr="001A6B4B">
        <w:rPr>
          <w:rFonts w:ascii="Arial Narrow" w:hAnsi="Arial Narrow"/>
          <w:b/>
          <w:bCs/>
          <w:sz w:val="22"/>
          <w:szCs w:val="22"/>
        </w:rPr>
        <w:fldChar w:fldCharType="separate"/>
      </w:r>
      <w:r w:rsidR="00176EB9">
        <w:rPr>
          <w:rFonts w:ascii="Arial Narrow" w:hAnsi="Arial Narrow"/>
          <w:b/>
          <w:bCs/>
          <w:sz w:val="22"/>
          <w:szCs w:val="22"/>
        </w:rPr>
        <w:t>3.4</w:t>
      </w:r>
      <w:r w:rsidRPr="001A6B4B">
        <w:rPr>
          <w:rFonts w:ascii="Arial Narrow" w:hAnsi="Arial Narrow"/>
          <w:b/>
          <w:bCs/>
          <w:sz w:val="22"/>
          <w:szCs w:val="22"/>
        </w:rPr>
        <w:fldChar w:fldCharType="end"/>
      </w:r>
      <w:r>
        <w:rPr>
          <w:rFonts w:ascii="Arial Narrow" w:hAnsi="Arial Narrow"/>
          <w:sz w:val="22"/>
          <w:szCs w:val="22"/>
        </w:rPr>
        <w:t xml:space="preserve"> if applicable):</w:t>
      </w:r>
    </w:p>
    <w:p w:rsidRPr="005555D4" w:rsidR="00CB6043" w:rsidP="005B462E" w:rsidRDefault="00CB6043" w14:paraId="2CA17267"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all approvals will be </w:t>
      </w:r>
      <w:proofErr w:type="gramStart"/>
      <w:r w:rsidRPr="005555D4">
        <w:rPr>
          <w:rFonts w:ascii="Arial Narrow" w:hAnsi="Arial Narrow"/>
        </w:rPr>
        <w:t>finalised;</w:t>
      </w:r>
      <w:proofErr w:type="gramEnd"/>
    </w:p>
    <w:p w:rsidRPr="005555D4" w:rsidR="00CB6043" w:rsidP="005B462E" w:rsidRDefault="00CB6043" w14:paraId="48AEAED6"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financing will be </w:t>
      </w:r>
      <w:proofErr w:type="gramStart"/>
      <w:r w:rsidRPr="005555D4">
        <w:rPr>
          <w:rFonts w:ascii="Arial Narrow" w:hAnsi="Arial Narrow"/>
        </w:rPr>
        <w:t>finalised;</w:t>
      </w:r>
      <w:proofErr w:type="gramEnd"/>
    </w:p>
    <w:p w:rsidRPr="005555D4" w:rsidR="00CB6043" w:rsidP="005B462E" w:rsidRDefault="00CB6043" w14:paraId="70762447"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site preparation will </w:t>
      </w:r>
      <w:proofErr w:type="gramStart"/>
      <w:r w:rsidRPr="005555D4">
        <w:rPr>
          <w:rFonts w:ascii="Arial Narrow" w:hAnsi="Arial Narrow"/>
        </w:rPr>
        <w:t>begin;</w:t>
      </w:r>
      <w:proofErr w:type="gramEnd"/>
    </w:p>
    <w:p w:rsidRPr="005555D4" w:rsidR="00CB6043" w:rsidP="005B462E" w:rsidRDefault="00CB6043" w14:paraId="7F5A9E24"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construction will </w:t>
      </w:r>
      <w:proofErr w:type="gramStart"/>
      <w:r w:rsidRPr="005555D4">
        <w:rPr>
          <w:rFonts w:ascii="Arial Narrow" w:hAnsi="Arial Narrow"/>
        </w:rPr>
        <w:t>commence;</w:t>
      </w:r>
      <w:proofErr w:type="gramEnd"/>
    </w:p>
    <w:p w:rsidRPr="005555D4" w:rsidR="00CB6043" w:rsidP="005B462E" w:rsidRDefault="00CB6043" w14:paraId="5271D013"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equipment will be installed </w:t>
      </w:r>
      <w:r>
        <w:rPr>
          <w:rFonts w:ascii="Arial Narrow" w:hAnsi="Arial Narrow"/>
        </w:rPr>
        <w:t>and</w:t>
      </w:r>
      <w:r w:rsidRPr="005555D4">
        <w:rPr>
          <w:rFonts w:ascii="Arial Narrow" w:hAnsi="Arial Narrow"/>
        </w:rPr>
        <w:t xml:space="preserve"> when all required control equipment will be in </w:t>
      </w:r>
      <w:proofErr w:type="gramStart"/>
      <w:r w:rsidRPr="005555D4">
        <w:rPr>
          <w:rFonts w:ascii="Arial Narrow" w:hAnsi="Arial Narrow"/>
        </w:rPr>
        <w:t>place;</w:t>
      </w:r>
      <w:proofErr w:type="gramEnd"/>
    </w:p>
    <w:p w:rsidRPr="005555D4" w:rsidR="00CB6043" w:rsidP="005B462E" w:rsidRDefault="00CB6043" w14:paraId="734852A0"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the </w:t>
      </w:r>
      <w:r>
        <w:rPr>
          <w:rFonts w:ascii="Arial Narrow" w:hAnsi="Arial Narrow"/>
        </w:rPr>
        <w:t>Registered Service Equipment</w:t>
      </w:r>
      <w:r w:rsidRPr="005555D4">
        <w:rPr>
          <w:rFonts w:ascii="Arial Narrow" w:hAnsi="Arial Narrow"/>
        </w:rPr>
        <w:t xml:space="preserve">, or part of the </w:t>
      </w:r>
      <w:r>
        <w:rPr>
          <w:rFonts w:ascii="Arial Narrow" w:hAnsi="Arial Narrow"/>
        </w:rPr>
        <w:t>Registered Service Equipment</w:t>
      </w:r>
      <w:r w:rsidRPr="005555D4">
        <w:rPr>
          <w:rFonts w:ascii="Arial Narrow" w:hAnsi="Arial Narrow"/>
        </w:rPr>
        <w:t xml:space="preserve">, will be ready to undertake </w:t>
      </w:r>
      <w:r w:rsidRPr="00BF5DA6">
        <w:rPr>
          <w:rFonts w:ascii="Arial Narrow" w:hAnsi="Arial Narrow"/>
          <w:i/>
        </w:rPr>
        <w:t>Commissioning Tests</w:t>
      </w:r>
      <w:r w:rsidRPr="005555D4">
        <w:rPr>
          <w:rFonts w:ascii="Arial Narrow" w:hAnsi="Arial Narrow"/>
        </w:rPr>
        <w:t>; and</w:t>
      </w:r>
    </w:p>
    <w:p w:rsidR="00CB6043" w:rsidP="005B462E" w:rsidRDefault="00CB6043" w14:paraId="3896A947" w14:textId="77777777">
      <w:pPr>
        <w:pStyle w:val="TxtNum1"/>
        <w:numPr>
          <w:ilvl w:val="1"/>
          <w:numId w:val="45"/>
        </w:numPr>
        <w:tabs>
          <w:tab w:val="left" w:pos="720"/>
        </w:tabs>
        <w:spacing w:before="120"/>
        <w:ind w:left="709" w:hanging="709"/>
        <w:rPr>
          <w:rFonts w:ascii="Arial Narrow" w:hAnsi="Arial Narrow"/>
        </w:rPr>
      </w:pPr>
      <w:r w:rsidRPr="005555D4">
        <w:rPr>
          <w:rFonts w:ascii="Arial Narrow" w:hAnsi="Arial Narrow"/>
        </w:rPr>
        <w:t xml:space="preserve">when the </w:t>
      </w:r>
      <w:r>
        <w:rPr>
          <w:rFonts w:ascii="Arial Narrow" w:hAnsi="Arial Narrow"/>
        </w:rPr>
        <w:t>Registered Service Equipment</w:t>
      </w:r>
      <w:r w:rsidRPr="005555D4">
        <w:rPr>
          <w:rFonts w:ascii="Arial Narrow" w:hAnsi="Arial Narrow"/>
        </w:rPr>
        <w:t xml:space="preserve">, or part of the </w:t>
      </w:r>
      <w:r>
        <w:rPr>
          <w:rFonts w:ascii="Arial Narrow" w:hAnsi="Arial Narrow"/>
        </w:rPr>
        <w:t>Registered Service Equipment</w:t>
      </w:r>
      <w:r w:rsidRPr="005555D4">
        <w:rPr>
          <w:rFonts w:ascii="Arial Narrow" w:hAnsi="Arial Narrow"/>
        </w:rPr>
        <w:t xml:space="preserve">, will have completed all </w:t>
      </w:r>
      <w:r w:rsidRPr="0095412C">
        <w:rPr>
          <w:rFonts w:ascii="Arial Narrow" w:hAnsi="Arial Narrow"/>
          <w:i/>
        </w:rPr>
        <w:t>Commissioning Tests</w:t>
      </w:r>
      <w:r>
        <w:rPr>
          <w:rFonts w:ascii="Arial Narrow" w:hAnsi="Arial Narrow"/>
        </w:rPr>
        <w:t>.</w:t>
      </w:r>
    </w:p>
    <w:p w:rsidR="00CB6043" w:rsidP="00CB6043" w:rsidRDefault="00CB6043" w14:paraId="06E8EB07" w14:textId="77777777">
      <w:pPr>
        <w:rPr>
          <w:rFonts w:ascii="Arial Narrow" w:hAnsi="Arial Narrow" w:eastAsia="PMingLiU"/>
          <w:b/>
          <w:kern w:val="28"/>
          <w:sz w:val="32"/>
        </w:rPr>
      </w:pPr>
      <w:r>
        <w:rPr>
          <w:rFonts w:ascii="Arial Narrow" w:hAnsi="Arial Narrow" w:eastAsia="PMingLiU"/>
          <w:kern w:val="28"/>
          <w:sz w:val="32"/>
        </w:rPr>
        <w:br w:type="page"/>
      </w:r>
    </w:p>
    <w:p w:rsidRPr="00BA5274" w:rsidR="00CB6043" w:rsidP="005B462E" w:rsidRDefault="00CB6043" w14:paraId="308D240A"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bookmarkStart w:name="_Toc133228757" w:id="526"/>
      <w:bookmarkStart w:name="_Ref133420567" w:id="527"/>
      <w:bookmarkStart w:name="_Toc133479316" w:id="528"/>
      <w:bookmarkStart w:name="_Ref133501830" w:id="529"/>
      <w:bookmarkStart w:name="_Ref135829109" w:id="530"/>
      <w:bookmarkStart w:name="_Toc135990472" w:id="531"/>
      <w:bookmarkStart w:name="_Toc136269011" w:id="532"/>
      <w:r w:rsidRPr="00BA5274">
        <w:rPr>
          <w:rFonts w:ascii="Arial Narrow" w:hAnsi="Arial Narrow" w:eastAsia="PMingLiU"/>
          <w:kern w:val="28"/>
          <w:sz w:val="32"/>
        </w:rPr>
        <w:t>– Service</w:t>
      </w:r>
      <w:bookmarkEnd w:id="526"/>
      <w:bookmarkEnd w:id="527"/>
      <w:bookmarkEnd w:id="528"/>
      <w:bookmarkEnd w:id="529"/>
      <w:bookmarkEnd w:id="530"/>
      <w:bookmarkEnd w:id="531"/>
      <w:bookmarkEnd w:id="532"/>
    </w:p>
    <w:p w:rsidR="00CB6043" w:rsidP="00CB6043" w:rsidRDefault="00CB6043" w14:paraId="31AC6BD3" w14:textId="77777777">
      <w:pPr>
        <w:pStyle w:val="Heading7"/>
        <w:spacing w:before="120" w:after="120"/>
        <w:rPr>
          <w:szCs w:val="22"/>
        </w:rPr>
      </w:pPr>
    </w:p>
    <w:p w:rsidRPr="004C10A8" w:rsidR="00CB6043" w:rsidP="005B462E" w:rsidRDefault="00CB6043" w14:paraId="3EB14F79" w14:textId="77777777">
      <w:pPr>
        <w:pStyle w:val="Heading7"/>
        <w:numPr>
          <w:ilvl w:val="1"/>
          <w:numId w:val="30"/>
        </w:numPr>
        <w:spacing w:before="120" w:after="120"/>
        <w:ind w:left="709" w:hanging="709"/>
        <w:rPr>
          <w:szCs w:val="22"/>
        </w:rPr>
      </w:pPr>
      <w:r>
        <w:rPr>
          <w:szCs w:val="22"/>
        </w:rPr>
        <w:t>Registered Service Equipment</w:t>
      </w:r>
      <w:r w:rsidRPr="004C10A8">
        <w:rPr>
          <w:szCs w:val="22"/>
        </w:rPr>
        <w:t xml:space="preserve">, Designated Connection Point and </w:t>
      </w:r>
      <w:r>
        <w:rPr>
          <w:szCs w:val="22"/>
        </w:rPr>
        <w:t>Baseline</w:t>
      </w:r>
      <w:r w:rsidRPr="004C10A8">
        <w:rPr>
          <w:szCs w:val="22"/>
        </w:rPr>
        <w:t xml:space="preserve"> Quantity</w:t>
      </w:r>
    </w:p>
    <w:tbl>
      <w:tblPr>
        <w:tblStyle w:val="TableGrid"/>
        <w:tblW w:w="8505" w:type="dxa"/>
        <w:tblInd w:w="709" w:type="dxa"/>
        <w:tblLayout w:type="fixed"/>
        <w:tblLook w:val="04A0" w:firstRow="1" w:lastRow="0" w:firstColumn="1" w:lastColumn="0" w:noHBand="0" w:noVBand="1"/>
      </w:tblPr>
      <w:tblGrid>
        <w:gridCol w:w="2835"/>
        <w:gridCol w:w="5670"/>
      </w:tblGrid>
      <w:tr w:rsidRPr="004C10A8" w:rsidR="00CB6043" w14:paraId="3FF2DB5E" w14:textId="77777777">
        <w:tc>
          <w:tcPr>
            <w:tcW w:w="2835" w:type="dxa"/>
          </w:tcPr>
          <w:p w:rsidRPr="004C10A8" w:rsidR="00CB6043" w:rsidRDefault="00CB6043" w14:paraId="3342BC49" w14:textId="77777777">
            <w:pPr>
              <w:pStyle w:val="Heading6"/>
              <w:spacing w:before="120" w:after="120"/>
              <w:rPr>
                <w:b w:val="0"/>
                <w:bCs/>
                <w:sz w:val="22"/>
                <w:szCs w:val="22"/>
              </w:rPr>
            </w:pPr>
            <w:r>
              <w:rPr>
                <w:b w:val="0"/>
                <w:bCs/>
                <w:sz w:val="22"/>
                <w:szCs w:val="22"/>
              </w:rPr>
              <w:t xml:space="preserve">Registered Service Equipment </w:t>
            </w:r>
          </w:p>
        </w:tc>
        <w:tc>
          <w:tcPr>
            <w:tcW w:w="5670" w:type="dxa"/>
          </w:tcPr>
          <w:p w:rsidRPr="00C12624" w:rsidR="00CB6043" w:rsidRDefault="00CB6043" w14:paraId="223E0281" w14:textId="77777777">
            <w:pPr>
              <w:pStyle w:val="Heading6"/>
              <w:spacing w:before="120" w:after="120"/>
              <w:rPr>
                <w:b w:val="0"/>
                <w:bCs/>
                <w:sz w:val="22"/>
                <w:szCs w:val="22"/>
              </w:rPr>
            </w:pPr>
            <w:r w:rsidRPr="00D2471A">
              <w:rPr>
                <w:sz w:val="22"/>
                <w:szCs w:val="22"/>
                <w:highlight w:val="yellow"/>
              </w:rPr>
              <w:t>##</w:t>
            </w:r>
          </w:p>
        </w:tc>
      </w:tr>
      <w:tr w:rsidRPr="004C10A8" w:rsidR="00CB6043" w14:paraId="4D04A306" w14:textId="77777777">
        <w:tc>
          <w:tcPr>
            <w:tcW w:w="2835" w:type="dxa"/>
          </w:tcPr>
          <w:p w:rsidRPr="004C10A8" w:rsidR="00CB6043" w:rsidRDefault="00CB6043" w14:paraId="62D66A15" w14:textId="77777777">
            <w:pPr>
              <w:pStyle w:val="Heading6"/>
              <w:spacing w:before="120" w:after="120"/>
              <w:rPr>
                <w:b w:val="0"/>
                <w:bCs/>
                <w:sz w:val="22"/>
                <w:szCs w:val="22"/>
              </w:rPr>
            </w:pPr>
            <w:r w:rsidRPr="004C10A8">
              <w:rPr>
                <w:b w:val="0"/>
                <w:bCs/>
                <w:sz w:val="22"/>
                <w:szCs w:val="22"/>
              </w:rPr>
              <w:t>Designated Connection Point</w:t>
            </w:r>
            <w:r>
              <w:rPr>
                <w:b w:val="0"/>
                <w:bCs/>
                <w:sz w:val="22"/>
                <w:szCs w:val="22"/>
              </w:rPr>
              <w:t xml:space="preserve"> (NMI or description of connection point)</w:t>
            </w:r>
          </w:p>
        </w:tc>
        <w:tc>
          <w:tcPr>
            <w:tcW w:w="5670" w:type="dxa"/>
          </w:tcPr>
          <w:p w:rsidRPr="00C12624" w:rsidR="00CB6043" w:rsidRDefault="00CB6043" w14:paraId="56B085AA" w14:textId="77777777">
            <w:pPr>
              <w:pStyle w:val="Heading6"/>
              <w:spacing w:before="120" w:after="120"/>
              <w:rPr>
                <w:b w:val="0"/>
                <w:bCs/>
                <w:sz w:val="22"/>
                <w:szCs w:val="22"/>
              </w:rPr>
            </w:pPr>
            <w:r w:rsidRPr="00D2471A">
              <w:rPr>
                <w:sz w:val="22"/>
                <w:szCs w:val="22"/>
                <w:highlight w:val="yellow"/>
              </w:rPr>
              <w:t>##</w:t>
            </w:r>
          </w:p>
        </w:tc>
      </w:tr>
    </w:tbl>
    <w:p w:rsidRPr="004C10A8" w:rsidR="00CB6043" w:rsidP="005B462E" w:rsidRDefault="00CB6043" w14:paraId="45EEF5F8" w14:textId="77777777">
      <w:pPr>
        <w:pStyle w:val="Heading7"/>
        <w:numPr>
          <w:ilvl w:val="1"/>
          <w:numId w:val="30"/>
        </w:numPr>
        <w:spacing w:before="120" w:after="120"/>
        <w:ind w:left="709" w:hanging="709"/>
        <w:rPr>
          <w:szCs w:val="22"/>
        </w:rPr>
      </w:pPr>
      <w:bookmarkStart w:name="_Ref119882646" w:id="533"/>
      <w:r>
        <w:rPr>
          <w:szCs w:val="22"/>
        </w:rPr>
        <w:t>Availability</w:t>
      </w:r>
      <w:r w:rsidRPr="004C10A8">
        <w:rPr>
          <w:szCs w:val="22"/>
        </w:rPr>
        <w:t xml:space="preserve"> P</w:t>
      </w:r>
      <w:r>
        <w:rPr>
          <w:szCs w:val="22"/>
        </w:rPr>
        <w:t>rice</w:t>
      </w:r>
      <w:bookmarkEnd w:id="533"/>
      <w:r w:rsidRPr="004C10A8">
        <w:rPr>
          <w:szCs w:val="22"/>
        </w:rPr>
        <w:t xml:space="preserve"> </w:t>
      </w:r>
    </w:p>
    <w:tbl>
      <w:tblPr>
        <w:tblStyle w:val="TableGrid"/>
        <w:tblW w:w="0" w:type="auto"/>
        <w:tblInd w:w="709" w:type="dxa"/>
        <w:tblLook w:val="04A0" w:firstRow="1" w:lastRow="0" w:firstColumn="1" w:lastColumn="0" w:noHBand="0" w:noVBand="1"/>
      </w:tblPr>
      <w:tblGrid>
        <w:gridCol w:w="2986"/>
        <w:gridCol w:w="2782"/>
        <w:gridCol w:w="2540"/>
      </w:tblGrid>
      <w:tr w:rsidRPr="004C10A8" w:rsidR="00CB6043" w14:paraId="5C26157C" w14:textId="77777777">
        <w:tc>
          <w:tcPr>
            <w:tcW w:w="2986" w:type="dxa"/>
          </w:tcPr>
          <w:p w:rsidRPr="00120536" w:rsidR="00CB6043" w:rsidRDefault="00CB6043" w14:paraId="7B5F0E4C" w14:textId="77777777">
            <w:pPr>
              <w:pStyle w:val="Heading6"/>
              <w:spacing w:before="120" w:after="120"/>
              <w:rPr>
                <w:sz w:val="22"/>
                <w:szCs w:val="22"/>
              </w:rPr>
            </w:pPr>
            <w:r w:rsidRPr="00C469C6">
              <w:rPr>
                <w:sz w:val="22"/>
                <w:szCs w:val="22"/>
              </w:rPr>
              <w:t>Service</w:t>
            </w:r>
          </w:p>
        </w:tc>
        <w:tc>
          <w:tcPr>
            <w:tcW w:w="2782" w:type="dxa"/>
          </w:tcPr>
          <w:p w:rsidRPr="00120536" w:rsidR="00CB6043" w:rsidRDefault="00CB6043" w14:paraId="08B46656" w14:textId="77777777">
            <w:pPr>
              <w:pStyle w:val="Heading6"/>
              <w:spacing w:before="120" w:after="120"/>
              <w:rPr>
                <w:sz w:val="22"/>
                <w:szCs w:val="22"/>
              </w:rPr>
            </w:pPr>
            <w:r w:rsidRPr="00120536">
              <w:rPr>
                <w:sz w:val="22"/>
                <w:szCs w:val="22"/>
              </w:rPr>
              <w:t>Minimum Demand Service</w:t>
            </w:r>
          </w:p>
        </w:tc>
        <w:tc>
          <w:tcPr>
            <w:tcW w:w="2540" w:type="dxa"/>
          </w:tcPr>
          <w:p w:rsidRPr="00120536" w:rsidR="00CB6043" w:rsidRDefault="00CB6043" w14:paraId="0BC693F0" w14:textId="77777777">
            <w:pPr>
              <w:pStyle w:val="Heading6"/>
              <w:spacing w:before="120" w:after="120"/>
              <w:rPr>
                <w:sz w:val="22"/>
                <w:szCs w:val="22"/>
              </w:rPr>
            </w:pPr>
            <w:r w:rsidRPr="00120536">
              <w:rPr>
                <w:sz w:val="22"/>
                <w:szCs w:val="22"/>
              </w:rPr>
              <w:t>Peak Demand Service</w:t>
            </w:r>
          </w:p>
        </w:tc>
      </w:tr>
      <w:tr w:rsidRPr="004C10A8" w:rsidR="00CB6043" w14:paraId="78CF084D" w14:textId="77777777">
        <w:tc>
          <w:tcPr>
            <w:tcW w:w="2986" w:type="dxa"/>
          </w:tcPr>
          <w:p w:rsidRPr="004C10A8" w:rsidR="00CB6043" w:rsidRDefault="00CB6043" w14:paraId="3C1311D6" w14:textId="77777777">
            <w:pPr>
              <w:pStyle w:val="Heading6"/>
              <w:spacing w:before="120" w:after="120"/>
              <w:rPr>
                <w:b w:val="0"/>
                <w:bCs/>
                <w:sz w:val="22"/>
                <w:szCs w:val="22"/>
              </w:rPr>
            </w:pPr>
            <w:r w:rsidRPr="004C10A8">
              <w:rPr>
                <w:b w:val="0"/>
                <w:bCs/>
                <w:sz w:val="22"/>
                <w:szCs w:val="22"/>
              </w:rPr>
              <w:t xml:space="preserve">Availability Price </w:t>
            </w:r>
            <w:r>
              <w:rPr>
                <w:b w:val="0"/>
                <w:bCs/>
                <w:sz w:val="22"/>
                <w:szCs w:val="22"/>
              </w:rPr>
              <w:t xml:space="preserve">per </w:t>
            </w:r>
            <w:r w:rsidRPr="00983426">
              <w:rPr>
                <w:b w:val="0"/>
                <w:bCs/>
                <w:i/>
                <w:iCs/>
                <w:sz w:val="22"/>
                <w:szCs w:val="22"/>
              </w:rPr>
              <w:t>Trading</w:t>
            </w:r>
            <w:r>
              <w:rPr>
                <w:b w:val="0"/>
                <w:bCs/>
                <w:sz w:val="22"/>
                <w:szCs w:val="22"/>
              </w:rPr>
              <w:t xml:space="preserve"> Interval </w:t>
            </w:r>
            <w:r w:rsidRPr="004C10A8">
              <w:rPr>
                <w:b w:val="0"/>
                <w:bCs/>
                <w:sz w:val="22"/>
                <w:szCs w:val="22"/>
              </w:rPr>
              <w:t xml:space="preserve">($ per MW per </w:t>
            </w:r>
            <w:r w:rsidRPr="00EC63C3">
              <w:rPr>
                <w:b w:val="0"/>
                <w:bCs/>
                <w:i/>
                <w:iCs/>
                <w:sz w:val="22"/>
                <w:szCs w:val="22"/>
              </w:rPr>
              <w:t>Trading Interval</w:t>
            </w:r>
            <w:r w:rsidRPr="004C10A8">
              <w:rPr>
                <w:b w:val="0"/>
                <w:bCs/>
                <w:sz w:val="22"/>
                <w:szCs w:val="22"/>
              </w:rPr>
              <w:t>)</w:t>
            </w:r>
          </w:p>
        </w:tc>
        <w:tc>
          <w:tcPr>
            <w:tcW w:w="2782" w:type="dxa"/>
          </w:tcPr>
          <w:p w:rsidRPr="00764A6A" w:rsidR="00CB6043" w:rsidRDefault="00CB6043" w14:paraId="42A005C6" w14:textId="70C4ED31">
            <w:pPr>
              <w:pStyle w:val="Heading6"/>
              <w:spacing w:before="120" w:after="120"/>
              <w:rPr>
                <w:b w:val="0"/>
                <w:bCs/>
                <w:sz w:val="22"/>
                <w:szCs w:val="22"/>
              </w:rPr>
            </w:pPr>
            <w:r w:rsidRPr="00764A6A">
              <w:rPr>
                <w:b w:val="0"/>
                <w:bCs/>
                <w:sz w:val="22"/>
                <w:szCs w:val="22"/>
              </w:rPr>
              <w:t>$</w:t>
            </w:r>
            <w:r w:rsidRPr="00D2471A">
              <w:rPr>
                <w:sz w:val="22"/>
                <w:szCs w:val="22"/>
                <w:highlight w:val="yellow"/>
              </w:rPr>
              <w:t>##</w:t>
            </w:r>
            <w:r w:rsidRPr="00764A6A">
              <w:rPr>
                <w:b w:val="0"/>
                <w:bCs/>
                <w:sz w:val="22"/>
                <w:szCs w:val="22"/>
              </w:rPr>
              <w:t xml:space="preserve"> (subject to </w:t>
            </w:r>
            <w:r w:rsidRPr="00764A6A">
              <w:rPr>
                <w:sz w:val="22"/>
                <w:szCs w:val="22"/>
              </w:rPr>
              <w:fldChar w:fldCharType="begin"/>
            </w:r>
            <w:r w:rsidRPr="00764A6A">
              <w:rPr>
                <w:sz w:val="22"/>
                <w:szCs w:val="22"/>
              </w:rPr>
              <w:instrText xml:space="preserve"> REF _Ref133420860 \r \h  \* MERGEFORMAT </w:instrText>
            </w:r>
            <w:r w:rsidRPr="00764A6A">
              <w:rPr>
                <w:sz w:val="22"/>
                <w:szCs w:val="22"/>
              </w:rPr>
            </w:r>
            <w:r w:rsidRPr="00764A6A">
              <w:rPr>
                <w:sz w:val="22"/>
                <w:szCs w:val="22"/>
              </w:rPr>
              <w:fldChar w:fldCharType="separate"/>
            </w:r>
            <w:r w:rsidR="00176EB9">
              <w:rPr>
                <w:sz w:val="22"/>
                <w:szCs w:val="22"/>
              </w:rPr>
              <w:t>Schedule 5</w:t>
            </w:r>
            <w:r w:rsidRPr="00764A6A">
              <w:rPr>
                <w:sz w:val="22"/>
                <w:szCs w:val="22"/>
              </w:rPr>
              <w:fldChar w:fldCharType="end"/>
            </w:r>
            <w:r w:rsidRPr="00764A6A">
              <w:rPr>
                <w:b w:val="0"/>
                <w:bCs/>
                <w:sz w:val="22"/>
                <w:szCs w:val="22"/>
              </w:rPr>
              <w:t>)</w:t>
            </w:r>
          </w:p>
        </w:tc>
        <w:tc>
          <w:tcPr>
            <w:tcW w:w="2540" w:type="dxa"/>
          </w:tcPr>
          <w:p w:rsidRPr="00764A6A" w:rsidR="00CB6043" w:rsidRDefault="00CB6043" w14:paraId="100A5E44" w14:textId="3720A4CC">
            <w:pPr>
              <w:pStyle w:val="Heading6"/>
              <w:spacing w:before="120" w:after="120"/>
              <w:rPr>
                <w:b w:val="0"/>
                <w:bCs/>
                <w:sz w:val="22"/>
                <w:szCs w:val="22"/>
              </w:rPr>
            </w:pPr>
            <w:r w:rsidRPr="00764A6A">
              <w:rPr>
                <w:b w:val="0"/>
                <w:bCs/>
                <w:sz w:val="22"/>
                <w:szCs w:val="22"/>
              </w:rPr>
              <w:t>$</w:t>
            </w:r>
            <w:r w:rsidRPr="00D2471A">
              <w:rPr>
                <w:sz w:val="22"/>
                <w:szCs w:val="22"/>
                <w:highlight w:val="yellow"/>
              </w:rPr>
              <w:t>##</w:t>
            </w:r>
            <w:r w:rsidRPr="00764A6A">
              <w:rPr>
                <w:b w:val="0"/>
                <w:bCs/>
                <w:sz w:val="22"/>
                <w:szCs w:val="22"/>
              </w:rPr>
              <w:t xml:space="preserve"> (subject to </w:t>
            </w:r>
            <w:r w:rsidRPr="00764A6A">
              <w:rPr>
                <w:sz w:val="22"/>
                <w:szCs w:val="22"/>
              </w:rPr>
              <w:fldChar w:fldCharType="begin"/>
            </w:r>
            <w:r w:rsidRPr="00764A6A">
              <w:rPr>
                <w:sz w:val="22"/>
                <w:szCs w:val="22"/>
              </w:rPr>
              <w:instrText xml:space="preserve"> REF _Ref133420860 \r \h  \* MERGEFORMAT </w:instrText>
            </w:r>
            <w:r w:rsidRPr="00764A6A">
              <w:rPr>
                <w:sz w:val="22"/>
                <w:szCs w:val="22"/>
              </w:rPr>
            </w:r>
            <w:r w:rsidRPr="00764A6A">
              <w:rPr>
                <w:sz w:val="22"/>
                <w:szCs w:val="22"/>
              </w:rPr>
              <w:fldChar w:fldCharType="separate"/>
            </w:r>
            <w:r w:rsidR="00176EB9">
              <w:rPr>
                <w:sz w:val="22"/>
                <w:szCs w:val="22"/>
              </w:rPr>
              <w:t>Schedule 5</w:t>
            </w:r>
            <w:r w:rsidRPr="00764A6A">
              <w:rPr>
                <w:sz w:val="22"/>
                <w:szCs w:val="22"/>
              </w:rPr>
              <w:fldChar w:fldCharType="end"/>
            </w:r>
            <w:r w:rsidRPr="00764A6A">
              <w:rPr>
                <w:b w:val="0"/>
                <w:bCs/>
                <w:sz w:val="22"/>
                <w:szCs w:val="22"/>
              </w:rPr>
              <w:t>)</w:t>
            </w:r>
          </w:p>
        </w:tc>
      </w:tr>
    </w:tbl>
    <w:p w:rsidRPr="00220531" w:rsidR="00CB6043" w:rsidP="005B462E" w:rsidRDefault="00CB6043" w14:paraId="397E7B9E"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r>
        <w:rPr>
          <w:sz w:val="36"/>
          <w:szCs w:val="36"/>
          <w:highlight w:val="lightGray"/>
        </w:rPr>
        <w:br w:type="page"/>
      </w:r>
      <w:bookmarkStart w:name="_Toc133228758" w:id="534"/>
      <w:bookmarkStart w:name="_Ref120187277" w:id="535"/>
      <w:bookmarkStart w:name="_Ref133242410" w:id="536"/>
      <w:bookmarkStart w:name="_Toc133479317" w:id="537"/>
      <w:bookmarkStart w:name="_Ref135043793" w:id="538"/>
      <w:bookmarkStart w:name="_Toc135990473" w:id="539"/>
      <w:bookmarkStart w:name="_Toc136269012" w:id="540"/>
      <w:r w:rsidRPr="00220531">
        <w:rPr>
          <w:rFonts w:ascii="Arial Narrow" w:hAnsi="Arial Narrow" w:eastAsia="PMingLiU"/>
          <w:kern w:val="28"/>
          <w:sz w:val="32"/>
        </w:rPr>
        <w:t>– Baseline Quantity calculation methodology</w:t>
      </w:r>
      <w:bookmarkEnd w:id="534"/>
      <w:bookmarkEnd w:id="535"/>
      <w:bookmarkEnd w:id="536"/>
      <w:bookmarkEnd w:id="537"/>
      <w:bookmarkEnd w:id="538"/>
      <w:bookmarkEnd w:id="539"/>
      <w:bookmarkEnd w:id="540"/>
    </w:p>
    <w:p w:rsidR="00CB6043" w:rsidP="00CB6043" w:rsidRDefault="00CB6043" w14:paraId="445929CD" w14:textId="77777777">
      <w:pPr>
        <w:spacing w:before="120" w:after="120"/>
        <w:rPr>
          <w:rFonts w:ascii="Arial Narrow" w:hAnsi="Arial Narrow"/>
          <w:sz w:val="22"/>
          <w:szCs w:val="22"/>
        </w:rPr>
      </w:pPr>
    </w:p>
    <w:p w:rsidR="00CB6043" w:rsidP="00CB6043" w:rsidRDefault="00CB6043" w14:paraId="2BA5694D" w14:textId="77777777">
      <w:pPr>
        <w:spacing w:before="120" w:after="120"/>
        <w:rPr>
          <w:rFonts w:ascii="Arial Narrow" w:hAnsi="Arial Narrow"/>
          <w:sz w:val="22"/>
          <w:szCs w:val="22"/>
        </w:rPr>
      </w:pPr>
      <w:r>
        <w:rPr>
          <w:rFonts w:ascii="Arial Narrow" w:hAnsi="Arial Narrow"/>
          <w:sz w:val="22"/>
          <w:szCs w:val="22"/>
        </w:rPr>
        <w:t xml:space="preserve">The Baseline Quantity for a </w:t>
      </w:r>
      <w:r w:rsidRPr="00543257">
        <w:rPr>
          <w:rFonts w:ascii="Arial Narrow" w:hAnsi="Arial Narrow"/>
          <w:i/>
          <w:sz w:val="22"/>
          <w:szCs w:val="22"/>
        </w:rPr>
        <w:t>Non-Intermittent Gener</w:t>
      </w:r>
      <w:r>
        <w:rPr>
          <w:rFonts w:ascii="Arial Narrow" w:hAnsi="Arial Narrow"/>
          <w:i/>
          <w:sz w:val="22"/>
          <w:szCs w:val="22"/>
        </w:rPr>
        <w:t>ating System</w:t>
      </w:r>
      <w:r>
        <w:rPr>
          <w:rFonts w:ascii="Arial Narrow" w:hAnsi="Arial Narrow"/>
          <w:sz w:val="22"/>
          <w:szCs w:val="22"/>
        </w:rPr>
        <w:t xml:space="preserve"> for:</w:t>
      </w:r>
    </w:p>
    <w:p w:rsidR="00CB6043" w:rsidP="005B462E" w:rsidRDefault="00CB6043" w14:paraId="03C581EC" w14:textId="77777777">
      <w:pPr>
        <w:pStyle w:val="TxtNum1"/>
        <w:numPr>
          <w:ilvl w:val="1"/>
          <w:numId w:val="60"/>
        </w:numPr>
        <w:tabs>
          <w:tab w:val="left" w:pos="720"/>
        </w:tabs>
        <w:spacing w:before="120"/>
        <w:ind w:left="709" w:hanging="709"/>
        <w:rPr>
          <w:rFonts w:ascii="Arial Narrow" w:hAnsi="Arial Narrow"/>
        </w:rPr>
      </w:pPr>
      <w:r>
        <w:rPr>
          <w:rFonts w:ascii="Arial Narrow" w:hAnsi="Arial Narrow"/>
        </w:rPr>
        <w:t xml:space="preserve">the Peak Demand Service is the MW quantity of </w:t>
      </w:r>
      <w:r w:rsidRPr="00543257">
        <w:rPr>
          <w:rFonts w:ascii="Arial Narrow" w:hAnsi="Arial Narrow"/>
          <w:i/>
        </w:rPr>
        <w:t>Capacity Credits</w:t>
      </w:r>
      <w:r>
        <w:rPr>
          <w:rFonts w:ascii="Arial Narrow" w:hAnsi="Arial Narrow"/>
        </w:rPr>
        <w:t xml:space="preserve"> held by the </w:t>
      </w:r>
      <w:r w:rsidRPr="00543257">
        <w:rPr>
          <w:rFonts w:ascii="Arial Narrow" w:hAnsi="Arial Narrow"/>
          <w:i/>
        </w:rPr>
        <w:t>Registered Facility</w:t>
      </w:r>
      <w:r>
        <w:rPr>
          <w:rFonts w:ascii="Arial Narrow" w:hAnsi="Arial Narrow"/>
        </w:rPr>
        <w:t xml:space="preserve"> for the 2023-24 </w:t>
      </w:r>
      <w:r w:rsidRPr="00543257">
        <w:rPr>
          <w:rFonts w:ascii="Arial Narrow" w:hAnsi="Arial Narrow"/>
          <w:i/>
        </w:rPr>
        <w:t xml:space="preserve">Capacity </w:t>
      </w:r>
      <w:proofErr w:type="gramStart"/>
      <w:r w:rsidRPr="00543257">
        <w:rPr>
          <w:rFonts w:ascii="Arial Narrow" w:hAnsi="Arial Narrow"/>
          <w:i/>
        </w:rPr>
        <w:t>Year</w:t>
      </w:r>
      <w:r>
        <w:rPr>
          <w:rFonts w:ascii="Arial Narrow" w:hAnsi="Arial Narrow"/>
        </w:rPr>
        <w:t>;</w:t>
      </w:r>
      <w:proofErr w:type="gramEnd"/>
    </w:p>
    <w:p w:rsidRPr="00B16244" w:rsidR="00CB6043" w:rsidP="005B462E" w:rsidRDefault="00CB6043" w14:paraId="4B15F122" w14:textId="77777777">
      <w:pPr>
        <w:pStyle w:val="TxtNum1"/>
        <w:numPr>
          <w:ilvl w:val="1"/>
          <w:numId w:val="60"/>
        </w:numPr>
        <w:tabs>
          <w:tab w:val="left" w:pos="720"/>
        </w:tabs>
        <w:spacing w:before="120"/>
        <w:ind w:left="709" w:hanging="709"/>
      </w:pPr>
      <w:r>
        <w:rPr>
          <w:rFonts w:ascii="Arial Narrow" w:hAnsi="Arial Narrow"/>
        </w:rPr>
        <w:t>the Minimum Demand Service is 0 MW.</w:t>
      </w:r>
    </w:p>
    <w:p w:rsidR="00CB6043" w:rsidP="00CB6043" w:rsidRDefault="00CB6043" w14:paraId="23D07A3F" w14:textId="77777777">
      <w:pPr>
        <w:spacing w:before="120" w:after="120"/>
        <w:rPr>
          <w:rFonts w:ascii="Arial Narrow" w:hAnsi="Arial Narrow"/>
          <w:sz w:val="22"/>
          <w:szCs w:val="22"/>
        </w:rPr>
      </w:pPr>
      <w:r>
        <w:rPr>
          <w:rFonts w:ascii="Arial Narrow" w:hAnsi="Arial Narrow"/>
          <w:sz w:val="22"/>
          <w:szCs w:val="22"/>
        </w:rPr>
        <w:t xml:space="preserve">The Baseline Quantity for an </w:t>
      </w:r>
      <w:r w:rsidRPr="00B126A6">
        <w:rPr>
          <w:rFonts w:ascii="Arial Narrow" w:hAnsi="Arial Narrow"/>
          <w:i/>
          <w:sz w:val="22"/>
          <w:szCs w:val="22"/>
        </w:rPr>
        <w:t>Electric Storage Resource</w:t>
      </w:r>
      <w:r>
        <w:rPr>
          <w:rFonts w:ascii="Arial Narrow" w:hAnsi="Arial Narrow"/>
          <w:sz w:val="22"/>
          <w:szCs w:val="22"/>
        </w:rPr>
        <w:t xml:space="preserve"> for:</w:t>
      </w:r>
    </w:p>
    <w:p w:rsidR="00CB6043" w:rsidP="005B462E" w:rsidRDefault="00CB6043" w14:paraId="0FEE9503" w14:textId="77777777">
      <w:pPr>
        <w:pStyle w:val="TxtNum1"/>
        <w:numPr>
          <w:ilvl w:val="1"/>
          <w:numId w:val="50"/>
        </w:numPr>
        <w:tabs>
          <w:tab w:val="left" w:pos="720"/>
        </w:tabs>
        <w:spacing w:before="120"/>
        <w:ind w:left="709" w:hanging="709"/>
        <w:rPr>
          <w:rFonts w:ascii="Arial Narrow" w:hAnsi="Arial Narrow"/>
        </w:rPr>
      </w:pPr>
      <w:r>
        <w:rPr>
          <w:rFonts w:ascii="Arial Narrow" w:hAnsi="Arial Narrow"/>
        </w:rPr>
        <w:t xml:space="preserve">the Peak Demand Service is the level of </w:t>
      </w:r>
      <w:r w:rsidRPr="00543257">
        <w:rPr>
          <w:rFonts w:ascii="Arial Narrow" w:hAnsi="Arial Narrow"/>
          <w:i/>
        </w:rPr>
        <w:t>Capacity Credits</w:t>
      </w:r>
      <w:r>
        <w:rPr>
          <w:rFonts w:ascii="Arial Narrow" w:hAnsi="Arial Narrow"/>
        </w:rPr>
        <w:t xml:space="preserve"> held by the </w:t>
      </w:r>
      <w:r w:rsidRPr="00543257">
        <w:rPr>
          <w:rFonts w:ascii="Arial Narrow" w:hAnsi="Arial Narrow"/>
          <w:i/>
        </w:rPr>
        <w:t>Registered Facility</w:t>
      </w:r>
      <w:r>
        <w:rPr>
          <w:rFonts w:ascii="Arial Narrow" w:hAnsi="Arial Narrow"/>
        </w:rPr>
        <w:t xml:space="preserve"> for the 2023-24 </w:t>
      </w:r>
      <w:r w:rsidRPr="00543257">
        <w:rPr>
          <w:rFonts w:ascii="Arial Narrow" w:hAnsi="Arial Narrow"/>
          <w:i/>
        </w:rPr>
        <w:t xml:space="preserve">Capacity </w:t>
      </w:r>
      <w:proofErr w:type="gramStart"/>
      <w:r w:rsidRPr="00543257">
        <w:rPr>
          <w:rFonts w:ascii="Arial Narrow" w:hAnsi="Arial Narrow"/>
          <w:i/>
        </w:rPr>
        <w:t>Year</w:t>
      </w:r>
      <w:r>
        <w:rPr>
          <w:rFonts w:ascii="Arial Narrow" w:hAnsi="Arial Narrow"/>
          <w:iCs/>
        </w:rPr>
        <w:t>;</w:t>
      </w:r>
      <w:proofErr w:type="gramEnd"/>
      <w:r>
        <w:rPr>
          <w:rFonts w:ascii="Arial Narrow" w:hAnsi="Arial Narrow"/>
          <w:iCs/>
        </w:rPr>
        <w:t xml:space="preserve"> and</w:t>
      </w:r>
    </w:p>
    <w:p w:rsidRPr="00A51BBE" w:rsidR="00CB6043" w:rsidP="005B462E" w:rsidRDefault="00CB6043" w14:paraId="4ED74A90" w14:textId="77777777">
      <w:pPr>
        <w:pStyle w:val="TxtNum1"/>
        <w:numPr>
          <w:ilvl w:val="1"/>
          <w:numId w:val="50"/>
        </w:numPr>
        <w:tabs>
          <w:tab w:val="left" w:pos="720"/>
        </w:tabs>
        <w:spacing w:before="120"/>
        <w:ind w:left="709" w:hanging="709"/>
        <w:rPr>
          <w:rFonts w:ascii="Arial Narrow" w:hAnsi="Arial Narrow"/>
        </w:rPr>
      </w:pPr>
      <w:r>
        <w:rPr>
          <w:rFonts w:ascii="Arial Narrow" w:hAnsi="Arial Narrow"/>
        </w:rPr>
        <w:t xml:space="preserve">the Minimum Demand Service is the level of </w:t>
      </w:r>
      <w:r w:rsidRPr="00543257">
        <w:rPr>
          <w:rFonts w:ascii="Arial Narrow" w:hAnsi="Arial Narrow"/>
          <w:i/>
        </w:rPr>
        <w:t>Capacity Credits</w:t>
      </w:r>
      <w:r>
        <w:rPr>
          <w:rFonts w:ascii="Arial Narrow" w:hAnsi="Arial Narrow"/>
        </w:rPr>
        <w:t xml:space="preserve"> held by the </w:t>
      </w:r>
      <w:r w:rsidRPr="00543257">
        <w:rPr>
          <w:rFonts w:ascii="Arial Narrow" w:hAnsi="Arial Narrow"/>
          <w:i/>
        </w:rPr>
        <w:t>Registered Facility</w:t>
      </w:r>
      <w:r>
        <w:rPr>
          <w:rFonts w:ascii="Arial Narrow" w:hAnsi="Arial Narrow"/>
        </w:rPr>
        <w:t xml:space="preserve"> for the 2023-24 </w:t>
      </w:r>
      <w:r w:rsidRPr="00543257">
        <w:rPr>
          <w:rFonts w:ascii="Arial Narrow" w:hAnsi="Arial Narrow"/>
          <w:i/>
        </w:rPr>
        <w:t>Capacity Year</w:t>
      </w:r>
      <w:r>
        <w:rPr>
          <w:rFonts w:ascii="Arial Narrow" w:hAnsi="Arial Narrow"/>
        </w:rPr>
        <w:t>.</w:t>
      </w:r>
    </w:p>
    <w:p w:rsidR="00CB6043" w:rsidP="00CB6043" w:rsidRDefault="00CB6043" w14:paraId="3454522D" w14:textId="77777777">
      <w:pPr>
        <w:rPr>
          <w:rFonts w:ascii="Arial Narrow" w:hAnsi="Arial Narrow"/>
          <w:sz w:val="22"/>
          <w:szCs w:val="22"/>
        </w:rPr>
      </w:pPr>
      <w:r>
        <w:rPr>
          <w:rFonts w:ascii="Arial Narrow" w:hAnsi="Arial Narrow"/>
          <w:sz w:val="22"/>
          <w:szCs w:val="22"/>
        </w:rPr>
        <w:br w:type="page"/>
      </w:r>
    </w:p>
    <w:p w:rsidRPr="00220531" w:rsidR="00CB6043" w:rsidP="005B462E" w:rsidRDefault="00CB6043" w14:paraId="21E1565A"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bookmarkStart w:name="_Toc133228759" w:id="541"/>
      <w:bookmarkStart w:name="_Ref133244146" w:id="542"/>
      <w:bookmarkStart w:name="_Ref133403890" w:id="543"/>
      <w:bookmarkStart w:name="_Ref133420860" w:id="544"/>
      <w:bookmarkStart w:name="_Toc133479318" w:id="545"/>
      <w:bookmarkStart w:name="_Toc135990474" w:id="546"/>
      <w:bookmarkStart w:name="_Toc136269013" w:id="547"/>
      <w:r w:rsidRPr="00220531">
        <w:rPr>
          <w:rFonts w:ascii="Arial Narrow" w:hAnsi="Arial Narrow" w:eastAsia="PMingLiU"/>
          <w:kern w:val="28"/>
          <w:sz w:val="32"/>
        </w:rPr>
        <w:t>–</w:t>
      </w:r>
      <w:r>
        <w:rPr>
          <w:rFonts w:ascii="Arial Narrow" w:hAnsi="Arial Narrow" w:eastAsia="PMingLiU"/>
          <w:kern w:val="28"/>
          <w:sz w:val="32"/>
        </w:rPr>
        <w:t xml:space="preserve"> NCESS Payment and </w:t>
      </w:r>
      <w:r w:rsidRPr="002B322E">
        <w:rPr>
          <w:rFonts w:ascii="Arial Narrow" w:hAnsi="Arial Narrow" w:eastAsia="PMingLiU"/>
          <w:i/>
          <w:iCs/>
          <w:kern w:val="28"/>
          <w:sz w:val="32"/>
        </w:rPr>
        <w:t>Capacity Credit</w:t>
      </w:r>
      <w:r>
        <w:rPr>
          <w:rFonts w:ascii="Arial Narrow" w:hAnsi="Arial Narrow" w:eastAsia="PMingLiU"/>
          <w:kern w:val="28"/>
          <w:sz w:val="32"/>
        </w:rPr>
        <w:t xml:space="preserve"> payments</w:t>
      </w:r>
      <w:bookmarkEnd w:id="541"/>
      <w:bookmarkEnd w:id="542"/>
      <w:bookmarkEnd w:id="543"/>
      <w:bookmarkEnd w:id="544"/>
      <w:bookmarkEnd w:id="545"/>
      <w:bookmarkEnd w:id="546"/>
      <w:bookmarkEnd w:id="547"/>
    </w:p>
    <w:p w:rsidR="00CB6043" w:rsidP="00CB6043" w:rsidRDefault="00CB6043" w14:paraId="5CBA718B" w14:textId="77777777">
      <w:pPr>
        <w:spacing w:before="120" w:after="120"/>
        <w:rPr>
          <w:rFonts w:ascii="Arial Narrow" w:hAnsi="Arial Narrow"/>
          <w:sz w:val="22"/>
          <w:szCs w:val="22"/>
        </w:rPr>
      </w:pPr>
    </w:p>
    <w:p w:rsidR="00CB6043" w:rsidP="00CB6043" w:rsidRDefault="00CB6043" w14:paraId="77A2B9D5" w14:textId="29B8FD03">
      <w:pPr>
        <w:spacing w:before="120" w:after="120"/>
        <w:rPr>
          <w:rFonts w:ascii="Arial Narrow" w:hAnsi="Arial Narrow"/>
          <w:sz w:val="22"/>
          <w:szCs w:val="22"/>
        </w:rPr>
      </w:pPr>
      <w:r w:rsidRPr="00757321">
        <w:rPr>
          <w:rFonts w:ascii="Arial Narrow" w:hAnsi="Arial Narrow"/>
          <w:sz w:val="22"/>
          <w:szCs w:val="22"/>
        </w:rPr>
        <w:t xml:space="preserve">This </w:t>
      </w:r>
      <w:r w:rsidRPr="00E86103">
        <w:rPr>
          <w:rFonts w:ascii="Arial Narrow" w:hAnsi="Arial Narrow"/>
          <w:b/>
          <w:bCs/>
          <w:sz w:val="22"/>
          <w:szCs w:val="22"/>
        </w:rPr>
        <w:fldChar w:fldCharType="begin"/>
      </w:r>
      <w:r w:rsidRPr="00E86103">
        <w:rPr>
          <w:rFonts w:ascii="Arial Narrow" w:hAnsi="Arial Narrow"/>
          <w:b/>
          <w:bCs/>
          <w:sz w:val="22"/>
          <w:szCs w:val="22"/>
        </w:rPr>
        <w:instrText xml:space="preserve"> REF _Ref133403890 \r \h  \* MERGEFORMAT </w:instrText>
      </w:r>
      <w:r w:rsidRPr="00E86103">
        <w:rPr>
          <w:rFonts w:ascii="Arial Narrow" w:hAnsi="Arial Narrow"/>
          <w:b/>
          <w:bCs/>
          <w:sz w:val="22"/>
          <w:szCs w:val="22"/>
        </w:rPr>
      </w:r>
      <w:r w:rsidRPr="00E86103">
        <w:rPr>
          <w:rFonts w:ascii="Arial Narrow" w:hAnsi="Arial Narrow"/>
          <w:b/>
          <w:bCs/>
          <w:sz w:val="22"/>
          <w:szCs w:val="22"/>
        </w:rPr>
        <w:fldChar w:fldCharType="separate"/>
      </w:r>
      <w:r w:rsidR="00176EB9">
        <w:rPr>
          <w:rFonts w:ascii="Arial Narrow" w:hAnsi="Arial Narrow"/>
          <w:b/>
          <w:bCs/>
          <w:sz w:val="22"/>
          <w:szCs w:val="22"/>
        </w:rPr>
        <w:t>Schedule 5</w:t>
      </w:r>
      <w:r w:rsidRPr="00E86103">
        <w:rPr>
          <w:rFonts w:ascii="Arial Narrow" w:hAnsi="Arial Narrow"/>
          <w:b/>
          <w:bCs/>
          <w:sz w:val="22"/>
          <w:szCs w:val="22"/>
        </w:rPr>
        <w:fldChar w:fldCharType="end"/>
      </w:r>
      <w:r w:rsidRPr="00757321">
        <w:rPr>
          <w:rFonts w:ascii="Arial Narrow" w:hAnsi="Arial Narrow"/>
          <w:sz w:val="22"/>
          <w:szCs w:val="22"/>
        </w:rPr>
        <w:t xml:space="preserve"> applies if clause 5.3.1 of the </w:t>
      </w:r>
      <w:r w:rsidRPr="00757321">
        <w:rPr>
          <w:rFonts w:ascii="Arial Narrow" w:hAnsi="Arial Narrow"/>
          <w:i/>
          <w:sz w:val="22"/>
          <w:szCs w:val="22"/>
        </w:rPr>
        <w:t>WEM Rules</w:t>
      </w:r>
      <w:r w:rsidRPr="00757321">
        <w:rPr>
          <w:rFonts w:ascii="Arial Narrow" w:hAnsi="Arial Narrow"/>
          <w:sz w:val="22"/>
          <w:szCs w:val="22"/>
        </w:rPr>
        <w:t xml:space="preserve"> requires AEMO to amend the NCESS Payment to account for expected </w:t>
      </w:r>
      <w:r w:rsidRPr="00757321">
        <w:rPr>
          <w:rFonts w:ascii="Arial Narrow" w:hAnsi="Arial Narrow"/>
          <w:i/>
          <w:sz w:val="22"/>
          <w:szCs w:val="22"/>
        </w:rPr>
        <w:t>Capacity Credit</w:t>
      </w:r>
      <w:r w:rsidRPr="00757321">
        <w:rPr>
          <w:rFonts w:ascii="Arial Narrow" w:hAnsi="Arial Narrow"/>
          <w:sz w:val="22"/>
          <w:szCs w:val="22"/>
        </w:rPr>
        <w:t xml:space="preserve"> payments.</w:t>
      </w:r>
    </w:p>
    <w:p w:rsidR="00CB6043" w:rsidP="00CB6043" w:rsidRDefault="00CB6043" w14:paraId="38C02680" w14:textId="77777777">
      <w:pPr>
        <w:spacing w:before="120" w:after="120"/>
        <w:rPr>
          <w:rFonts w:ascii="Arial Narrow" w:hAnsi="Arial Narrow"/>
          <w:sz w:val="22"/>
          <w:szCs w:val="22"/>
        </w:rPr>
      </w:pPr>
      <w:r>
        <w:rPr>
          <w:rFonts w:ascii="Arial Narrow" w:hAnsi="Arial Narrow"/>
          <w:sz w:val="22"/>
          <w:szCs w:val="22"/>
        </w:rPr>
        <w:t xml:space="preserve">AEMO must complete the following steps to determine the </w:t>
      </w:r>
      <w:r w:rsidRPr="000C2367">
        <w:rPr>
          <w:rFonts w:ascii="Arial Narrow" w:hAnsi="Arial Narrow"/>
          <w:sz w:val="22"/>
          <w:szCs w:val="22"/>
        </w:rPr>
        <w:t xml:space="preserve">amended Availability Price for Service </w:t>
      </w:r>
      <w:r w:rsidRPr="000C2367">
        <w:rPr>
          <w:rFonts w:ascii="Arial Narrow" w:hAnsi="Arial Narrow"/>
          <w:b/>
          <w:bCs/>
          <w:sz w:val="22"/>
          <w:szCs w:val="22"/>
        </w:rPr>
        <w:t>s</w:t>
      </w:r>
      <w:r w:rsidRPr="000C2367">
        <w:rPr>
          <w:rFonts w:ascii="Arial Narrow" w:hAnsi="Arial Narrow"/>
          <w:sz w:val="22"/>
          <w:szCs w:val="22"/>
        </w:rPr>
        <w:t xml:space="preserve"> </w:t>
      </w:r>
      <w:r>
        <w:rPr>
          <w:rFonts w:ascii="Arial Narrow" w:hAnsi="Arial Narrow"/>
          <w:sz w:val="22"/>
          <w:szCs w:val="22"/>
        </w:rPr>
        <w:t>in</w:t>
      </w:r>
      <w:r w:rsidRPr="000C2367">
        <w:rPr>
          <w:rFonts w:ascii="Arial Narrow" w:hAnsi="Arial Narrow"/>
          <w:sz w:val="22"/>
          <w:szCs w:val="22"/>
        </w:rPr>
        <w:t xml:space="preserve"> </w:t>
      </w:r>
      <w:r w:rsidRPr="000C2367">
        <w:rPr>
          <w:rFonts w:ascii="Arial Narrow" w:hAnsi="Arial Narrow"/>
          <w:i/>
          <w:iCs/>
          <w:sz w:val="22"/>
          <w:szCs w:val="22"/>
        </w:rPr>
        <w:t>Capacity Year</w:t>
      </w:r>
      <w:r w:rsidRPr="000C2367">
        <w:rPr>
          <w:rFonts w:ascii="Arial Narrow" w:hAnsi="Arial Narrow"/>
          <w:sz w:val="22"/>
          <w:szCs w:val="22"/>
        </w:rPr>
        <w:t xml:space="preserve"> </w:t>
      </w:r>
      <w:r w:rsidRPr="000C2367">
        <w:rPr>
          <w:rFonts w:ascii="Arial Narrow" w:hAnsi="Arial Narrow"/>
          <w:b/>
          <w:bCs/>
          <w:sz w:val="22"/>
          <w:szCs w:val="22"/>
        </w:rPr>
        <w:t>y</w:t>
      </w:r>
      <w:r w:rsidRPr="006F7108">
        <w:rPr>
          <w:rFonts w:ascii="Arial Narrow" w:hAnsi="Arial Narrow"/>
          <w:sz w:val="22"/>
          <w:szCs w:val="22"/>
        </w:rPr>
        <w:t>.</w:t>
      </w:r>
    </w:p>
    <w:p w:rsidR="00CB6043" w:rsidP="00CB6043" w:rsidRDefault="00CB6043" w14:paraId="3E91DBBC" w14:textId="77777777">
      <w:pPr>
        <w:spacing w:before="120" w:after="120"/>
        <w:rPr>
          <w:rFonts w:ascii="Arial Narrow" w:hAnsi="Arial Narrow"/>
          <w:sz w:val="22"/>
          <w:szCs w:val="22"/>
        </w:rPr>
      </w:pPr>
    </w:p>
    <w:p w:rsidRPr="007F75F4" w:rsidR="00CB6043" w:rsidP="00CB6043" w:rsidRDefault="00CB6043" w14:paraId="7CA78FF6" w14:textId="77777777">
      <w:pPr>
        <w:spacing w:before="120" w:after="120"/>
        <w:rPr>
          <w:rFonts w:ascii="Arial Narrow" w:hAnsi="Arial Narrow"/>
          <w:b/>
          <w:bCs/>
          <w:sz w:val="22"/>
          <w:szCs w:val="22"/>
        </w:rPr>
      </w:pPr>
      <w:r w:rsidRPr="007F75F4">
        <w:rPr>
          <w:rFonts w:ascii="Arial Narrow" w:hAnsi="Arial Narrow"/>
          <w:b/>
          <w:bCs/>
          <w:sz w:val="22"/>
          <w:szCs w:val="22"/>
        </w:rPr>
        <w:t>Step 1:</w:t>
      </w:r>
    </w:p>
    <w:p w:rsidRPr="000C2367" w:rsidR="00CB6043" w:rsidP="00CB6043" w:rsidRDefault="00CB6043" w14:paraId="434ADA4F" w14:textId="77777777">
      <w:pPr>
        <w:spacing w:before="120" w:after="120"/>
        <w:rPr>
          <w:rFonts w:ascii="Arial Narrow" w:hAnsi="Arial Narrow"/>
          <w:sz w:val="22"/>
          <w:szCs w:val="22"/>
        </w:rPr>
      </w:pPr>
      <w:r w:rsidRPr="000C2367">
        <w:rPr>
          <w:rFonts w:ascii="Arial Narrow" w:hAnsi="Arial Narrow"/>
          <w:sz w:val="22"/>
          <w:szCs w:val="22"/>
        </w:rPr>
        <w:t xml:space="preserve">The amended Availability Price for Service </w:t>
      </w:r>
      <w:r w:rsidRPr="000C2367">
        <w:rPr>
          <w:rFonts w:ascii="Arial Narrow" w:hAnsi="Arial Narrow"/>
          <w:b/>
          <w:bCs/>
          <w:sz w:val="22"/>
          <w:szCs w:val="22"/>
        </w:rPr>
        <w:t>s</w:t>
      </w:r>
      <w:r w:rsidRPr="000C2367">
        <w:rPr>
          <w:rFonts w:ascii="Arial Narrow" w:hAnsi="Arial Narrow"/>
          <w:sz w:val="22"/>
          <w:szCs w:val="22"/>
        </w:rPr>
        <w:t xml:space="preserve"> </w:t>
      </w:r>
      <w:r>
        <w:rPr>
          <w:rFonts w:ascii="Arial Narrow" w:hAnsi="Arial Narrow"/>
          <w:sz w:val="22"/>
          <w:szCs w:val="22"/>
        </w:rPr>
        <w:t>in</w:t>
      </w:r>
      <w:r w:rsidRPr="000C2367">
        <w:rPr>
          <w:rFonts w:ascii="Arial Narrow" w:hAnsi="Arial Narrow"/>
          <w:sz w:val="22"/>
          <w:szCs w:val="22"/>
        </w:rPr>
        <w:t xml:space="preserve"> </w:t>
      </w:r>
      <w:r w:rsidRPr="000C2367">
        <w:rPr>
          <w:rFonts w:ascii="Arial Narrow" w:hAnsi="Arial Narrow"/>
          <w:i/>
          <w:iCs/>
          <w:sz w:val="22"/>
          <w:szCs w:val="22"/>
        </w:rPr>
        <w:t>Capacity Year</w:t>
      </w:r>
      <w:r w:rsidRPr="000C2367">
        <w:rPr>
          <w:rFonts w:ascii="Arial Narrow" w:hAnsi="Arial Narrow"/>
          <w:sz w:val="22"/>
          <w:szCs w:val="22"/>
        </w:rPr>
        <w:t xml:space="preserve"> </w:t>
      </w:r>
      <w:r w:rsidRPr="000C2367">
        <w:rPr>
          <w:rFonts w:ascii="Arial Narrow" w:hAnsi="Arial Narrow"/>
          <w:b/>
          <w:bCs/>
          <w:sz w:val="22"/>
          <w:szCs w:val="22"/>
        </w:rPr>
        <w:t xml:space="preserve">y </w:t>
      </w:r>
      <w:r w:rsidRPr="000C2367">
        <w:rPr>
          <w:rFonts w:ascii="Arial Narrow" w:hAnsi="Arial Narrow"/>
          <w:sz w:val="22"/>
          <w:szCs w:val="22"/>
        </w:rPr>
        <w:t xml:space="preserve">(in $ per MW per </w:t>
      </w:r>
      <w:r w:rsidRPr="00957A9E">
        <w:rPr>
          <w:rFonts w:ascii="Arial Narrow" w:hAnsi="Arial Narrow"/>
          <w:i/>
          <w:iCs/>
          <w:sz w:val="22"/>
          <w:szCs w:val="22"/>
        </w:rPr>
        <w:t>Trading Interval</w:t>
      </w:r>
      <w:r w:rsidRPr="000C2367">
        <w:rPr>
          <w:rFonts w:ascii="Arial Narrow" w:hAnsi="Arial Narrow"/>
          <w:sz w:val="22"/>
          <w:szCs w:val="22"/>
        </w:rPr>
        <w:t>)</w:t>
      </w:r>
      <w:r>
        <w:rPr>
          <w:rFonts w:ascii="Arial Narrow" w:hAnsi="Arial Narrow"/>
          <w:sz w:val="22"/>
          <w:szCs w:val="22"/>
        </w:rPr>
        <w:t xml:space="preserve"> </w:t>
      </w:r>
      <w:r w:rsidRPr="000C2367">
        <w:rPr>
          <w:rFonts w:ascii="Arial Narrow" w:hAnsi="Arial Narrow"/>
          <w:sz w:val="22"/>
          <w:szCs w:val="22"/>
        </w:rPr>
        <w:t>is:</w:t>
      </w:r>
    </w:p>
    <w:p w:rsidRPr="00DD296A" w:rsidR="00CB6043" w:rsidP="00652568" w:rsidRDefault="00CB6043" w14:paraId="29A5F1FA" w14:textId="77777777">
      <w:pPr>
        <w:spacing w:before="120" w:after="120"/>
        <w:ind w:left="709"/>
        <w:rPr>
          <w:rFonts w:ascii="Arial Narrow" w:hAnsi="Arial Narrow"/>
          <w:b/>
          <w:sz w:val="22"/>
          <w:szCs w:val="22"/>
        </w:rPr>
      </w:pPr>
      <w:r w:rsidRPr="00DD296A">
        <w:rPr>
          <w:rFonts w:ascii="Arial Narrow" w:hAnsi="Arial Narrow"/>
          <w:b/>
          <w:bCs/>
          <w:sz w:val="22"/>
          <w:szCs w:val="22"/>
        </w:rPr>
        <w:t xml:space="preserve">Availability </w:t>
      </w:r>
      <w:proofErr w:type="spellStart"/>
      <w:r w:rsidRPr="00DD296A">
        <w:rPr>
          <w:rFonts w:ascii="Arial Narrow" w:hAnsi="Arial Narrow"/>
          <w:b/>
          <w:bCs/>
          <w:sz w:val="22"/>
          <w:szCs w:val="22"/>
        </w:rPr>
        <w:t>Price</w:t>
      </w:r>
      <w:r w:rsidRPr="00DD296A">
        <w:rPr>
          <w:rFonts w:ascii="Arial Narrow" w:hAnsi="Arial Narrow"/>
          <w:b/>
          <w:bCs/>
          <w:sz w:val="22"/>
          <w:szCs w:val="22"/>
          <w:vertAlign w:val="subscript"/>
        </w:rPr>
        <w:t>sy</w:t>
      </w:r>
      <w:proofErr w:type="spellEnd"/>
      <w:r w:rsidRPr="00DD296A">
        <w:rPr>
          <w:rFonts w:ascii="Arial Narrow" w:hAnsi="Arial Narrow"/>
          <w:b/>
          <w:bCs/>
          <w:sz w:val="22"/>
          <w:szCs w:val="22"/>
        </w:rPr>
        <w:t xml:space="preserve">= </w:t>
      </w:r>
      <m:oMath>
        <m:f>
          <m:fPr>
            <m:ctrlPr>
              <w:rPr>
                <w:rFonts w:ascii="Cambria Math" w:hAnsi="Cambria Math"/>
                <w:b/>
                <w:bCs/>
                <w:i/>
                <w:sz w:val="22"/>
                <w:szCs w:val="22"/>
              </w:rPr>
            </m:ctrlPr>
          </m:fPr>
          <m:num>
            <m:sSub>
              <m:sSubPr>
                <m:ctrlPr>
                  <w:rPr>
                    <w:rFonts w:ascii="Cambria Math" w:hAnsi="Cambria Math"/>
                    <w:b/>
                    <w:bCs/>
                    <w:sz w:val="22"/>
                    <w:szCs w:val="22"/>
                  </w:rPr>
                </m:ctrlPr>
              </m:sSubPr>
              <m:e>
                <m:r>
                  <m:rPr>
                    <m:sty m:val="b"/>
                  </m:rPr>
                  <w:rPr>
                    <w:rFonts w:ascii="Cambria Math" w:hAnsi="Cambria Math"/>
                    <w:sz w:val="22"/>
                    <w:szCs w:val="22"/>
                  </w:rPr>
                  <m:t>AP</m:t>
                </m:r>
              </m:e>
              <m:sub>
                <m:r>
                  <m:rPr>
                    <m:sty m:val="b"/>
                  </m:rPr>
                  <w:rPr>
                    <w:rFonts w:ascii="Cambria Math" w:hAnsi="Cambria Math"/>
                    <w:sz w:val="22"/>
                    <w:szCs w:val="22"/>
                  </w:rPr>
                  <m:t>s</m:t>
                </m:r>
              </m:sub>
            </m:sSub>
          </m:num>
          <m:den>
            <m:r>
              <m:rPr>
                <m:nor/>
              </m:rPr>
              <w:rPr>
                <w:rFonts w:ascii="Cambria Math" w:hAnsi="Cambria Math"/>
                <w:b/>
                <w:bCs/>
                <w:sz w:val="22"/>
                <w:szCs w:val="22"/>
              </w:rPr>
              <m:t>TAP</m:t>
            </m:r>
          </m:den>
        </m:f>
        <m:r>
          <m:rPr>
            <m:sty m:val="bi"/>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EC</m:t>
            </m:r>
          </m:e>
          <m:sub>
            <m:r>
              <m:rPr>
                <m:sty m:val="b"/>
              </m:rPr>
              <w:rPr>
                <w:rFonts w:ascii="Cambria Math" w:hAnsi="Cambria Math"/>
                <w:sz w:val="22"/>
                <w:szCs w:val="22"/>
              </w:rPr>
              <m:t>y</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CC</m:t>
            </m:r>
          </m:e>
          <m:sub>
            <m:r>
              <m:rPr>
                <m:sty m:val="b"/>
              </m:rPr>
              <w:rPr>
                <w:rFonts w:ascii="Cambria Math" w:hAnsi="Cambria Math"/>
                <w:sz w:val="22"/>
                <w:szCs w:val="22"/>
              </w:rPr>
              <m:t>y</m:t>
            </m:r>
          </m:sub>
        </m:sSub>
        <m:r>
          <m:rPr>
            <m:sty m:val="b"/>
          </m:rPr>
          <w:rPr>
            <w:rFonts w:ascii="Cambria Math" w:hAnsi="Cambria Math"/>
            <w:sz w:val="22"/>
            <w:szCs w:val="22"/>
          </w:rPr>
          <m:t>)×</m:t>
        </m:r>
        <m:sSub>
          <m:sSubPr>
            <m:ctrlPr>
              <w:rPr>
                <w:rFonts w:ascii="Cambria Math" w:hAnsi="Cambria Math"/>
                <w:b/>
                <w:bCs/>
                <w:iCs/>
                <w:sz w:val="22"/>
                <w:szCs w:val="22"/>
              </w:rPr>
            </m:ctrlPr>
          </m:sSubPr>
          <m:e>
            <m:r>
              <m:rPr>
                <m:sty m:val="b"/>
              </m:rPr>
              <w:rPr>
                <w:rFonts w:ascii="Cambria Math" w:hAnsi="Cambria Math"/>
                <w:sz w:val="22"/>
                <w:szCs w:val="22"/>
              </w:rPr>
              <m:t>RCP</m:t>
            </m:r>
          </m:e>
          <m:sub>
            <m:r>
              <m:rPr>
                <m:sty m:val="b"/>
              </m:rPr>
              <w:rPr>
                <w:rFonts w:ascii="Cambria Math" w:hAnsi="Cambria Math"/>
                <w:sz w:val="22"/>
                <w:szCs w:val="22"/>
              </w:rPr>
              <m:t>y</m:t>
            </m:r>
          </m:sub>
        </m:sSub>
        <m:r>
          <m:rPr>
            <m:sty m:val="b"/>
          </m:rPr>
          <w:rPr>
            <w:rFonts w:ascii="Cambria Math" w:hAnsi="Cambria Math"/>
            <w:sz w:val="22"/>
            <w:szCs w:val="22"/>
          </w:rPr>
          <m:t>+TAP</m:t>
        </m:r>
        <m:r>
          <m:rPr>
            <m:sty m:val="bi"/>
          </m:rPr>
          <w:rPr>
            <w:rFonts w:ascii="Cambria Math" w:hAnsi="Cambria Math"/>
            <w:sz w:val="22"/>
            <w:szCs w:val="22"/>
          </w:rPr>
          <m:t>)</m:t>
        </m:r>
      </m:oMath>
    </w:p>
    <w:p w:rsidRPr="00DD296A" w:rsidR="00CB6043" w:rsidP="00CB6043" w:rsidRDefault="00CB6043" w14:paraId="5E40BF29" w14:textId="77777777">
      <w:pPr>
        <w:spacing w:before="120" w:after="120"/>
        <w:ind w:left="709"/>
        <w:rPr>
          <w:rFonts w:ascii="Arial Narrow" w:hAnsi="Arial Narrow"/>
          <w:sz w:val="22"/>
          <w:szCs w:val="22"/>
        </w:rPr>
      </w:pPr>
      <w:r w:rsidRPr="00DD296A">
        <w:rPr>
          <w:rFonts w:ascii="Arial Narrow" w:hAnsi="Arial Narrow"/>
          <w:sz w:val="22"/>
          <w:szCs w:val="22"/>
        </w:rPr>
        <w:t>where:</w:t>
      </w:r>
    </w:p>
    <w:p w:rsidRPr="00DD296A" w:rsidR="00CB6043" w:rsidP="00CB6043" w:rsidRDefault="00CB6043" w14:paraId="74F282B3" w14:textId="7CC2A641">
      <w:pPr>
        <w:pStyle w:val="ListParagraph"/>
        <w:spacing w:before="120" w:after="120"/>
        <w:ind w:left="1418"/>
        <w:rPr>
          <w:rFonts w:ascii="Arial Narrow" w:hAnsi="Arial Narrow"/>
          <w:sz w:val="22"/>
          <w:szCs w:val="22"/>
        </w:rPr>
      </w:pPr>
      <w:r w:rsidRPr="00DD296A">
        <w:rPr>
          <w:rFonts w:ascii="Arial Narrow" w:hAnsi="Arial Narrow"/>
          <w:b/>
          <w:bCs/>
          <w:sz w:val="22"/>
          <w:szCs w:val="22"/>
        </w:rPr>
        <w:t>AP</w:t>
      </w:r>
      <w:r w:rsidRPr="00DD296A">
        <w:rPr>
          <w:rFonts w:ascii="Arial Narrow" w:hAnsi="Arial Narrow"/>
          <w:b/>
          <w:bCs/>
          <w:sz w:val="22"/>
          <w:szCs w:val="22"/>
          <w:vertAlign w:val="subscript"/>
        </w:rPr>
        <w:t>s</w:t>
      </w:r>
      <w:r w:rsidRPr="00DD296A">
        <w:rPr>
          <w:rFonts w:ascii="Arial Narrow" w:hAnsi="Arial Narrow"/>
          <w:b/>
          <w:bCs/>
          <w:sz w:val="22"/>
          <w:szCs w:val="22"/>
        </w:rPr>
        <w:t xml:space="preserve"> </w:t>
      </w:r>
      <w:r w:rsidRPr="00DD296A">
        <w:rPr>
          <w:rFonts w:ascii="Arial Narrow" w:hAnsi="Arial Narrow"/>
          <w:sz w:val="22"/>
          <w:szCs w:val="22"/>
        </w:rPr>
        <w:t xml:space="preserve">(in $ per MW per </w:t>
      </w:r>
      <w:r w:rsidRPr="00E34442">
        <w:rPr>
          <w:rFonts w:ascii="Arial Narrow" w:hAnsi="Arial Narrow"/>
          <w:i/>
          <w:iCs/>
          <w:sz w:val="22"/>
          <w:szCs w:val="22"/>
        </w:rPr>
        <w:t>Trading Interval</w:t>
      </w:r>
      <w:r w:rsidRPr="00DD296A">
        <w:rPr>
          <w:rFonts w:ascii="Arial Narrow" w:hAnsi="Arial Narrow"/>
          <w:sz w:val="22"/>
          <w:szCs w:val="22"/>
        </w:rPr>
        <w:t xml:space="preserve">) is the Availability Price in </w:t>
      </w:r>
      <w:r w:rsidRPr="00DD296A">
        <w:rPr>
          <w:rFonts w:ascii="Arial Narrow" w:hAnsi="Arial Narrow"/>
          <w:b/>
          <w:bCs/>
          <w:sz w:val="22"/>
          <w:szCs w:val="22"/>
        </w:rPr>
        <w:fldChar w:fldCharType="begin"/>
      </w:r>
      <w:r w:rsidRPr="00DD296A">
        <w:rPr>
          <w:rFonts w:ascii="Arial Narrow" w:hAnsi="Arial Narrow"/>
          <w:b/>
          <w:bCs/>
          <w:sz w:val="22"/>
          <w:szCs w:val="22"/>
        </w:rPr>
        <w:instrText xml:space="preserve"> REF _Ref133501830 \r \h  \* MERGEFORMAT </w:instrText>
      </w:r>
      <w:r w:rsidRPr="00DD296A">
        <w:rPr>
          <w:rFonts w:ascii="Arial Narrow" w:hAnsi="Arial Narrow"/>
          <w:b/>
          <w:bCs/>
          <w:sz w:val="22"/>
          <w:szCs w:val="22"/>
        </w:rPr>
      </w:r>
      <w:r w:rsidRPr="00DD296A">
        <w:rPr>
          <w:rFonts w:ascii="Arial Narrow" w:hAnsi="Arial Narrow"/>
          <w:b/>
          <w:bCs/>
          <w:sz w:val="22"/>
          <w:szCs w:val="22"/>
        </w:rPr>
        <w:fldChar w:fldCharType="separate"/>
      </w:r>
      <w:r w:rsidR="00176EB9">
        <w:rPr>
          <w:rFonts w:ascii="Arial Narrow" w:hAnsi="Arial Narrow"/>
          <w:b/>
          <w:bCs/>
          <w:sz w:val="22"/>
          <w:szCs w:val="22"/>
        </w:rPr>
        <w:t>Schedule 3</w:t>
      </w:r>
      <w:r w:rsidRPr="00DD296A">
        <w:rPr>
          <w:rFonts w:ascii="Arial Narrow" w:hAnsi="Arial Narrow"/>
          <w:b/>
          <w:bCs/>
          <w:sz w:val="22"/>
          <w:szCs w:val="22"/>
        </w:rPr>
        <w:fldChar w:fldCharType="end"/>
      </w:r>
      <w:r w:rsidRPr="00DD296A">
        <w:rPr>
          <w:rFonts w:ascii="Arial Narrow" w:hAnsi="Arial Narrow"/>
          <w:sz w:val="22"/>
          <w:szCs w:val="22"/>
        </w:rPr>
        <w:t>;</w:t>
      </w:r>
    </w:p>
    <w:p w:rsidRPr="00DD296A" w:rsidR="00CB6043" w:rsidP="00CB6043" w:rsidRDefault="00CB6043" w14:paraId="168D0211" w14:textId="77777777">
      <w:pPr>
        <w:pStyle w:val="ListParagraph"/>
        <w:spacing w:before="120" w:after="120"/>
        <w:ind w:left="1418"/>
        <w:rPr>
          <w:rFonts w:ascii="Arial Narrow" w:hAnsi="Arial Narrow"/>
          <w:b/>
          <w:bCs/>
          <w:sz w:val="22"/>
          <w:szCs w:val="22"/>
          <w:vertAlign w:val="subscript"/>
        </w:rPr>
      </w:pPr>
      <w:r w:rsidRPr="00DD296A">
        <w:rPr>
          <w:rFonts w:ascii="Arial Narrow" w:hAnsi="Arial Narrow"/>
          <w:b/>
          <w:bCs/>
          <w:sz w:val="22"/>
          <w:szCs w:val="22"/>
        </w:rPr>
        <w:t xml:space="preserve">TAP </w:t>
      </w:r>
      <w:r w:rsidRPr="00DD296A">
        <w:rPr>
          <w:rFonts w:ascii="Arial Narrow" w:hAnsi="Arial Narrow"/>
          <w:sz w:val="22"/>
          <w:szCs w:val="22"/>
        </w:rPr>
        <w:t>(in $ per year)</w:t>
      </w:r>
      <w:r w:rsidRPr="00DD296A">
        <w:rPr>
          <w:rFonts w:ascii="Arial Narrow" w:hAnsi="Arial Narrow"/>
          <w:b/>
          <w:bCs/>
          <w:sz w:val="22"/>
          <w:szCs w:val="22"/>
        </w:rPr>
        <w:t xml:space="preserve"> </w:t>
      </w:r>
      <w:r w:rsidRPr="00DD296A">
        <w:rPr>
          <w:rFonts w:ascii="Arial Narrow" w:hAnsi="Arial Narrow"/>
          <w:sz w:val="22"/>
          <w:szCs w:val="22"/>
        </w:rPr>
        <w:t>equals</w:t>
      </w:r>
      <w:r>
        <w:rPr>
          <w:rFonts w:ascii="Arial Narrow" w:hAnsi="Arial Narrow"/>
          <w:sz w:val="22"/>
          <w:szCs w:val="22"/>
        </w:rPr>
        <w:t xml:space="preserve"> the sum of</w:t>
      </w:r>
      <w:r w:rsidRPr="00DD296A">
        <w:rPr>
          <w:rFonts w:ascii="Arial Narrow" w:hAnsi="Arial Narrow"/>
          <w:b/>
          <w:bCs/>
          <w:sz w:val="22"/>
          <w:szCs w:val="22"/>
        </w:rPr>
        <w:t xml:space="preserve"> AAP</w:t>
      </w:r>
      <w:r w:rsidRPr="00DD296A">
        <w:rPr>
          <w:rFonts w:ascii="Arial Narrow" w:hAnsi="Arial Narrow"/>
          <w:b/>
          <w:bCs/>
          <w:sz w:val="22"/>
          <w:szCs w:val="22"/>
          <w:vertAlign w:val="subscript"/>
        </w:rPr>
        <w:t>s</w:t>
      </w:r>
      <w:r>
        <w:rPr>
          <w:rFonts w:ascii="Arial Narrow" w:hAnsi="Arial Narrow"/>
          <w:b/>
          <w:bCs/>
          <w:sz w:val="22"/>
          <w:szCs w:val="22"/>
          <w:vertAlign w:val="subscript"/>
        </w:rPr>
        <w:t xml:space="preserve"> </w:t>
      </w:r>
      <w:r w:rsidRPr="000F5307">
        <w:rPr>
          <w:rFonts w:ascii="Arial Narrow" w:hAnsi="Arial Narrow"/>
          <w:sz w:val="22"/>
          <w:szCs w:val="22"/>
        </w:rPr>
        <w:t xml:space="preserve">for each </w:t>
      </w:r>
      <w:r>
        <w:rPr>
          <w:rFonts w:ascii="Arial Narrow" w:hAnsi="Arial Narrow"/>
          <w:sz w:val="22"/>
          <w:szCs w:val="22"/>
        </w:rPr>
        <w:t xml:space="preserve">Service provided in this </w:t>
      </w:r>
      <w:proofErr w:type="gramStart"/>
      <w:r>
        <w:rPr>
          <w:rFonts w:ascii="Arial Narrow" w:hAnsi="Arial Narrow"/>
          <w:sz w:val="22"/>
          <w:szCs w:val="22"/>
        </w:rPr>
        <w:t>Contract</w:t>
      </w:r>
      <w:r w:rsidRPr="00DD296A">
        <w:rPr>
          <w:rFonts w:ascii="Arial Narrow" w:hAnsi="Arial Narrow"/>
          <w:sz w:val="22"/>
          <w:szCs w:val="22"/>
        </w:rPr>
        <w:t>;</w:t>
      </w:r>
      <w:proofErr w:type="gramEnd"/>
    </w:p>
    <w:p w:rsidRPr="00DD296A" w:rsidR="00CB6043" w:rsidP="00CB6043" w:rsidRDefault="00CB6043" w14:paraId="3A951587" w14:textId="77777777">
      <w:pPr>
        <w:pStyle w:val="ListParagraph"/>
        <w:spacing w:before="120" w:after="120"/>
        <w:ind w:left="1418"/>
        <w:rPr>
          <w:rFonts w:ascii="Arial Narrow" w:hAnsi="Arial Narrow"/>
          <w:sz w:val="22"/>
          <w:szCs w:val="22"/>
        </w:rPr>
      </w:pPr>
      <w:r w:rsidRPr="00DD296A">
        <w:rPr>
          <w:rFonts w:ascii="Arial Narrow" w:hAnsi="Arial Narrow"/>
          <w:b/>
          <w:bCs/>
          <w:sz w:val="22"/>
          <w:szCs w:val="22"/>
        </w:rPr>
        <w:t>AAP</w:t>
      </w:r>
      <w:r w:rsidRPr="00DD296A">
        <w:rPr>
          <w:rFonts w:ascii="Arial Narrow" w:hAnsi="Arial Narrow"/>
          <w:b/>
          <w:bCs/>
          <w:sz w:val="22"/>
          <w:szCs w:val="22"/>
          <w:vertAlign w:val="subscript"/>
        </w:rPr>
        <w:t>s</w:t>
      </w:r>
      <w:r w:rsidRPr="00DD296A">
        <w:rPr>
          <w:rFonts w:ascii="Arial Narrow" w:hAnsi="Arial Narrow"/>
          <w:b/>
          <w:bCs/>
          <w:sz w:val="22"/>
          <w:szCs w:val="22"/>
        </w:rPr>
        <w:t xml:space="preserve"> </w:t>
      </w:r>
      <w:r w:rsidRPr="00DD296A">
        <w:rPr>
          <w:rFonts w:ascii="Arial Narrow" w:hAnsi="Arial Narrow"/>
          <w:sz w:val="22"/>
          <w:szCs w:val="22"/>
        </w:rPr>
        <w:t>(in $ per year)</w:t>
      </w:r>
      <w:r w:rsidRPr="00DD296A">
        <w:rPr>
          <w:rFonts w:ascii="Arial Narrow" w:hAnsi="Arial Narrow"/>
          <w:b/>
          <w:bCs/>
          <w:sz w:val="22"/>
          <w:szCs w:val="22"/>
        </w:rPr>
        <w:t xml:space="preserve"> </w:t>
      </w:r>
      <w:r w:rsidRPr="00DD296A">
        <w:rPr>
          <w:rFonts w:ascii="Arial Narrow" w:hAnsi="Arial Narrow"/>
          <w:sz w:val="22"/>
          <w:szCs w:val="22"/>
        </w:rPr>
        <w:t>equals</w:t>
      </w:r>
      <w:r w:rsidRPr="00DD296A">
        <w:rPr>
          <w:rFonts w:ascii="Arial Narrow" w:hAnsi="Arial Narrow"/>
          <w:b/>
          <w:bCs/>
          <w:sz w:val="22"/>
          <w:szCs w:val="22"/>
        </w:rPr>
        <w:t xml:space="preserve"> AP</w:t>
      </w:r>
      <w:r w:rsidRPr="00DD296A">
        <w:rPr>
          <w:rFonts w:ascii="Arial Narrow" w:hAnsi="Arial Narrow"/>
          <w:b/>
          <w:bCs/>
          <w:sz w:val="22"/>
          <w:szCs w:val="22"/>
          <w:vertAlign w:val="subscript"/>
        </w:rPr>
        <w:t>s</w:t>
      </w:r>
      <w:r w:rsidRPr="00DD296A">
        <w:rPr>
          <w:rFonts w:ascii="Arial Narrow" w:hAnsi="Arial Narrow"/>
          <w:b/>
          <w:bCs/>
          <w:sz w:val="22"/>
          <w:szCs w:val="22"/>
        </w:rPr>
        <w:t xml:space="preserve"> </w:t>
      </w:r>
      <w:r w:rsidRPr="00DD296A">
        <w:rPr>
          <w:rFonts w:ascii="Arial Narrow" w:hAnsi="Arial Narrow"/>
          <w:sz w:val="22"/>
          <w:szCs w:val="22"/>
        </w:rPr>
        <w:t xml:space="preserve">for the Service </w:t>
      </w:r>
      <w:r w:rsidRPr="00DD296A">
        <w:rPr>
          <w:rFonts w:ascii="Arial Narrow" w:hAnsi="Arial Narrow"/>
          <w:b/>
          <w:bCs/>
          <w:sz w:val="22"/>
          <w:szCs w:val="22"/>
        </w:rPr>
        <w:t>s</w:t>
      </w:r>
      <w:r w:rsidRPr="00DD296A">
        <w:rPr>
          <w:rFonts w:ascii="Arial Narrow" w:hAnsi="Arial Narrow"/>
          <w:sz w:val="22"/>
          <w:szCs w:val="22"/>
        </w:rPr>
        <w:t xml:space="preserve"> multiplied by </w:t>
      </w:r>
      <w:r>
        <w:rPr>
          <w:rFonts w:ascii="Arial Narrow" w:hAnsi="Arial Narrow"/>
          <w:sz w:val="22"/>
          <w:szCs w:val="22"/>
        </w:rPr>
        <w:t xml:space="preserve">the relevant </w:t>
      </w:r>
      <w:r w:rsidRPr="00DD296A">
        <w:rPr>
          <w:rFonts w:ascii="Arial Narrow" w:hAnsi="Arial Narrow"/>
          <w:sz w:val="22"/>
          <w:szCs w:val="22"/>
        </w:rPr>
        <w:t xml:space="preserve">Maximum Service Quantity for each </w:t>
      </w:r>
      <w:r w:rsidRPr="00E34442">
        <w:rPr>
          <w:rFonts w:ascii="Arial Narrow" w:hAnsi="Arial Narrow"/>
          <w:i/>
          <w:iCs/>
          <w:sz w:val="22"/>
          <w:szCs w:val="22"/>
        </w:rPr>
        <w:t>Trading Interval</w:t>
      </w:r>
      <w:r w:rsidRPr="00DD296A">
        <w:rPr>
          <w:rFonts w:ascii="Arial Narrow" w:hAnsi="Arial Narrow"/>
          <w:sz w:val="22"/>
          <w:szCs w:val="22"/>
        </w:rPr>
        <w:t xml:space="preserve"> in the Availability Period for each relevant day in </w:t>
      </w:r>
      <w:r w:rsidRPr="00DD296A">
        <w:rPr>
          <w:rFonts w:ascii="Arial Narrow" w:hAnsi="Arial Narrow"/>
          <w:i/>
          <w:iCs/>
          <w:sz w:val="22"/>
          <w:szCs w:val="22"/>
        </w:rPr>
        <w:t>Capacity Year</w:t>
      </w:r>
      <w:r w:rsidRPr="00DD296A">
        <w:rPr>
          <w:rFonts w:ascii="Arial Narrow" w:hAnsi="Arial Narrow"/>
          <w:sz w:val="22"/>
          <w:szCs w:val="22"/>
        </w:rPr>
        <w:t xml:space="preserve"> </w:t>
      </w:r>
      <w:proofErr w:type="gramStart"/>
      <w:r w:rsidRPr="00DD296A">
        <w:rPr>
          <w:rFonts w:ascii="Arial Narrow" w:hAnsi="Arial Narrow"/>
          <w:b/>
          <w:bCs/>
          <w:sz w:val="22"/>
          <w:szCs w:val="22"/>
        </w:rPr>
        <w:t>y</w:t>
      </w:r>
      <w:r w:rsidRPr="00DD296A">
        <w:rPr>
          <w:rFonts w:ascii="Arial Narrow" w:hAnsi="Arial Narrow"/>
          <w:sz w:val="22"/>
          <w:szCs w:val="22"/>
        </w:rPr>
        <w:t>;</w:t>
      </w:r>
      <w:proofErr w:type="gramEnd"/>
    </w:p>
    <w:p w:rsidR="00CB6043" w:rsidP="00CB6043" w:rsidRDefault="00CB6043" w14:paraId="04679D3C" w14:textId="265923C3">
      <w:pPr>
        <w:pStyle w:val="ListParagraph"/>
        <w:spacing w:before="120" w:after="120"/>
        <w:ind w:left="1418"/>
        <w:rPr>
          <w:rFonts w:ascii="Arial Narrow" w:hAnsi="Arial Narrow"/>
          <w:sz w:val="22"/>
          <w:szCs w:val="22"/>
        </w:rPr>
      </w:pPr>
      <w:proofErr w:type="spellStart"/>
      <w:r w:rsidRPr="008056D7">
        <w:rPr>
          <w:rFonts w:ascii="Arial Narrow" w:hAnsi="Arial Narrow"/>
          <w:b/>
          <w:bCs/>
          <w:sz w:val="22"/>
          <w:szCs w:val="22"/>
        </w:rPr>
        <w:t>EC</w:t>
      </w:r>
      <w:r w:rsidRPr="008056D7">
        <w:rPr>
          <w:rFonts w:ascii="Arial Narrow" w:hAnsi="Arial Narrow"/>
          <w:b/>
          <w:bCs/>
          <w:sz w:val="22"/>
          <w:szCs w:val="22"/>
          <w:vertAlign w:val="subscript"/>
        </w:rPr>
        <w:t>y</w:t>
      </w:r>
      <w:proofErr w:type="spellEnd"/>
      <w:r w:rsidRPr="008056D7">
        <w:rPr>
          <w:rFonts w:ascii="Arial Narrow" w:hAnsi="Arial Narrow"/>
          <w:sz w:val="22"/>
          <w:szCs w:val="22"/>
        </w:rPr>
        <w:t xml:space="preserve"> represents the Registered Service Equipment’s capacity that is not related to </w:t>
      </w:r>
      <w:r w:rsidRPr="00B15950">
        <w:rPr>
          <w:rFonts w:ascii="Arial Narrow" w:hAnsi="Arial Narrow"/>
          <w:sz w:val="22"/>
          <w:szCs w:val="22"/>
        </w:rPr>
        <w:t>the</w:t>
      </w:r>
      <w:r>
        <w:rPr>
          <w:rFonts w:ascii="Arial Narrow" w:hAnsi="Arial Narrow"/>
          <w:b/>
          <w:bCs/>
          <w:sz w:val="22"/>
          <w:szCs w:val="22"/>
        </w:rPr>
        <w:t xml:space="preserve"> </w:t>
      </w:r>
      <w:r w:rsidRPr="00DD296A">
        <w:rPr>
          <w:rFonts w:ascii="Arial Narrow" w:hAnsi="Arial Narrow"/>
          <w:sz w:val="22"/>
          <w:szCs w:val="22"/>
        </w:rPr>
        <w:t>Maximum Service Quantity</w:t>
      </w:r>
      <w:r>
        <w:rPr>
          <w:rFonts w:ascii="Arial Narrow" w:hAnsi="Arial Narrow"/>
          <w:sz w:val="22"/>
          <w:szCs w:val="22"/>
        </w:rPr>
        <w:t xml:space="preserve"> for the Peak Demand Service</w:t>
      </w:r>
      <w:r w:rsidRPr="009B73F6">
        <w:rPr>
          <w:rFonts w:ascii="Arial Narrow" w:hAnsi="Arial Narrow"/>
          <w:sz w:val="22"/>
          <w:szCs w:val="22"/>
        </w:rPr>
        <w:t xml:space="preserve"> </w:t>
      </w:r>
      <w:r w:rsidRPr="00DD296A">
        <w:rPr>
          <w:rFonts w:ascii="Arial Narrow" w:hAnsi="Arial Narrow"/>
          <w:sz w:val="22"/>
          <w:szCs w:val="22"/>
        </w:rPr>
        <w:t xml:space="preserve">for </w:t>
      </w:r>
      <w:r w:rsidRPr="00DD296A">
        <w:rPr>
          <w:rFonts w:ascii="Arial Narrow" w:hAnsi="Arial Narrow"/>
          <w:i/>
          <w:iCs/>
          <w:sz w:val="22"/>
          <w:szCs w:val="22"/>
        </w:rPr>
        <w:t>Capacity Year</w:t>
      </w:r>
      <w:r w:rsidRPr="00DD296A">
        <w:rPr>
          <w:rFonts w:ascii="Arial Narrow" w:hAnsi="Arial Narrow"/>
          <w:sz w:val="22"/>
          <w:szCs w:val="22"/>
        </w:rPr>
        <w:t xml:space="preserve"> </w:t>
      </w:r>
      <w:r w:rsidRPr="00DD296A">
        <w:rPr>
          <w:rFonts w:ascii="Arial Narrow" w:hAnsi="Arial Narrow"/>
          <w:b/>
          <w:bCs/>
          <w:sz w:val="22"/>
          <w:szCs w:val="22"/>
        </w:rPr>
        <w:t>y</w:t>
      </w:r>
      <w:r w:rsidR="003431F9">
        <w:rPr>
          <w:rFonts w:ascii="Arial Narrow" w:hAnsi="Arial Narrow"/>
          <w:sz w:val="22"/>
          <w:szCs w:val="22"/>
        </w:rPr>
        <w:t xml:space="preserve">, as calculated in accordance with the formula </w:t>
      </w:r>
      <w:proofErr w:type="gramStart"/>
      <w:r w:rsidR="003431F9">
        <w:rPr>
          <w:rFonts w:ascii="Arial Narrow" w:hAnsi="Arial Narrow"/>
          <w:sz w:val="22"/>
          <w:szCs w:val="22"/>
        </w:rPr>
        <w:t>below</w:t>
      </w:r>
      <w:r w:rsidRPr="00DD296A">
        <w:rPr>
          <w:rFonts w:ascii="Arial Narrow" w:hAnsi="Arial Narrow"/>
          <w:sz w:val="22"/>
          <w:szCs w:val="22"/>
        </w:rPr>
        <w:t>;</w:t>
      </w:r>
      <w:proofErr w:type="gramEnd"/>
    </w:p>
    <w:p w:rsidRPr="00DD296A" w:rsidR="00CB6043" w:rsidP="00CB6043" w:rsidRDefault="00CB6043" w14:paraId="1607BB53" w14:textId="77777777">
      <w:pPr>
        <w:pStyle w:val="ListParagraph"/>
        <w:spacing w:before="120" w:after="120"/>
        <w:ind w:left="1418"/>
        <w:rPr>
          <w:rFonts w:ascii="Arial Narrow" w:hAnsi="Arial Narrow"/>
          <w:sz w:val="22"/>
          <w:szCs w:val="22"/>
        </w:rPr>
      </w:pPr>
      <w:proofErr w:type="spellStart"/>
      <w:r w:rsidRPr="00DD296A">
        <w:rPr>
          <w:rFonts w:ascii="Arial Narrow" w:hAnsi="Arial Narrow"/>
          <w:b/>
          <w:bCs/>
          <w:sz w:val="22"/>
          <w:szCs w:val="22"/>
        </w:rPr>
        <w:t>CC</w:t>
      </w:r>
      <w:r w:rsidRPr="00DD296A">
        <w:rPr>
          <w:rFonts w:ascii="Arial Narrow" w:hAnsi="Arial Narrow"/>
          <w:b/>
          <w:bCs/>
          <w:sz w:val="22"/>
          <w:szCs w:val="22"/>
          <w:vertAlign w:val="subscript"/>
        </w:rPr>
        <w:t>y</w:t>
      </w:r>
      <w:proofErr w:type="spellEnd"/>
      <w:r w:rsidRPr="00DD296A">
        <w:rPr>
          <w:rFonts w:ascii="Arial Narrow" w:hAnsi="Arial Narrow"/>
          <w:sz w:val="22"/>
          <w:szCs w:val="22"/>
        </w:rPr>
        <w:t xml:space="preserve"> </w:t>
      </w:r>
      <w:r>
        <w:rPr>
          <w:rFonts w:ascii="Arial Narrow" w:hAnsi="Arial Narrow"/>
          <w:sz w:val="22"/>
          <w:szCs w:val="22"/>
        </w:rPr>
        <w:t>is the quantity of</w:t>
      </w:r>
      <w:r w:rsidRPr="00DD296A">
        <w:rPr>
          <w:rFonts w:ascii="Arial Narrow" w:hAnsi="Arial Narrow"/>
          <w:sz w:val="22"/>
          <w:szCs w:val="22"/>
        </w:rPr>
        <w:t xml:space="preserve"> </w:t>
      </w:r>
      <w:r w:rsidRPr="00DD296A">
        <w:rPr>
          <w:rFonts w:ascii="Arial Narrow" w:hAnsi="Arial Narrow"/>
          <w:i/>
          <w:iCs/>
          <w:sz w:val="22"/>
          <w:szCs w:val="22"/>
        </w:rPr>
        <w:t>Capacity Credits</w:t>
      </w:r>
      <w:r w:rsidRPr="00DD296A">
        <w:rPr>
          <w:rFonts w:ascii="Arial Narrow" w:hAnsi="Arial Narrow"/>
          <w:sz w:val="22"/>
          <w:szCs w:val="22"/>
        </w:rPr>
        <w:t xml:space="preserve"> assigned to the Registered Service Equipment for </w:t>
      </w:r>
      <w:r w:rsidRPr="00DD296A">
        <w:rPr>
          <w:rFonts w:ascii="Arial Narrow" w:hAnsi="Arial Narrow"/>
          <w:i/>
          <w:iCs/>
          <w:sz w:val="22"/>
          <w:szCs w:val="22"/>
        </w:rPr>
        <w:t>Capacity Year</w:t>
      </w:r>
      <w:r w:rsidRPr="00DD296A">
        <w:rPr>
          <w:rFonts w:ascii="Arial Narrow" w:hAnsi="Arial Narrow"/>
          <w:sz w:val="22"/>
          <w:szCs w:val="22"/>
        </w:rPr>
        <w:t xml:space="preserve"> </w:t>
      </w:r>
      <w:proofErr w:type="gramStart"/>
      <w:r w:rsidRPr="00DD296A">
        <w:rPr>
          <w:rFonts w:ascii="Arial Narrow" w:hAnsi="Arial Narrow"/>
          <w:b/>
          <w:bCs/>
          <w:sz w:val="22"/>
          <w:szCs w:val="22"/>
        </w:rPr>
        <w:t>y</w:t>
      </w:r>
      <w:r w:rsidRPr="00DD296A">
        <w:rPr>
          <w:rFonts w:ascii="Arial Narrow" w:hAnsi="Arial Narrow"/>
          <w:sz w:val="22"/>
          <w:szCs w:val="22"/>
        </w:rPr>
        <w:t>;</w:t>
      </w:r>
      <w:proofErr w:type="gramEnd"/>
    </w:p>
    <w:p w:rsidRPr="00A35A1C" w:rsidR="00CB6043" w:rsidP="00CB6043" w:rsidRDefault="00CB6043" w14:paraId="41AA1F4B" w14:textId="77777777">
      <w:pPr>
        <w:pStyle w:val="ListParagraph"/>
        <w:spacing w:before="120" w:after="120"/>
        <w:ind w:left="1418"/>
        <w:rPr>
          <w:rFonts w:ascii="Arial Narrow" w:hAnsi="Arial Narrow"/>
          <w:sz w:val="22"/>
          <w:szCs w:val="22"/>
        </w:rPr>
      </w:pPr>
      <w:proofErr w:type="spellStart"/>
      <w:r w:rsidRPr="00DD296A">
        <w:rPr>
          <w:rFonts w:ascii="Arial Narrow" w:hAnsi="Arial Narrow"/>
          <w:b/>
          <w:bCs/>
          <w:sz w:val="22"/>
          <w:szCs w:val="22"/>
        </w:rPr>
        <w:t>RCP</w:t>
      </w:r>
      <w:r w:rsidRPr="00DD296A">
        <w:rPr>
          <w:rFonts w:ascii="Arial Narrow" w:hAnsi="Arial Narrow"/>
          <w:b/>
          <w:bCs/>
          <w:sz w:val="22"/>
          <w:szCs w:val="22"/>
          <w:vertAlign w:val="subscript"/>
        </w:rPr>
        <w:t>y</w:t>
      </w:r>
      <w:proofErr w:type="spellEnd"/>
      <w:r w:rsidRPr="00DD296A">
        <w:rPr>
          <w:rFonts w:ascii="Arial Narrow" w:hAnsi="Arial Narrow"/>
          <w:sz w:val="22"/>
          <w:szCs w:val="22"/>
        </w:rPr>
        <w:t xml:space="preserve"> is the </w:t>
      </w:r>
      <w:r w:rsidRPr="00DD296A">
        <w:rPr>
          <w:rFonts w:ascii="Arial Narrow" w:hAnsi="Arial Narrow"/>
          <w:i/>
          <w:iCs/>
          <w:sz w:val="22"/>
          <w:szCs w:val="22"/>
        </w:rPr>
        <w:t>Reserve Capacity Price</w:t>
      </w:r>
      <w:r w:rsidRPr="00DD296A">
        <w:rPr>
          <w:rFonts w:ascii="Arial Narrow" w:hAnsi="Arial Narrow"/>
          <w:sz w:val="22"/>
          <w:szCs w:val="22"/>
        </w:rPr>
        <w:t xml:space="preserve"> for </w:t>
      </w:r>
      <w:r w:rsidRPr="00DD296A">
        <w:rPr>
          <w:rFonts w:ascii="Arial Narrow" w:hAnsi="Arial Narrow"/>
          <w:i/>
          <w:iCs/>
          <w:sz w:val="22"/>
          <w:szCs w:val="22"/>
        </w:rPr>
        <w:t>Capacity Year</w:t>
      </w:r>
      <w:r w:rsidRPr="00DD296A">
        <w:rPr>
          <w:rFonts w:ascii="Arial Narrow" w:hAnsi="Arial Narrow"/>
          <w:sz w:val="22"/>
          <w:szCs w:val="22"/>
        </w:rPr>
        <w:t xml:space="preserve"> </w:t>
      </w:r>
      <w:r w:rsidRPr="00DD296A">
        <w:rPr>
          <w:rFonts w:ascii="Arial Narrow" w:hAnsi="Arial Narrow"/>
          <w:b/>
          <w:bCs/>
          <w:sz w:val="22"/>
          <w:szCs w:val="22"/>
        </w:rPr>
        <w:t>y</w:t>
      </w:r>
      <w:r>
        <w:rPr>
          <w:rFonts w:ascii="Arial Narrow" w:hAnsi="Arial Narrow"/>
          <w:sz w:val="22"/>
          <w:szCs w:val="22"/>
        </w:rPr>
        <w:t>.</w:t>
      </w:r>
    </w:p>
    <w:p w:rsidR="00CB6043" w:rsidP="00CB6043" w:rsidRDefault="00CB6043" w14:paraId="367F464E" w14:textId="77777777">
      <w:pPr>
        <w:spacing w:before="120" w:after="120"/>
        <w:rPr>
          <w:rFonts w:ascii="Arial Narrow" w:hAnsi="Arial Narrow"/>
          <w:b/>
          <w:bCs/>
          <w:sz w:val="22"/>
          <w:szCs w:val="22"/>
        </w:rPr>
      </w:pPr>
    </w:p>
    <w:p w:rsidRPr="00DD296A" w:rsidR="00CB6043" w:rsidP="00652568" w:rsidRDefault="00CB6043" w14:paraId="4BB8F1CE" w14:textId="77777777">
      <w:pPr>
        <w:spacing w:before="120" w:after="120"/>
        <w:ind w:left="709"/>
        <w:rPr>
          <w:rFonts w:ascii="Arial Narrow" w:hAnsi="Arial Narrow"/>
          <w:b/>
          <w:sz w:val="22"/>
          <w:szCs w:val="22"/>
        </w:rPr>
      </w:pPr>
      <w:proofErr w:type="spellStart"/>
      <w:r w:rsidRPr="00DD296A">
        <w:rPr>
          <w:rFonts w:ascii="Arial Narrow" w:hAnsi="Arial Narrow"/>
          <w:b/>
          <w:bCs/>
          <w:sz w:val="22"/>
          <w:szCs w:val="22"/>
        </w:rPr>
        <w:t>EC</w:t>
      </w:r>
      <w:r w:rsidRPr="00DD296A">
        <w:rPr>
          <w:rFonts w:ascii="Arial Narrow" w:hAnsi="Arial Narrow"/>
          <w:b/>
          <w:sz w:val="22"/>
          <w:szCs w:val="22"/>
          <w:vertAlign w:val="subscript"/>
        </w:rPr>
        <w:t>y</w:t>
      </w:r>
      <w:proofErr w:type="spellEnd"/>
      <w:r w:rsidRPr="00DD296A">
        <w:rPr>
          <w:rFonts w:ascii="Arial Narrow" w:hAnsi="Arial Narrow"/>
          <w:b/>
          <w:bCs/>
          <w:sz w:val="22"/>
          <w:szCs w:val="22"/>
        </w:rPr>
        <w:t>=</w:t>
      </w:r>
      <w:r>
        <w:rPr>
          <w:rFonts w:ascii="Arial Narrow" w:hAnsi="Arial Narrow"/>
          <w:b/>
          <w:bCs/>
          <w:sz w:val="22"/>
          <w:szCs w:val="22"/>
        </w:rPr>
        <w:t xml:space="preserve"> </w:t>
      </w:r>
      <w:r w:rsidRPr="008056D7">
        <w:rPr>
          <w:rFonts w:ascii="Arial Narrow" w:hAnsi="Arial Narrow"/>
          <w:b/>
          <w:bCs/>
          <w:sz w:val="22"/>
          <w:szCs w:val="22"/>
        </w:rPr>
        <w:t>B</w:t>
      </w:r>
      <w:r>
        <w:rPr>
          <w:rFonts w:ascii="Arial Narrow" w:hAnsi="Arial Narrow"/>
          <w:b/>
          <w:bCs/>
          <w:sz w:val="22"/>
          <w:szCs w:val="22"/>
        </w:rPr>
        <w:t>Q</w:t>
      </w:r>
      <w:r w:rsidRPr="008056D7">
        <w:rPr>
          <w:rFonts w:ascii="Arial Narrow" w:hAnsi="Arial Narrow"/>
          <w:b/>
          <w:bCs/>
          <w:sz w:val="22"/>
          <w:szCs w:val="22"/>
        </w:rPr>
        <w:t xml:space="preserve"> + </w:t>
      </w:r>
      <w:proofErr w:type="gramStart"/>
      <w:r w:rsidRPr="008056D7">
        <w:rPr>
          <w:rFonts w:ascii="Arial Narrow" w:hAnsi="Arial Narrow"/>
          <w:b/>
          <w:bCs/>
          <w:sz w:val="22"/>
          <w:szCs w:val="22"/>
        </w:rPr>
        <w:t>max(</w:t>
      </w:r>
      <w:proofErr w:type="gramEnd"/>
      <w:r w:rsidRPr="008056D7">
        <w:rPr>
          <w:rFonts w:ascii="Arial Narrow" w:hAnsi="Arial Narrow"/>
          <w:b/>
          <w:bCs/>
          <w:sz w:val="22"/>
          <w:szCs w:val="22"/>
        </w:rPr>
        <w:t xml:space="preserve">0, </w:t>
      </w:r>
      <w:proofErr w:type="spellStart"/>
      <w:r w:rsidRPr="008056D7">
        <w:rPr>
          <w:rFonts w:ascii="Arial Narrow" w:hAnsi="Arial Narrow"/>
          <w:b/>
          <w:bCs/>
          <w:sz w:val="22"/>
          <w:szCs w:val="22"/>
        </w:rPr>
        <w:t>CC</w:t>
      </w:r>
      <w:r w:rsidRPr="00C47059">
        <w:rPr>
          <w:rFonts w:ascii="Arial Narrow" w:hAnsi="Arial Narrow"/>
          <w:b/>
          <w:bCs/>
          <w:sz w:val="22"/>
          <w:szCs w:val="22"/>
          <w:vertAlign w:val="subscript"/>
        </w:rPr>
        <w:t>y</w:t>
      </w:r>
      <w:proofErr w:type="spellEnd"/>
      <w:r>
        <w:rPr>
          <w:rFonts w:ascii="Arial Narrow" w:hAnsi="Arial Narrow"/>
          <w:b/>
          <w:bCs/>
          <w:sz w:val="22"/>
          <w:szCs w:val="22"/>
          <w:vertAlign w:val="subscript"/>
        </w:rPr>
        <w:t xml:space="preserve"> </w:t>
      </w:r>
      <w:r>
        <w:rPr>
          <w:rFonts w:ascii="Arial Narrow" w:hAnsi="Arial Narrow"/>
          <w:b/>
          <w:bCs/>
          <w:sz w:val="22"/>
          <w:szCs w:val="22"/>
        </w:rPr>
        <w:t xml:space="preserve">- </w:t>
      </w:r>
      <w:r w:rsidRPr="008056D7">
        <w:rPr>
          <w:rFonts w:ascii="Arial Narrow" w:hAnsi="Arial Narrow"/>
          <w:b/>
          <w:bCs/>
          <w:sz w:val="22"/>
          <w:szCs w:val="22"/>
        </w:rPr>
        <w:t>B</w:t>
      </w:r>
      <w:r>
        <w:rPr>
          <w:rFonts w:ascii="Arial Narrow" w:hAnsi="Arial Narrow"/>
          <w:b/>
          <w:bCs/>
          <w:sz w:val="22"/>
          <w:szCs w:val="22"/>
        </w:rPr>
        <w:t xml:space="preserve">Q </w:t>
      </w:r>
      <w:r w:rsidRPr="008056D7">
        <w:rPr>
          <w:rFonts w:ascii="Arial Narrow" w:hAnsi="Arial Narrow"/>
          <w:b/>
          <w:bCs/>
          <w:sz w:val="22"/>
          <w:szCs w:val="22"/>
        </w:rPr>
        <w:t>-</w:t>
      </w:r>
      <w:r>
        <w:rPr>
          <w:rFonts w:ascii="Arial Narrow" w:hAnsi="Arial Narrow"/>
          <w:b/>
          <w:bCs/>
          <w:sz w:val="22"/>
          <w:szCs w:val="22"/>
        </w:rPr>
        <w:t xml:space="preserve"> </w:t>
      </w:r>
      <w:proofErr w:type="spellStart"/>
      <w:r w:rsidRPr="008056D7">
        <w:rPr>
          <w:rFonts w:ascii="Arial Narrow" w:hAnsi="Arial Narrow"/>
          <w:b/>
          <w:bCs/>
          <w:sz w:val="22"/>
          <w:szCs w:val="22"/>
        </w:rPr>
        <w:t>MSQ</w:t>
      </w:r>
      <w:r w:rsidRPr="00C47059">
        <w:rPr>
          <w:rFonts w:ascii="Arial Narrow" w:hAnsi="Arial Narrow"/>
          <w:b/>
          <w:bCs/>
          <w:sz w:val="22"/>
          <w:szCs w:val="22"/>
          <w:vertAlign w:val="subscript"/>
        </w:rPr>
        <w:t>p</w:t>
      </w:r>
      <w:proofErr w:type="spellEnd"/>
      <w:r w:rsidRPr="008056D7">
        <w:rPr>
          <w:rFonts w:ascii="Arial Narrow" w:hAnsi="Arial Narrow"/>
          <w:b/>
          <w:bCs/>
          <w:sz w:val="22"/>
          <w:szCs w:val="22"/>
        </w:rPr>
        <w:t>)</w:t>
      </w:r>
    </w:p>
    <w:p w:rsidRPr="00DD296A" w:rsidR="00CB6043" w:rsidP="00CB6043" w:rsidRDefault="00CB6043" w14:paraId="11215304" w14:textId="77777777">
      <w:pPr>
        <w:spacing w:before="120" w:after="120"/>
        <w:ind w:left="709"/>
        <w:rPr>
          <w:rFonts w:ascii="Arial Narrow" w:hAnsi="Arial Narrow"/>
          <w:sz w:val="22"/>
          <w:szCs w:val="22"/>
        </w:rPr>
      </w:pPr>
      <w:r w:rsidRPr="00DD296A">
        <w:rPr>
          <w:rFonts w:ascii="Arial Narrow" w:hAnsi="Arial Narrow"/>
          <w:sz w:val="22"/>
          <w:szCs w:val="22"/>
        </w:rPr>
        <w:t>where:</w:t>
      </w:r>
    </w:p>
    <w:p w:rsidRPr="00DD296A" w:rsidR="00CB6043" w:rsidP="00CB6043" w:rsidRDefault="00CB6043" w14:paraId="467A7880" w14:textId="77777777">
      <w:pPr>
        <w:pStyle w:val="ListParagraph"/>
        <w:spacing w:before="120" w:after="120"/>
        <w:ind w:left="1418"/>
        <w:rPr>
          <w:rFonts w:ascii="Arial Narrow" w:hAnsi="Arial Narrow"/>
          <w:b/>
          <w:bCs/>
          <w:sz w:val="22"/>
          <w:szCs w:val="22"/>
        </w:rPr>
      </w:pPr>
      <w:r w:rsidRPr="00734C9E">
        <w:rPr>
          <w:rFonts w:ascii="Arial Narrow" w:hAnsi="Arial Narrow"/>
          <w:b/>
          <w:bCs/>
          <w:sz w:val="22"/>
          <w:szCs w:val="22"/>
        </w:rPr>
        <w:t xml:space="preserve">BQ </w:t>
      </w:r>
      <w:r w:rsidRPr="00734C9E">
        <w:rPr>
          <w:rFonts w:ascii="Arial Narrow" w:hAnsi="Arial Narrow"/>
          <w:sz w:val="22"/>
          <w:szCs w:val="22"/>
        </w:rPr>
        <w:t xml:space="preserve">represents the Baseline Quantity for the Peak Demand </w:t>
      </w:r>
      <w:proofErr w:type="gramStart"/>
      <w:r w:rsidRPr="00734C9E">
        <w:rPr>
          <w:rFonts w:ascii="Arial Narrow" w:hAnsi="Arial Narrow"/>
          <w:sz w:val="22"/>
          <w:szCs w:val="22"/>
        </w:rPr>
        <w:t>Service;</w:t>
      </w:r>
      <w:proofErr w:type="gramEnd"/>
    </w:p>
    <w:p w:rsidRPr="00B15950" w:rsidR="00CB6043" w:rsidP="00CB6043" w:rsidRDefault="00CB6043" w14:paraId="636D9B3E" w14:textId="77777777">
      <w:pPr>
        <w:pStyle w:val="ListParagraph"/>
        <w:spacing w:before="120" w:after="120"/>
        <w:ind w:left="1418"/>
        <w:rPr>
          <w:rFonts w:ascii="Arial Narrow" w:hAnsi="Arial Narrow"/>
          <w:sz w:val="22"/>
          <w:szCs w:val="22"/>
        </w:rPr>
      </w:pPr>
      <w:proofErr w:type="spellStart"/>
      <w:r w:rsidRPr="00DD296A">
        <w:rPr>
          <w:rFonts w:ascii="Arial Narrow" w:hAnsi="Arial Narrow"/>
          <w:b/>
          <w:bCs/>
          <w:sz w:val="22"/>
          <w:szCs w:val="22"/>
        </w:rPr>
        <w:t>CC</w:t>
      </w:r>
      <w:r w:rsidRPr="00DD296A">
        <w:rPr>
          <w:rFonts w:ascii="Arial Narrow" w:hAnsi="Arial Narrow"/>
          <w:b/>
          <w:bCs/>
          <w:sz w:val="22"/>
          <w:szCs w:val="22"/>
          <w:vertAlign w:val="subscript"/>
        </w:rPr>
        <w:t>y</w:t>
      </w:r>
      <w:proofErr w:type="spellEnd"/>
      <w:r w:rsidRPr="00DD296A">
        <w:rPr>
          <w:rFonts w:ascii="Arial Narrow" w:hAnsi="Arial Narrow"/>
          <w:sz w:val="22"/>
          <w:szCs w:val="22"/>
        </w:rPr>
        <w:t xml:space="preserve"> </w:t>
      </w:r>
      <w:r>
        <w:rPr>
          <w:rFonts w:ascii="Arial Narrow" w:hAnsi="Arial Narrow"/>
          <w:sz w:val="22"/>
          <w:szCs w:val="22"/>
        </w:rPr>
        <w:t>is the quantity of</w:t>
      </w:r>
      <w:r w:rsidRPr="00DD296A">
        <w:rPr>
          <w:rFonts w:ascii="Arial Narrow" w:hAnsi="Arial Narrow"/>
          <w:sz w:val="22"/>
          <w:szCs w:val="22"/>
        </w:rPr>
        <w:t xml:space="preserve"> </w:t>
      </w:r>
      <w:r w:rsidRPr="00DD296A">
        <w:rPr>
          <w:rFonts w:ascii="Arial Narrow" w:hAnsi="Arial Narrow"/>
          <w:i/>
          <w:iCs/>
          <w:sz w:val="22"/>
          <w:szCs w:val="22"/>
        </w:rPr>
        <w:t>Capacity Credits</w:t>
      </w:r>
      <w:r w:rsidRPr="00DD296A">
        <w:rPr>
          <w:rFonts w:ascii="Arial Narrow" w:hAnsi="Arial Narrow"/>
          <w:sz w:val="22"/>
          <w:szCs w:val="22"/>
        </w:rPr>
        <w:t xml:space="preserve"> assigned to the Registered Service Equipment for </w:t>
      </w:r>
      <w:r w:rsidRPr="00DD296A">
        <w:rPr>
          <w:rFonts w:ascii="Arial Narrow" w:hAnsi="Arial Narrow"/>
          <w:i/>
          <w:iCs/>
          <w:sz w:val="22"/>
          <w:szCs w:val="22"/>
        </w:rPr>
        <w:t>Capacity Year</w:t>
      </w:r>
      <w:r w:rsidRPr="00DD296A">
        <w:rPr>
          <w:rFonts w:ascii="Arial Narrow" w:hAnsi="Arial Narrow"/>
          <w:sz w:val="22"/>
          <w:szCs w:val="22"/>
        </w:rPr>
        <w:t xml:space="preserve"> </w:t>
      </w:r>
      <w:proofErr w:type="gramStart"/>
      <w:r w:rsidRPr="00DD296A">
        <w:rPr>
          <w:rFonts w:ascii="Arial Narrow" w:hAnsi="Arial Narrow"/>
          <w:b/>
          <w:bCs/>
          <w:sz w:val="22"/>
          <w:szCs w:val="22"/>
        </w:rPr>
        <w:t>y</w:t>
      </w:r>
      <w:r w:rsidRPr="00DD296A">
        <w:rPr>
          <w:rFonts w:ascii="Arial Narrow" w:hAnsi="Arial Narrow"/>
          <w:sz w:val="22"/>
          <w:szCs w:val="22"/>
        </w:rPr>
        <w:t>;</w:t>
      </w:r>
      <w:proofErr w:type="gramEnd"/>
    </w:p>
    <w:p w:rsidRPr="008056D7" w:rsidR="00CB6043" w:rsidP="00CB6043" w:rsidRDefault="00CB6043" w14:paraId="7EE98411" w14:textId="77777777">
      <w:pPr>
        <w:pStyle w:val="ListParagraph"/>
        <w:spacing w:before="120" w:after="120"/>
        <w:ind w:left="1418"/>
        <w:contextualSpacing w:val="0"/>
        <w:rPr>
          <w:rFonts w:ascii="Arial Narrow" w:hAnsi="Arial Narrow"/>
          <w:sz w:val="22"/>
          <w:szCs w:val="22"/>
        </w:rPr>
      </w:pPr>
      <w:proofErr w:type="spellStart"/>
      <w:r w:rsidRPr="00DD296A">
        <w:rPr>
          <w:rFonts w:ascii="Arial Narrow" w:hAnsi="Arial Narrow"/>
          <w:b/>
          <w:bCs/>
          <w:sz w:val="22"/>
          <w:szCs w:val="22"/>
        </w:rPr>
        <w:t>MSQ</w:t>
      </w:r>
      <w:r w:rsidRPr="00DD296A">
        <w:rPr>
          <w:rFonts w:ascii="Arial Narrow" w:hAnsi="Arial Narrow"/>
          <w:b/>
          <w:bCs/>
          <w:sz w:val="22"/>
          <w:szCs w:val="22"/>
          <w:vertAlign w:val="subscript"/>
        </w:rPr>
        <w:t>p</w:t>
      </w:r>
      <w:proofErr w:type="spellEnd"/>
      <w:r w:rsidRPr="00DD296A">
        <w:rPr>
          <w:rFonts w:ascii="Arial Narrow" w:hAnsi="Arial Narrow"/>
          <w:sz w:val="22"/>
          <w:szCs w:val="22"/>
        </w:rPr>
        <w:t xml:space="preserve"> is the Maximum Service Quantity for the Peak Demand Service</w:t>
      </w:r>
      <w:r w:rsidRPr="008056D7">
        <w:rPr>
          <w:rFonts w:ascii="Arial Narrow" w:hAnsi="Arial Narrow"/>
          <w:sz w:val="22"/>
          <w:szCs w:val="22"/>
        </w:rPr>
        <w:t>.</w:t>
      </w:r>
    </w:p>
    <w:p w:rsidR="00CB6043" w:rsidP="00CB6043" w:rsidRDefault="00CB6043" w14:paraId="5F7C8B9E" w14:textId="77777777">
      <w:pPr>
        <w:spacing w:before="120" w:after="120"/>
        <w:rPr>
          <w:rFonts w:ascii="Arial Narrow" w:hAnsi="Arial Narrow"/>
          <w:sz w:val="22"/>
          <w:szCs w:val="22"/>
          <w:highlight w:val="yellow"/>
        </w:rPr>
      </w:pPr>
    </w:p>
    <w:p w:rsidRPr="007F75F4" w:rsidR="00CB6043" w:rsidP="00CB6043" w:rsidRDefault="00CB6043" w14:paraId="48050796" w14:textId="77777777">
      <w:pPr>
        <w:spacing w:before="120" w:after="120"/>
        <w:rPr>
          <w:rFonts w:ascii="Arial Narrow" w:hAnsi="Arial Narrow"/>
          <w:b/>
          <w:bCs/>
          <w:sz w:val="22"/>
          <w:szCs w:val="22"/>
        </w:rPr>
      </w:pPr>
      <w:r w:rsidRPr="007F75F4">
        <w:rPr>
          <w:rFonts w:ascii="Arial Narrow" w:hAnsi="Arial Narrow"/>
          <w:b/>
          <w:bCs/>
          <w:sz w:val="22"/>
          <w:szCs w:val="22"/>
        </w:rPr>
        <w:t>Step 2:</w:t>
      </w:r>
    </w:p>
    <w:p w:rsidRPr="00AE41DD" w:rsidR="00CB6043" w:rsidP="00CB6043" w:rsidRDefault="00CB6043" w14:paraId="0400E182" w14:textId="77777777">
      <w:pPr>
        <w:spacing w:before="120" w:after="120"/>
        <w:rPr>
          <w:rFonts w:ascii="Arial Narrow" w:hAnsi="Arial Narrow"/>
          <w:sz w:val="22"/>
          <w:szCs w:val="22"/>
        </w:rPr>
      </w:pPr>
      <w:r w:rsidRPr="00AE41DD">
        <w:rPr>
          <w:rFonts w:ascii="Arial Narrow" w:hAnsi="Arial Narrow"/>
          <w:sz w:val="22"/>
          <w:szCs w:val="22"/>
        </w:rPr>
        <w:t xml:space="preserve">If the result of step 1 </w:t>
      </w:r>
      <w:r>
        <w:rPr>
          <w:rFonts w:ascii="Arial Narrow" w:hAnsi="Arial Narrow"/>
          <w:sz w:val="22"/>
          <w:szCs w:val="22"/>
        </w:rPr>
        <w:t xml:space="preserve">for the relevant Service </w:t>
      </w:r>
      <w:r w:rsidRPr="00AE41DD">
        <w:rPr>
          <w:rFonts w:ascii="Arial Narrow" w:hAnsi="Arial Narrow"/>
          <w:sz w:val="22"/>
          <w:szCs w:val="22"/>
        </w:rPr>
        <w:t xml:space="preserve">is less than zero, the amended Availability Price for Service </w:t>
      </w:r>
      <w:r w:rsidRPr="00AE41DD">
        <w:rPr>
          <w:rFonts w:ascii="Arial Narrow" w:hAnsi="Arial Narrow"/>
          <w:b/>
          <w:bCs/>
          <w:sz w:val="22"/>
          <w:szCs w:val="22"/>
        </w:rPr>
        <w:t>s</w:t>
      </w:r>
      <w:r w:rsidRPr="00AE41DD">
        <w:rPr>
          <w:rFonts w:ascii="Arial Narrow" w:hAnsi="Arial Narrow"/>
          <w:sz w:val="22"/>
          <w:szCs w:val="22"/>
        </w:rPr>
        <w:t xml:space="preserve"> in </w:t>
      </w:r>
      <w:r w:rsidRPr="00AE41DD">
        <w:rPr>
          <w:rFonts w:ascii="Arial Narrow" w:hAnsi="Arial Narrow"/>
          <w:i/>
          <w:iCs/>
          <w:sz w:val="22"/>
          <w:szCs w:val="22"/>
        </w:rPr>
        <w:t>Capacity Year</w:t>
      </w:r>
      <w:r w:rsidRPr="00AE41DD">
        <w:rPr>
          <w:rFonts w:ascii="Arial Narrow" w:hAnsi="Arial Narrow"/>
          <w:sz w:val="22"/>
          <w:szCs w:val="22"/>
        </w:rPr>
        <w:t xml:space="preserve"> </w:t>
      </w:r>
      <w:r w:rsidRPr="00AE41DD">
        <w:rPr>
          <w:rFonts w:ascii="Arial Narrow" w:hAnsi="Arial Narrow"/>
          <w:b/>
          <w:bCs/>
          <w:sz w:val="22"/>
          <w:szCs w:val="22"/>
        </w:rPr>
        <w:t xml:space="preserve">y </w:t>
      </w:r>
      <w:r w:rsidRPr="00AE41DD">
        <w:rPr>
          <w:rFonts w:ascii="Arial Narrow" w:hAnsi="Arial Narrow"/>
          <w:sz w:val="22"/>
          <w:szCs w:val="22"/>
        </w:rPr>
        <w:t xml:space="preserve">(in $ per MW per </w:t>
      </w:r>
      <w:r w:rsidRPr="006A4665">
        <w:rPr>
          <w:rFonts w:ascii="Arial Narrow" w:hAnsi="Arial Narrow"/>
          <w:i/>
          <w:iCs/>
          <w:sz w:val="22"/>
          <w:szCs w:val="22"/>
        </w:rPr>
        <w:t>Trading Interval</w:t>
      </w:r>
      <w:r w:rsidRPr="00AE41DD">
        <w:rPr>
          <w:rFonts w:ascii="Arial Narrow" w:hAnsi="Arial Narrow"/>
          <w:sz w:val="22"/>
          <w:szCs w:val="22"/>
        </w:rPr>
        <w:t xml:space="preserve">) </w:t>
      </w:r>
      <w:r>
        <w:rPr>
          <w:rFonts w:ascii="Arial Narrow" w:hAnsi="Arial Narrow"/>
          <w:sz w:val="22"/>
          <w:szCs w:val="22"/>
        </w:rPr>
        <w:t>equals</w:t>
      </w:r>
      <w:r w:rsidRPr="00AE41DD">
        <w:rPr>
          <w:rFonts w:ascii="Arial Narrow" w:hAnsi="Arial Narrow"/>
          <w:sz w:val="22"/>
          <w:szCs w:val="22"/>
        </w:rPr>
        <w:t xml:space="preserve"> zero.</w:t>
      </w:r>
    </w:p>
    <w:p w:rsidR="00CB6043" w:rsidP="00CB6043" w:rsidRDefault="00CB6043" w14:paraId="30D7EDCD" w14:textId="35CEF7FC">
      <w:pPr>
        <w:spacing w:before="120" w:after="120"/>
        <w:rPr>
          <w:rFonts w:ascii="Arial Narrow" w:hAnsi="Arial Narrow"/>
          <w:sz w:val="22"/>
          <w:szCs w:val="22"/>
        </w:rPr>
      </w:pPr>
      <w:r w:rsidRPr="00AE41DD">
        <w:rPr>
          <w:rFonts w:ascii="Arial Narrow" w:hAnsi="Arial Narrow"/>
          <w:sz w:val="22"/>
          <w:szCs w:val="22"/>
        </w:rPr>
        <w:t xml:space="preserve">If the result of step 1 </w:t>
      </w:r>
      <w:r>
        <w:rPr>
          <w:rFonts w:ascii="Arial Narrow" w:hAnsi="Arial Narrow"/>
          <w:sz w:val="22"/>
          <w:szCs w:val="22"/>
        </w:rPr>
        <w:t xml:space="preserve">for the relevant Service </w:t>
      </w:r>
      <w:r w:rsidRPr="00AE41DD">
        <w:rPr>
          <w:rFonts w:ascii="Arial Narrow" w:hAnsi="Arial Narrow"/>
          <w:sz w:val="22"/>
          <w:szCs w:val="22"/>
        </w:rPr>
        <w:t xml:space="preserve">is greater than the </w:t>
      </w:r>
      <w:r>
        <w:rPr>
          <w:rFonts w:ascii="Arial Narrow" w:hAnsi="Arial Narrow"/>
          <w:sz w:val="22"/>
          <w:szCs w:val="22"/>
        </w:rPr>
        <w:t xml:space="preserve">relevant </w:t>
      </w:r>
      <w:r w:rsidRPr="00AE41DD">
        <w:rPr>
          <w:rFonts w:ascii="Arial Narrow" w:hAnsi="Arial Narrow"/>
          <w:sz w:val="22"/>
          <w:szCs w:val="22"/>
        </w:rPr>
        <w:t xml:space="preserve">Availability Price in </w:t>
      </w:r>
      <w:r w:rsidRPr="00AE41DD">
        <w:rPr>
          <w:rFonts w:ascii="Arial Narrow" w:hAnsi="Arial Narrow"/>
          <w:b/>
          <w:bCs/>
          <w:sz w:val="22"/>
          <w:szCs w:val="22"/>
        </w:rPr>
        <w:fldChar w:fldCharType="begin"/>
      </w:r>
      <w:r w:rsidRPr="00AE41DD">
        <w:rPr>
          <w:rFonts w:ascii="Arial Narrow" w:hAnsi="Arial Narrow"/>
          <w:b/>
          <w:bCs/>
          <w:sz w:val="22"/>
          <w:szCs w:val="22"/>
        </w:rPr>
        <w:instrText xml:space="preserve"> REF _Ref133501830 \r \h  \* MERGEFORMAT </w:instrText>
      </w:r>
      <w:r w:rsidRPr="00AE41DD">
        <w:rPr>
          <w:rFonts w:ascii="Arial Narrow" w:hAnsi="Arial Narrow"/>
          <w:b/>
          <w:bCs/>
          <w:sz w:val="22"/>
          <w:szCs w:val="22"/>
        </w:rPr>
      </w:r>
      <w:r w:rsidRPr="00AE41DD">
        <w:rPr>
          <w:rFonts w:ascii="Arial Narrow" w:hAnsi="Arial Narrow"/>
          <w:b/>
          <w:bCs/>
          <w:sz w:val="22"/>
          <w:szCs w:val="22"/>
        </w:rPr>
        <w:fldChar w:fldCharType="separate"/>
      </w:r>
      <w:r w:rsidR="00176EB9">
        <w:rPr>
          <w:rFonts w:ascii="Arial Narrow" w:hAnsi="Arial Narrow"/>
          <w:b/>
          <w:bCs/>
          <w:sz w:val="22"/>
          <w:szCs w:val="22"/>
        </w:rPr>
        <w:t>Schedule 3</w:t>
      </w:r>
      <w:r w:rsidRPr="00AE41DD">
        <w:rPr>
          <w:rFonts w:ascii="Arial Narrow" w:hAnsi="Arial Narrow"/>
          <w:b/>
          <w:bCs/>
          <w:sz w:val="22"/>
          <w:szCs w:val="22"/>
        </w:rPr>
        <w:fldChar w:fldCharType="end"/>
      </w:r>
      <w:r w:rsidRPr="00AE41DD">
        <w:rPr>
          <w:rFonts w:ascii="Arial Narrow" w:hAnsi="Arial Narrow"/>
          <w:sz w:val="22"/>
          <w:szCs w:val="22"/>
        </w:rPr>
        <w:t xml:space="preserve">, the amended Availability Price for Service </w:t>
      </w:r>
      <w:r w:rsidRPr="00AE41DD">
        <w:rPr>
          <w:rFonts w:ascii="Arial Narrow" w:hAnsi="Arial Narrow"/>
          <w:b/>
          <w:bCs/>
          <w:sz w:val="22"/>
          <w:szCs w:val="22"/>
        </w:rPr>
        <w:t>s</w:t>
      </w:r>
      <w:r w:rsidRPr="00AE41DD">
        <w:rPr>
          <w:rFonts w:ascii="Arial Narrow" w:hAnsi="Arial Narrow"/>
          <w:sz w:val="22"/>
          <w:szCs w:val="22"/>
        </w:rPr>
        <w:t xml:space="preserve"> in </w:t>
      </w:r>
      <w:r w:rsidRPr="00AE41DD">
        <w:rPr>
          <w:rFonts w:ascii="Arial Narrow" w:hAnsi="Arial Narrow"/>
          <w:i/>
          <w:iCs/>
          <w:sz w:val="22"/>
          <w:szCs w:val="22"/>
        </w:rPr>
        <w:t>Capacity Year</w:t>
      </w:r>
      <w:r w:rsidRPr="00AE41DD">
        <w:rPr>
          <w:rFonts w:ascii="Arial Narrow" w:hAnsi="Arial Narrow"/>
          <w:sz w:val="22"/>
          <w:szCs w:val="22"/>
        </w:rPr>
        <w:t xml:space="preserve"> </w:t>
      </w:r>
      <w:r w:rsidRPr="00AE41DD">
        <w:rPr>
          <w:rFonts w:ascii="Arial Narrow" w:hAnsi="Arial Narrow"/>
          <w:b/>
          <w:bCs/>
          <w:sz w:val="22"/>
          <w:szCs w:val="22"/>
        </w:rPr>
        <w:t xml:space="preserve">y </w:t>
      </w:r>
      <w:r w:rsidRPr="00AE41DD">
        <w:rPr>
          <w:rFonts w:ascii="Arial Narrow" w:hAnsi="Arial Narrow"/>
          <w:sz w:val="22"/>
          <w:szCs w:val="22"/>
        </w:rPr>
        <w:t xml:space="preserve">(in $ per MW per </w:t>
      </w:r>
      <w:r w:rsidRPr="006A4665">
        <w:rPr>
          <w:rFonts w:ascii="Arial Narrow" w:hAnsi="Arial Narrow"/>
          <w:i/>
          <w:iCs/>
          <w:sz w:val="22"/>
          <w:szCs w:val="22"/>
        </w:rPr>
        <w:t>Trading Interval</w:t>
      </w:r>
      <w:r w:rsidRPr="00AE41DD">
        <w:rPr>
          <w:rFonts w:ascii="Arial Narrow" w:hAnsi="Arial Narrow"/>
          <w:sz w:val="22"/>
          <w:szCs w:val="22"/>
        </w:rPr>
        <w:t xml:space="preserve">) </w:t>
      </w:r>
      <w:r>
        <w:rPr>
          <w:rFonts w:ascii="Arial Narrow" w:hAnsi="Arial Narrow"/>
          <w:sz w:val="22"/>
          <w:szCs w:val="22"/>
        </w:rPr>
        <w:t>equals</w:t>
      </w:r>
      <w:r w:rsidRPr="00AE41DD">
        <w:rPr>
          <w:rFonts w:ascii="Arial Narrow" w:hAnsi="Arial Narrow"/>
          <w:sz w:val="22"/>
          <w:szCs w:val="22"/>
        </w:rPr>
        <w:t xml:space="preserve"> the </w:t>
      </w:r>
      <w:r>
        <w:rPr>
          <w:rFonts w:ascii="Arial Narrow" w:hAnsi="Arial Narrow"/>
          <w:sz w:val="22"/>
          <w:szCs w:val="22"/>
        </w:rPr>
        <w:t xml:space="preserve">relevant </w:t>
      </w:r>
      <w:r w:rsidRPr="00AE41DD">
        <w:rPr>
          <w:rFonts w:ascii="Arial Narrow" w:hAnsi="Arial Narrow"/>
          <w:sz w:val="22"/>
          <w:szCs w:val="22"/>
        </w:rPr>
        <w:t xml:space="preserve">Availability Price in </w:t>
      </w:r>
      <w:r w:rsidRPr="00AE41DD">
        <w:rPr>
          <w:rFonts w:ascii="Arial Narrow" w:hAnsi="Arial Narrow"/>
          <w:b/>
          <w:bCs/>
          <w:sz w:val="22"/>
          <w:szCs w:val="22"/>
        </w:rPr>
        <w:fldChar w:fldCharType="begin"/>
      </w:r>
      <w:r w:rsidRPr="00AE41DD">
        <w:rPr>
          <w:rFonts w:ascii="Arial Narrow" w:hAnsi="Arial Narrow"/>
          <w:b/>
          <w:bCs/>
          <w:sz w:val="22"/>
          <w:szCs w:val="22"/>
        </w:rPr>
        <w:instrText xml:space="preserve"> REF _Ref133501830 \r \h  \* MERGEFORMAT </w:instrText>
      </w:r>
      <w:r w:rsidRPr="00AE41DD">
        <w:rPr>
          <w:rFonts w:ascii="Arial Narrow" w:hAnsi="Arial Narrow"/>
          <w:b/>
          <w:bCs/>
          <w:sz w:val="22"/>
          <w:szCs w:val="22"/>
        </w:rPr>
      </w:r>
      <w:r w:rsidRPr="00AE41DD">
        <w:rPr>
          <w:rFonts w:ascii="Arial Narrow" w:hAnsi="Arial Narrow"/>
          <w:b/>
          <w:bCs/>
          <w:sz w:val="22"/>
          <w:szCs w:val="22"/>
        </w:rPr>
        <w:fldChar w:fldCharType="separate"/>
      </w:r>
      <w:r w:rsidR="00176EB9">
        <w:rPr>
          <w:rFonts w:ascii="Arial Narrow" w:hAnsi="Arial Narrow"/>
          <w:b/>
          <w:bCs/>
          <w:sz w:val="22"/>
          <w:szCs w:val="22"/>
        </w:rPr>
        <w:t>Schedule 3</w:t>
      </w:r>
      <w:r w:rsidRPr="00AE41DD">
        <w:rPr>
          <w:rFonts w:ascii="Arial Narrow" w:hAnsi="Arial Narrow"/>
          <w:b/>
          <w:bCs/>
          <w:sz w:val="22"/>
          <w:szCs w:val="22"/>
        </w:rPr>
        <w:fldChar w:fldCharType="end"/>
      </w:r>
      <w:r w:rsidRPr="00AE41DD">
        <w:rPr>
          <w:rFonts w:ascii="Arial Narrow" w:hAnsi="Arial Narrow"/>
          <w:sz w:val="22"/>
          <w:szCs w:val="22"/>
        </w:rPr>
        <w:t>.</w:t>
      </w:r>
    </w:p>
    <w:p w:rsidR="00CB6043" w:rsidP="00CB6043" w:rsidRDefault="00CB6043" w14:paraId="66CAA670" w14:textId="77777777">
      <w:pPr>
        <w:spacing w:before="120" w:after="120"/>
        <w:rPr>
          <w:rFonts w:ascii="Arial Narrow" w:hAnsi="Arial Narrow"/>
          <w:sz w:val="22"/>
          <w:szCs w:val="22"/>
          <w:highlight w:val="yellow"/>
        </w:rPr>
      </w:pPr>
    </w:p>
    <w:p w:rsidRPr="00E363F4" w:rsidR="00CB6043" w:rsidP="005B462E" w:rsidRDefault="00CB6043" w14:paraId="07601625" w14:textId="77777777">
      <w:pPr>
        <w:pStyle w:val="ListParagraph"/>
        <w:numPr>
          <w:ilvl w:val="0"/>
          <w:numId w:val="68"/>
        </w:numPr>
        <w:rPr>
          <w:rFonts w:ascii="Arial Narrow" w:hAnsi="Arial Narrow"/>
          <w:sz w:val="22"/>
          <w:szCs w:val="22"/>
        </w:rPr>
      </w:pPr>
      <w:r w:rsidRPr="005C53E0">
        <w:rPr>
          <w:rFonts w:ascii="Arial Narrow" w:hAnsi="Arial Narrow"/>
          <w:sz w:val="22"/>
          <w:szCs w:val="22"/>
        </w:rPr>
        <w:br w:type="page"/>
      </w:r>
    </w:p>
    <w:p w:rsidRPr="00220531" w:rsidR="00CB6043" w:rsidP="005B462E" w:rsidRDefault="00CB6043" w14:paraId="0C3E3BCC" w14:textId="77777777">
      <w:pPr>
        <w:pStyle w:val="Heading1"/>
        <w:keepLines/>
        <w:numPr>
          <w:ilvl w:val="0"/>
          <w:numId w:val="51"/>
        </w:numPr>
        <w:pBdr>
          <w:top w:val="none" w:color="auto" w:sz="0" w:space="0"/>
          <w:bottom w:val="single" w:color="auto" w:sz="18" w:space="2"/>
        </w:pBdr>
        <w:spacing w:before="120"/>
        <w:rPr>
          <w:rFonts w:ascii="Arial Narrow" w:hAnsi="Arial Narrow" w:eastAsia="PMingLiU"/>
          <w:kern w:val="28"/>
          <w:sz w:val="32"/>
        </w:rPr>
      </w:pPr>
      <w:bookmarkStart w:name="_Toc133228761" w:id="548"/>
      <w:bookmarkStart w:name="_Ref133242604" w:id="549"/>
      <w:bookmarkStart w:name="_Ref133399815" w:id="550"/>
      <w:bookmarkStart w:name="_Toc133479319" w:id="551"/>
      <w:bookmarkStart w:name="_Ref133593582" w:id="552"/>
      <w:bookmarkStart w:name="_Toc135990475" w:id="553"/>
      <w:bookmarkStart w:name="_Ref136264708" w:id="554"/>
      <w:bookmarkStart w:name="_Ref136267761" w:id="555"/>
      <w:bookmarkStart w:name="_Toc136269014" w:id="556"/>
      <w:r w:rsidRPr="00220531">
        <w:rPr>
          <w:rFonts w:ascii="Arial Narrow" w:hAnsi="Arial Narrow" w:eastAsia="PMingLiU"/>
          <w:kern w:val="28"/>
          <w:sz w:val="32"/>
        </w:rPr>
        <w:t>– Operational Contact Persons</w:t>
      </w:r>
      <w:bookmarkEnd w:id="548"/>
      <w:bookmarkEnd w:id="549"/>
      <w:bookmarkEnd w:id="550"/>
      <w:bookmarkEnd w:id="551"/>
      <w:bookmarkEnd w:id="552"/>
      <w:bookmarkEnd w:id="553"/>
      <w:bookmarkEnd w:id="554"/>
      <w:bookmarkEnd w:id="555"/>
      <w:bookmarkEnd w:id="556"/>
    </w:p>
    <w:p w:rsidRPr="004C10A8" w:rsidR="00CB6043" w:rsidP="00CB6043" w:rsidRDefault="00CB6043" w14:paraId="4A88B6FC" w14:textId="77777777">
      <w:pPr>
        <w:pStyle w:val="Heading7"/>
        <w:spacing w:before="120" w:after="120"/>
      </w:pPr>
    </w:p>
    <w:p w:rsidRPr="00317738" w:rsidR="00CB6043" w:rsidP="005B462E" w:rsidRDefault="00CB6043" w14:paraId="79E0AC06" w14:textId="77777777">
      <w:pPr>
        <w:pStyle w:val="Heading7"/>
        <w:numPr>
          <w:ilvl w:val="1"/>
          <w:numId w:val="63"/>
        </w:numPr>
        <w:spacing w:before="120" w:after="120"/>
        <w:ind w:left="709" w:hanging="709"/>
        <w:rPr>
          <w:b w:val="0"/>
          <w:szCs w:val="22"/>
        </w:rPr>
      </w:pPr>
      <w:r w:rsidRPr="00317738">
        <w:rPr>
          <w:szCs w:val="22"/>
        </w:rPr>
        <w:t>AEMO’s Operational Contact Person</w:t>
      </w:r>
    </w:p>
    <w:p w:rsidRPr="004C10A8" w:rsidR="00CB6043" w:rsidP="00CB6043" w:rsidRDefault="00CB6043" w14:paraId="3B345126" w14:textId="77777777">
      <w:pPr>
        <w:spacing w:before="120" w:after="120"/>
        <w:rPr>
          <w:rFonts w:ascii="Arial Narrow" w:hAnsi="Arial Narrow"/>
          <w:sz w:val="22"/>
          <w:szCs w:val="22"/>
        </w:rPr>
      </w:pPr>
    </w:p>
    <w:tbl>
      <w:tblPr>
        <w:tblStyle w:val="TableGrid"/>
        <w:tblW w:w="0" w:type="auto"/>
        <w:tblInd w:w="709" w:type="dxa"/>
        <w:tblLayout w:type="fixed"/>
        <w:tblLook w:val="04A0" w:firstRow="1" w:lastRow="0" w:firstColumn="1" w:lastColumn="0" w:noHBand="0" w:noVBand="1"/>
      </w:tblPr>
      <w:tblGrid>
        <w:gridCol w:w="3402"/>
        <w:gridCol w:w="3402"/>
      </w:tblGrid>
      <w:tr w:rsidRPr="004C10A8" w:rsidR="00CB6043" w14:paraId="118C12C6" w14:textId="77777777">
        <w:tc>
          <w:tcPr>
            <w:tcW w:w="3402" w:type="dxa"/>
          </w:tcPr>
          <w:p w:rsidRPr="004C10A8" w:rsidR="00CB6043" w:rsidRDefault="00CB6043" w14:paraId="6119F917" w14:textId="77777777">
            <w:pPr>
              <w:pStyle w:val="Heading6"/>
              <w:spacing w:before="120" w:after="120"/>
              <w:rPr>
                <w:b w:val="0"/>
                <w:bCs/>
                <w:sz w:val="22"/>
                <w:szCs w:val="22"/>
              </w:rPr>
            </w:pPr>
            <w:r w:rsidRPr="004C10A8">
              <w:rPr>
                <w:b w:val="0"/>
                <w:bCs/>
                <w:sz w:val="22"/>
                <w:szCs w:val="22"/>
              </w:rPr>
              <w:t>Name/Title</w:t>
            </w:r>
          </w:p>
        </w:tc>
        <w:tc>
          <w:tcPr>
            <w:tcW w:w="3402" w:type="dxa"/>
          </w:tcPr>
          <w:p w:rsidRPr="004C10A8" w:rsidR="00CB6043" w:rsidRDefault="00CB6043" w14:paraId="3C75E2D6" w14:textId="77777777">
            <w:pPr>
              <w:pStyle w:val="Heading6"/>
              <w:spacing w:before="120" w:after="120"/>
              <w:rPr>
                <w:b w:val="0"/>
                <w:bCs/>
                <w:sz w:val="22"/>
                <w:szCs w:val="22"/>
              </w:rPr>
            </w:pPr>
            <w:r>
              <w:rPr>
                <w:b w:val="0"/>
                <w:bCs/>
                <w:sz w:val="22"/>
                <w:szCs w:val="22"/>
              </w:rPr>
              <w:t>WA Market Operations and Support</w:t>
            </w:r>
          </w:p>
        </w:tc>
      </w:tr>
      <w:tr w:rsidRPr="004C10A8" w:rsidR="00CB6043" w14:paraId="6C8BE332" w14:textId="77777777">
        <w:tc>
          <w:tcPr>
            <w:tcW w:w="3402" w:type="dxa"/>
          </w:tcPr>
          <w:p w:rsidRPr="004C10A8" w:rsidR="00CB6043" w:rsidRDefault="00CB6043" w14:paraId="45B8E00A" w14:textId="77777777">
            <w:pPr>
              <w:pStyle w:val="Heading6"/>
              <w:spacing w:before="120" w:after="120"/>
              <w:rPr>
                <w:b w:val="0"/>
                <w:bCs/>
                <w:sz w:val="22"/>
                <w:szCs w:val="22"/>
              </w:rPr>
            </w:pPr>
            <w:r w:rsidRPr="004C10A8">
              <w:rPr>
                <w:b w:val="0"/>
                <w:bCs/>
                <w:sz w:val="22"/>
                <w:szCs w:val="22"/>
              </w:rPr>
              <w:t>Telephone No</w:t>
            </w:r>
          </w:p>
        </w:tc>
        <w:tc>
          <w:tcPr>
            <w:tcW w:w="3402" w:type="dxa"/>
          </w:tcPr>
          <w:p w:rsidRPr="00071ABB" w:rsidR="00CB6043" w:rsidRDefault="00CB6043" w14:paraId="6077BC9E" w14:textId="77777777">
            <w:pPr>
              <w:pStyle w:val="Heading6"/>
              <w:spacing w:before="120" w:after="120"/>
              <w:rPr>
                <w:b w:val="0"/>
                <w:bCs/>
                <w:sz w:val="22"/>
                <w:szCs w:val="22"/>
              </w:rPr>
            </w:pPr>
            <w:r w:rsidRPr="00071ABB">
              <w:rPr>
                <w:b w:val="0"/>
                <w:bCs/>
                <w:sz w:val="22"/>
                <w:szCs w:val="22"/>
              </w:rPr>
              <w:t>1300 989 797</w:t>
            </w:r>
          </w:p>
        </w:tc>
      </w:tr>
      <w:tr w:rsidRPr="004C10A8" w:rsidR="00CB6043" w14:paraId="67B89ED9" w14:textId="77777777">
        <w:tc>
          <w:tcPr>
            <w:tcW w:w="3402" w:type="dxa"/>
          </w:tcPr>
          <w:p w:rsidRPr="004C10A8" w:rsidR="00CB6043" w:rsidRDefault="00CB6043" w14:paraId="4D97E149" w14:textId="77777777">
            <w:pPr>
              <w:pStyle w:val="Heading6"/>
              <w:spacing w:before="120" w:after="120"/>
              <w:rPr>
                <w:b w:val="0"/>
                <w:bCs/>
                <w:sz w:val="22"/>
                <w:szCs w:val="22"/>
              </w:rPr>
            </w:pPr>
            <w:r w:rsidRPr="004C10A8">
              <w:rPr>
                <w:b w:val="0"/>
                <w:bCs/>
                <w:sz w:val="22"/>
                <w:szCs w:val="22"/>
              </w:rPr>
              <w:t>Email</w:t>
            </w:r>
          </w:p>
        </w:tc>
        <w:tc>
          <w:tcPr>
            <w:tcW w:w="3402" w:type="dxa"/>
          </w:tcPr>
          <w:p w:rsidRPr="004C10A8" w:rsidR="00CB6043" w:rsidRDefault="00CB6043" w14:paraId="56AA8B8E" w14:textId="77777777">
            <w:pPr>
              <w:pStyle w:val="Heading6"/>
              <w:spacing w:before="120" w:after="120"/>
              <w:rPr>
                <w:b w:val="0"/>
                <w:bCs/>
                <w:sz w:val="22"/>
                <w:szCs w:val="22"/>
              </w:rPr>
            </w:pPr>
            <w:r w:rsidRPr="00071ABB">
              <w:rPr>
                <w:b w:val="0"/>
                <w:bCs/>
                <w:sz w:val="22"/>
                <w:szCs w:val="22"/>
              </w:rPr>
              <w:t>wa.operations@aemo.com.au</w:t>
            </w:r>
          </w:p>
        </w:tc>
      </w:tr>
    </w:tbl>
    <w:p w:rsidRPr="004C10A8" w:rsidR="00CB6043" w:rsidP="00CB6043" w:rsidRDefault="00CB6043" w14:paraId="30B2E9FD" w14:textId="77777777">
      <w:pPr>
        <w:spacing w:before="120" w:after="120"/>
        <w:rPr>
          <w:rFonts w:ascii="Arial Narrow" w:hAnsi="Arial Narrow"/>
          <w:sz w:val="22"/>
          <w:szCs w:val="22"/>
        </w:rPr>
      </w:pPr>
    </w:p>
    <w:p w:rsidRPr="00317738" w:rsidR="00CB6043" w:rsidP="005B462E" w:rsidRDefault="00CB6043" w14:paraId="5AC74BC0" w14:textId="77777777">
      <w:pPr>
        <w:pStyle w:val="Heading7"/>
        <w:numPr>
          <w:ilvl w:val="1"/>
          <w:numId w:val="63"/>
        </w:numPr>
        <w:spacing w:before="120" w:after="120"/>
        <w:ind w:left="709" w:hanging="709"/>
        <w:rPr>
          <w:b w:val="0"/>
          <w:szCs w:val="22"/>
        </w:rPr>
      </w:pPr>
      <w:r w:rsidRPr="00317738">
        <w:rPr>
          <w:szCs w:val="22"/>
        </w:rPr>
        <w:t xml:space="preserve">Service </w:t>
      </w:r>
      <w:r w:rsidRPr="008D63CB">
        <w:rPr>
          <w:szCs w:val="22"/>
        </w:rPr>
        <w:t>Provider’s Operational Contact Person</w:t>
      </w:r>
    </w:p>
    <w:p w:rsidRPr="004C10A8" w:rsidR="00CB6043" w:rsidP="00CB6043" w:rsidRDefault="00CB6043" w14:paraId="2AB1F179" w14:textId="77777777">
      <w:pPr>
        <w:spacing w:before="120" w:after="120"/>
        <w:rPr>
          <w:rFonts w:ascii="Arial Narrow" w:hAnsi="Arial Narrow"/>
          <w:sz w:val="22"/>
          <w:szCs w:val="22"/>
        </w:rPr>
      </w:pPr>
    </w:p>
    <w:p w:rsidRPr="004C10A8" w:rsidR="00CB6043" w:rsidP="00CB6043" w:rsidRDefault="00CB6043" w14:paraId="078977F1" w14:textId="77777777">
      <w:pPr>
        <w:pStyle w:val="Heading7"/>
        <w:spacing w:before="120" w:after="120"/>
        <w:ind w:left="709"/>
      </w:pPr>
      <w:r w:rsidRPr="004C10A8">
        <w:rPr>
          <w:szCs w:val="22"/>
        </w:rPr>
        <w:t>Primary Contact Person</w:t>
      </w:r>
    </w:p>
    <w:tbl>
      <w:tblPr>
        <w:tblStyle w:val="TableGrid"/>
        <w:tblW w:w="0" w:type="auto"/>
        <w:tblInd w:w="709" w:type="dxa"/>
        <w:tblLook w:val="04A0" w:firstRow="1" w:lastRow="0" w:firstColumn="1" w:lastColumn="0" w:noHBand="0" w:noVBand="1"/>
      </w:tblPr>
      <w:tblGrid>
        <w:gridCol w:w="3402"/>
        <w:gridCol w:w="3402"/>
      </w:tblGrid>
      <w:tr w:rsidRPr="004C10A8" w:rsidR="00CB6043" w14:paraId="58CDC9F6" w14:textId="77777777">
        <w:tc>
          <w:tcPr>
            <w:tcW w:w="3402" w:type="dxa"/>
          </w:tcPr>
          <w:p w:rsidRPr="004C10A8" w:rsidR="00CB6043" w:rsidRDefault="00CB6043" w14:paraId="3FCB08E1" w14:textId="77777777">
            <w:pPr>
              <w:pStyle w:val="Heading6"/>
              <w:spacing w:before="120" w:after="120"/>
              <w:rPr>
                <w:b w:val="0"/>
                <w:bCs/>
                <w:sz w:val="22"/>
                <w:szCs w:val="22"/>
              </w:rPr>
            </w:pPr>
            <w:r w:rsidRPr="004C10A8">
              <w:rPr>
                <w:b w:val="0"/>
                <w:bCs/>
                <w:sz w:val="22"/>
                <w:szCs w:val="22"/>
              </w:rPr>
              <w:t>Name/Title</w:t>
            </w:r>
          </w:p>
        </w:tc>
        <w:tc>
          <w:tcPr>
            <w:tcW w:w="3402" w:type="dxa"/>
          </w:tcPr>
          <w:p w:rsidRPr="00441722" w:rsidR="00CB6043" w:rsidRDefault="00CB6043" w14:paraId="6B207FA5" w14:textId="77777777">
            <w:pPr>
              <w:pStyle w:val="Heading6"/>
              <w:spacing w:before="120" w:after="120"/>
              <w:rPr>
                <w:b w:val="0"/>
                <w:bCs/>
                <w:sz w:val="22"/>
                <w:szCs w:val="22"/>
              </w:rPr>
            </w:pPr>
            <w:r w:rsidRPr="00D2471A">
              <w:rPr>
                <w:sz w:val="22"/>
                <w:szCs w:val="22"/>
                <w:highlight w:val="yellow"/>
              </w:rPr>
              <w:t>##</w:t>
            </w:r>
          </w:p>
        </w:tc>
      </w:tr>
      <w:tr w:rsidRPr="004C10A8" w:rsidR="00CB6043" w14:paraId="0A6CAB4F" w14:textId="77777777">
        <w:tc>
          <w:tcPr>
            <w:tcW w:w="3402" w:type="dxa"/>
          </w:tcPr>
          <w:p w:rsidRPr="004C10A8" w:rsidR="00CB6043" w:rsidRDefault="00CB6043" w14:paraId="69C9C74B" w14:textId="77777777">
            <w:pPr>
              <w:pStyle w:val="Heading6"/>
              <w:spacing w:before="120" w:after="120"/>
              <w:rPr>
                <w:b w:val="0"/>
                <w:bCs/>
                <w:sz w:val="22"/>
                <w:szCs w:val="22"/>
              </w:rPr>
            </w:pPr>
            <w:r w:rsidRPr="004C10A8">
              <w:rPr>
                <w:b w:val="0"/>
                <w:bCs/>
                <w:sz w:val="22"/>
                <w:szCs w:val="22"/>
              </w:rPr>
              <w:t>Telephone No</w:t>
            </w:r>
          </w:p>
        </w:tc>
        <w:tc>
          <w:tcPr>
            <w:tcW w:w="3402" w:type="dxa"/>
          </w:tcPr>
          <w:p w:rsidRPr="00441722" w:rsidR="00CB6043" w:rsidRDefault="00CB6043" w14:paraId="7CEF7BC8" w14:textId="77777777">
            <w:pPr>
              <w:pStyle w:val="Heading6"/>
              <w:spacing w:before="120" w:after="120"/>
              <w:rPr>
                <w:b w:val="0"/>
                <w:bCs/>
                <w:sz w:val="22"/>
                <w:szCs w:val="22"/>
              </w:rPr>
            </w:pPr>
            <w:r w:rsidRPr="00D2471A">
              <w:rPr>
                <w:sz w:val="22"/>
                <w:szCs w:val="22"/>
                <w:highlight w:val="yellow"/>
              </w:rPr>
              <w:t>##</w:t>
            </w:r>
          </w:p>
        </w:tc>
      </w:tr>
      <w:tr w:rsidRPr="004C10A8" w:rsidR="00CB6043" w14:paraId="1DC1361E" w14:textId="77777777">
        <w:tc>
          <w:tcPr>
            <w:tcW w:w="3402" w:type="dxa"/>
          </w:tcPr>
          <w:p w:rsidRPr="004C10A8" w:rsidR="00CB6043" w:rsidRDefault="00CB6043" w14:paraId="05F4AEB9" w14:textId="77777777">
            <w:pPr>
              <w:pStyle w:val="Heading6"/>
              <w:spacing w:before="120" w:after="120"/>
              <w:rPr>
                <w:b w:val="0"/>
                <w:bCs/>
                <w:sz w:val="22"/>
                <w:szCs w:val="22"/>
              </w:rPr>
            </w:pPr>
            <w:r w:rsidRPr="004C10A8">
              <w:rPr>
                <w:b w:val="0"/>
                <w:bCs/>
                <w:sz w:val="22"/>
                <w:szCs w:val="22"/>
              </w:rPr>
              <w:t>Email</w:t>
            </w:r>
          </w:p>
        </w:tc>
        <w:tc>
          <w:tcPr>
            <w:tcW w:w="3402" w:type="dxa"/>
          </w:tcPr>
          <w:p w:rsidRPr="00441722" w:rsidR="00CB6043" w:rsidRDefault="00CB6043" w14:paraId="16DFAB74" w14:textId="77777777">
            <w:pPr>
              <w:pStyle w:val="Heading6"/>
              <w:spacing w:before="120" w:after="120"/>
              <w:rPr>
                <w:b w:val="0"/>
                <w:bCs/>
                <w:sz w:val="22"/>
                <w:szCs w:val="22"/>
              </w:rPr>
            </w:pPr>
            <w:r w:rsidRPr="00D2471A">
              <w:rPr>
                <w:sz w:val="22"/>
                <w:szCs w:val="22"/>
                <w:highlight w:val="yellow"/>
              </w:rPr>
              <w:t>##</w:t>
            </w:r>
          </w:p>
        </w:tc>
      </w:tr>
    </w:tbl>
    <w:p w:rsidRPr="004C10A8" w:rsidR="00CB6043" w:rsidP="00CB6043" w:rsidRDefault="00CB6043" w14:paraId="1845E07D" w14:textId="77777777">
      <w:pPr>
        <w:spacing w:before="120" w:after="120"/>
        <w:rPr>
          <w:rFonts w:ascii="Arial Narrow" w:hAnsi="Arial Narrow"/>
          <w:sz w:val="22"/>
          <w:szCs w:val="22"/>
        </w:rPr>
      </w:pPr>
    </w:p>
    <w:p w:rsidRPr="004C10A8" w:rsidR="00CB6043" w:rsidP="00CB6043" w:rsidRDefault="00CB6043" w14:paraId="4BC1C8BE" w14:textId="77777777">
      <w:pPr>
        <w:pStyle w:val="Heading7"/>
        <w:spacing w:before="120" w:after="120"/>
        <w:ind w:left="709"/>
        <w:rPr>
          <w:szCs w:val="22"/>
        </w:rPr>
      </w:pPr>
      <w:r w:rsidRPr="004C10A8">
        <w:rPr>
          <w:szCs w:val="22"/>
        </w:rPr>
        <w:t>Backup Contact Person</w:t>
      </w:r>
    </w:p>
    <w:tbl>
      <w:tblPr>
        <w:tblStyle w:val="TableGrid"/>
        <w:tblW w:w="0" w:type="auto"/>
        <w:tblInd w:w="709" w:type="dxa"/>
        <w:tblLook w:val="04A0" w:firstRow="1" w:lastRow="0" w:firstColumn="1" w:lastColumn="0" w:noHBand="0" w:noVBand="1"/>
      </w:tblPr>
      <w:tblGrid>
        <w:gridCol w:w="3402"/>
        <w:gridCol w:w="3402"/>
      </w:tblGrid>
      <w:tr w:rsidRPr="004C10A8" w:rsidR="00CB6043" w14:paraId="553EED68" w14:textId="77777777">
        <w:tc>
          <w:tcPr>
            <w:tcW w:w="3402" w:type="dxa"/>
          </w:tcPr>
          <w:p w:rsidRPr="004C10A8" w:rsidR="00CB6043" w:rsidRDefault="00CB6043" w14:paraId="643EF6BD" w14:textId="77777777">
            <w:pPr>
              <w:pStyle w:val="Heading6"/>
              <w:spacing w:before="120" w:after="120"/>
              <w:rPr>
                <w:b w:val="0"/>
                <w:bCs/>
                <w:sz w:val="22"/>
                <w:szCs w:val="22"/>
              </w:rPr>
            </w:pPr>
            <w:r w:rsidRPr="004C10A8">
              <w:rPr>
                <w:b w:val="0"/>
                <w:bCs/>
                <w:sz w:val="22"/>
                <w:szCs w:val="22"/>
              </w:rPr>
              <w:t>Name/Title</w:t>
            </w:r>
          </w:p>
        </w:tc>
        <w:tc>
          <w:tcPr>
            <w:tcW w:w="3402" w:type="dxa"/>
          </w:tcPr>
          <w:p w:rsidRPr="00441722" w:rsidR="00CB6043" w:rsidRDefault="00CB6043" w14:paraId="5E8CA912" w14:textId="77777777">
            <w:pPr>
              <w:pStyle w:val="Heading6"/>
              <w:spacing w:before="120" w:after="120"/>
              <w:rPr>
                <w:b w:val="0"/>
                <w:bCs/>
                <w:sz w:val="22"/>
                <w:szCs w:val="22"/>
              </w:rPr>
            </w:pPr>
            <w:r w:rsidRPr="00D2471A">
              <w:rPr>
                <w:sz w:val="22"/>
                <w:szCs w:val="22"/>
                <w:highlight w:val="yellow"/>
              </w:rPr>
              <w:t>##</w:t>
            </w:r>
          </w:p>
        </w:tc>
      </w:tr>
      <w:tr w:rsidRPr="004C10A8" w:rsidR="00CB6043" w14:paraId="7D221FBF" w14:textId="77777777">
        <w:tc>
          <w:tcPr>
            <w:tcW w:w="3402" w:type="dxa"/>
          </w:tcPr>
          <w:p w:rsidRPr="004C10A8" w:rsidR="00CB6043" w:rsidRDefault="00CB6043" w14:paraId="6A268EC3" w14:textId="77777777">
            <w:pPr>
              <w:pStyle w:val="Heading6"/>
              <w:spacing w:before="120" w:after="120"/>
              <w:rPr>
                <w:b w:val="0"/>
                <w:bCs/>
                <w:sz w:val="22"/>
                <w:szCs w:val="22"/>
              </w:rPr>
            </w:pPr>
            <w:r w:rsidRPr="004C10A8">
              <w:rPr>
                <w:b w:val="0"/>
                <w:bCs/>
                <w:sz w:val="22"/>
                <w:szCs w:val="22"/>
              </w:rPr>
              <w:t>Telephone No</w:t>
            </w:r>
          </w:p>
        </w:tc>
        <w:tc>
          <w:tcPr>
            <w:tcW w:w="3402" w:type="dxa"/>
          </w:tcPr>
          <w:p w:rsidRPr="00441722" w:rsidR="00CB6043" w:rsidRDefault="00CB6043" w14:paraId="643FC2D4" w14:textId="77777777">
            <w:pPr>
              <w:pStyle w:val="Heading6"/>
              <w:spacing w:before="120" w:after="120"/>
              <w:rPr>
                <w:b w:val="0"/>
                <w:bCs/>
                <w:sz w:val="22"/>
                <w:szCs w:val="22"/>
              </w:rPr>
            </w:pPr>
            <w:r w:rsidRPr="00D2471A">
              <w:rPr>
                <w:sz w:val="22"/>
                <w:szCs w:val="22"/>
                <w:highlight w:val="yellow"/>
              </w:rPr>
              <w:t>##</w:t>
            </w:r>
          </w:p>
        </w:tc>
      </w:tr>
      <w:tr w:rsidRPr="004C10A8" w:rsidR="00CB6043" w14:paraId="5B366246" w14:textId="77777777">
        <w:tc>
          <w:tcPr>
            <w:tcW w:w="3402" w:type="dxa"/>
          </w:tcPr>
          <w:p w:rsidRPr="004C10A8" w:rsidR="00CB6043" w:rsidRDefault="00CB6043" w14:paraId="2128CF56" w14:textId="77777777">
            <w:pPr>
              <w:pStyle w:val="Heading6"/>
              <w:spacing w:before="120" w:after="120"/>
              <w:rPr>
                <w:b w:val="0"/>
                <w:bCs/>
                <w:sz w:val="22"/>
                <w:szCs w:val="22"/>
              </w:rPr>
            </w:pPr>
            <w:r w:rsidRPr="004C10A8">
              <w:rPr>
                <w:b w:val="0"/>
                <w:bCs/>
                <w:sz w:val="22"/>
                <w:szCs w:val="22"/>
              </w:rPr>
              <w:t>Email</w:t>
            </w:r>
          </w:p>
        </w:tc>
        <w:tc>
          <w:tcPr>
            <w:tcW w:w="3402" w:type="dxa"/>
          </w:tcPr>
          <w:p w:rsidRPr="00441722" w:rsidR="00CB6043" w:rsidRDefault="00CB6043" w14:paraId="35A6CDEA" w14:textId="77777777">
            <w:pPr>
              <w:pStyle w:val="Heading6"/>
              <w:spacing w:before="120" w:after="120"/>
              <w:rPr>
                <w:b w:val="0"/>
                <w:bCs/>
                <w:sz w:val="22"/>
                <w:szCs w:val="22"/>
              </w:rPr>
            </w:pPr>
            <w:r w:rsidRPr="00D2471A">
              <w:rPr>
                <w:sz w:val="22"/>
                <w:szCs w:val="22"/>
                <w:highlight w:val="yellow"/>
              </w:rPr>
              <w:t>##</w:t>
            </w:r>
          </w:p>
        </w:tc>
      </w:tr>
      <w:bookmarkEnd w:id="1"/>
    </w:tbl>
    <w:p w:rsidRPr="004253FC" w:rsidR="00CB6043" w:rsidP="00CB6043" w:rsidRDefault="00CB6043" w14:paraId="5064F038" w14:textId="77777777">
      <w:pPr>
        <w:rPr>
          <w:rFonts w:ascii="Arial Narrow" w:hAnsi="Arial Narrow"/>
          <w:b/>
          <w:sz w:val="22"/>
          <w:szCs w:val="22"/>
        </w:rPr>
      </w:pPr>
    </w:p>
    <w:p w:rsidRPr="004253FC" w:rsidR="004A19E4" w:rsidP="00634081" w:rsidRDefault="004A19E4" w14:paraId="1B349E3D" w14:textId="36F87E6F">
      <w:pPr>
        <w:spacing w:before="120" w:after="120"/>
        <w:jc w:val="center"/>
        <w:rPr>
          <w:rFonts w:ascii="Arial Narrow" w:hAnsi="Arial Narrow"/>
          <w:b/>
          <w:sz w:val="22"/>
          <w:szCs w:val="22"/>
        </w:rPr>
      </w:pPr>
    </w:p>
    <w:sectPr w:rsidRPr="004253FC" w:rsidR="004A19E4" w:rsidSect="00D617C5">
      <w:headerReference w:type="default" r:id="rId15"/>
      <w:headerReference w:type="first" r:id="rId16"/>
      <w:footerReference w:type="first" r:id="rId17"/>
      <w:pgSz w:w="11907" w:h="16840" w:orient="portrait" w:code="9"/>
      <w:pgMar w:top="1440" w:right="1440" w:bottom="1440" w:left="1440" w:header="510" w:footer="567" w:gutter="0"/>
      <w:cols w:space="720"/>
      <w:titlePg/>
      <w:docGrid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7D94" w:rsidRDefault="00F97D94" w14:paraId="65D107AC" w14:textId="77777777">
      <w:r>
        <w:separator/>
      </w:r>
    </w:p>
  </w:endnote>
  <w:endnote w:type="continuationSeparator" w:id="0">
    <w:p w:rsidR="00F97D94" w:rsidRDefault="00F97D94" w14:paraId="33B737F5" w14:textId="77777777">
      <w:r>
        <w:continuationSeparator/>
      </w:r>
    </w:p>
  </w:endnote>
  <w:endnote w:type="continuationNotice" w:id="1">
    <w:p w:rsidR="00F97D94" w:rsidRDefault="00F97D94" w14:paraId="3F42EC4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043" w:rsidRDefault="00CB6043" w14:paraId="4B60778C" w14:textId="77777777">
    <w:pPr>
      <w:pStyle w:val="Footer"/>
      <w:pBdr>
        <w:bottom w:val="single" w:color="auto" w:sz="6" w:space="1"/>
      </w:pBdr>
      <w:rPr>
        <w:noProof/>
      </w:rPr>
    </w:pPr>
  </w:p>
  <w:p w:rsidRPr="003937D6" w:rsidR="00CB6043" w:rsidRDefault="00CB6043" w14:paraId="4ED72294" w14:textId="77777777">
    <w:pPr>
      <w:pStyle w:val="Footer"/>
    </w:pPr>
    <w:r>
      <w:rPr>
        <w:noProof/>
      </w:rPr>
      <w:t>NCESS Contract (Reliability)</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 xml:space="preserve">Page </w:t>
    </w:r>
    <w:r>
      <w:rPr>
        <w:noProof/>
      </w:rPr>
      <w:fldChar w:fldCharType="begin"/>
    </w:r>
    <w:r>
      <w:rPr>
        <w:noProof/>
      </w:rPr>
      <w:instrText xml:space="preserve"> PAGE   \* MERGEFORMAT </w:instrText>
    </w:r>
    <w:r>
      <w:rPr>
        <w:noProof/>
      </w:rPr>
      <w:fldChar w:fldCharType="separate"/>
    </w:r>
    <w:r>
      <w:rPr>
        <w:noProof/>
      </w:rPr>
      <w:t>28</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6043" w:rsidRDefault="00CB6043" w14:paraId="236D25D3" w14:textId="77777777">
    <w:pPr>
      <w:pStyle w:val="Footer"/>
      <w:pBdr>
        <w:bottom w:val="single" w:color="auto" w:sz="6" w:space="1"/>
      </w:pBdr>
      <w:rPr>
        <w:noProof/>
      </w:rPr>
    </w:pPr>
  </w:p>
  <w:p w:rsidRPr="0096478D" w:rsidR="00CB6043" w:rsidRDefault="00CB6043" w14:paraId="2D50CE38" w14:textId="77777777">
    <w:pPr>
      <w:pStyle w:val="Footer"/>
    </w:pPr>
    <w:r>
      <w:rPr>
        <w:noProof/>
      </w:rPr>
      <w:t>NCESS Contract (Reliability)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27683" w:rsidP="00827683" w:rsidRDefault="00827683" w14:paraId="2787BD59" w14:textId="77777777">
    <w:pPr>
      <w:pStyle w:val="Footer"/>
      <w:pBdr>
        <w:bottom w:val="single" w:color="auto" w:sz="6" w:space="1"/>
      </w:pBdr>
      <w:rPr>
        <w:noProof/>
      </w:rPr>
    </w:pPr>
  </w:p>
  <w:p w:rsidR="723A3CB5" w:rsidP="00634081" w:rsidRDefault="00827683" w14:paraId="41C3C2C4" w14:textId="0CF0D379">
    <w:pPr>
      <w:pStyle w:val="Footer"/>
    </w:pPr>
    <w:r>
      <w:rPr>
        <w:noProof/>
      </w:rPr>
      <w:t>NCESS Contract (Reliability)</w:t>
    </w:r>
    <w:r>
      <w:rPr>
        <w:noProof/>
      </w:rPr>
      <w:tab/>
    </w:r>
    <w:r>
      <w:rPr>
        <w:noProof/>
      </w:rPr>
      <w:tab/>
    </w:r>
    <w:r>
      <w:rPr>
        <w:noProof/>
      </w:rPr>
      <w:tab/>
    </w:r>
    <w:r>
      <w:rPr>
        <w:noProof/>
      </w:rPr>
      <w:tab/>
    </w:r>
    <w:r>
      <w:rPr>
        <w:noProof/>
      </w:rPr>
      <w:tab/>
    </w:r>
    <w:r>
      <w:rPr>
        <w:noProof/>
      </w:rPr>
      <w:tab/>
    </w:r>
    <w:r>
      <w:rPr>
        <w:noProof/>
      </w:rPr>
      <w:tab/>
    </w:r>
    <w:r>
      <w:rPr>
        <w:noProof/>
      </w:rPr>
      <w:tab/>
    </w:r>
    <w:r>
      <w:rPr>
        <w:noProof/>
      </w:rPr>
      <w:tab/>
    </w:r>
    <w:r>
      <w:rPr>
        <w:noProof/>
      </w:rPr>
      <w:t xml:space="preserve">Page </w:t>
    </w:r>
    <w:r>
      <w:rPr>
        <w:noProof/>
      </w:rPr>
      <w:fldChar w:fldCharType="begin"/>
    </w:r>
    <w:r>
      <w:rPr>
        <w:noProof/>
      </w:rPr>
      <w:instrText xml:space="preserve"> PAGE   \* MERGEFORMAT </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7D94" w:rsidRDefault="00F97D94" w14:paraId="5DD2279F" w14:textId="77777777">
      <w:r>
        <w:separator/>
      </w:r>
    </w:p>
  </w:footnote>
  <w:footnote w:type="continuationSeparator" w:id="0">
    <w:p w:rsidR="00F97D94" w:rsidRDefault="00F97D94" w14:paraId="54604D10" w14:textId="77777777">
      <w:r>
        <w:continuationSeparator/>
      </w:r>
    </w:p>
  </w:footnote>
  <w:footnote w:type="continuationNotice" w:id="1">
    <w:p w:rsidR="00F97D94" w:rsidRDefault="00F97D94" w14:paraId="7FDDE08F"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B6043" w:rsidR="00CB6043" w:rsidP="00C245A0" w:rsidRDefault="00CB6043" w14:paraId="462443DD" w14:textId="77777777">
    <w:pPr>
      <w:pStyle w:val="Header"/>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723A3CB5" w:rsidP="00634081" w:rsidRDefault="723A3CB5" w14:paraId="6F9F1BD4" w14:textId="5F2C50DC">
    <w:pPr>
      <w:pStyle w:val="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B6043" w:rsidR="00613AD4" w:rsidP="004E2621" w:rsidRDefault="00613AD4" w14:paraId="7F12CE66" w14:textId="20E17511">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4B2E7B1A"/>
    <w:lvl w:ilvl="0">
      <w:start w:val="1"/>
      <w:numFmt w:val="decimal"/>
      <w:pStyle w:val="Level1"/>
      <w:lvlText w:val="%1."/>
      <w:lvlJc w:val="left"/>
      <w:pPr>
        <w:tabs>
          <w:tab w:val="num" w:pos="1009"/>
        </w:tabs>
        <w:ind w:left="1009" w:hanging="1009"/>
      </w:pPr>
      <w:rPr>
        <w:b/>
      </w:rPr>
    </w:lvl>
    <w:lvl w:ilvl="1">
      <w:start w:val="1"/>
      <w:numFmt w:val="decimal"/>
      <w:lvlText w:val="%1.%2"/>
      <w:lvlJc w:val="left"/>
      <w:pPr>
        <w:tabs>
          <w:tab w:val="num" w:pos="1009"/>
        </w:tabs>
        <w:ind w:left="1009" w:hanging="1009"/>
      </w:pPr>
    </w:lvl>
    <w:lvl w:ilvl="2">
      <w:start w:val="1"/>
      <w:numFmt w:val="lowerLetter"/>
      <w:lvlText w:val="(%3)"/>
      <w:lvlJc w:val="left"/>
      <w:pPr>
        <w:tabs>
          <w:tab w:val="num" w:pos="2018"/>
        </w:tabs>
        <w:ind w:left="2018" w:hanging="1009"/>
      </w:pPr>
    </w:lvl>
    <w:lvl w:ilvl="3">
      <w:start w:val="1"/>
      <w:numFmt w:val="lowerRoman"/>
      <w:pStyle w:val="Level4"/>
      <w:lvlText w:val="(%4)"/>
      <w:lvlJc w:val="left"/>
      <w:pPr>
        <w:tabs>
          <w:tab w:val="num" w:pos="3027"/>
        </w:tabs>
        <w:ind w:left="3027" w:hanging="1009"/>
      </w:pPr>
    </w:lvl>
    <w:lvl w:ilvl="4">
      <w:start w:val="1"/>
      <w:numFmt w:val="upperLetter"/>
      <w:lvlText w:val="%5"/>
      <w:lvlJc w:val="left"/>
    </w:lvl>
    <w:lvl w:ilvl="5">
      <w:start w:val="1"/>
      <w:numFmt w:val="decimal"/>
      <w:lvlText w:val="%6"/>
      <w:lvlJc w:val="left"/>
    </w:lvl>
    <w:lvl w:ilvl="6">
      <w:start w:val="1"/>
      <w:numFmt w:val="lowerLetter"/>
      <w:lvlText w:val="%7"/>
      <w:lvlJc w:val="left"/>
    </w:lvl>
    <w:lvl w:ilvl="7">
      <w:start w:val="1"/>
      <w:numFmt w:val="decimal"/>
      <w:lvlText w:val="%8"/>
      <w:lvlJc w:val="left"/>
    </w:lvl>
    <w:lvl w:ilvl="8">
      <w:numFmt w:val="decimal"/>
      <w:lvlText w:val=""/>
      <w:lvlJc w:val="left"/>
    </w:lvl>
  </w:abstractNum>
  <w:abstractNum w:abstractNumId="1" w15:restartNumberingAfterBreak="0">
    <w:nsid w:val="019550F3"/>
    <w:multiLevelType w:val="multilevel"/>
    <w:tmpl w:val="C91E21CC"/>
    <w:lvl w:ilvl="0">
      <w:start w:val="1"/>
      <w:numFmt w:val="decimal"/>
      <w:pStyle w:val="ScheduleSection"/>
      <w:suff w:val="nothing"/>
      <w:lvlText w:val="Schedule %1"/>
      <w:lvlJc w:val="left"/>
      <w:pPr>
        <w:ind w:left="6662" w:hanging="6662"/>
      </w:pPr>
      <w:rPr>
        <w:rFonts w:hint="default"/>
      </w:rPr>
    </w:lvl>
    <w:lvl w:ilvl="1">
      <w:start w:val="1"/>
      <w:numFmt w:val="none"/>
      <w:pStyle w:val="SchedHdg1"/>
      <w:lvlText w:val="S%1"/>
      <w:lvlJc w:val="left"/>
      <w:pPr>
        <w:tabs>
          <w:tab w:val="num" w:pos="567"/>
        </w:tabs>
        <w:ind w:left="567" w:hanging="709"/>
      </w:pPr>
      <w:rPr>
        <w:rFonts w:hint="default"/>
      </w:rPr>
    </w:lvl>
    <w:lvl w:ilvl="2">
      <w:start w:val="1"/>
      <w:numFmt w:val="decimal"/>
      <w:pStyle w:val="SchedHdg2"/>
      <w:lvlText w:val="S%1.%3"/>
      <w:lvlJc w:val="left"/>
      <w:pPr>
        <w:tabs>
          <w:tab w:val="num" w:pos="567"/>
        </w:tabs>
        <w:ind w:left="567" w:hanging="709"/>
      </w:pPr>
      <w:rPr>
        <w:rFonts w:hint="default"/>
      </w:rPr>
    </w:lvl>
    <w:lvl w:ilvl="3">
      <w:start w:val="1"/>
      <w:numFmt w:val="decimal"/>
      <w:lvlText w:val="%4."/>
      <w:lvlJc w:val="left"/>
      <w:pPr>
        <w:tabs>
          <w:tab w:val="num" w:pos="1701"/>
        </w:tabs>
        <w:ind w:left="2268" w:hanging="567"/>
      </w:pPr>
      <w:rPr>
        <w:rFonts w:hint="default"/>
      </w:rPr>
    </w:lvl>
    <w:lvl w:ilvl="4">
      <w:start w:val="1"/>
      <w:numFmt w:val="lowerLetter"/>
      <w:lvlText w:val="(%5)"/>
      <w:lvlJc w:val="left"/>
      <w:pPr>
        <w:ind w:left="1658" w:hanging="360"/>
      </w:pPr>
      <w:rPr>
        <w:rFonts w:hint="default"/>
      </w:rPr>
    </w:lvl>
    <w:lvl w:ilvl="5">
      <w:start w:val="1"/>
      <w:numFmt w:val="lowerRoman"/>
      <w:lvlText w:val="(%6)"/>
      <w:lvlJc w:val="left"/>
      <w:pPr>
        <w:ind w:left="2018" w:hanging="360"/>
      </w:pPr>
      <w:rPr>
        <w:rFonts w:hint="default"/>
      </w:rPr>
    </w:lvl>
    <w:lvl w:ilvl="6">
      <w:start w:val="1"/>
      <w:numFmt w:val="decimal"/>
      <w:lvlText w:val="%7."/>
      <w:lvlJc w:val="left"/>
      <w:pPr>
        <w:ind w:left="2378" w:hanging="360"/>
      </w:pPr>
      <w:rPr>
        <w:rFonts w:hint="default"/>
      </w:rPr>
    </w:lvl>
    <w:lvl w:ilvl="7">
      <w:start w:val="1"/>
      <w:numFmt w:val="lowerLetter"/>
      <w:lvlText w:val="%8."/>
      <w:lvlJc w:val="left"/>
      <w:pPr>
        <w:ind w:left="2738" w:hanging="360"/>
      </w:pPr>
      <w:rPr>
        <w:rFonts w:hint="default"/>
      </w:rPr>
    </w:lvl>
    <w:lvl w:ilvl="8">
      <w:start w:val="1"/>
      <w:numFmt w:val="lowerRoman"/>
      <w:lvlText w:val="%9."/>
      <w:lvlJc w:val="left"/>
      <w:pPr>
        <w:ind w:left="3098" w:hanging="360"/>
      </w:pPr>
      <w:rPr>
        <w:rFonts w:hint="default"/>
      </w:rPr>
    </w:lvl>
  </w:abstractNum>
  <w:abstractNum w:abstractNumId="2" w15:restartNumberingAfterBreak="0">
    <w:nsid w:val="049915A1"/>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67A2281"/>
    <w:multiLevelType w:val="hybridMultilevel"/>
    <w:tmpl w:val="A992CFB6"/>
    <w:lvl w:ilvl="0" w:tplc="FFFFFFFF">
      <w:start w:val="1"/>
      <w:numFmt w:val="bullet"/>
      <w:pStyle w:val="BulletsNormalText"/>
      <w:lvlText w:val=""/>
      <w:lvlJc w:val="left"/>
      <w:pPr>
        <w:tabs>
          <w:tab w:val="num" w:pos="1140"/>
        </w:tabs>
        <w:ind w:left="1120" w:hanging="340"/>
      </w:pPr>
      <w:rPr>
        <w:rFonts w:hint="default" w:ascii="Symbol" w:hAnsi="Symbol"/>
      </w:rPr>
    </w:lvl>
    <w:lvl w:ilvl="1" w:tplc="FFFFFFFF" w:tentative="1">
      <w:start w:val="1"/>
      <w:numFmt w:val="bullet"/>
      <w:lvlText w:val="o"/>
      <w:lvlJc w:val="left"/>
      <w:pPr>
        <w:tabs>
          <w:tab w:val="num" w:pos="2220"/>
        </w:tabs>
        <w:ind w:left="2220" w:hanging="360"/>
      </w:pPr>
      <w:rPr>
        <w:rFonts w:hint="default" w:ascii="Courier New" w:hAnsi="Courier New"/>
      </w:rPr>
    </w:lvl>
    <w:lvl w:ilvl="2" w:tplc="FFFFFFFF" w:tentative="1">
      <w:start w:val="1"/>
      <w:numFmt w:val="bullet"/>
      <w:lvlText w:val=""/>
      <w:lvlJc w:val="left"/>
      <w:pPr>
        <w:tabs>
          <w:tab w:val="num" w:pos="2940"/>
        </w:tabs>
        <w:ind w:left="2940" w:hanging="360"/>
      </w:pPr>
      <w:rPr>
        <w:rFonts w:hint="default" w:ascii="Wingdings" w:hAnsi="Wingdings"/>
      </w:rPr>
    </w:lvl>
    <w:lvl w:ilvl="3" w:tplc="FFFFFFFF" w:tentative="1">
      <w:start w:val="1"/>
      <w:numFmt w:val="bullet"/>
      <w:lvlText w:val=""/>
      <w:lvlJc w:val="left"/>
      <w:pPr>
        <w:tabs>
          <w:tab w:val="num" w:pos="3660"/>
        </w:tabs>
        <w:ind w:left="3660" w:hanging="360"/>
      </w:pPr>
      <w:rPr>
        <w:rFonts w:hint="default" w:ascii="Symbol" w:hAnsi="Symbol"/>
      </w:rPr>
    </w:lvl>
    <w:lvl w:ilvl="4" w:tplc="FFFFFFFF" w:tentative="1">
      <w:start w:val="1"/>
      <w:numFmt w:val="bullet"/>
      <w:lvlText w:val="o"/>
      <w:lvlJc w:val="left"/>
      <w:pPr>
        <w:tabs>
          <w:tab w:val="num" w:pos="4380"/>
        </w:tabs>
        <w:ind w:left="4380" w:hanging="360"/>
      </w:pPr>
      <w:rPr>
        <w:rFonts w:hint="default" w:ascii="Courier New" w:hAnsi="Courier New"/>
      </w:rPr>
    </w:lvl>
    <w:lvl w:ilvl="5" w:tplc="FFFFFFFF" w:tentative="1">
      <w:start w:val="1"/>
      <w:numFmt w:val="bullet"/>
      <w:lvlText w:val=""/>
      <w:lvlJc w:val="left"/>
      <w:pPr>
        <w:tabs>
          <w:tab w:val="num" w:pos="5100"/>
        </w:tabs>
        <w:ind w:left="5100" w:hanging="360"/>
      </w:pPr>
      <w:rPr>
        <w:rFonts w:hint="default" w:ascii="Wingdings" w:hAnsi="Wingdings"/>
      </w:rPr>
    </w:lvl>
    <w:lvl w:ilvl="6" w:tplc="FFFFFFFF" w:tentative="1">
      <w:start w:val="1"/>
      <w:numFmt w:val="bullet"/>
      <w:lvlText w:val=""/>
      <w:lvlJc w:val="left"/>
      <w:pPr>
        <w:tabs>
          <w:tab w:val="num" w:pos="5820"/>
        </w:tabs>
        <w:ind w:left="5820" w:hanging="360"/>
      </w:pPr>
      <w:rPr>
        <w:rFonts w:hint="default" w:ascii="Symbol" w:hAnsi="Symbol"/>
      </w:rPr>
    </w:lvl>
    <w:lvl w:ilvl="7" w:tplc="FFFFFFFF" w:tentative="1">
      <w:start w:val="1"/>
      <w:numFmt w:val="bullet"/>
      <w:lvlText w:val="o"/>
      <w:lvlJc w:val="left"/>
      <w:pPr>
        <w:tabs>
          <w:tab w:val="num" w:pos="6540"/>
        </w:tabs>
        <w:ind w:left="6540" w:hanging="360"/>
      </w:pPr>
      <w:rPr>
        <w:rFonts w:hint="default" w:ascii="Courier New" w:hAnsi="Courier New"/>
      </w:rPr>
    </w:lvl>
    <w:lvl w:ilvl="8" w:tplc="FFFFFFFF" w:tentative="1">
      <w:start w:val="1"/>
      <w:numFmt w:val="bullet"/>
      <w:lvlText w:val=""/>
      <w:lvlJc w:val="left"/>
      <w:pPr>
        <w:tabs>
          <w:tab w:val="num" w:pos="7260"/>
        </w:tabs>
        <w:ind w:left="7260" w:hanging="360"/>
      </w:pPr>
      <w:rPr>
        <w:rFonts w:hint="default" w:ascii="Wingdings" w:hAnsi="Wingdings"/>
      </w:rPr>
    </w:lvl>
  </w:abstractNum>
  <w:abstractNum w:abstractNumId="4" w15:restartNumberingAfterBreak="0">
    <w:nsid w:val="089871F7"/>
    <w:multiLevelType w:val="multilevel"/>
    <w:tmpl w:val="47725E9C"/>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2"/>
      <w:numFmt w:val="lowerLetter"/>
      <w:lvlText w:val="(%3)"/>
      <w:lvlJc w:val="left"/>
      <w:pPr>
        <w:ind w:left="1418" w:hanging="709"/>
      </w:pPr>
      <w:rPr>
        <w:rFonts w:hint="default"/>
        <w:b w:val="0"/>
        <w:bCs w:val="0"/>
        <w:i w:val="0"/>
      </w:rPr>
    </w:lvl>
    <w:lvl w:ilvl="3">
      <w:start w:val="1"/>
      <w:numFmt w:val="lowerRoman"/>
      <w:lvlText w:val="(%4)"/>
      <w:lvlJc w:val="left"/>
      <w:pPr>
        <w:ind w:left="2126" w:hanging="70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C053F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D15E3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ED245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F765A4C"/>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2E808AD"/>
    <w:multiLevelType w:val="hybridMultilevel"/>
    <w:tmpl w:val="E56AD85C"/>
    <w:lvl w:ilvl="0" w:tplc="DC762D7E">
      <w:start w:val="1"/>
      <w:numFmt w:val="lowerLetter"/>
      <w:pStyle w:val="Heading2"/>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46B7816"/>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4FC31CB"/>
    <w:multiLevelType w:val="multilevel"/>
    <w:tmpl w:val="955C94F4"/>
    <w:lvl w:ilvl="0">
      <w:start w:val="1"/>
      <w:numFmt w:val="bullet"/>
      <w:pStyle w:val="ListBullet"/>
      <w:lvlText w:val=""/>
      <w:lvlJc w:val="left"/>
      <w:pPr>
        <w:ind w:left="425" w:hanging="283"/>
      </w:pPr>
      <w:rPr>
        <w:rFonts w:hint="default" w:ascii="Symbol" w:hAnsi="Symbol"/>
      </w:rPr>
    </w:lvl>
    <w:lvl w:ilvl="1">
      <w:start w:val="1"/>
      <w:numFmt w:val="bullet"/>
      <w:pStyle w:val="ListBullet2"/>
      <w:lvlText w:val=""/>
      <w:lvlJc w:val="left"/>
      <w:pPr>
        <w:ind w:left="709" w:hanging="284"/>
      </w:pPr>
      <w:rPr>
        <w:rFonts w:hint="default" w:ascii="Symbol" w:hAnsi="Symbol"/>
      </w:rPr>
    </w:lvl>
    <w:lvl w:ilvl="2">
      <w:start w:val="1"/>
      <w:numFmt w:val="bullet"/>
      <w:pStyle w:val="ListBullet3"/>
      <w:lvlText w:val="○"/>
      <w:lvlJc w:val="left"/>
      <w:pPr>
        <w:ind w:left="992" w:hanging="283"/>
      </w:pPr>
      <w:rPr>
        <w:rFonts w:hint="default" w:ascii="Arial" w:hAnsi="Arial"/>
        <w:color w:val="auto"/>
      </w:rPr>
    </w:lvl>
    <w:lvl w:ilvl="3">
      <w:start w:val="1"/>
      <w:numFmt w:val="decimal"/>
      <w:lvlText w:val="(%4)"/>
      <w:lvlJc w:val="left"/>
      <w:pPr>
        <w:ind w:left="1277" w:hanging="283"/>
      </w:pPr>
      <w:rPr>
        <w:rFonts w:hint="default"/>
      </w:rPr>
    </w:lvl>
    <w:lvl w:ilvl="4">
      <w:start w:val="1"/>
      <w:numFmt w:val="lowerLetter"/>
      <w:lvlText w:val="(%5)"/>
      <w:lvlJc w:val="left"/>
      <w:pPr>
        <w:ind w:left="1561" w:hanging="283"/>
      </w:pPr>
      <w:rPr>
        <w:rFonts w:hint="default"/>
      </w:rPr>
    </w:lvl>
    <w:lvl w:ilvl="5">
      <w:start w:val="1"/>
      <w:numFmt w:val="lowerRoman"/>
      <w:lvlText w:val="(%6)"/>
      <w:lvlJc w:val="left"/>
      <w:pPr>
        <w:ind w:left="1845" w:hanging="283"/>
      </w:pPr>
      <w:rPr>
        <w:rFonts w:hint="default"/>
      </w:rPr>
    </w:lvl>
    <w:lvl w:ilvl="6">
      <w:start w:val="1"/>
      <w:numFmt w:val="decimal"/>
      <w:lvlText w:val="%7."/>
      <w:lvlJc w:val="left"/>
      <w:pPr>
        <w:ind w:left="2129" w:hanging="283"/>
      </w:pPr>
      <w:rPr>
        <w:rFonts w:hint="default"/>
      </w:rPr>
    </w:lvl>
    <w:lvl w:ilvl="7">
      <w:start w:val="1"/>
      <w:numFmt w:val="lowerLetter"/>
      <w:lvlText w:val="%8."/>
      <w:lvlJc w:val="left"/>
      <w:pPr>
        <w:ind w:left="2413" w:hanging="283"/>
      </w:pPr>
      <w:rPr>
        <w:rFonts w:hint="default"/>
      </w:rPr>
    </w:lvl>
    <w:lvl w:ilvl="8">
      <w:start w:val="1"/>
      <w:numFmt w:val="lowerRoman"/>
      <w:lvlText w:val="%9."/>
      <w:lvlJc w:val="left"/>
      <w:pPr>
        <w:ind w:left="2697" w:hanging="283"/>
      </w:pPr>
      <w:rPr>
        <w:rFonts w:hint="default"/>
      </w:rPr>
    </w:lvl>
  </w:abstractNum>
  <w:abstractNum w:abstractNumId="12" w15:restartNumberingAfterBreak="0">
    <w:nsid w:val="1593610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6631208"/>
    <w:multiLevelType w:val="multilevel"/>
    <w:tmpl w:val="4E5A370C"/>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75556D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A5D27F7"/>
    <w:multiLevelType w:val="multilevel"/>
    <w:tmpl w:val="A774BC08"/>
    <w:lvl w:ilvl="0">
      <w:start w:val="1"/>
      <w:numFmt w:val="decimal"/>
      <w:suff w:val="space"/>
      <w:lvlText w:val="Schedule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B7F1E3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1D1F6C79"/>
    <w:multiLevelType w:val="multilevel"/>
    <w:tmpl w:val="D78475A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2126" w:hanging="70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F8C67D8"/>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12545FF"/>
    <w:multiLevelType w:val="multilevel"/>
    <w:tmpl w:val="4608F758"/>
    <w:lvl w:ilvl="0">
      <w:start w:val="3"/>
      <w:numFmt w:val="decimal"/>
      <w:lvlText w:val="%1."/>
      <w:lvlJc w:val="left"/>
      <w:pPr>
        <w:ind w:left="360" w:hanging="360"/>
      </w:pPr>
      <w:rPr>
        <w:rFonts w:hint="default"/>
        <w:i w:val="0"/>
        <w:iCs w:val="0"/>
        <w:sz w:val="28"/>
        <w:szCs w:val="28"/>
      </w:rPr>
    </w:lvl>
    <w:lvl w:ilvl="1">
      <w:start w:val="1"/>
      <w:numFmt w:val="lowerLetter"/>
      <w:lvlText w:val="(%2)"/>
      <w:lvlJc w:val="left"/>
      <w:pPr>
        <w:ind w:left="720" w:hanging="360"/>
      </w:pPr>
      <w:rPr>
        <w:rFonts w:hint="default"/>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41A39AE"/>
    <w:multiLevelType w:val="hybridMultilevel"/>
    <w:tmpl w:val="5A0E1CC4"/>
    <w:lvl w:ilvl="0" w:tplc="0DC001EE">
      <w:start w:val="5"/>
      <w:numFmt w:val="decimal"/>
      <w:pStyle w:val="Heading5"/>
      <w:lvlText w:val="5.1%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70519EB"/>
    <w:multiLevelType w:val="hybridMultilevel"/>
    <w:tmpl w:val="6504CD32"/>
    <w:lvl w:ilvl="0" w:tplc="6F9AD928">
      <w:start w:val="1"/>
      <w:numFmt w:val="lowerRoman"/>
      <w:pStyle w:val="ListNumber5"/>
      <w:lvlText w:val="(%1)"/>
      <w:lvlJc w:val="left"/>
      <w:pPr>
        <w:tabs>
          <w:tab w:val="num" w:pos="782"/>
        </w:tabs>
        <w:ind w:left="782" w:hanging="782"/>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7DE205D"/>
    <w:multiLevelType w:val="hybridMultilevel"/>
    <w:tmpl w:val="BC907EC2"/>
    <w:styleLink w:val="Style1"/>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3" w15:restartNumberingAfterBreak="0">
    <w:nsid w:val="2AEB3A2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08C186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3497533D"/>
    <w:multiLevelType w:val="hybridMultilevel"/>
    <w:tmpl w:val="962EFA0A"/>
    <w:lvl w:ilvl="0" w:tplc="CF88550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55C46A0"/>
    <w:multiLevelType w:val="multilevel"/>
    <w:tmpl w:val="9BAEEA2E"/>
    <w:lvl w:ilvl="0">
      <w:start w:val="2"/>
      <w:numFmt w:val="decimal"/>
      <w:pStyle w:val="PFParaNumLevel1"/>
      <w:lvlText w:val="%1"/>
      <w:lvlJc w:val="left"/>
      <w:pPr>
        <w:tabs>
          <w:tab w:val="num" w:pos="924"/>
        </w:tabs>
        <w:ind w:left="924" w:hanging="924"/>
      </w:pPr>
    </w:lvl>
    <w:lvl w:ilvl="1">
      <w:start w:val="1"/>
      <w:numFmt w:val="decimal"/>
      <w:pStyle w:val="PFParaNumLevel2"/>
      <w:lvlText w:val="%1.%2"/>
      <w:lvlJc w:val="left"/>
      <w:pPr>
        <w:tabs>
          <w:tab w:val="num" w:pos="1634"/>
        </w:tabs>
        <w:ind w:left="1634" w:hanging="924"/>
      </w:pPr>
      <w:rPr>
        <w:strike w:val="0"/>
        <w:dstrike w:val="0"/>
        <w:u w:val="none"/>
        <w:effect w:val="none"/>
      </w:rPr>
    </w:lvl>
    <w:lvl w:ilvl="2">
      <w:start w:val="1"/>
      <w:numFmt w:val="lowerLetter"/>
      <w:pStyle w:val="PFParaNumLevel3"/>
      <w:lvlText w:val="(%3)"/>
      <w:lvlJc w:val="left"/>
      <w:pPr>
        <w:tabs>
          <w:tab w:val="num" w:pos="2717"/>
        </w:tabs>
        <w:ind w:left="2202" w:hanging="925"/>
      </w:pPr>
      <w:rPr>
        <w:rFonts w:hint="default" w:ascii="Arial Narrow" w:hAnsi="Arial Narrow"/>
        <w:b w:val="0"/>
        <w:i w:val="0"/>
        <w:strike w:val="0"/>
        <w:dstrike w:val="0"/>
        <w:color w:val="auto"/>
        <w:sz w:val="22"/>
        <w:szCs w:val="22"/>
        <w:u w:val="none"/>
        <w:effect w:val="none"/>
      </w:rPr>
    </w:lvl>
    <w:lvl w:ilvl="3">
      <w:start w:val="1"/>
      <w:numFmt w:val="lowerLetter"/>
      <w:pStyle w:val="PFParaNumLevel4"/>
      <w:lvlText w:val="(%4)"/>
      <w:lvlJc w:val="left"/>
      <w:pPr>
        <w:tabs>
          <w:tab w:val="num" w:pos="3697"/>
        </w:tabs>
        <w:ind w:left="3697" w:hanging="924"/>
      </w:pPr>
    </w:lvl>
    <w:lvl w:ilvl="4">
      <w:start w:val="1"/>
      <w:numFmt w:val="lowerLetter"/>
      <w:pStyle w:val="PFParaNumLevel5"/>
      <w:lvlText w:val="(%5)"/>
      <w:lvlJc w:val="left"/>
      <w:pPr>
        <w:tabs>
          <w:tab w:val="num" w:pos="1848"/>
        </w:tabs>
        <w:ind w:left="1848" w:hanging="924"/>
      </w:pPr>
    </w:lvl>
    <w:lvl w:ilvl="5">
      <w:start w:val="1"/>
      <w:numFmt w:val="none"/>
      <w:suff w:val="nothing"/>
      <w:lvlText w:val=""/>
      <w:lvlJc w:val="left"/>
      <w:pPr>
        <w:ind w:left="-32767" w:firstLine="0"/>
      </w:pPr>
    </w:lvl>
    <w:lvl w:ilvl="6">
      <w:start w:val="1"/>
      <w:numFmt w:val="none"/>
      <w:suff w:val="nothing"/>
      <w:lvlText w:val=""/>
      <w:lvlJc w:val="left"/>
      <w:pPr>
        <w:ind w:left="1848" w:hanging="1848"/>
      </w:pPr>
      <w:rPr>
        <w:b w:val="0"/>
        <w:i w:val="0"/>
      </w:r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36076F7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70B57E2"/>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373D5D9A"/>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37C06D2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3CB4015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3CDD1E8D"/>
    <w:multiLevelType w:val="hybridMultilevel"/>
    <w:tmpl w:val="9B92A7C2"/>
    <w:lvl w:ilvl="0" w:tplc="662807AA">
      <w:start w:val="1"/>
      <w:numFmt w:val="upperLetter"/>
      <w:pStyle w:val="LLBackgroundNum"/>
      <w:lvlText w:val="%1"/>
      <w:lvlJc w:val="left"/>
      <w:pPr>
        <w:tabs>
          <w:tab w:val="num" w:pos="924"/>
        </w:tabs>
        <w:ind w:left="924" w:hanging="924"/>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3" w15:restartNumberingAfterBreak="0">
    <w:nsid w:val="3D702F6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06C3EDF"/>
    <w:multiLevelType w:val="multilevel"/>
    <w:tmpl w:val="4E5A370C"/>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28D5BE1"/>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4386393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4301E3E"/>
    <w:multiLevelType w:val="multilevel"/>
    <w:tmpl w:val="361C37C6"/>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tabs>
          <w:tab w:val="num" w:pos="5670"/>
        </w:tabs>
        <w:ind w:left="709" w:firstLine="0"/>
      </w:pPr>
      <w:rPr>
        <w:rFonts w:hint="default"/>
        <w:b w:val="0"/>
        <w:bCs w:val="0"/>
        <w:i w:val="0"/>
      </w:rPr>
    </w:lvl>
    <w:lvl w:ilvl="3">
      <w:start w:val="1"/>
      <w:numFmt w:val="lowerRoman"/>
      <w:lvlText w:val="(%4)"/>
      <w:lvlJc w:val="left"/>
      <w:pPr>
        <w:tabs>
          <w:tab w:val="num" w:pos="18087"/>
        </w:tabs>
        <w:ind w:left="709" w:firstLine="709"/>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44860276"/>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45882C7A"/>
    <w:multiLevelType w:val="hybridMultilevel"/>
    <w:tmpl w:val="FD58E4B6"/>
    <w:lvl w:ilvl="0" w:tplc="0C090001">
      <w:start w:val="1"/>
      <w:numFmt w:val="bullet"/>
      <w:lvlText w:val=""/>
      <w:lvlJc w:val="left"/>
      <w:pPr>
        <w:ind w:left="1069" w:hanging="360"/>
      </w:pPr>
      <w:rPr>
        <w:rFonts w:hint="default" w:ascii="Symbol" w:hAnsi="Symbol"/>
      </w:rPr>
    </w:lvl>
    <w:lvl w:ilvl="1" w:tplc="0C090003" w:tentative="1">
      <w:start w:val="1"/>
      <w:numFmt w:val="bullet"/>
      <w:lvlText w:val="o"/>
      <w:lvlJc w:val="left"/>
      <w:pPr>
        <w:ind w:left="1789" w:hanging="360"/>
      </w:pPr>
      <w:rPr>
        <w:rFonts w:hint="default" w:ascii="Courier New" w:hAnsi="Courier New" w:cs="Courier New"/>
      </w:rPr>
    </w:lvl>
    <w:lvl w:ilvl="2" w:tplc="0C090005" w:tentative="1">
      <w:start w:val="1"/>
      <w:numFmt w:val="bullet"/>
      <w:lvlText w:val=""/>
      <w:lvlJc w:val="left"/>
      <w:pPr>
        <w:ind w:left="2509" w:hanging="360"/>
      </w:pPr>
      <w:rPr>
        <w:rFonts w:hint="default" w:ascii="Wingdings" w:hAnsi="Wingdings"/>
      </w:rPr>
    </w:lvl>
    <w:lvl w:ilvl="3" w:tplc="0C090001" w:tentative="1">
      <w:start w:val="1"/>
      <w:numFmt w:val="bullet"/>
      <w:lvlText w:val=""/>
      <w:lvlJc w:val="left"/>
      <w:pPr>
        <w:ind w:left="3229" w:hanging="360"/>
      </w:pPr>
      <w:rPr>
        <w:rFonts w:hint="default" w:ascii="Symbol" w:hAnsi="Symbol"/>
      </w:rPr>
    </w:lvl>
    <w:lvl w:ilvl="4" w:tplc="0C090003" w:tentative="1">
      <w:start w:val="1"/>
      <w:numFmt w:val="bullet"/>
      <w:lvlText w:val="o"/>
      <w:lvlJc w:val="left"/>
      <w:pPr>
        <w:ind w:left="3949" w:hanging="360"/>
      </w:pPr>
      <w:rPr>
        <w:rFonts w:hint="default" w:ascii="Courier New" w:hAnsi="Courier New" w:cs="Courier New"/>
      </w:rPr>
    </w:lvl>
    <w:lvl w:ilvl="5" w:tplc="0C090005" w:tentative="1">
      <w:start w:val="1"/>
      <w:numFmt w:val="bullet"/>
      <w:lvlText w:val=""/>
      <w:lvlJc w:val="left"/>
      <w:pPr>
        <w:ind w:left="4669" w:hanging="360"/>
      </w:pPr>
      <w:rPr>
        <w:rFonts w:hint="default" w:ascii="Wingdings" w:hAnsi="Wingdings"/>
      </w:rPr>
    </w:lvl>
    <w:lvl w:ilvl="6" w:tplc="0C090001" w:tentative="1">
      <w:start w:val="1"/>
      <w:numFmt w:val="bullet"/>
      <w:lvlText w:val=""/>
      <w:lvlJc w:val="left"/>
      <w:pPr>
        <w:ind w:left="5389" w:hanging="360"/>
      </w:pPr>
      <w:rPr>
        <w:rFonts w:hint="default" w:ascii="Symbol" w:hAnsi="Symbol"/>
      </w:rPr>
    </w:lvl>
    <w:lvl w:ilvl="7" w:tplc="0C090003" w:tentative="1">
      <w:start w:val="1"/>
      <w:numFmt w:val="bullet"/>
      <w:lvlText w:val="o"/>
      <w:lvlJc w:val="left"/>
      <w:pPr>
        <w:ind w:left="6109" w:hanging="360"/>
      </w:pPr>
      <w:rPr>
        <w:rFonts w:hint="default" w:ascii="Courier New" w:hAnsi="Courier New" w:cs="Courier New"/>
      </w:rPr>
    </w:lvl>
    <w:lvl w:ilvl="8" w:tplc="0C090005" w:tentative="1">
      <w:start w:val="1"/>
      <w:numFmt w:val="bullet"/>
      <w:lvlText w:val=""/>
      <w:lvlJc w:val="left"/>
      <w:pPr>
        <w:ind w:left="6829" w:hanging="360"/>
      </w:pPr>
      <w:rPr>
        <w:rFonts w:hint="default" w:ascii="Wingdings" w:hAnsi="Wingdings"/>
      </w:rPr>
    </w:lvl>
  </w:abstractNum>
  <w:abstractNum w:abstractNumId="40" w15:restartNumberingAfterBreak="0">
    <w:nsid w:val="460F729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46A32574"/>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496C04E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4C6915ED"/>
    <w:multiLevelType w:val="multilevel"/>
    <w:tmpl w:val="A5D43F02"/>
    <w:lvl w:ilvl="0">
      <w:start w:val="1"/>
      <w:numFmt w:val="bullet"/>
      <w:pStyle w:val="LLBulletMargin"/>
      <w:lvlText w:val=""/>
      <w:lvlJc w:val="left"/>
      <w:pPr>
        <w:tabs>
          <w:tab w:val="num" w:pos="924"/>
        </w:tabs>
        <w:ind w:left="924" w:hanging="924"/>
      </w:pPr>
      <w:rPr>
        <w:rFonts w:hint="default" w:ascii="Symbol" w:hAnsi="Symbol"/>
        <w:b w:val="0"/>
        <w:i w:val="0"/>
        <w:color w:val="auto"/>
        <w:sz w:val="16"/>
      </w:rPr>
    </w:lvl>
    <w:lvl w:ilvl="1">
      <w:start w:val="1"/>
      <w:numFmt w:val="bullet"/>
      <w:pStyle w:val="LLBulletLevel1"/>
      <w:lvlText w:val=""/>
      <w:lvlJc w:val="left"/>
      <w:pPr>
        <w:tabs>
          <w:tab w:val="num" w:pos="1848"/>
        </w:tabs>
        <w:ind w:left="1848" w:hanging="924"/>
      </w:pPr>
      <w:rPr>
        <w:rFonts w:hint="default" w:ascii="Symbol" w:hAnsi="Symbol"/>
        <w:b w:val="0"/>
        <w:i w:val="0"/>
        <w:color w:val="auto"/>
        <w:sz w:val="16"/>
      </w:rPr>
    </w:lvl>
    <w:lvl w:ilvl="2">
      <w:start w:val="1"/>
      <w:numFmt w:val="bullet"/>
      <w:pStyle w:val="LLBulletLevel2"/>
      <w:lvlText w:val=""/>
      <w:lvlJc w:val="left"/>
      <w:pPr>
        <w:tabs>
          <w:tab w:val="num" w:pos="2773"/>
        </w:tabs>
        <w:ind w:left="2773" w:hanging="925"/>
      </w:pPr>
      <w:rPr>
        <w:rFonts w:hint="default" w:ascii="Symbol" w:hAnsi="Symbol"/>
        <w:b w:val="0"/>
        <w:i w:val="0"/>
        <w:color w:val="auto"/>
        <w:sz w:val="16"/>
      </w:rPr>
    </w:lvl>
    <w:lvl w:ilvl="3">
      <w:start w:val="1"/>
      <w:numFmt w:val="bullet"/>
      <w:pStyle w:val="LLBulletLevel3"/>
      <w:lvlText w:val=""/>
      <w:lvlJc w:val="left"/>
      <w:pPr>
        <w:tabs>
          <w:tab w:val="num" w:pos="3697"/>
        </w:tabs>
        <w:ind w:left="3697" w:hanging="924"/>
      </w:pPr>
      <w:rPr>
        <w:rFonts w:hint="default" w:ascii="Symbol" w:hAnsi="Symbol"/>
        <w:b w:val="0"/>
        <w:i w:val="0"/>
        <w:color w:val="auto"/>
        <w:sz w:val="16"/>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4D2545DC"/>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5381442C"/>
    <w:multiLevelType w:val="multilevel"/>
    <w:tmpl w:val="7C8C84AC"/>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59735B3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598042B8"/>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5C3F325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5CD6503B"/>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0" w15:restartNumberingAfterBreak="0">
    <w:nsid w:val="5E680A7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62B1775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2" w15:restartNumberingAfterBreak="0">
    <w:nsid w:val="64D20A2D"/>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3" w15:restartNumberingAfterBreak="0">
    <w:nsid w:val="64D21B14"/>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65D13DE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5" w15:restartNumberingAfterBreak="0">
    <w:nsid w:val="66B04B88"/>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6" w15:restartNumberingAfterBreak="0">
    <w:nsid w:val="66D723B0"/>
    <w:multiLevelType w:val="multilevel"/>
    <w:tmpl w:val="DDDA96F2"/>
    <w:lvl w:ilvl="0">
      <w:start w:val="1"/>
      <w:numFmt w:val="decimal"/>
      <w:lvlText w:val="%1."/>
      <w:lvlJc w:val="left"/>
      <w:pPr>
        <w:ind w:left="709" w:hanging="709"/>
      </w:pPr>
      <w:rPr>
        <w:rFonts w:hint="default"/>
        <w:i w:val="0"/>
        <w:iCs w:val="0"/>
        <w:sz w:val="28"/>
        <w:szCs w:val="28"/>
      </w:rPr>
    </w:lvl>
    <w:lvl w:ilvl="1">
      <w:start w:val="1"/>
      <w:numFmt w:val="decimal"/>
      <w:lvlText w:val="%1.%2."/>
      <w:lvlJc w:val="left"/>
      <w:pPr>
        <w:tabs>
          <w:tab w:val="num" w:pos="6027"/>
        </w:tabs>
        <w:ind w:left="709" w:firstLine="0"/>
      </w:pPr>
      <w:rPr>
        <w:rFonts w:hint="default"/>
        <w:b/>
        <w:bCs w:val="0"/>
        <w:i w:val="0"/>
        <w:iCs w:val="0"/>
      </w:rPr>
    </w:lvl>
    <w:lvl w:ilvl="2">
      <w:start w:val="1"/>
      <w:numFmt w:val="lowerLetter"/>
      <w:lvlText w:val="(%3)"/>
      <w:lvlJc w:val="left"/>
      <w:pPr>
        <w:ind w:left="709" w:firstLine="709"/>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8137D5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8" w15:restartNumberingAfterBreak="0">
    <w:nsid w:val="68986222"/>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15:restartNumberingAfterBreak="0">
    <w:nsid w:val="69D02DB5"/>
    <w:multiLevelType w:val="multilevel"/>
    <w:tmpl w:val="CF0CAC3C"/>
    <w:lvl w:ilvl="0">
      <w:numFmt w:val="decimal"/>
      <w:lvlText w:val=""/>
      <w:lvlJc w:val="left"/>
    </w:lvl>
    <w:lvl w:ilvl="1">
      <w:start w:val="1"/>
      <w:numFmt w:val="lowerLetter"/>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6A300477"/>
    <w:multiLevelType w:val="multilevel"/>
    <w:tmpl w:val="9410965C"/>
    <w:lvl w:ilvl="0">
      <w:start w:val="1"/>
      <w:numFmt w:val="upperLetter"/>
      <w:pStyle w:val="ITTHeading1"/>
      <w:lvlText w:val="SECTION %1:"/>
      <w:lvlJc w:val="left"/>
      <w:pPr>
        <w:tabs>
          <w:tab w:val="num" w:pos="-31680"/>
        </w:tabs>
        <w:ind w:left="2268" w:hanging="2268"/>
      </w:pPr>
      <w:rPr>
        <w:rFonts w:hint="default" w:cs="Times New Roman"/>
      </w:rPr>
    </w:lvl>
    <w:lvl w:ilvl="1">
      <w:start w:val="1"/>
      <w:numFmt w:val="decimal"/>
      <w:pStyle w:val="ITTHeading2"/>
      <w:lvlText w:val="%1.%2"/>
      <w:lvlJc w:val="left"/>
      <w:pPr>
        <w:tabs>
          <w:tab w:val="num" w:pos="720"/>
        </w:tabs>
        <w:ind w:left="720" w:hanging="720"/>
      </w:pPr>
      <w:rPr>
        <w:rFonts w:hint="default" w:cs="Times New Roman"/>
      </w:rPr>
    </w:lvl>
    <w:lvl w:ilvl="2">
      <w:start w:val="1"/>
      <w:numFmt w:val="lowerLetter"/>
      <w:pStyle w:val="ITTHeading3"/>
      <w:lvlText w:val="(%3)"/>
      <w:lvlJc w:val="left"/>
      <w:pPr>
        <w:tabs>
          <w:tab w:val="num" w:pos="1440"/>
        </w:tabs>
        <w:ind w:left="1440" w:hanging="720"/>
      </w:pPr>
      <w:rPr>
        <w:rFonts w:hint="default" w:cs="Times New Roman"/>
      </w:rPr>
    </w:lvl>
    <w:lvl w:ilvl="3">
      <w:start w:val="1"/>
      <w:numFmt w:val="lowerRoman"/>
      <w:lvlText w:val="(%4)"/>
      <w:lvlJc w:val="left"/>
      <w:pPr>
        <w:tabs>
          <w:tab w:val="num" w:pos="2381"/>
        </w:tabs>
        <w:ind w:left="2381" w:hanging="680"/>
      </w:pPr>
      <w:rPr>
        <w:rFonts w:hint="default" w:cs="Times New Roman"/>
      </w:rPr>
    </w:lvl>
    <w:lvl w:ilvl="4">
      <w:start w:val="1"/>
      <w:numFmt w:val="decimal"/>
      <w:lvlText w:val="%1.%2.%3.%4.%5."/>
      <w:lvlJc w:val="left"/>
      <w:pPr>
        <w:tabs>
          <w:tab w:val="num" w:pos="2232"/>
        </w:tabs>
        <w:ind w:left="2232" w:hanging="792"/>
      </w:pPr>
      <w:rPr>
        <w:rFonts w:hint="default" w:cs="Times New Roman"/>
      </w:rPr>
    </w:lvl>
    <w:lvl w:ilvl="5">
      <w:start w:val="1"/>
      <w:numFmt w:val="decimal"/>
      <w:lvlText w:val="%1.%2.%3.%4.%5.%6."/>
      <w:lvlJc w:val="left"/>
      <w:pPr>
        <w:tabs>
          <w:tab w:val="num" w:pos="2736"/>
        </w:tabs>
        <w:ind w:left="2736" w:hanging="936"/>
      </w:pPr>
      <w:rPr>
        <w:rFonts w:hint="default" w:cs="Times New Roman"/>
      </w:rPr>
    </w:lvl>
    <w:lvl w:ilvl="6">
      <w:start w:val="1"/>
      <w:numFmt w:val="decimal"/>
      <w:lvlText w:val="%1.%2.%3.%4.%5.%6.%7."/>
      <w:lvlJc w:val="left"/>
      <w:pPr>
        <w:tabs>
          <w:tab w:val="num" w:pos="3240"/>
        </w:tabs>
        <w:ind w:left="3240" w:hanging="1080"/>
      </w:pPr>
      <w:rPr>
        <w:rFonts w:hint="default" w:cs="Times New Roman"/>
      </w:rPr>
    </w:lvl>
    <w:lvl w:ilvl="7">
      <w:start w:val="1"/>
      <w:numFmt w:val="decimal"/>
      <w:lvlText w:val="%1.%2.%3.%4.%5.%6.%7.%8."/>
      <w:lvlJc w:val="left"/>
      <w:pPr>
        <w:tabs>
          <w:tab w:val="num" w:pos="3744"/>
        </w:tabs>
        <w:ind w:left="3744" w:hanging="1224"/>
      </w:pPr>
      <w:rPr>
        <w:rFonts w:hint="default" w:cs="Times New Roman"/>
      </w:rPr>
    </w:lvl>
    <w:lvl w:ilvl="8">
      <w:start w:val="1"/>
      <w:numFmt w:val="decimal"/>
      <w:lvlText w:val="%1.%2.%3.%4.%5.%6.%7.%8.%9."/>
      <w:lvlJc w:val="left"/>
      <w:pPr>
        <w:tabs>
          <w:tab w:val="num" w:pos="4320"/>
        </w:tabs>
        <w:ind w:left="4320" w:hanging="1440"/>
      </w:pPr>
      <w:rPr>
        <w:rFonts w:hint="default" w:cs="Times New Roman"/>
      </w:rPr>
    </w:lvl>
  </w:abstractNum>
  <w:abstractNum w:abstractNumId="61" w15:restartNumberingAfterBreak="0">
    <w:nsid w:val="6B7839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2" w15:restartNumberingAfterBreak="0">
    <w:nsid w:val="6B8E6DF9"/>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6BEF71F6"/>
    <w:multiLevelType w:val="multilevel"/>
    <w:tmpl w:val="1902B7F2"/>
    <w:lvl w:ilvl="0">
      <w:start w:val="10"/>
      <w:numFmt w:val="decimal"/>
      <w:pStyle w:val="SchedH1"/>
      <w:lvlText w:val="%1"/>
      <w:lvlJc w:val="left"/>
      <w:pPr>
        <w:tabs>
          <w:tab w:val="num" w:pos="737"/>
        </w:tabs>
        <w:ind w:left="737" w:hanging="737"/>
      </w:pPr>
      <w:rPr>
        <w:rFonts w:hint="default" w:cs="Times New Roman"/>
        <w:b/>
        <w:bCs w:val="0"/>
      </w:rPr>
    </w:lvl>
    <w:lvl w:ilvl="1">
      <w:numFmt w:val="none"/>
      <w:pStyle w:val="SchedH2"/>
      <w:lvlText w:val=""/>
      <w:lvlJc w:val="left"/>
      <w:pPr>
        <w:tabs>
          <w:tab w:val="num" w:pos="360"/>
        </w:tabs>
      </w:pPr>
    </w:lvl>
    <w:lvl w:ilvl="2">
      <w:numFmt w:val="none"/>
      <w:lvlText w:val=""/>
      <w:lvlJc w:val="left"/>
      <w:pPr>
        <w:tabs>
          <w:tab w:val="num" w:pos="360"/>
        </w:tabs>
      </w:pPr>
    </w:lvl>
    <w:lvl w:ilvl="3">
      <w:numFmt w:val="decimal"/>
      <w:lvlText w:val=""/>
      <w:lvlJc w:val="left"/>
    </w:lvl>
    <w:lvl w:ilvl="4">
      <w:numFmt w:val="decimal"/>
      <w:pStyle w:val="SchedH5"/>
      <w:lvlText w:val=""/>
      <w:lvlJc w:val="left"/>
    </w:lvl>
    <w:lvl w:ilvl="5">
      <w:numFmt w:val="decimal"/>
      <w:lvlText w:val=""/>
      <w:lvlJc w:val="left"/>
    </w:lvl>
    <w:lvl w:ilvl="6">
      <w:start w:val="1"/>
      <w:numFmt w:val="lowerRoman"/>
      <w:lvlText w:val="(%7)"/>
      <w:lvlJc w:val="left"/>
      <w:rPr>
        <w:rFonts w:ascii="Arial Narrow" w:hAnsi="Arial Narrow" w:eastAsia="Times New Roman" w:cs="Times New Roman"/>
      </w:rPr>
    </w:lvl>
    <w:lvl w:ilvl="7">
      <w:numFmt w:val="decimal"/>
      <w:lvlText w:val=""/>
      <w:lvlJc w:val="left"/>
    </w:lvl>
    <w:lvl w:ilvl="8">
      <w:numFmt w:val="decimal"/>
      <w:lvlText w:val=""/>
      <w:lvlJc w:val="left"/>
    </w:lvl>
  </w:abstractNum>
  <w:abstractNum w:abstractNumId="64" w15:restartNumberingAfterBreak="0">
    <w:nsid w:val="6CCB7981"/>
    <w:multiLevelType w:val="multilevel"/>
    <w:tmpl w:val="983A7C54"/>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709" w:firstLine="0"/>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5" w15:restartNumberingAfterBreak="0">
    <w:nsid w:val="73D4571D"/>
    <w:multiLevelType w:val="multilevel"/>
    <w:tmpl w:val="4608F758"/>
    <w:lvl w:ilvl="0">
      <w:start w:val="3"/>
      <w:numFmt w:val="decimal"/>
      <w:lvlText w:val="%1."/>
      <w:lvlJc w:val="left"/>
      <w:pPr>
        <w:ind w:left="360" w:hanging="360"/>
      </w:pPr>
      <w:rPr>
        <w:rFonts w:hint="default"/>
        <w:i w:val="0"/>
        <w:iCs w:val="0"/>
        <w:sz w:val="28"/>
        <w:szCs w:val="28"/>
      </w:rPr>
    </w:lvl>
    <w:lvl w:ilvl="1">
      <w:start w:val="1"/>
      <w:numFmt w:val="lowerLetter"/>
      <w:lvlText w:val="(%2)"/>
      <w:lvlJc w:val="left"/>
      <w:pPr>
        <w:ind w:left="720" w:hanging="360"/>
      </w:pPr>
      <w:rPr>
        <w:rFonts w:hint="default"/>
      </w:rPr>
    </w:lvl>
    <w:lvl w:ilvl="2">
      <w:start w:val="1"/>
      <w:numFmt w:val="lowerLetter"/>
      <w:lvlText w:val="(%3)"/>
      <w:lvlJc w:val="left"/>
      <w:pPr>
        <w:ind w:left="4049"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74E54267"/>
    <w:multiLevelType w:val="multilevel"/>
    <w:tmpl w:val="321E35BC"/>
    <w:lvl w:ilvl="0">
      <w:start w:val="1"/>
      <w:numFmt w:val="decimal"/>
      <w:lvlText w:val="%1."/>
      <w:lvlJc w:val="left"/>
      <w:pPr>
        <w:ind w:left="360" w:hanging="360"/>
      </w:pPr>
      <w:rPr>
        <w:rFonts w:hint="default"/>
        <w:i w:val="0"/>
        <w:iCs w:val="0"/>
        <w:sz w:val="28"/>
        <w:szCs w:val="28"/>
      </w:rPr>
    </w:lvl>
    <w:lvl w:ilvl="1">
      <w:start w:val="1"/>
      <w:numFmt w:val="decimal"/>
      <w:lvlText w:val="%1.%2."/>
      <w:lvlJc w:val="left"/>
      <w:pPr>
        <w:tabs>
          <w:tab w:val="num" w:pos="1701"/>
        </w:tabs>
        <w:ind w:left="709" w:hanging="709"/>
      </w:pPr>
      <w:rPr>
        <w:rFonts w:hint="default"/>
        <w:b/>
        <w:bCs w:val="0"/>
        <w:i w:val="0"/>
        <w:iCs w:val="0"/>
      </w:rPr>
    </w:lvl>
    <w:lvl w:ilvl="2">
      <w:start w:val="1"/>
      <w:numFmt w:val="lowerLetter"/>
      <w:lvlText w:val="(%3)"/>
      <w:lvlJc w:val="left"/>
      <w:pPr>
        <w:ind w:left="1418" w:hanging="709"/>
      </w:pPr>
      <w:rPr>
        <w:rFonts w:hint="default"/>
        <w:b w:val="0"/>
        <w:bCs w:val="0"/>
        <w:i w:val="0"/>
      </w:rPr>
    </w:lvl>
    <w:lvl w:ilvl="3">
      <w:start w:val="1"/>
      <w:numFmt w:val="lowerRoman"/>
      <w:lvlText w:val="(%4)"/>
      <w:lvlJc w:val="left"/>
      <w:pPr>
        <w:ind w:left="720" w:firstLine="69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7" w15:restartNumberingAfterBreak="0">
    <w:nsid w:val="77666763"/>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8" w15:restartNumberingAfterBreak="0">
    <w:nsid w:val="788C6B0E"/>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9" w15:restartNumberingAfterBreak="0">
    <w:nsid w:val="798A6BFD"/>
    <w:multiLevelType w:val="multilevel"/>
    <w:tmpl w:val="A556452E"/>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lowerRoman"/>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0" w15:restartNumberingAfterBreak="0">
    <w:nsid w:val="7AB96BFA"/>
    <w:multiLevelType w:val="hybridMultilevel"/>
    <w:tmpl w:val="5F547872"/>
    <w:lvl w:ilvl="0" w:tplc="F056BFAA">
      <w:numFmt w:val="decimal"/>
      <w:pStyle w:val="ResetPara"/>
      <w:lvlText w:val=""/>
      <w:lvlJc w:val="left"/>
    </w:lvl>
    <w:lvl w:ilvl="1" w:tplc="873C7BF8">
      <w:numFmt w:val="decimal"/>
      <w:pStyle w:val="TxtNum1"/>
      <w:lvlText w:val=""/>
      <w:lvlJc w:val="left"/>
    </w:lvl>
    <w:lvl w:ilvl="2" w:tplc="73E6DD86">
      <w:numFmt w:val="decimal"/>
      <w:pStyle w:val="TxtNum2"/>
      <w:lvlText w:val=""/>
      <w:lvlJc w:val="left"/>
    </w:lvl>
    <w:lvl w:ilvl="3" w:tplc="01081258">
      <w:start w:val="1"/>
      <w:numFmt w:val="decimal"/>
      <w:pStyle w:val="TxtNum3"/>
      <w:lvlText w:val=""/>
      <w:lvlJc w:val="left"/>
    </w:lvl>
    <w:lvl w:ilvl="4" w:tplc="1C5E982C">
      <w:numFmt w:val="decimal"/>
      <w:lvlText w:val=""/>
      <w:lvlJc w:val="left"/>
    </w:lvl>
    <w:lvl w:ilvl="5" w:tplc="399446E8">
      <w:numFmt w:val="decimal"/>
      <w:lvlText w:val=""/>
      <w:lvlJc w:val="left"/>
    </w:lvl>
    <w:lvl w:ilvl="6" w:tplc="8D28B062">
      <w:numFmt w:val="decimal"/>
      <w:lvlText w:val=""/>
      <w:lvlJc w:val="left"/>
    </w:lvl>
    <w:lvl w:ilvl="7" w:tplc="3D5E9BC0">
      <w:start w:val="1"/>
      <w:numFmt w:val="decimal"/>
      <w:lvlText w:val=""/>
      <w:lvlJc w:val="left"/>
    </w:lvl>
    <w:lvl w:ilvl="8" w:tplc="85860C04">
      <w:numFmt w:val="decimal"/>
      <w:lvlText w:val=""/>
      <w:lvlJc w:val="left"/>
    </w:lvl>
  </w:abstractNum>
  <w:abstractNum w:abstractNumId="71" w15:restartNumberingAfterBreak="0">
    <w:nsid w:val="7C9F2A80"/>
    <w:multiLevelType w:val="multilevel"/>
    <w:tmpl w:val="5B2E50BA"/>
    <w:lvl w:ilvl="0">
      <w:start w:val="1"/>
      <w:numFmt w:val="decimal"/>
      <w:lvlText w:val="%1."/>
      <w:lvlJc w:val="left"/>
      <w:pPr>
        <w:ind w:left="360" w:hanging="360"/>
      </w:pPr>
      <w:rPr>
        <w:rFonts w:hint="default"/>
        <w:i w:val="0"/>
        <w:iCs w:val="0"/>
        <w:sz w:val="28"/>
        <w:szCs w:val="28"/>
      </w:rPr>
    </w:lvl>
    <w:lvl w:ilvl="1">
      <w:start w:val="1"/>
      <w:numFmt w:val="decimal"/>
      <w:lvlText w:val="%1.%2."/>
      <w:lvlJc w:val="left"/>
      <w:pPr>
        <w:ind w:left="792" w:hanging="432"/>
      </w:pPr>
      <w:rPr>
        <w:rFonts w:hint="default"/>
        <w:b/>
        <w:bCs w:val="0"/>
        <w:i w:val="0"/>
        <w:iCs w:val="0"/>
      </w:rPr>
    </w:lvl>
    <w:lvl w:ilvl="2">
      <w:start w:val="1"/>
      <w:numFmt w:val="lowerLetter"/>
      <w:lvlText w:val="(%3)"/>
      <w:lvlJc w:val="left"/>
      <w:pPr>
        <w:ind w:left="504" w:hanging="504"/>
      </w:pPr>
      <w:rPr>
        <w:rFonts w:hint="default"/>
        <w:b w:val="0"/>
        <w:bCs w:val="0"/>
        <w:i w:val="0"/>
      </w:rPr>
    </w:lvl>
    <w:lvl w:ilvl="3">
      <w:start w:val="1"/>
      <w:numFmt w:val="lowerRoman"/>
      <w:lvlText w:val="(%4)"/>
      <w:lvlJc w:val="left"/>
      <w:pPr>
        <w:ind w:left="1728" w:hanging="648"/>
      </w:pPr>
      <w:rPr>
        <w:rFonts w:hint="default" w:ascii="Arial Narrow" w:hAnsi="Arial Narrow" w:eastAsia="SimSun" w:cs="Arial"/>
        <w:i w:val="0"/>
        <w:iCs w:val="0"/>
        <w:sz w:val="22"/>
        <w:szCs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132892886">
    <w:abstractNumId w:val="3"/>
  </w:num>
  <w:num w:numId="2" w16cid:durableId="338778045">
    <w:abstractNumId w:val="60"/>
  </w:num>
  <w:num w:numId="3" w16cid:durableId="7365692">
    <w:abstractNumId w:val="70"/>
  </w:num>
  <w:num w:numId="4" w16cid:durableId="478766314">
    <w:abstractNumId w:val="11"/>
  </w:num>
  <w:num w:numId="5" w16cid:durableId="1557813951">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3679545">
    <w:abstractNumId w:val="32"/>
  </w:num>
  <w:num w:numId="7" w16cid:durableId="1128670187">
    <w:abstractNumId w:val="43"/>
  </w:num>
  <w:num w:numId="8" w16cid:durableId="648949203">
    <w:abstractNumId w:val="63"/>
  </w:num>
  <w:num w:numId="9" w16cid:durableId="2051999661">
    <w:abstractNumId w:val="20"/>
  </w:num>
  <w:num w:numId="10" w16cid:durableId="1560092828">
    <w:abstractNumId w:val="9"/>
  </w:num>
  <w:num w:numId="11" w16cid:durableId="1127090558">
    <w:abstractNumId w:val="29"/>
  </w:num>
  <w:num w:numId="12" w16cid:durableId="1484347139">
    <w:abstractNumId w:val="62"/>
  </w:num>
  <w:num w:numId="13" w16cid:durableId="601912010">
    <w:abstractNumId w:val="24"/>
  </w:num>
  <w:num w:numId="14" w16cid:durableId="2136291056">
    <w:abstractNumId w:val="5"/>
  </w:num>
  <w:num w:numId="15" w16cid:durableId="116487018">
    <w:abstractNumId w:val="31"/>
  </w:num>
  <w:num w:numId="16" w16cid:durableId="93019245">
    <w:abstractNumId w:val="51"/>
  </w:num>
  <w:num w:numId="17" w16cid:durableId="660307466">
    <w:abstractNumId w:val="40"/>
  </w:num>
  <w:num w:numId="18" w16cid:durableId="758334172">
    <w:abstractNumId w:val="52"/>
  </w:num>
  <w:num w:numId="19" w16cid:durableId="1941990106">
    <w:abstractNumId w:val="58"/>
  </w:num>
  <w:num w:numId="20" w16cid:durableId="1755130466">
    <w:abstractNumId w:val="41"/>
  </w:num>
  <w:num w:numId="21" w16cid:durableId="1071276654">
    <w:abstractNumId w:val="71"/>
  </w:num>
  <w:num w:numId="22" w16cid:durableId="1382167713">
    <w:abstractNumId w:val="12"/>
  </w:num>
  <w:num w:numId="23" w16cid:durableId="1404186010">
    <w:abstractNumId w:val="61"/>
  </w:num>
  <w:num w:numId="24" w16cid:durableId="1765877629">
    <w:abstractNumId w:val="68"/>
  </w:num>
  <w:num w:numId="25" w16cid:durableId="1683167458">
    <w:abstractNumId w:val="37"/>
  </w:num>
  <w:num w:numId="26" w16cid:durableId="342827695">
    <w:abstractNumId w:val="0"/>
    <w:lvlOverride w:ilvl="0">
      <w:lvl w:ilvl="0">
        <w:start w:val="1"/>
        <w:numFmt w:val="decimal"/>
        <w:pStyle w:val="Level1"/>
        <w:lvlText w:val="%1."/>
        <w:lvlJc w:val="left"/>
        <w:pPr>
          <w:tabs>
            <w:tab w:val="num" w:pos="851"/>
          </w:tabs>
          <w:ind w:left="851" w:hanging="851"/>
        </w:pPr>
      </w:lvl>
    </w:lvlOverride>
    <w:lvlOverride w:ilvl="1">
      <w:lvl w:ilvl="1">
        <w:start w:val="1"/>
        <w:numFmt w:val="decimal"/>
        <w:lvlText w:val="%1.%2"/>
        <w:lvlJc w:val="left"/>
        <w:pPr>
          <w:tabs>
            <w:tab w:val="num" w:pos="851"/>
          </w:tabs>
          <w:ind w:left="851" w:hanging="851"/>
        </w:pPr>
      </w:lvl>
    </w:lvlOverride>
    <w:lvlOverride w:ilvl="2">
      <w:lvl w:ilvl="2">
        <w:start w:val="1"/>
        <w:numFmt w:val="lowerLetter"/>
        <w:lvlText w:val="(%3)"/>
        <w:lvlJc w:val="left"/>
        <w:pPr>
          <w:tabs>
            <w:tab w:val="num" w:pos="1418"/>
          </w:tabs>
          <w:ind w:left="1418" w:hanging="567"/>
        </w:pPr>
      </w:lvl>
    </w:lvlOverride>
    <w:lvlOverride w:ilvl="3">
      <w:lvl w:ilvl="3">
        <w:start w:val="1"/>
        <w:numFmt w:val="lowerRoman"/>
        <w:pStyle w:val="Level4"/>
        <w:lvlText w:val="(%4)"/>
        <w:lvlJc w:val="left"/>
        <w:pPr>
          <w:tabs>
            <w:tab w:val="num" w:pos="2421"/>
          </w:tabs>
          <w:ind w:left="851" w:firstLine="850"/>
        </w:pPr>
      </w:lvl>
    </w:lvlOverride>
    <w:lvlOverride w:ilvl="4">
      <w:lvl w:ilvl="4">
        <w:start w:val="1"/>
        <w:numFmt w:val="decimal"/>
        <w:lvlText w:val="%5"/>
        <w:lvlJc w:val="left"/>
        <w:pPr>
          <w:tabs>
            <w:tab w:val="num" w:pos="0"/>
          </w:tabs>
          <w:ind w:left="0" w:firstLine="0"/>
        </w:pPr>
      </w:lvl>
    </w:lvlOverride>
    <w:lvlOverride w:ilvl="5">
      <w:lvl w:ilvl="5">
        <w:start w:val="1"/>
        <w:numFmt w:val="decimal"/>
        <w:lvlText w:val="%6"/>
        <w:lvlJc w:val="left"/>
        <w:pPr>
          <w:tabs>
            <w:tab w:val="num" w:pos="0"/>
          </w:tabs>
          <w:ind w:left="0" w:firstLine="0"/>
        </w:pPr>
      </w:lvl>
    </w:lvlOverride>
    <w:lvlOverride w:ilvl="6">
      <w:lvl w:ilvl="6">
        <w:start w:val="1"/>
        <w:numFmt w:val="decimal"/>
        <w:lvlText w:val="%7"/>
        <w:lvlJc w:val="left"/>
        <w:pPr>
          <w:tabs>
            <w:tab w:val="num" w:pos="0"/>
          </w:tabs>
          <w:ind w:left="0" w:firstLine="0"/>
        </w:pPr>
      </w:lvl>
    </w:lvlOverride>
    <w:lvlOverride w:ilvl="7">
      <w:lvl w:ilvl="7">
        <w:start w:val="1"/>
        <w:numFmt w:val="decimal"/>
        <w:lvlText w:val="%8"/>
        <w:lvlJc w:val="left"/>
        <w:pPr>
          <w:tabs>
            <w:tab w:val="num" w:pos="0"/>
          </w:tabs>
          <w:ind w:left="0" w:firstLine="0"/>
        </w:pPr>
      </w:lvl>
    </w:lvlOverride>
    <w:lvlOverride w:ilvl="8">
      <w:lvl w:ilvl="8">
        <w:numFmt w:val="decimal"/>
        <w:lvlText w:val=""/>
        <w:lvlJc w:val="left"/>
        <w:pPr>
          <w:tabs>
            <w:tab w:val="num" w:pos="0"/>
          </w:tabs>
          <w:ind w:left="0" w:firstLine="0"/>
        </w:pPr>
      </w:lvl>
    </w:lvlOverride>
  </w:num>
  <w:num w:numId="27" w16cid:durableId="1019892814">
    <w:abstractNumId w:val="23"/>
  </w:num>
  <w:num w:numId="28" w16cid:durableId="293758298">
    <w:abstractNumId w:val="1"/>
  </w:num>
  <w:num w:numId="29" w16cid:durableId="456409663">
    <w:abstractNumId w:val="7"/>
  </w:num>
  <w:num w:numId="30" w16cid:durableId="1398086450">
    <w:abstractNumId w:val="65"/>
  </w:num>
  <w:num w:numId="31" w16cid:durableId="1236941146">
    <w:abstractNumId w:val="48"/>
  </w:num>
  <w:num w:numId="32" w16cid:durableId="664748787">
    <w:abstractNumId w:val="6"/>
  </w:num>
  <w:num w:numId="33" w16cid:durableId="592058288">
    <w:abstractNumId w:val="38"/>
  </w:num>
  <w:num w:numId="34" w16cid:durableId="1027875454">
    <w:abstractNumId w:val="49"/>
  </w:num>
  <w:num w:numId="35" w16cid:durableId="1360274413">
    <w:abstractNumId w:val="46"/>
  </w:num>
  <w:num w:numId="36" w16cid:durableId="1596984792">
    <w:abstractNumId w:val="36"/>
  </w:num>
  <w:num w:numId="37" w16cid:durableId="1299915314">
    <w:abstractNumId w:val="50"/>
  </w:num>
  <w:num w:numId="38" w16cid:durableId="1046105315">
    <w:abstractNumId w:val="39"/>
  </w:num>
  <w:num w:numId="39" w16cid:durableId="1525822515">
    <w:abstractNumId w:val="56"/>
  </w:num>
  <w:num w:numId="40" w16cid:durableId="1705642080">
    <w:abstractNumId w:val="33"/>
  </w:num>
  <w:num w:numId="41" w16cid:durableId="1724402225">
    <w:abstractNumId w:val="45"/>
  </w:num>
  <w:num w:numId="42" w16cid:durableId="586034404">
    <w:abstractNumId w:val="17"/>
  </w:num>
  <w:num w:numId="43" w16cid:durableId="570308866">
    <w:abstractNumId w:val="4"/>
  </w:num>
  <w:num w:numId="44" w16cid:durableId="1365133884">
    <w:abstractNumId w:val="66"/>
  </w:num>
  <w:num w:numId="45" w16cid:durableId="559899574">
    <w:abstractNumId w:val="18"/>
  </w:num>
  <w:num w:numId="46" w16cid:durableId="1594974090">
    <w:abstractNumId w:val="47"/>
  </w:num>
  <w:num w:numId="47" w16cid:durableId="175047986">
    <w:abstractNumId w:val="64"/>
  </w:num>
  <w:num w:numId="48" w16cid:durableId="546842395">
    <w:abstractNumId w:val="67"/>
  </w:num>
  <w:num w:numId="49" w16cid:durableId="1193689338">
    <w:abstractNumId w:val="16"/>
  </w:num>
  <w:num w:numId="50" w16cid:durableId="1895463080">
    <w:abstractNumId w:val="8"/>
  </w:num>
  <w:num w:numId="51" w16cid:durableId="36203384">
    <w:abstractNumId w:val="15"/>
  </w:num>
  <w:num w:numId="52" w16cid:durableId="607541007">
    <w:abstractNumId w:val="34"/>
  </w:num>
  <w:num w:numId="53" w16cid:durableId="1751584245">
    <w:abstractNumId w:val="13"/>
  </w:num>
  <w:num w:numId="54" w16cid:durableId="955793408">
    <w:abstractNumId w:val="21"/>
  </w:num>
  <w:num w:numId="55" w16cid:durableId="1776973109">
    <w:abstractNumId w:val="55"/>
  </w:num>
  <w:num w:numId="56" w16cid:durableId="313491109">
    <w:abstractNumId w:val="57"/>
  </w:num>
  <w:num w:numId="57" w16cid:durableId="324939676">
    <w:abstractNumId w:val="42"/>
  </w:num>
  <w:num w:numId="58" w16cid:durableId="981496898">
    <w:abstractNumId w:val="10"/>
  </w:num>
  <w:num w:numId="59" w16cid:durableId="1938637011">
    <w:abstractNumId w:val="27"/>
  </w:num>
  <w:num w:numId="60" w16cid:durableId="824274994">
    <w:abstractNumId w:val="59"/>
  </w:num>
  <w:num w:numId="61" w16cid:durableId="1754936598">
    <w:abstractNumId w:val="53"/>
  </w:num>
  <w:num w:numId="62" w16cid:durableId="1805583458">
    <w:abstractNumId w:val="14"/>
  </w:num>
  <w:num w:numId="63" w16cid:durableId="1341159731">
    <w:abstractNumId w:val="19"/>
  </w:num>
  <w:num w:numId="64" w16cid:durableId="1170102797">
    <w:abstractNumId w:val="22"/>
  </w:num>
  <w:num w:numId="65" w16cid:durableId="188496973">
    <w:abstractNumId w:val="69"/>
  </w:num>
  <w:num w:numId="66" w16cid:durableId="1068308835">
    <w:abstractNumId w:val="28"/>
  </w:num>
  <w:num w:numId="67" w16cid:durableId="1713187175">
    <w:abstractNumId w:val="2"/>
  </w:num>
  <w:num w:numId="68" w16cid:durableId="103695251">
    <w:abstractNumId w:val="35"/>
  </w:num>
  <w:num w:numId="69" w16cid:durableId="505289636">
    <w:abstractNumId w:val="54"/>
  </w:num>
  <w:num w:numId="70" w16cid:durableId="1124157440">
    <w:abstractNumId w:val="44"/>
  </w:num>
  <w:num w:numId="71" w16cid:durableId="2146578037">
    <w:abstractNumId w:val="30"/>
  </w:num>
  <w:num w:numId="72" w16cid:durableId="1096437403">
    <w:abstractNumId w:val="25"/>
  </w:num>
  <w:numIdMacAtCleanup w:val="7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removeDateAndTime/>
  <w:printFractionalCharacterWidth/>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09"/>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c_Type" w:val="@伲伺伿佑佛̂-u%恑%ម耂:%h%恑%មមȂJ 錁⼰럔Ȃ_x000a__x000a_&quot;c%恑%ម怀걀߼က㏈ਸ无߽㝟ﾔ㟑"/>
    <w:docVar w:name="DocID" w:val="@伲伺伿佑佛̂-u%恑%ម耂:%h%恑%មមȂJ 錁⼰럔Ȃ_x000a__x000a_&quot;c%恑%ម怀걀߼က㏈ਸ无߽㝟ﾔ㟑Ă:'h&amp;恑%⧴មĂM 錁䆌럔Ă_x000a__x000a_&quot;e&amp;恑%怒ម怀褀ڠӏ"/>
    <w:docVar w:name="FirstTime" w:val="country-region"/>
    <w:docVar w:name="Template" w:val="퀜Ч퀴Ч큌Ч큤Ч큼Ч킔Ч킬Ч탄Ч태Ч탴Ч턌Ч턤Ч턼Ч텔Ч텬Ч톄Ч톜Ч톴Ч퇌Ч퇤Ч퇼Ч툔Ч투Ч퉄Ч퉜Ч퉴Ч튌Ч튤Ч튼Ч틔Ч틬Ч팄Ч팜Ч팴Ч퍌Ч퍤Ч퍼Ч펔Ч펬Ч폄Ч폜Ч폴Ч퐌Ч퐤Ч퐼Ч푔Ч縏웠㇌#푬Ч⻰縏풄Ч퐬Ч풜Ч飀ܘ풴Ч䩦䖚퓌Ч프Ч퓤Ч飨ܘ퓼Ч래働픔Ч래필Ч퓄Ч픬Ч필Чម䩦한Ч䖚ម해Ч햌Ч馰ܘ래헄Ч햤Ч래햼Ч한Ч헸Ч헔Ч현Ч斄_x000a_헬Ч砻칦斄_x000a_현Ч햨Ч홄Ч혜Ч駘ܘ䴈혴Ч칦䴈홌Ч헴Ч횐Ч홤Ч騀ܘ홼Ч⫇칦홀Ч훜Ч騨ܘ唩칦회Ч휨Ч驐ܘ叨䈱칦叨훘Ч倈ٷ驸ܘ⨠阙칦⨠ÑîÐÏÎÍÌËÊöÉÈÇúÆ⇰㚘ᱨ"/>
  </w:docVars>
  <w:rsids>
    <w:rsidRoot w:val="00C91C6C"/>
    <w:rsid w:val="00000537"/>
    <w:rsid w:val="0000053F"/>
    <w:rsid w:val="000005DB"/>
    <w:rsid w:val="00000806"/>
    <w:rsid w:val="00000A43"/>
    <w:rsid w:val="00000AEF"/>
    <w:rsid w:val="00000F0F"/>
    <w:rsid w:val="00000FC3"/>
    <w:rsid w:val="00001052"/>
    <w:rsid w:val="000015E5"/>
    <w:rsid w:val="000017D0"/>
    <w:rsid w:val="00001914"/>
    <w:rsid w:val="00001A71"/>
    <w:rsid w:val="00001D65"/>
    <w:rsid w:val="00001E30"/>
    <w:rsid w:val="00001F08"/>
    <w:rsid w:val="00002485"/>
    <w:rsid w:val="000029AD"/>
    <w:rsid w:val="00002F24"/>
    <w:rsid w:val="00003419"/>
    <w:rsid w:val="0000342B"/>
    <w:rsid w:val="0000345D"/>
    <w:rsid w:val="00003460"/>
    <w:rsid w:val="00003489"/>
    <w:rsid w:val="000036C3"/>
    <w:rsid w:val="00003741"/>
    <w:rsid w:val="00003CFE"/>
    <w:rsid w:val="00003FBC"/>
    <w:rsid w:val="00003FDA"/>
    <w:rsid w:val="00003FEA"/>
    <w:rsid w:val="0000401D"/>
    <w:rsid w:val="000041FC"/>
    <w:rsid w:val="0000436B"/>
    <w:rsid w:val="00004457"/>
    <w:rsid w:val="0000456D"/>
    <w:rsid w:val="00004854"/>
    <w:rsid w:val="000049DE"/>
    <w:rsid w:val="00004C48"/>
    <w:rsid w:val="00004DD2"/>
    <w:rsid w:val="00004E43"/>
    <w:rsid w:val="00004FAE"/>
    <w:rsid w:val="000055A7"/>
    <w:rsid w:val="0000567D"/>
    <w:rsid w:val="0000570F"/>
    <w:rsid w:val="00005AB0"/>
    <w:rsid w:val="000061E5"/>
    <w:rsid w:val="00006939"/>
    <w:rsid w:val="00006B2F"/>
    <w:rsid w:val="00006C09"/>
    <w:rsid w:val="00006C75"/>
    <w:rsid w:val="00006D9B"/>
    <w:rsid w:val="000072AD"/>
    <w:rsid w:val="0000755F"/>
    <w:rsid w:val="0000770C"/>
    <w:rsid w:val="00007983"/>
    <w:rsid w:val="00007C76"/>
    <w:rsid w:val="00010060"/>
    <w:rsid w:val="00010357"/>
    <w:rsid w:val="00010434"/>
    <w:rsid w:val="00010591"/>
    <w:rsid w:val="0001063D"/>
    <w:rsid w:val="000109B5"/>
    <w:rsid w:val="00010B0B"/>
    <w:rsid w:val="00010C81"/>
    <w:rsid w:val="00010E12"/>
    <w:rsid w:val="000112E9"/>
    <w:rsid w:val="000112FD"/>
    <w:rsid w:val="000114B2"/>
    <w:rsid w:val="0001152E"/>
    <w:rsid w:val="000116BB"/>
    <w:rsid w:val="0001187A"/>
    <w:rsid w:val="000119FB"/>
    <w:rsid w:val="00011A1C"/>
    <w:rsid w:val="00011FC9"/>
    <w:rsid w:val="000120FC"/>
    <w:rsid w:val="00012131"/>
    <w:rsid w:val="000123AD"/>
    <w:rsid w:val="00012419"/>
    <w:rsid w:val="000124A4"/>
    <w:rsid w:val="00012C0B"/>
    <w:rsid w:val="00012FFB"/>
    <w:rsid w:val="0001301F"/>
    <w:rsid w:val="00013072"/>
    <w:rsid w:val="00013204"/>
    <w:rsid w:val="0001372E"/>
    <w:rsid w:val="0001389C"/>
    <w:rsid w:val="0001399D"/>
    <w:rsid w:val="000139A1"/>
    <w:rsid w:val="00013A87"/>
    <w:rsid w:val="00013B73"/>
    <w:rsid w:val="00013C88"/>
    <w:rsid w:val="0001404E"/>
    <w:rsid w:val="00014159"/>
    <w:rsid w:val="000141B0"/>
    <w:rsid w:val="0001443E"/>
    <w:rsid w:val="00014472"/>
    <w:rsid w:val="000144E4"/>
    <w:rsid w:val="00014730"/>
    <w:rsid w:val="00014BE1"/>
    <w:rsid w:val="00014D7A"/>
    <w:rsid w:val="00015484"/>
    <w:rsid w:val="000156DE"/>
    <w:rsid w:val="00015716"/>
    <w:rsid w:val="00015C5F"/>
    <w:rsid w:val="00015F12"/>
    <w:rsid w:val="0001659B"/>
    <w:rsid w:val="000165EE"/>
    <w:rsid w:val="00016761"/>
    <w:rsid w:val="000169C0"/>
    <w:rsid w:val="000169E4"/>
    <w:rsid w:val="000169E8"/>
    <w:rsid w:val="000170F5"/>
    <w:rsid w:val="00017208"/>
    <w:rsid w:val="000173C4"/>
    <w:rsid w:val="000174B2"/>
    <w:rsid w:val="000175D4"/>
    <w:rsid w:val="00017DEC"/>
    <w:rsid w:val="0002042C"/>
    <w:rsid w:val="000205F1"/>
    <w:rsid w:val="00020F3B"/>
    <w:rsid w:val="00021030"/>
    <w:rsid w:val="000210D2"/>
    <w:rsid w:val="000213F3"/>
    <w:rsid w:val="00021A00"/>
    <w:rsid w:val="00021B84"/>
    <w:rsid w:val="00021E30"/>
    <w:rsid w:val="00021E31"/>
    <w:rsid w:val="00022161"/>
    <w:rsid w:val="00022287"/>
    <w:rsid w:val="00022392"/>
    <w:rsid w:val="00022510"/>
    <w:rsid w:val="0002264B"/>
    <w:rsid w:val="00022C60"/>
    <w:rsid w:val="00022D4F"/>
    <w:rsid w:val="000232CC"/>
    <w:rsid w:val="000238EA"/>
    <w:rsid w:val="00023B75"/>
    <w:rsid w:val="00023C76"/>
    <w:rsid w:val="00023E8D"/>
    <w:rsid w:val="0002402D"/>
    <w:rsid w:val="000240DC"/>
    <w:rsid w:val="000245E2"/>
    <w:rsid w:val="00024B44"/>
    <w:rsid w:val="00024D42"/>
    <w:rsid w:val="00024EFD"/>
    <w:rsid w:val="00025085"/>
    <w:rsid w:val="00025428"/>
    <w:rsid w:val="0002549D"/>
    <w:rsid w:val="000254F8"/>
    <w:rsid w:val="00025614"/>
    <w:rsid w:val="000256BE"/>
    <w:rsid w:val="0002598E"/>
    <w:rsid w:val="00025C0B"/>
    <w:rsid w:val="00025CB8"/>
    <w:rsid w:val="00025F21"/>
    <w:rsid w:val="00025F74"/>
    <w:rsid w:val="0002613C"/>
    <w:rsid w:val="00026216"/>
    <w:rsid w:val="000265A3"/>
    <w:rsid w:val="00026A6B"/>
    <w:rsid w:val="00026A88"/>
    <w:rsid w:val="00026B52"/>
    <w:rsid w:val="00026D0F"/>
    <w:rsid w:val="000274B5"/>
    <w:rsid w:val="000275C0"/>
    <w:rsid w:val="00027656"/>
    <w:rsid w:val="000276C3"/>
    <w:rsid w:val="000278DE"/>
    <w:rsid w:val="00027A55"/>
    <w:rsid w:val="0003026B"/>
    <w:rsid w:val="0003047C"/>
    <w:rsid w:val="00030907"/>
    <w:rsid w:val="00030A69"/>
    <w:rsid w:val="00030C15"/>
    <w:rsid w:val="00030C91"/>
    <w:rsid w:val="00030EA5"/>
    <w:rsid w:val="00030EA7"/>
    <w:rsid w:val="00030F1F"/>
    <w:rsid w:val="00031804"/>
    <w:rsid w:val="000319D9"/>
    <w:rsid w:val="0003259B"/>
    <w:rsid w:val="00032713"/>
    <w:rsid w:val="000327D7"/>
    <w:rsid w:val="00032916"/>
    <w:rsid w:val="00033189"/>
    <w:rsid w:val="000331CF"/>
    <w:rsid w:val="0003327D"/>
    <w:rsid w:val="000332F3"/>
    <w:rsid w:val="0003347E"/>
    <w:rsid w:val="000334AF"/>
    <w:rsid w:val="000339D7"/>
    <w:rsid w:val="00033A1F"/>
    <w:rsid w:val="00033DDF"/>
    <w:rsid w:val="000342C1"/>
    <w:rsid w:val="0003431B"/>
    <w:rsid w:val="0003451B"/>
    <w:rsid w:val="00034A95"/>
    <w:rsid w:val="00034BE9"/>
    <w:rsid w:val="00034F03"/>
    <w:rsid w:val="000352A4"/>
    <w:rsid w:val="00035345"/>
    <w:rsid w:val="000355C9"/>
    <w:rsid w:val="000357BE"/>
    <w:rsid w:val="00035BA4"/>
    <w:rsid w:val="00035C21"/>
    <w:rsid w:val="00035E00"/>
    <w:rsid w:val="00035EE2"/>
    <w:rsid w:val="00036241"/>
    <w:rsid w:val="00036761"/>
    <w:rsid w:val="0003681E"/>
    <w:rsid w:val="00036EB7"/>
    <w:rsid w:val="00036F9F"/>
    <w:rsid w:val="000371C4"/>
    <w:rsid w:val="00037246"/>
    <w:rsid w:val="0003757E"/>
    <w:rsid w:val="0003775E"/>
    <w:rsid w:val="000377C2"/>
    <w:rsid w:val="00037912"/>
    <w:rsid w:val="00037F5D"/>
    <w:rsid w:val="00037F8D"/>
    <w:rsid w:val="0004021E"/>
    <w:rsid w:val="00040A62"/>
    <w:rsid w:val="00040D12"/>
    <w:rsid w:val="00040D2D"/>
    <w:rsid w:val="00040E12"/>
    <w:rsid w:val="00040E59"/>
    <w:rsid w:val="000412E3"/>
    <w:rsid w:val="00041302"/>
    <w:rsid w:val="00041520"/>
    <w:rsid w:val="00041690"/>
    <w:rsid w:val="0004193E"/>
    <w:rsid w:val="00041AA2"/>
    <w:rsid w:val="00041C43"/>
    <w:rsid w:val="00041D4E"/>
    <w:rsid w:val="00041D81"/>
    <w:rsid w:val="00041E8A"/>
    <w:rsid w:val="00042069"/>
    <w:rsid w:val="00042109"/>
    <w:rsid w:val="000429B0"/>
    <w:rsid w:val="000429FA"/>
    <w:rsid w:val="00042ABA"/>
    <w:rsid w:val="00042CA6"/>
    <w:rsid w:val="00042F0F"/>
    <w:rsid w:val="00043185"/>
    <w:rsid w:val="000431D7"/>
    <w:rsid w:val="000438F2"/>
    <w:rsid w:val="00043AA3"/>
    <w:rsid w:val="00043B20"/>
    <w:rsid w:val="00043D6B"/>
    <w:rsid w:val="00043F25"/>
    <w:rsid w:val="000440DB"/>
    <w:rsid w:val="000441F0"/>
    <w:rsid w:val="00044490"/>
    <w:rsid w:val="000444C5"/>
    <w:rsid w:val="000445F2"/>
    <w:rsid w:val="00044713"/>
    <w:rsid w:val="00044770"/>
    <w:rsid w:val="0004487A"/>
    <w:rsid w:val="00044BE1"/>
    <w:rsid w:val="00044D6B"/>
    <w:rsid w:val="00044DC7"/>
    <w:rsid w:val="00044E44"/>
    <w:rsid w:val="000450B2"/>
    <w:rsid w:val="00045316"/>
    <w:rsid w:val="000453D0"/>
    <w:rsid w:val="00045620"/>
    <w:rsid w:val="00045708"/>
    <w:rsid w:val="00045972"/>
    <w:rsid w:val="00045C79"/>
    <w:rsid w:val="00045CF0"/>
    <w:rsid w:val="00045E1B"/>
    <w:rsid w:val="00045ED5"/>
    <w:rsid w:val="00046572"/>
    <w:rsid w:val="000465A8"/>
    <w:rsid w:val="0004695A"/>
    <w:rsid w:val="00046AE2"/>
    <w:rsid w:val="00047075"/>
    <w:rsid w:val="00047767"/>
    <w:rsid w:val="00047927"/>
    <w:rsid w:val="00047C5B"/>
    <w:rsid w:val="00050020"/>
    <w:rsid w:val="000500ED"/>
    <w:rsid w:val="0005037B"/>
    <w:rsid w:val="000504EC"/>
    <w:rsid w:val="00050886"/>
    <w:rsid w:val="00050AF1"/>
    <w:rsid w:val="00050B80"/>
    <w:rsid w:val="00050C6C"/>
    <w:rsid w:val="00050CC7"/>
    <w:rsid w:val="00051218"/>
    <w:rsid w:val="00051572"/>
    <w:rsid w:val="00051711"/>
    <w:rsid w:val="00051B08"/>
    <w:rsid w:val="00051C91"/>
    <w:rsid w:val="00052314"/>
    <w:rsid w:val="0005232B"/>
    <w:rsid w:val="00052339"/>
    <w:rsid w:val="000525AA"/>
    <w:rsid w:val="0005280A"/>
    <w:rsid w:val="0005293C"/>
    <w:rsid w:val="00052A44"/>
    <w:rsid w:val="00052D8E"/>
    <w:rsid w:val="000530FD"/>
    <w:rsid w:val="00053187"/>
    <w:rsid w:val="000532EC"/>
    <w:rsid w:val="000535C7"/>
    <w:rsid w:val="0005378A"/>
    <w:rsid w:val="00053894"/>
    <w:rsid w:val="00053AE8"/>
    <w:rsid w:val="000543E8"/>
    <w:rsid w:val="0005443E"/>
    <w:rsid w:val="00054608"/>
    <w:rsid w:val="00054AA6"/>
    <w:rsid w:val="00055003"/>
    <w:rsid w:val="0005533E"/>
    <w:rsid w:val="00055856"/>
    <w:rsid w:val="0005588E"/>
    <w:rsid w:val="00055893"/>
    <w:rsid w:val="00055E0C"/>
    <w:rsid w:val="00056146"/>
    <w:rsid w:val="00056612"/>
    <w:rsid w:val="0005674F"/>
    <w:rsid w:val="000569B6"/>
    <w:rsid w:val="00056B83"/>
    <w:rsid w:val="00056E79"/>
    <w:rsid w:val="00056FEC"/>
    <w:rsid w:val="000572DC"/>
    <w:rsid w:val="00057D4D"/>
    <w:rsid w:val="00057E0E"/>
    <w:rsid w:val="000601B5"/>
    <w:rsid w:val="000604F3"/>
    <w:rsid w:val="00060678"/>
    <w:rsid w:val="0006068B"/>
    <w:rsid w:val="000607B4"/>
    <w:rsid w:val="00060B9C"/>
    <w:rsid w:val="000614C6"/>
    <w:rsid w:val="000616AE"/>
    <w:rsid w:val="000617CF"/>
    <w:rsid w:val="000619B2"/>
    <w:rsid w:val="000619C8"/>
    <w:rsid w:val="00061B4F"/>
    <w:rsid w:val="00061B76"/>
    <w:rsid w:val="00061BBA"/>
    <w:rsid w:val="00061CED"/>
    <w:rsid w:val="00061FDB"/>
    <w:rsid w:val="00062139"/>
    <w:rsid w:val="000622D4"/>
    <w:rsid w:val="000627F0"/>
    <w:rsid w:val="00062830"/>
    <w:rsid w:val="00062972"/>
    <w:rsid w:val="00062E26"/>
    <w:rsid w:val="0006391E"/>
    <w:rsid w:val="00063C23"/>
    <w:rsid w:val="00063D6A"/>
    <w:rsid w:val="00063FBF"/>
    <w:rsid w:val="00064231"/>
    <w:rsid w:val="000642C5"/>
    <w:rsid w:val="0006467B"/>
    <w:rsid w:val="00064772"/>
    <w:rsid w:val="000649A0"/>
    <w:rsid w:val="00064A85"/>
    <w:rsid w:val="00064BEE"/>
    <w:rsid w:val="00064D26"/>
    <w:rsid w:val="00064D34"/>
    <w:rsid w:val="00064DF8"/>
    <w:rsid w:val="00064F64"/>
    <w:rsid w:val="00065015"/>
    <w:rsid w:val="00065334"/>
    <w:rsid w:val="0006555B"/>
    <w:rsid w:val="00065AC1"/>
    <w:rsid w:val="00065AF8"/>
    <w:rsid w:val="00065F2D"/>
    <w:rsid w:val="00066A6D"/>
    <w:rsid w:val="00066D0C"/>
    <w:rsid w:val="00066D56"/>
    <w:rsid w:val="00066F5E"/>
    <w:rsid w:val="000677EF"/>
    <w:rsid w:val="000678B9"/>
    <w:rsid w:val="00067A82"/>
    <w:rsid w:val="00067B54"/>
    <w:rsid w:val="00067C38"/>
    <w:rsid w:val="00067C51"/>
    <w:rsid w:val="000701C3"/>
    <w:rsid w:val="00070278"/>
    <w:rsid w:val="0007045B"/>
    <w:rsid w:val="000704AE"/>
    <w:rsid w:val="00070A15"/>
    <w:rsid w:val="00070C39"/>
    <w:rsid w:val="00070C9F"/>
    <w:rsid w:val="00070D9E"/>
    <w:rsid w:val="00070ECE"/>
    <w:rsid w:val="00070FF7"/>
    <w:rsid w:val="00071060"/>
    <w:rsid w:val="00071268"/>
    <w:rsid w:val="00071358"/>
    <w:rsid w:val="00071747"/>
    <w:rsid w:val="00071ABB"/>
    <w:rsid w:val="00071B15"/>
    <w:rsid w:val="00071D1A"/>
    <w:rsid w:val="0007219F"/>
    <w:rsid w:val="00072278"/>
    <w:rsid w:val="000724CE"/>
    <w:rsid w:val="0007260F"/>
    <w:rsid w:val="000726E3"/>
    <w:rsid w:val="0007271C"/>
    <w:rsid w:val="00072918"/>
    <w:rsid w:val="00072969"/>
    <w:rsid w:val="00072A17"/>
    <w:rsid w:val="00072C46"/>
    <w:rsid w:val="00072FC5"/>
    <w:rsid w:val="00073107"/>
    <w:rsid w:val="000732A8"/>
    <w:rsid w:val="0007342A"/>
    <w:rsid w:val="00073793"/>
    <w:rsid w:val="000739AE"/>
    <w:rsid w:val="00073A54"/>
    <w:rsid w:val="00073DDA"/>
    <w:rsid w:val="0007416E"/>
    <w:rsid w:val="00074347"/>
    <w:rsid w:val="00074625"/>
    <w:rsid w:val="000749BC"/>
    <w:rsid w:val="00074D9E"/>
    <w:rsid w:val="00074FA4"/>
    <w:rsid w:val="00075176"/>
    <w:rsid w:val="000757E1"/>
    <w:rsid w:val="00075911"/>
    <w:rsid w:val="00075CD0"/>
    <w:rsid w:val="00075F5E"/>
    <w:rsid w:val="00076193"/>
    <w:rsid w:val="000764BA"/>
    <w:rsid w:val="00076531"/>
    <w:rsid w:val="00076889"/>
    <w:rsid w:val="00076D86"/>
    <w:rsid w:val="00076E0A"/>
    <w:rsid w:val="00077572"/>
    <w:rsid w:val="0007791F"/>
    <w:rsid w:val="00077A08"/>
    <w:rsid w:val="00077C9E"/>
    <w:rsid w:val="00077DE6"/>
    <w:rsid w:val="00077FDE"/>
    <w:rsid w:val="000801E2"/>
    <w:rsid w:val="00080342"/>
    <w:rsid w:val="00080579"/>
    <w:rsid w:val="00080640"/>
    <w:rsid w:val="00080841"/>
    <w:rsid w:val="00080D22"/>
    <w:rsid w:val="00080D3E"/>
    <w:rsid w:val="00080DBD"/>
    <w:rsid w:val="00081112"/>
    <w:rsid w:val="00081205"/>
    <w:rsid w:val="0008163A"/>
    <w:rsid w:val="0008172D"/>
    <w:rsid w:val="00081738"/>
    <w:rsid w:val="00081C9F"/>
    <w:rsid w:val="00082027"/>
    <w:rsid w:val="000821EA"/>
    <w:rsid w:val="0008235A"/>
    <w:rsid w:val="0008246F"/>
    <w:rsid w:val="000826AA"/>
    <w:rsid w:val="00082820"/>
    <w:rsid w:val="00082EF2"/>
    <w:rsid w:val="00082F0A"/>
    <w:rsid w:val="00083044"/>
    <w:rsid w:val="0008325A"/>
    <w:rsid w:val="0008328E"/>
    <w:rsid w:val="000834CE"/>
    <w:rsid w:val="00083613"/>
    <w:rsid w:val="000836CC"/>
    <w:rsid w:val="00083A24"/>
    <w:rsid w:val="00083A38"/>
    <w:rsid w:val="00083AD3"/>
    <w:rsid w:val="00083B88"/>
    <w:rsid w:val="00083CE8"/>
    <w:rsid w:val="00083D64"/>
    <w:rsid w:val="00083DAD"/>
    <w:rsid w:val="00083EF7"/>
    <w:rsid w:val="000842B5"/>
    <w:rsid w:val="000843DA"/>
    <w:rsid w:val="00084511"/>
    <w:rsid w:val="00084CE7"/>
    <w:rsid w:val="00084DCC"/>
    <w:rsid w:val="00084DE9"/>
    <w:rsid w:val="00085018"/>
    <w:rsid w:val="000850AE"/>
    <w:rsid w:val="000852B3"/>
    <w:rsid w:val="000852E2"/>
    <w:rsid w:val="00085554"/>
    <w:rsid w:val="000858AB"/>
    <w:rsid w:val="00085C4C"/>
    <w:rsid w:val="00085D58"/>
    <w:rsid w:val="00085DAF"/>
    <w:rsid w:val="00085DFB"/>
    <w:rsid w:val="00085E3A"/>
    <w:rsid w:val="00086022"/>
    <w:rsid w:val="000863CD"/>
    <w:rsid w:val="00086553"/>
    <w:rsid w:val="000866DB"/>
    <w:rsid w:val="00086784"/>
    <w:rsid w:val="00086823"/>
    <w:rsid w:val="00086CD4"/>
    <w:rsid w:val="00086D68"/>
    <w:rsid w:val="00086DA2"/>
    <w:rsid w:val="00086E1B"/>
    <w:rsid w:val="000870E4"/>
    <w:rsid w:val="00087624"/>
    <w:rsid w:val="0008762D"/>
    <w:rsid w:val="00087768"/>
    <w:rsid w:val="0008778C"/>
    <w:rsid w:val="00087C7C"/>
    <w:rsid w:val="00087D65"/>
    <w:rsid w:val="00087D81"/>
    <w:rsid w:val="00087F01"/>
    <w:rsid w:val="000901EF"/>
    <w:rsid w:val="000904A2"/>
    <w:rsid w:val="000906FB"/>
    <w:rsid w:val="00090790"/>
    <w:rsid w:val="00090E02"/>
    <w:rsid w:val="00090F4D"/>
    <w:rsid w:val="00091046"/>
    <w:rsid w:val="000917E5"/>
    <w:rsid w:val="0009188D"/>
    <w:rsid w:val="00091A31"/>
    <w:rsid w:val="00091A82"/>
    <w:rsid w:val="00091D1A"/>
    <w:rsid w:val="000920EC"/>
    <w:rsid w:val="000922F7"/>
    <w:rsid w:val="000923A1"/>
    <w:rsid w:val="000923EC"/>
    <w:rsid w:val="000927E2"/>
    <w:rsid w:val="000928F1"/>
    <w:rsid w:val="00092D05"/>
    <w:rsid w:val="00092DD5"/>
    <w:rsid w:val="00092EBE"/>
    <w:rsid w:val="00092EE5"/>
    <w:rsid w:val="00093169"/>
    <w:rsid w:val="00093521"/>
    <w:rsid w:val="0009359C"/>
    <w:rsid w:val="0009368A"/>
    <w:rsid w:val="0009439B"/>
    <w:rsid w:val="0009443A"/>
    <w:rsid w:val="000946D0"/>
    <w:rsid w:val="000947FC"/>
    <w:rsid w:val="00094910"/>
    <w:rsid w:val="00094BA9"/>
    <w:rsid w:val="00094CEE"/>
    <w:rsid w:val="00094F0E"/>
    <w:rsid w:val="0009511A"/>
    <w:rsid w:val="00095132"/>
    <w:rsid w:val="00095440"/>
    <w:rsid w:val="000957F7"/>
    <w:rsid w:val="00095F01"/>
    <w:rsid w:val="00096058"/>
    <w:rsid w:val="000964AE"/>
    <w:rsid w:val="0009671B"/>
    <w:rsid w:val="00096A26"/>
    <w:rsid w:val="00096AEA"/>
    <w:rsid w:val="00096C81"/>
    <w:rsid w:val="000973A0"/>
    <w:rsid w:val="00097566"/>
    <w:rsid w:val="00097E43"/>
    <w:rsid w:val="00097F27"/>
    <w:rsid w:val="000A0028"/>
    <w:rsid w:val="000A0045"/>
    <w:rsid w:val="000A01AA"/>
    <w:rsid w:val="000A0282"/>
    <w:rsid w:val="000A03A0"/>
    <w:rsid w:val="000A06E4"/>
    <w:rsid w:val="000A08DD"/>
    <w:rsid w:val="000A11C9"/>
    <w:rsid w:val="000A1447"/>
    <w:rsid w:val="000A1617"/>
    <w:rsid w:val="000A16AC"/>
    <w:rsid w:val="000A18E8"/>
    <w:rsid w:val="000A1985"/>
    <w:rsid w:val="000A19E1"/>
    <w:rsid w:val="000A19FA"/>
    <w:rsid w:val="000A22C6"/>
    <w:rsid w:val="000A233E"/>
    <w:rsid w:val="000A2417"/>
    <w:rsid w:val="000A2602"/>
    <w:rsid w:val="000A29D2"/>
    <w:rsid w:val="000A2DC4"/>
    <w:rsid w:val="000A2E0D"/>
    <w:rsid w:val="000A310E"/>
    <w:rsid w:val="000A3558"/>
    <w:rsid w:val="000A3766"/>
    <w:rsid w:val="000A37ED"/>
    <w:rsid w:val="000A39EC"/>
    <w:rsid w:val="000A3D5C"/>
    <w:rsid w:val="000A3DF5"/>
    <w:rsid w:val="000A3E62"/>
    <w:rsid w:val="000A3E9E"/>
    <w:rsid w:val="000A4031"/>
    <w:rsid w:val="000A4239"/>
    <w:rsid w:val="000A432A"/>
    <w:rsid w:val="000A4DA7"/>
    <w:rsid w:val="000A4E83"/>
    <w:rsid w:val="000A4FDD"/>
    <w:rsid w:val="000A5065"/>
    <w:rsid w:val="000A52B5"/>
    <w:rsid w:val="000A5425"/>
    <w:rsid w:val="000A5612"/>
    <w:rsid w:val="000A5686"/>
    <w:rsid w:val="000A5700"/>
    <w:rsid w:val="000A5A16"/>
    <w:rsid w:val="000A5CAD"/>
    <w:rsid w:val="000A5E05"/>
    <w:rsid w:val="000A5E9C"/>
    <w:rsid w:val="000A6088"/>
    <w:rsid w:val="000A6149"/>
    <w:rsid w:val="000A627E"/>
    <w:rsid w:val="000A66E7"/>
    <w:rsid w:val="000A6865"/>
    <w:rsid w:val="000A68AC"/>
    <w:rsid w:val="000A6B12"/>
    <w:rsid w:val="000A6C19"/>
    <w:rsid w:val="000A6D7B"/>
    <w:rsid w:val="000A714F"/>
    <w:rsid w:val="000A72DA"/>
    <w:rsid w:val="000A72F0"/>
    <w:rsid w:val="000A73B8"/>
    <w:rsid w:val="000A7476"/>
    <w:rsid w:val="000A7854"/>
    <w:rsid w:val="000A7FF9"/>
    <w:rsid w:val="000B02E8"/>
    <w:rsid w:val="000B03D0"/>
    <w:rsid w:val="000B079D"/>
    <w:rsid w:val="000B07F0"/>
    <w:rsid w:val="000B0FCE"/>
    <w:rsid w:val="000B12E7"/>
    <w:rsid w:val="000B15A8"/>
    <w:rsid w:val="000B17B2"/>
    <w:rsid w:val="000B216F"/>
    <w:rsid w:val="000B232C"/>
    <w:rsid w:val="000B257C"/>
    <w:rsid w:val="000B263D"/>
    <w:rsid w:val="000B2998"/>
    <w:rsid w:val="000B29F4"/>
    <w:rsid w:val="000B2B4B"/>
    <w:rsid w:val="000B343F"/>
    <w:rsid w:val="000B3452"/>
    <w:rsid w:val="000B365E"/>
    <w:rsid w:val="000B36F3"/>
    <w:rsid w:val="000B370A"/>
    <w:rsid w:val="000B38DA"/>
    <w:rsid w:val="000B39FA"/>
    <w:rsid w:val="000B42FE"/>
    <w:rsid w:val="000B4513"/>
    <w:rsid w:val="000B4842"/>
    <w:rsid w:val="000B4CEF"/>
    <w:rsid w:val="000B4D27"/>
    <w:rsid w:val="000B53A2"/>
    <w:rsid w:val="000B5913"/>
    <w:rsid w:val="000B5A48"/>
    <w:rsid w:val="000B5B8F"/>
    <w:rsid w:val="000B5CE7"/>
    <w:rsid w:val="000B6039"/>
    <w:rsid w:val="000B6145"/>
    <w:rsid w:val="000B614B"/>
    <w:rsid w:val="000B623A"/>
    <w:rsid w:val="000B63C5"/>
    <w:rsid w:val="000B64CD"/>
    <w:rsid w:val="000B6E4B"/>
    <w:rsid w:val="000B722E"/>
    <w:rsid w:val="000B7230"/>
    <w:rsid w:val="000B72CD"/>
    <w:rsid w:val="000B73D0"/>
    <w:rsid w:val="000B766E"/>
    <w:rsid w:val="000B7A03"/>
    <w:rsid w:val="000B7C54"/>
    <w:rsid w:val="000B7E5B"/>
    <w:rsid w:val="000B7F18"/>
    <w:rsid w:val="000C00C5"/>
    <w:rsid w:val="000C02F7"/>
    <w:rsid w:val="000C0569"/>
    <w:rsid w:val="000C0894"/>
    <w:rsid w:val="000C0D95"/>
    <w:rsid w:val="000C0E40"/>
    <w:rsid w:val="000C13C5"/>
    <w:rsid w:val="000C196C"/>
    <w:rsid w:val="000C1DD3"/>
    <w:rsid w:val="000C212D"/>
    <w:rsid w:val="000C2190"/>
    <w:rsid w:val="000C22C2"/>
    <w:rsid w:val="000C2367"/>
    <w:rsid w:val="000C23FE"/>
    <w:rsid w:val="000C2B85"/>
    <w:rsid w:val="000C33B2"/>
    <w:rsid w:val="000C3FAF"/>
    <w:rsid w:val="000C40FE"/>
    <w:rsid w:val="000C430B"/>
    <w:rsid w:val="000C48E2"/>
    <w:rsid w:val="000C4910"/>
    <w:rsid w:val="000C4934"/>
    <w:rsid w:val="000C4AB1"/>
    <w:rsid w:val="000C4BCD"/>
    <w:rsid w:val="000C4E58"/>
    <w:rsid w:val="000C4FB1"/>
    <w:rsid w:val="000C5003"/>
    <w:rsid w:val="000C50A3"/>
    <w:rsid w:val="000C5403"/>
    <w:rsid w:val="000C5422"/>
    <w:rsid w:val="000C54F1"/>
    <w:rsid w:val="000C5A76"/>
    <w:rsid w:val="000C5DD1"/>
    <w:rsid w:val="000C5E5B"/>
    <w:rsid w:val="000C6293"/>
    <w:rsid w:val="000C657F"/>
    <w:rsid w:val="000C6A05"/>
    <w:rsid w:val="000C6C93"/>
    <w:rsid w:val="000C7283"/>
    <w:rsid w:val="000C75DB"/>
    <w:rsid w:val="000C76F4"/>
    <w:rsid w:val="000C7AF0"/>
    <w:rsid w:val="000C7DEC"/>
    <w:rsid w:val="000C7F38"/>
    <w:rsid w:val="000D0028"/>
    <w:rsid w:val="000D0056"/>
    <w:rsid w:val="000D0507"/>
    <w:rsid w:val="000D05C1"/>
    <w:rsid w:val="000D0657"/>
    <w:rsid w:val="000D085C"/>
    <w:rsid w:val="000D0AAC"/>
    <w:rsid w:val="000D0B38"/>
    <w:rsid w:val="000D0B72"/>
    <w:rsid w:val="000D0BC6"/>
    <w:rsid w:val="000D0CF6"/>
    <w:rsid w:val="000D0DB6"/>
    <w:rsid w:val="000D0F9C"/>
    <w:rsid w:val="000D1180"/>
    <w:rsid w:val="000D1B37"/>
    <w:rsid w:val="000D1C95"/>
    <w:rsid w:val="000D1C9B"/>
    <w:rsid w:val="000D2246"/>
    <w:rsid w:val="000D279A"/>
    <w:rsid w:val="000D29C0"/>
    <w:rsid w:val="000D29DA"/>
    <w:rsid w:val="000D307E"/>
    <w:rsid w:val="000D323C"/>
    <w:rsid w:val="000D3369"/>
    <w:rsid w:val="000D364F"/>
    <w:rsid w:val="000D411C"/>
    <w:rsid w:val="000D427E"/>
    <w:rsid w:val="000D4789"/>
    <w:rsid w:val="000D4B42"/>
    <w:rsid w:val="000D4C9E"/>
    <w:rsid w:val="000D515B"/>
    <w:rsid w:val="000D53F0"/>
    <w:rsid w:val="000D5577"/>
    <w:rsid w:val="000D5730"/>
    <w:rsid w:val="000D5765"/>
    <w:rsid w:val="000D5A48"/>
    <w:rsid w:val="000D5BE3"/>
    <w:rsid w:val="000D5E90"/>
    <w:rsid w:val="000D5EFB"/>
    <w:rsid w:val="000D6009"/>
    <w:rsid w:val="000D69AF"/>
    <w:rsid w:val="000D6B3D"/>
    <w:rsid w:val="000D6C89"/>
    <w:rsid w:val="000D6D6F"/>
    <w:rsid w:val="000D6E9B"/>
    <w:rsid w:val="000D7235"/>
    <w:rsid w:val="000D72BE"/>
    <w:rsid w:val="000D72D8"/>
    <w:rsid w:val="000D763F"/>
    <w:rsid w:val="000D766A"/>
    <w:rsid w:val="000D770A"/>
    <w:rsid w:val="000D7DE4"/>
    <w:rsid w:val="000D7E28"/>
    <w:rsid w:val="000D7E31"/>
    <w:rsid w:val="000D7F11"/>
    <w:rsid w:val="000D7F57"/>
    <w:rsid w:val="000E040F"/>
    <w:rsid w:val="000E0EFC"/>
    <w:rsid w:val="000E1008"/>
    <w:rsid w:val="000E105D"/>
    <w:rsid w:val="000E1180"/>
    <w:rsid w:val="000E135F"/>
    <w:rsid w:val="000E13DF"/>
    <w:rsid w:val="000E1412"/>
    <w:rsid w:val="000E146A"/>
    <w:rsid w:val="000E1C80"/>
    <w:rsid w:val="000E1E66"/>
    <w:rsid w:val="000E1EE1"/>
    <w:rsid w:val="000E1FE0"/>
    <w:rsid w:val="000E217E"/>
    <w:rsid w:val="000E245B"/>
    <w:rsid w:val="000E2507"/>
    <w:rsid w:val="000E2744"/>
    <w:rsid w:val="000E2778"/>
    <w:rsid w:val="000E2E48"/>
    <w:rsid w:val="000E3119"/>
    <w:rsid w:val="000E3173"/>
    <w:rsid w:val="000E3228"/>
    <w:rsid w:val="000E3359"/>
    <w:rsid w:val="000E34D4"/>
    <w:rsid w:val="000E360E"/>
    <w:rsid w:val="000E36D6"/>
    <w:rsid w:val="000E3906"/>
    <w:rsid w:val="000E3A34"/>
    <w:rsid w:val="000E3C87"/>
    <w:rsid w:val="000E3D6E"/>
    <w:rsid w:val="000E3DED"/>
    <w:rsid w:val="000E4133"/>
    <w:rsid w:val="000E440C"/>
    <w:rsid w:val="000E4421"/>
    <w:rsid w:val="000E442C"/>
    <w:rsid w:val="000E45E0"/>
    <w:rsid w:val="000E49C6"/>
    <w:rsid w:val="000E4C1C"/>
    <w:rsid w:val="000E4E7E"/>
    <w:rsid w:val="000E5135"/>
    <w:rsid w:val="000E5206"/>
    <w:rsid w:val="000E5207"/>
    <w:rsid w:val="000E557E"/>
    <w:rsid w:val="000E59FD"/>
    <w:rsid w:val="000E5AD3"/>
    <w:rsid w:val="000E5C4C"/>
    <w:rsid w:val="000E5EF9"/>
    <w:rsid w:val="000E6309"/>
    <w:rsid w:val="000E6748"/>
    <w:rsid w:val="000E691A"/>
    <w:rsid w:val="000E69FE"/>
    <w:rsid w:val="000E6C5E"/>
    <w:rsid w:val="000E6CB6"/>
    <w:rsid w:val="000E6DDF"/>
    <w:rsid w:val="000E7094"/>
    <w:rsid w:val="000E70B5"/>
    <w:rsid w:val="000E7386"/>
    <w:rsid w:val="000E7E79"/>
    <w:rsid w:val="000F0D34"/>
    <w:rsid w:val="000F0F2A"/>
    <w:rsid w:val="000F102A"/>
    <w:rsid w:val="000F140B"/>
    <w:rsid w:val="000F1414"/>
    <w:rsid w:val="000F1490"/>
    <w:rsid w:val="000F150C"/>
    <w:rsid w:val="000F15B6"/>
    <w:rsid w:val="000F1B99"/>
    <w:rsid w:val="000F1C0D"/>
    <w:rsid w:val="000F1E14"/>
    <w:rsid w:val="000F1EA9"/>
    <w:rsid w:val="000F1F1A"/>
    <w:rsid w:val="000F2B22"/>
    <w:rsid w:val="000F2D00"/>
    <w:rsid w:val="000F2DD7"/>
    <w:rsid w:val="000F342A"/>
    <w:rsid w:val="000F3634"/>
    <w:rsid w:val="000F36E5"/>
    <w:rsid w:val="000F37CF"/>
    <w:rsid w:val="000F3BF2"/>
    <w:rsid w:val="000F3BF5"/>
    <w:rsid w:val="000F3DE5"/>
    <w:rsid w:val="000F4062"/>
    <w:rsid w:val="000F423F"/>
    <w:rsid w:val="000F42D2"/>
    <w:rsid w:val="000F43ED"/>
    <w:rsid w:val="000F4611"/>
    <w:rsid w:val="000F475A"/>
    <w:rsid w:val="000F5010"/>
    <w:rsid w:val="000F51E4"/>
    <w:rsid w:val="000F52B5"/>
    <w:rsid w:val="000F5307"/>
    <w:rsid w:val="000F5472"/>
    <w:rsid w:val="000F55A9"/>
    <w:rsid w:val="000F5834"/>
    <w:rsid w:val="000F584C"/>
    <w:rsid w:val="000F5918"/>
    <w:rsid w:val="000F5A0C"/>
    <w:rsid w:val="000F5FB4"/>
    <w:rsid w:val="000F5FDF"/>
    <w:rsid w:val="000F610A"/>
    <w:rsid w:val="000F6142"/>
    <w:rsid w:val="000F65DB"/>
    <w:rsid w:val="000F663B"/>
    <w:rsid w:val="000F6652"/>
    <w:rsid w:val="000F6871"/>
    <w:rsid w:val="000F6D0C"/>
    <w:rsid w:val="000F70AC"/>
    <w:rsid w:val="000F725A"/>
    <w:rsid w:val="000F7386"/>
    <w:rsid w:val="000F75EB"/>
    <w:rsid w:val="000F7B0E"/>
    <w:rsid w:val="000F7CD0"/>
    <w:rsid w:val="000F7E47"/>
    <w:rsid w:val="000F7F10"/>
    <w:rsid w:val="001003B7"/>
    <w:rsid w:val="001005E6"/>
    <w:rsid w:val="00100B05"/>
    <w:rsid w:val="00101035"/>
    <w:rsid w:val="0010103A"/>
    <w:rsid w:val="0010107A"/>
    <w:rsid w:val="0010130A"/>
    <w:rsid w:val="00101794"/>
    <w:rsid w:val="0010187E"/>
    <w:rsid w:val="00101B0F"/>
    <w:rsid w:val="00101B92"/>
    <w:rsid w:val="00101EFF"/>
    <w:rsid w:val="00102298"/>
    <w:rsid w:val="0010238F"/>
    <w:rsid w:val="0010240A"/>
    <w:rsid w:val="0010262F"/>
    <w:rsid w:val="00102673"/>
    <w:rsid w:val="001026E9"/>
    <w:rsid w:val="001027C4"/>
    <w:rsid w:val="00102803"/>
    <w:rsid w:val="0010290A"/>
    <w:rsid w:val="00102CEF"/>
    <w:rsid w:val="00102DFE"/>
    <w:rsid w:val="0010327A"/>
    <w:rsid w:val="001032CC"/>
    <w:rsid w:val="0010343F"/>
    <w:rsid w:val="001036E8"/>
    <w:rsid w:val="0010376C"/>
    <w:rsid w:val="00103BF5"/>
    <w:rsid w:val="00103F4E"/>
    <w:rsid w:val="001044C4"/>
    <w:rsid w:val="001045F1"/>
    <w:rsid w:val="00104652"/>
    <w:rsid w:val="0010472C"/>
    <w:rsid w:val="00104D12"/>
    <w:rsid w:val="00104D93"/>
    <w:rsid w:val="00105076"/>
    <w:rsid w:val="0010571A"/>
    <w:rsid w:val="0010589C"/>
    <w:rsid w:val="00105D83"/>
    <w:rsid w:val="00105E40"/>
    <w:rsid w:val="00105ECF"/>
    <w:rsid w:val="00105F82"/>
    <w:rsid w:val="00105FB0"/>
    <w:rsid w:val="0010652A"/>
    <w:rsid w:val="0010698D"/>
    <w:rsid w:val="00106995"/>
    <w:rsid w:val="00106ABA"/>
    <w:rsid w:val="00106B32"/>
    <w:rsid w:val="00106EAD"/>
    <w:rsid w:val="001070ED"/>
    <w:rsid w:val="0010722E"/>
    <w:rsid w:val="00107504"/>
    <w:rsid w:val="0010753C"/>
    <w:rsid w:val="0010774B"/>
    <w:rsid w:val="00107A1D"/>
    <w:rsid w:val="00107C62"/>
    <w:rsid w:val="00107E1D"/>
    <w:rsid w:val="00107ED5"/>
    <w:rsid w:val="00110317"/>
    <w:rsid w:val="00110543"/>
    <w:rsid w:val="0011059A"/>
    <w:rsid w:val="00110AFC"/>
    <w:rsid w:val="00110B7E"/>
    <w:rsid w:val="00110FA2"/>
    <w:rsid w:val="00111027"/>
    <w:rsid w:val="00111169"/>
    <w:rsid w:val="001111B2"/>
    <w:rsid w:val="001112C2"/>
    <w:rsid w:val="0011176E"/>
    <w:rsid w:val="00111B72"/>
    <w:rsid w:val="00111C79"/>
    <w:rsid w:val="00111C83"/>
    <w:rsid w:val="00111E5E"/>
    <w:rsid w:val="00111EAD"/>
    <w:rsid w:val="00112256"/>
    <w:rsid w:val="001124EA"/>
    <w:rsid w:val="00112A04"/>
    <w:rsid w:val="00112B98"/>
    <w:rsid w:val="00112D0E"/>
    <w:rsid w:val="00112F6F"/>
    <w:rsid w:val="0011362F"/>
    <w:rsid w:val="0011377E"/>
    <w:rsid w:val="001138C0"/>
    <w:rsid w:val="001139A6"/>
    <w:rsid w:val="00113D1F"/>
    <w:rsid w:val="00113E7B"/>
    <w:rsid w:val="00113EA0"/>
    <w:rsid w:val="0011429F"/>
    <w:rsid w:val="001144E7"/>
    <w:rsid w:val="001145BD"/>
    <w:rsid w:val="0011493F"/>
    <w:rsid w:val="00114A20"/>
    <w:rsid w:val="00114BBE"/>
    <w:rsid w:val="00114DE6"/>
    <w:rsid w:val="00114E64"/>
    <w:rsid w:val="0011510D"/>
    <w:rsid w:val="0011556D"/>
    <w:rsid w:val="00116320"/>
    <w:rsid w:val="00116802"/>
    <w:rsid w:val="00116B49"/>
    <w:rsid w:val="00116ED4"/>
    <w:rsid w:val="00117031"/>
    <w:rsid w:val="00117164"/>
    <w:rsid w:val="00117453"/>
    <w:rsid w:val="00117774"/>
    <w:rsid w:val="00117830"/>
    <w:rsid w:val="00117A02"/>
    <w:rsid w:val="00117B5D"/>
    <w:rsid w:val="00117CF1"/>
    <w:rsid w:val="00120259"/>
    <w:rsid w:val="00120536"/>
    <w:rsid w:val="001209A6"/>
    <w:rsid w:val="00120C09"/>
    <w:rsid w:val="00120D0E"/>
    <w:rsid w:val="00120D36"/>
    <w:rsid w:val="00120EC1"/>
    <w:rsid w:val="001214E3"/>
    <w:rsid w:val="001218FC"/>
    <w:rsid w:val="001219F1"/>
    <w:rsid w:val="00121CA6"/>
    <w:rsid w:val="00121D06"/>
    <w:rsid w:val="00121D44"/>
    <w:rsid w:val="00121E56"/>
    <w:rsid w:val="00122089"/>
    <w:rsid w:val="001222D7"/>
    <w:rsid w:val="001225FF"/>
    <w:rsid w:val="0012270A"/>
    <w:rsid w:val="00122BEF"/>
    <w:rsid w:val="00122D66"/>
    <w:rsid w:val="00122D85"/>
    <w:rsid w:val="00122FD3"/>
    <w:rsid w:val="0012368C"/>
    <w:rsid w:val="001238F6"/>
    <w:rsid w:val="001239AE"/>
    <w:rsid w:val="00123EE8"/>
    <w:rsid w:val="00123F57"/>
    <w:rsid w:val="00123F71"/>
    <w:rsid w:val="001240CC"/>
    <w:rsid w:val="001240F8"/>
    <w:rsid w:val="0012413F"/>
    <w:rsid w:val="001242E6"/>
    <w:rsid w:val="001243DD"/>
    <w:rsid w:val="0012449A"/>
    <w:rsid w:val="0012481C"/>
    <w:rsid w:val="00124849"/>
    <w:rsid w:val="001249A1"/>
    <w:rsid w:val="00124A8E"/>
    <w:rsid w:val="00124B44"/>
    <w:rsid w:val="00124E3C"/>
    <w:rsid w:val="00124E79"/>
    <w:rsid w:val="001250C9"/>
    <w:rsid w:val="00125143"/>
    <w:rsid w:val="00125311"/>
    <w:rsid w:val="001253C4"/>
    <w:rsid w:val="00125464"/>
    <w:rsid w:val="00125556"/>
    <w:rsid w:val="00125575"/>
    <w:rsid w:val="00125DB1"/>
    <w:rsid w:val="00125F51"/>
    <w:rsid w:val="00126580"/>
    <w:rsid w:val="001265AD"/>
    <w:rsid w:val="00126865"/>
    <w:rsid w:val="00126A73"/>
    <w:rsid w:val="00126A97"/>
    <w:rsid w:val="00126D70"/>
    <w:rsid w:val="0012749B"/>
    <w:rsid w:val="00127538"/>
    <w:rsid w:val="0012792D"/>
    <w:rsid w:val="00127A7C"/>
    <w:rsid w:val="00127E63"/>
    <w:rsid w:val="00127F03"/>
    <w:rsid w:val="00130822"/>
    <w:rsid w:val="001309C6"/>
    <w:rsid w:val="0013114A"/>
    <w:rsid w:val="001317A7"/>
    <w:rsid w:val="0013188F"/>
    <w:rsid w:val="001319EC"/>
    <w:rsid w:val="00131EFF"/>
    <w:rsid w:val="00131F95"/>
    <w:rsid w:val="00131FFD"/>
    <w:rsid w:val="00132599"/>
    <w:rsid w:val="00132D7C"/>
    <w:rsid w:val="00132F3E"/>
    <w:rsid w:val="00133304"/>
    <w:rsid w:val="0013371A"/>
    <w:rsid w:val="00133826"/>
    <w:rsid w:val="001338C7"/>
    <w:rsid w:val="001338FF"/>
    <w:rsid w:val="00133A6A"/>
    <w:rsid w:val="00133D40"/>
    <w:rsid w:val="00133FEC"/>
    <w:rsid w:val="001340A3"/>
    <w:rsid w:val="00134474"/>
    <w:rsid w:val="00134520"/>
    <w:rsid w:val="001345F6"/>
    <w:rsid w:val="0013495E"/>
    <w:rsid w:val="00135392"/>
    <w:rsid w:val="001353FD"/>
    <w:rsid w:val="001354CB"/>
    <w:rsid w:val="00135856"/>
    <w:rsid w:val="00135B70"/>
    <w:rsid w:val="00135CAD"/>
    <w:rsid w:val="00135E70"/>
    <w:rsid w:val="00135EE5"/>
    <w:rsid w:val="00135F40"/>
    <w:rsid w:val="001360A2"/>
    <w:rsid w:val="001361EB"/>
    <w:rsid w:val="00136445"/>
    <w:rsid w:val="00136473"/>
    <w:rsid w:val="001368FF"/>
    <w:rsid w:val="00136B66"/>
    <w:rsid w:val="00136D59"/>
    <w:rsid w:val="00137279"/>
    <w:rsid w:val="001372D1"/>
    <w:rsid w:val="00137760"/>
    <w:rsid w:val="00137B19"/>
    <w:rsid w:val="00137B72"/>
    <w:rsid w:val="00137B7A"/>
    <w:rsid w:val="00137B99"/>
    <w:rsid w:val="00137E1B"/>
    <w:rsid w:val="00137E2C"/>
    <w:rsid w:val="00137E3F"/>
    <w:rsid w:val="00137FC0"/>
    <w:rsid w:val="0014028B"/>
    <w:rsid w:val="001405A5"/>
    <w:rsid w:val="001409C9"/>
    <w:rsid w:val="00140A39"/>
    <w:rsid w:val="00140AE0"/>
    <w:rsid w:val="00140CBE"/>
    <w:rsid w:val="00140D14"/>
    <w:rsid w:val="00140EFF"/>
    <w:rsid w:val="0014155A"/>
    <w:rsid w:val="00141600"/>
    <w:rsid w:val="001417B7"/>
    <w:rsid w:val="00141B78"/>
    <w:rsid w:val="00141BDB"/>
    <w:rsid w:val="00141D5D"/>
    <w:rsid w:val="001424D5"/>
    <w:rsid w:val="00142F64"/>
    <w:rsid w:val="00142F66"/>
    <w:rsid w:val="00142F8F"/>
    <w:rsid w:val="00142FE4"/>
    <w:rsid w:val="00143086"/>
    <w:rsid w:val="0014313F"/>
    <w:rsid w:val="001433B9"/>
    <w:rsid w:val="001433DF"/>
    <w:rsid w:val="00143404"/>
    <w:rsid w:val="0014345C"/>
    <w:rsid w:val="0014378D"/>
    <w:rsid w:val="001437F7"/>
    <w:rsid w:val="00143917"/>
    <w:rsid w:val="00143E02"/>
    <w:rsid w:val="0014404D"/>
    <w:rsid w:val="00144076"/>
    <w:rsid w:val="001440E8"/>
    <w:rsid w:val="001440FF"/>
    <w:rsid w:val="0014440B"/>
    <w:rsid w:val="0014451E"/>
    <w:rsid w:val="0014512D"/>
    <w:rsid w:val="001454D8"/>
    <w:rsid w:val="00145EC2"/>
    <w:rsid w:val="00146016"/>
    <w:rsid w:val="001462A7"/>
    <w:rsid w:val="00146383"/>
    <w:rsid w:val="001463CE"/>
    <w:rsid w:val="00146533"/>
    <w:rsid w:val="0014698A"/>
    <w:rsid w:val="001469F3"/>
    <w:rsid w:val="00146D8B"/>
    <w:rsid w:val="00146DB6"/>
    <w:rsid w:val="00146E8D"/>
    <w:rsid w:val="001474ED"/>
    <w:rsid w:val="00147B1B"/>
    <w:rsid w:val="00147D9C"/>
    <w:rsid w:val="00147DED"/>
    <w:rsid w:val="00147EEF"/>
    <w:rsid w:val="001506E8"/>
    <w:rsid w:val="00150748"/>
    <w:rsid w:val="00150759"/>
    <w:rsid w:val="001507F9"/>
    <w:rsid w:val="00150835"/>
    <w:rsid w:val="0015088E"/>
    <w:rsid w:val="00150CAE"/>
    <w:rsid w:val="00151044"/>
    <w:rsid w:val="0015122C"/>
    <w:rsid w:val="001512C6"/>
    <w:rsid w:val="001515DD"/>
    <w:rsid w:val="00151B0B"/>
    <w:rsid w:val="00151B85"/>
    <w:rsid w:val="00151E55"/>
    <w:rsid w:val="001521FC"/>
    <w:rsid w:val="001522C7"/>
    <w:rsid w:val="00152365"/>
    <w:rsid w:val="0015269D"/>
    <w:rsid w:val="001526BA"/>
    <w:rsid w:val="00152BA7"/>
    <w:rsid w:val="001532DE"/>
    <w:rsid w:val="00153A38"/>
    <w:rsid w:val="00153C8D"/>
    <w:rsid w:val="00153D43"/>
    <w:rsid w:val="0015406A"/>
    <w:rsid w:val="0015456E"/>
    <w:rsid w:val="00154A50"/>
    <w:rsid w:val="00154F0C"/>
    <w:rsid w:val="00154F42"/>
    <w:rsid w:val="00154F74"/>
    <w:rsid w:val="00155071"/>
    <w:rsid w:val="00155756"/>
    <w:rsid w:val="001558B6"/>
    <w:rsid w:val="00155A9F"/>
    <w:rsid w:val="00155DBC"/>
    <w:rsid w:val="00155FFF"/>
    <w:rsid w:val="00156091"/>
    <w:rsid w:val="00156456"/>
    <w:rsid w:val="00156751"/>
    <w:rsid w:val="00156D64"/>
    <w:rsid w:val="00157045"/>
    <w:rsid w:val="0015716A"/>
    <w:rsid w:val="001571DF"/>
    <w:rsid w:val="00157417"/>
    <w:rsid w:val="0015752C"/>
    <w:rsid w:val="00157661"/>
    <w:rsid w:val="0015778A"/>
    <w:rsid w:val="00157932"/>
    <w:rsid w:val="00157987"/>
    <w:rsid w:val="00157A33"/>
    <w:rsid w:val="00157A56"/>
    <w:rsid w:val="00157D60"/>
    <w:rsid w:val="0016015E"/>
    <w:rsid w:val="00160251"/>
    <w:rsid w:val="001604B0"/>
    <w:rsid w:val="00160AFA"/>
    <w:rsid w:val="00160B89"/>
    <w:rsid w:val="00160D00"/>
    <w:rsid w:val="00161020"/>
    <w:rsid w:val="0016122B"/>
    <w:rsid w:val="00161351"/>
    <w:rsid w:val="001613D4"/>
    <w:rsid w:val="00161A7E"/>
    <w:rsid w:val="00161B8E"/>
    <w:rsid w:val="00162036"/>
    <w:rsid w:val="001626BE"/>
    <w:rsid w:val="0016271E"/>
    <w:rsid w:val="001627BC"/>
    <w:rsid w:val="00162B0A"/>
    <w:rsid w:val="00163321"/>
    <w:rsid w:val="0016356F"/>
    <w:rsid w:val="0016444D"/>
    <w:rsid w:val="001644A8"/>
    <w:rsid w:val="0016473B"/>
    <w:rsid w:val="00164994"/>
    <w:rsid w:val="00164BF6"/>
    <w:rsid w:val="00164E7C"/>
    <w:rsid w:val="00164F0A"/>
    <w:rsid w:val="001652F5"/>
    <w:rsid w:val="00165436"/>
    <w:rsid w:val="001655D2"/>
    <w:rsid w:val="00165997"/>
    <w:rsid w:val="00165AD7"/>
    <w:rsid w:val="0016606E"/>
    <w:rsid w:val="00166B0F"/>
    <w:rsid w:val="00166D70"/>
    <w:rsid w:val="00166DEF"/>
    <w:rsid w:val="00166E1C"/>
    <w:rsid w:val="00166F57"/>
    <w:rsid w:val="00167244"/>
    <w:rsid w:val="0016739E"/>
    <w:rsid w:val="00167830"/>
    <w:rsid w:val="00167A7F"/>
    <w:rsid w:val="00167C30"/>
    <w:rsid w:val="0017014D"/>
    <w:rsid w:val="001704EC"/>
    <w:rsid w:val="00170501"/>
    <w:rsid w:val="0017051E"/>
    <w:rsid w:val="00170679"/>
    <w:rsid w:val="00170B93"/>
    <w:rsid w:val="00171041"/>
    <w:rsid w:val="001711B6"/>
    <w:rsid w:val="001713CE"/>
    <w:rsid w:val="001714C3"/>
    <w:rsid w:val="001714F9"/>
    <w:rsid w:val="00171F0A"/>
    <w:rsid w:val="0017211B"/>
    <w:rsid w:val="00172139"/>
    <w:rsid w:val="00172531"/>
    <w:rsid w:val="00172678"/>
    <w:rsid w:val="00172702"/>
    <w:rsid w:val="00172BD0"/>
    <w:rsid w:val="00172CD4"/>
    <w:rsid w:val="00172E36"/>
    <w:rsid w:val="00172E76"/>
    <w:rsid w:val="00173036"/>
    <w:rsid w:val="00173039"/>
    <w:rsid w:val="00173527"/>
    <w:rsid w:val="00173672"/>
    <w:rsid w:val="00173760"/>
    <w:rsid w:val="00173C38"/>
    <w:rsid w:val="00174235"/>
    <w:rsid w:val="0017454F"/>
    <w:rsid w:val="00174726"/>
    <w:rsid w:val="00174781"/>
    <w:rsid w:val="00174798"/>
    <w:rsid w:val="00174CB4"/>
    <w:rsid w:val="00174DA6"/>
    <w:rsid w:val="00174FFC"/>
    <w:rsid w:val="00175456"/>
    <w:rsid w:val="001754C1"/>
    <w:rsid w:val="00175738"/>
    <w:rsid w:val="001757C5"/>
    <w:rsid w:val="00175AFC"/>
    <w:rsid w:val="00175EA8"/>
    <w:rsid w:val="00176305"/>
    <w:rsid w:val="00176382"/>
    <w:rsid w:val="001764E9"/>
    <w:rsid w:val="001765BB"/>
    <w:rsid w:val="00176B26"/>
    <w:rsid w:val="00176EB9"/>
    <w:rsid w:val="00177090"/>
    <w:rsid w:val="001770AC"/>
    <w:rsid w:val="001770D0"/>
    <w:rsid w:val="00177635"/>
    <w:rsid w:val="00177837"/>
    <w:rsid w:val="00177DD3"/>
    <w:rsid w:val="00180727"/>
    <w:rsid w:val="0018079A"/>
    <w:rsid w:val="00180B38"/>
    <w:rsid w:val="00180B6C"/>
    <w:rsid w:val="00180DAF"/>
    <w:rsid w:val="00180F5D"/>
    <w:rsid w:val="001815CD"/>
    <w:rsid w:val="00181648"/>
    <w:rsid w:val="00181A0A"/>
    <w:rsid w:val="00181CF1"/>
    <w:rsid w:val="00181E6D"/>
    <w:rsid w:val="00181EBA"/>
    <w:rsid w:val="001823A1"/>
    <w:rsid w:val="001825E3"/>
    <w:rsid w:val="001826A0"/>
    <w:rsid w:val="001826E2"/>
    <w:rsid w:val="00182A1A"/>
    <w:rsid w:val="00182E0A"/>
    <w:rsid w:val="00182E10"/>
    <w:rsid w:val="00182EE1"/>
    <w:rsid w:val="001832A8"/>
    <w:rsid w:val="00183505"/>
    <w:rsid w:val="0018398A"/>
    <w:rsid w:val="001839E9"/>
    <w:rsid w:val="00183D8E"/>
    <w:rsid w:val="001840C2"/>
    <w:rsid w:val="0018423D"/>
    <w:rsid w:val="0018433E"/>
    <w:rsid w:val="00184661"/>
    <w:rsid w:val="0018499A"/>
    <w:rsid w:val="00184A73"/>
    <w:rsid w:val="00184D2B"/>
    <w:rsid w:val="0018510B"/>
    <w:rsid w:val="001852F8"/>
    <w:rsid w:val="00185356"/>
    <w:rsid w:val="00185604"/>
    <w:rsid w:val="0018569A"/>
    <w:rsid w:val="001857CA"/>
    <w:rsid w:val="00185921"/>
    <w:rsid w:val="00185A25"/>
    <w:rsid w:val="00185C34"/>
    <w:rsid w:val="00185C5B"/>
    <w:rsid w:val="0018634E"/>
    <w:rsid w:val="001863D1"/>
    <w:rsid w:val="001864B0"/>
    <w:rsid w:val="001865FC"/>
    <w:rsid w:val="0018665E"/>
    <w:rsid w:val="00186673"/>
    <w:rsid w:val="001866A3"/>
    <w:rsid w:val="001866F4"/>
    <w:rsid w:val="00186D0B"/>
    <w:rsid w:val="00186EC0"/>
    <w:rsid w:val="00187095"/>
    <w:rsid w:val="001870DC"/>
    <w:rsid w:val="0018734C"/>
    <w:rsid w:val="00187463"/>
    <w:rsid w:val="001875AD"/>
    <w:rsid w:val="00187B8D"/>
    <w:rsid w:val="001900C4"/>
    <w:rsid w:val="001903A7"/>
    <w:rsid w:val="00190884"/>
    <w:rsid w:val="00190B5E"/>
    <w:rsid w:val="00190CEE"/>
    <w:rsid w:val="00190DBC"/>
    <w:rsid w:val="00190E9D"/>
    <w:rsid w:val="001910ED"/>
    <w:rsid w:val="001914AB"/>
    <w:rsid w:val="0019151C"/>
    <w:rsid w:val="00191585"/>
    <w:rsid w:val="001916F2"/>
    <w:rsid w:val="001919FA"/>
    <w:rsid w:val="00191EE9"/>
    <w:rsid w:val="00191F77"/>
    <w:rsid w:val="00191FBE"/>
    <w:rsid w:val="00192049"/>
    <w:rsid w:val="00192063"/>
    <w:rsid w:val="001920F4"/>
    <w:rsid w:val="0019241A"/>
    <w:rsid w:val="001925C8"/>
    <w:rsid w:val="00192AD0"/>
    <w:rsid w:val="00192BDD"/>
    <w:rsid w:val="00192D52"/>
    <w:rsid w:val="001930BD"/>
    <w:rsid w:val="00193368"/>
    <w:rsid w:val="00193572"/>
    <w:rsid w:val="00193647"/>
    <w:rsid w:val="00193B55"/>
    <w:rsid w:val="00193D30"/>
    <w:rsid w:val="00193D6D"/>
    <w:rsid w:val="00193D89"/>
    <w:rsid w:val="00193F56"/>
    <w:rsid w:val="00194076"/>
    <w:rsid w:val="001941E9"/>
    <w:rsid w:val="001948A8"/>
    <w:rsid w:val="00194902"/>
    <w:rsid w:val="00194DE3"/>
    <w:rsid w:val="0019513F"/>
    <w:rsid w:val="001955DA"/>
    <w:rsid w:val="001957AC"/>
    <w:rsid w:val="00195982"/>
    <w:rsid w:val="00195A27"/>
    <w:rsid w:val="00195B45"/>
    <w:rsid w:val="00195C99"/>
    <w:rsid w:val="00196183"/>
    <w:rsid w:val="00196416"/>
    <w:rsid w:val="0019687E"/>
    <w:rsid w:val="001968C1"/>
    <w:rsid w:val="00196B71"/>
    <w:rsid w:val="00196C23"/>
    <w:rsid w:val="00196D1A"/>
    <w:rsid w:val="00196EA2"/>
    <w:rsid w:val="00196F76"/>
    <w:rsid w:val="001972D3"/>
    <w:rsid w:val="00197375"/>
    <w:rsid w:val="001975D9"/>
    <w:rsid w:val="00197621"/>
    <w:rsid w:val="001976BE"/>
    <w:rsid w:val="00197892"/>
    <w:rsid w:val="00197A28"/>
    <w:rsid w:val="00197BCC"/>
    <w:rsid w:val="00197D39"/>
    <w:rsid w:val="00197E28"/>
    <w:rsid w:val="001A023E"/>
    <w:rsid w:val="001A02AC"/>
    <w:rsid w:val="001A0B5F"/>
    <w:rsid w:val="001A0D51"/>
    <w:rsid w:val="001A0D56"/>
    <w:rsid w:val="001A0F20"/>
    <w:rsid w:val="001A10A1"/>
    <w:rsid w:val="001A138D"/>
    <w:rsid w:val="001A13B4"/>
    <w:rsid w:val="001A146D"/>
    <w:rsid w:val="001A1E55"/>
    <w:rsid w:val="001A1E5A"/>
    <w:rsid w:val="001A1EE2"/>
    <w:rsid w:val="001A21CA"/>
    <w:rsid w:val="001A2572"/>
    <w:rsid w:val="001A2999"/>
    <w:rsid w:val="001A2AE8"/>
    <w:rsid w:val="001A2BBA"/>
    <w:rsid w:val="001A2CBA"/>
    <w:rsid w:val="001A3281"/>
    <w:rsid w:val="001A393F"/>
    <w:rsid w:val="001A3C7B"/>
    <w:rsid w:val="001A3CC9"/>
    <w:rsid w:val="001A3F25"/>
    <w:rsid w:val="001A4015"/>
    <w:rsid w:val="001A4426"/>
    <w:rsid w:val="001A45F1"/>
    <w:rsid w:val="001A4A6E"/>
    <w:rsid w:val="001A4ADE"/>
    <w:rsid w:val="001A4C1A"/>
    <w:rsid w:val="001A51EC"/>
    <w:rsid w:val="001A5574"/>
    <w:rsid w:val="001A5E50"/>
    <w:rsid w:val="001A5EBA"/>
    <w:rsid w:val="001A601B"/>
    <w:rsid w:val="001A6A5D"/>
    <w:rsid w:val="001A6B4B"/>
    <w:rsid w:val="001A6B66"/>
    <w:rsid w:val="001A6B67"/>
    <w:rsid w:val="001A6D9F"/>
    <w:rsid w:val="001A6E0A"/>
    <w:rsid w:val="001A6E87"/>
    <w:rsid w:val="001A6E8C"/>
    <w:rsid w:val="001A7326"/>
    <w:rsid w:val="001A7758"/>
    <w:rsid w:val="001A77B0"/>
    <w:rsid w:val="001A7E73"/>
    <w:rsid w:val="001B0145"/>
    <w:rsid w:val="001B034F"/>
    <w:rsid w:val="001B0357"/>
    <w:rsid w:val="001B035C"/>
    <w:rsid w:val="001B07BB"/>
    <w:rsid w:val="001B07C0"/>
    <w:rsid w:val="001B0886"/>
    <w:rsid w:val="001B097A"/>
    <w:rsid w:val="001B0B5B"/>
    <w:rsid w:val="001B1162"/>
    <w:rsid w:val="001B1201"/>
    <w:rsid w:val="001B16A4"/>
    <w:rsid w:val="001B174C"/>
    <w:rsid w:val="001B1A0F"/>
    <w:rsid w:val="001B1E13"/>
    <w:rsid w:val="001B1F96"/>
    <w:rsid w:val="001B21FC"/>
    <w:rsid w:val="001B2806"/>
    <w:rsid w:val="001B2986"/>
    <w:rsid w:val="001B29D7"/>
    <w:rsid w:val="001B29FE"/>
    <w:rsid w:val="001B2AA0"/>
    <w:rsid w:val="001B2AF2"/>
    <w:rsid w:val="001B2C36"/>
    <w:rsid w:val="001B2CC5"/>
    <w:rsid w:val="001B2FED"/>
    <w:rsid w:val="001B3145"/>
    <w:rsid w:val="001B325F"/>
    <w:rsid w:val="001B32EA"/>
    <w:rsid w:val="001B35C8"/>
    <w:rsid w:val="001B37AF"/>
    <w:rsid w:val="001B37B7"/>
    <w:rsid w:val="001B396B"/>
    <w:rsid w:val="001B3B6F"/>
    <w:rsid w:val="001B3E3C"/>
    <w:rsid w:val="001B3F2B"/>
    <w:rsid w:val="001B4089"/>
    <w:rsid w:val="001B41E6"/>
    <w:rsid w:val="001B446C"/>
    <w:rsid w:val="001B44CF"/>
    <w:rsid w:val="001B4A39"/>
    <w:rsid w:val="001B4A6E"/>
    <w:rsid w:val="001B4C1A"/>
    <w:rsid w:val="001B5320"/>
    <w:rsid w:val="001B5663"/>
    <w:rsid w:val="001B577D"/>
    <w:rsid w:val="001B5CA2"/>
    <w:rsid w:val="001B5D72"/>
    <w:rsid w:val="001B5E4D"/>
    <w:rsid w:val="001B5F0D"/>
    <w:rsid w:val="001B651D"/>
    <w:rsid w:val="001B675E"/>
    <w:rsid w:val="001B683A"/>
    <w:rsid w:val="001B6CF0"/>
    <w:rsid w:val="001B74B4"/>
    <w:rsid w:val="001B788A"/>
    <w:rsid w:val="001B788D"/>
    <w:rsid w:val="001B7C21"/>
    <w:rsid w:val="001B7D9F"/>
    <w:rsid w:val="001B7DC4"/>
    <w:rsid w:val="001B7EEA"/>
    <w:rsid w:val="001C0195"/>
    <w:rsid w:val="001C01F9"/>
    <w:rsid w:val="001C0447"/>
    <w:rsid w:val="001C080E"/>
    <w:rsid w:val="001C0D85"/>
    <w:rsid w:val="001C0DFB"/>
    <w:rsid w:val="001C0E0D"/>
    <w:rsid w:val="001C1329"/>
    <w:rsid w:val="001C167F"/>
    <w:rsid w:val="001C180F"/>
    <w:rsid w:val="001C1DE8"/>
    <w:rsid w:val="001C208C"/>
    <w:rsid w:val="001C2479"/>
    <w:rsid w:val="001C268D"/>
    <w:rsid w:val="001C26B9"/>
    <w:rsid w:val="001C273C"/>
    <w:rsid w:val="001C2BA0"/>
    <w:rsid w:val="001C2D99"/>
    <w:rsid w:val="001C2DE3"/>
    <w:rsid w:val="001C33FA"/>
    <w:rsid w:val="001C3464"/>
    <w:rsid w:val="001C34B9"/>
    <w:rsid w:val="001C3604"/>
    <w:rsid w:val="001C370E"/>
    <w:rsid w:val="001C384B"/>
    <w:rsid w:val="001C3990"/>
    <w:rsid w:val="001C3FD3"/>
    <w:rsid w:val="001C3FEB"/>
    <w:rsid w:val="001C4085"/>
    <w:rsid w:val="001C41DA"/>
    <w:rsid w:val="001C451A"/>
    <w:rsid w:val="001C467A"/>
    <w:rsid w:val="001C4721"/>
    <w:rsid w:val="001C4C60"/>
    <w:rsid w:val="001C4F47"/>
    <w:rsid w:val="001C5294"/>
    <w:rsid w:val="001C531F"/>
    <w:rsid w:val="001C5549"/>
    <w:rsid w:val="001C59F1"/>
    <w:rsid w:val="001C5A4B"/>
    <w:rsid w:val="001C5B59"/>
    <w:rsid w:val="001C5C2E"/>
    <w:rsid w:val="001C5F66"/>
    <w:rsid w:val="001C611B"/>
    <w:rsid w:val="001C616B"/>
    <w:rsid w:val="001C61EF"/>
    <w:rsid w:val="001C6231"/>
    <w:rsid w:val="001C62B6"/>
    <w:rsid w:val="001C6483"/>
    <w:rsid w:val="001C67FC"/>
    <w:rsid w:val="001C69FE"/>
    <w:rsid w:val="001C6A5B"/>
    <w:rsid w:val="001C6B4D"/>
    <w:rsid w:val="001C6CE8"/>
    <w:rsid w:val="001C6F21"/>
    <w:rsid w:val="001C7187"/>
    <w:rsid w:val="001C72ED"/>
    <w:rsid w:val="001D0122"/>
    <w:rsid w:val="001D0211"/>
    <w:rsid w:val="001D02E8"/>
    <w:rsid w:val="001D0514"/>
    <w:rsid w:val="001D0735"/>
    <w:rsid w:val="001D07B6"/>
    <w:rsid w:val="001D07FC"/>
    <w:rsid w:val="001D0C89"/>
    <w:rsid w:val="001D0CD6"/>
    <w:rsid w:val="001D0D05"/>
    <w:rsid w:val="001D0FBE"/>
    <w:rsid w:val="001D1021"/>
    <w:rsid w:val="001D1292"/>
    <w:rsid w:val="001D1742"/>
    <w:rsid w:val="001D1853"/>
    <w:rsid w:val="001D18CA"/>
    <w:rsid w:val="001D191F"/>
    <w:rsid w:val="001D1A7F"/>
    <w:rsid w:val="001D21B1"/>
    <w:rsid w:val="001D21CE"/>
    <w:rsid w:val="001D22F5"/>
    <w:rsid w:val="001D2585"/>
    <w:rsid w:val="001D2652"/>
    <w:rsid w:val="001D2722"/>
    <w:rsid w:val="001D299C"/>
    <w:rsid w:val="001D2A9D"/>
    <w:rsid w:val="001D2BD6"/>
    <w:rsid w:val="001D2FA7"/>
    <w:rsid w:val="001D3065"/>
    <w:rsid w:val="001D3199"/>
    <w:rsid w:val="001D31D2"/>
    <w:rsid w:val="001D3821"/>
    <w:rsid w:val="001D3918"/>
    <w:rsid w:val="001D3922"/>
    <w:rsid w:val="001D3945"/>
    <w:rsid w:val="001D3A88"/>
    <w:rsid w:val="001D3B7E"/>
    <w:rsid w:val="001D3E9F"/>
    <w:rsid w:val="001D47D4"/>
    <w:rsid w:val="001D48F8"/>
    <w:rsid w:val="001D49EF"/>
    <w:rsid w:val="001D4A9A"/>
    <w:rsid w:val="001D4AC3"/>
    <w:rsid w:val="001D4AC4"/>
    <w:rsid w:val="001D4B6D"/>
    <w:rsid w:val="001D4E07"/>
    <w:rsid w:val="001D4F61"/>
    <w:rsid w:val="001D530E"/>
    <w:rsid w:val="001D5869"/>
    <w:rsid w:val="001D596B"/>
    <w:rsid w:val="001D597D"/>
    <w:rsid w:val="001D5BF1"/>
    <w:rsid w:val="001D5C26"/>
    <w:rsid w:val="001D5D52"/>
    <w:rsid w:val="001D6258"/>
    <w:rsid w:val="001D62A9"/>
    <w:rsid w:val="001D63FE"/>
    <w:rsid w:val="001D654B"/>
    <w:rsid w:val="001D67BA"/>
    <w:rsid w:val="001D688E"/>
    <w:rsid w:val="001D6AA8"/>
    <w:rsid w:val="001D6BC1"/>
    <w:rsid w:val="001D6E64"/>
    <w:rsid w:val="001D70CE"/>
    <w:rsid w:val="001D7170"/>
    <w:rsid w:val="001D7390"/>
    <w:rsid w:val="001D739C"/>
    <w:rsid w:val="001D7669"/>
    <w:rsid w:val="001D7B75"/>
    <w:rsid w:val="001E03A8"/>
    <w:rsid w:val="001E0436"/>
    <w:rsid w:val="001E054E"/>
    <w:rsid w:val="001E082C"/>
    <w:rsid w:val="001E0E00"/>
    <w:rsid w:val="001E0E74"/>
    <w:rsid w:val="001E1035"/>
    <w:rsid w:val="001E1601"/>
    <w:rsid w:val="001E17EF"/>
    <w:rsid w:val="001E1899"/>
    <w:rsid w:val="001E1978"/>
    <w:rsid w:val="001E19F3"/>
    <w:rsid w:val="001E1D7A"/>
    <w:rsid w:val="001E206F"/>
    <w:rsid w:val="001E214E"/>
    <w:rsid w:val="001E2200"/>
    <w:rsid w:val="001E23A9"/>
    <w:rsid w:val="001E248D"/>
    <w:rsid w:val="001E24D6"/>
    <w:rsid w:val="001E2BBE"/>
    <w:rsid w:val="001E2CDB"/>
    <w:rsid w:val="001E2DB5"/>
    <w:rsid w:val="001E2DBB"/>
    <w:rsid w:val="001E2F89"/>
    <w:rsid w:val="001E32E4"/>
    <w:rsid w:val="001E3CE0"/>
    <w:rsid w:val="001E3EDF"/>
    <w:rsid w:val="001E45B3"/>
    <w:rsid w:val="001E469B"/>
    <w:rsid w:val="001E49C6"/>
    <w:rsid w:val="001E4AB5"/>
    <w:rsid w:val="001E4B48"/>
    <w:rsid w:val="001E4CE7"/>
    <w:rsid w:val="001E4E3E"/>
    <w:rsid w:val="001E51CA"/>
    <w:rsid w:val="001E52AD"/>
    <w:rsid w:val="001E5731"/>
    <w:rsid w:val="001E5875"/>
    <w:rsid w:val="001E5A04"/>
    <w:rsid w:val="001E5AF7"/>
    <w:rsid w:val="001E5D5B"/>
    <w:rsid w:val="001E65AE"/>
    <w:rsid w:val="001E67B6"/>
    <w:rsid w:val="001E6C4D"/>
    <w:rsid w:val="001E6CB8"/>
    <w:rsid w:val="001E6DC5"/>
    <w:rsid w:val="001E6EED"/>
    <w:rsid w:val="001E6FC2"/>
    <w:rsid w:val="001E7116"/>
    <w:rsid w:val="001E726B"/>
    <w:rsid w:val="001E72A6"/>
    <w:rsid w:val="001E74DC"/>
    <w:rsid w:val="001E7709"/>
    <w:rsid w:val="001E79ED"/>
    <w:rsid w:val="001F0010"/>
    <w:rsid w:val="001F0430"/>
    <w:rsid w:val="001F0445"/>
    <w:rsid w:val="001F04B3"/>
    <w:rsid w:val="001F053A"/>
    <w:rsid w:val="001F08FF"/>
    <w:rsid w:val="001F10D6"/>
    <w:rsid w:val="001F1147"/>
    <w:rsid w:val="001F1517"/>
    <w:rsid w:val="001F1778"/>
    <w:rsid w:val="001F1920"/>
    <w:rsid w:val="001F19BF"/>
    <w:rsid w:val="001F1A1C"/>
    <w:rsid w:val="001F1B48"/>
    <w:rsid w:val="001F1D41"/>
    <w:rsid w:val="001F1F79"/>
    <w:rsid w:val="001F1FBA"/>
    <w:rsid w:val="001F209E"/>
    <w:rsid w:val="001F23D6"/>
    <w:rsid w:val="001F2525"/>
    <w:rsid w:val="001F2594"/>
    <w:rsid w:val="001F2899"/>
    <w:rsid w:val="001F2A23"/>
    <w:rsid w:val="001F2CCB"/>
    <w:rsid w:val="001F2D54"/>
    <w:rsid w:val="001F3312"/>
    <w:rsid w:val="001F3666"/>
    <w:rsid w:val="001F3780"/>
    <w:rsid w:val="001F37E4"/>
    <w:rsid w:val="001F385A"/>
    <w:rsid w:val="001F407C"/>
    <w:rsid w:val="001F479B"/>
    <w:rsid w:val="001F47DE"/>
    <w:rsid w:val="001F4CE5"/>
    <w:rsid w:val="001F4F03"/>
    <w:rsid w:val="001F5031"/>
    <w:rsid w:val="001F526D"/>
    <w:rsid w:val="001F5288"/>
    <w:rsid w:val="001F54E7"/>
    <w:rsid w:val="001F564C"/>
    <w:rsid w:val="001F5A08"/>
    <w:rsid w:val="001F5B13"/>
    <w:rsid w:val="001F5F6F"/>
    <w:rsid w:val="001F6172"/>
    <w:rsid w:val="001F61A6"/>
    <w:rsid w:val="001F61C4"/>
    <w:rsid w:val="001F6299"/>
    <w:rsid w:val="001F64B9"/>
    <w:rsid w:val="001F65AE"/>
    <w:rsid w:val="001F66B4"/>
    <w:rsid w:val="001F67F5"/>
    <w:rsid w:val="001F70F2"/>
    <w:rsid w:val="001F743D"/>
    <w:rsid w:val="001F7511"/>
    <w:rsid w:val="001F76A6"/>
    <w:rsid w:val="001F7812"/>
    <w:rsid w:val="001F781A"/>
    <w:rsid w:val="001F7AFE"/>
    <w:rsid w:val="001F7C28"/>
    <w:rsid w:val="002005B7"/>
    <w:rsid w:val="002007B5"/>
    <w:rsid w:val="00200810"/>
    <w:rsid w:val="002008EC"/>
    <w:rsid w:val="00200C15"/>
    <w:rsid w:val="00200C5D"/>
    <w:rsid w:val="00200CA8"/>
    <w:rsid w:val="00200EF3"/>
    <w:rsid w:val="002011D0"/>
    <w:rsid w:val="0020120F"/>
    <w:rsid w:val="0020154D"/>
    <w:rsid w:val="002015B6"/>
    <w:rsid w:val="002016A2"/>
    <w:rsid w:val="00201727"/>
    <w:rsid w:val="00201733"/>
    <w:rsid w:val="0020185C"/>
    <w:rsid w:val="00201AB2"/>
    <w:rsid w:val="00201C68"/>
    <w:rsid w:val="00202008"/>
    <w:rsid w:val="00202272"/>
    <w:rsid w:val="00202383"/>
    <w:rsid w:val="00202475"/>
    <w:rsid w:val="00202967"/>
    <w:rsid w:val="0020310B"/>
    <w:rsid w:val="00203329"/>
    <w:rsid w:val="0020348C"/>
    <w:rsid w:val="00203815"/>
    <w:rsid w:val="002039E6"/>
    <w:rsid w:val="00203C24"/>
    <w:rsid w:val="00203CDE"/>
    <w:rsid w:val="0020401E"/>
    <w:rsid w:val="0020412F"/>
    <w:rsid w:val="0020449C"/>
    <w:rsid w:val="002046E0"/>
    <w:rsid w:val="00204759"/>
    <w:rsid w:val="00204791"/>
    <w:rsid w:val="002048C8"/>
    <w:rsid w:val="00204AC3"/>
    <w:rsid w:val="00204E0B"/>
    <w:rsid w:val="00204E6C"/>
    <w:rsid w:val="00204FC4"/>
    <w:rsid w:val="002051D6"/>
    <w:rsid w:val="0020523B"/>
    <w:rsid w:val="00205476"/>
    <w:rsid w:val="002057B2"/>
    <w:rsid w:val="00205888"/>
    <w:rsid w:val="00205B0A"/>
    <w:rsid w:val="00205C9B"/>
    <w:rsid w:val="00205E0F"/>
    <w:rsid w:val="00205EC0"/>
    <w:rsid w:val="00205F87"/>
    <w:rsid w:val="002062CC"/>
    <w:rsid w:val="002062FF"/>
    <w:rsid w:val="0020636F"/>
    <w:rsid w:val="0020657E"/>
    <w:rsid w:val="00206606"/>
    <w:rsid w:val="00206674"/>
    <w:rsid w:val="00206877"/>
    <w:rsid w:val="00206C2E"/>
    <w:rsid w:val="00206E6B"/>
    <w:rsid w:val="00206FEA"/>
    <w:rsid w:val="00207128"/>
    <w:rsid w:val="002079CF"/>
    <w:rsid w:val="00207B23"/>
    <w:rsid w:val="00207D32"/>
    <w:rsid w:val="00207DB5"/>
    <w:rsid w:val="00210496"/>
    <w:rsid w:val="00210614"/>
    <w:rsid w:val="0021063C"/>
    <w:rsid w:val="002106D0"/>
    <w:rsid w:val="00210855"/>
    <w:rsid w:val="00210A6D"/>
    <w:rsid w:val="00210A77"/>
    <w:rsid w:val="00210B03"/>
    <w:rsid w:val="00210B1D"/>
    <w:rsid w:val="00210B69"/>
    <w:rsid w:val="00210C1B"/>
    <w:rsid w:val="00210F48"/>
    <w:rsid w:val="00211A12"/>
    <w:rsid w:val="00211C2B"/>
    <w:rsid w:val="00211CF8"/>
    <w:rsid w:val="00211FC3"/>
    <w:rsid w:val="0021211E"/>
    <w:rsid w:val="00212287"/>
    <w:rsid w:val="00212665"/>
    <w:rsid w:val="0021276D"/>
    <w:rsid w:val="002129E9"/>
    <w:rsid w:val="00212A29"/>
    <w:rsid w:val="00212C4B"/>
    <w:rsid w:val="00212E96"/>
    <w:rsid w:val="002137BE"/>
    <w:rsid w:val="00213BC0"/>
    <w:rsid w:val="00214730"/>
    <w:rsid w:val="00214967"/>
    <w:rsid w:val="00214982"/>
    <w:rsid w:val="00214F00"/>
    <w:rsid w:val="002153AD"/>
    <w:rsid w:val="00215650"/>
    <w:rsid w:val="0021568F"/>
    <w:rsid w:val="002156F0"/>
    <w:rsid w:val="00215750"/>
    <w:rsid w:val="002158B4"/>
    <w:rsid w:val="00215970"/>
    <w:rsid w:val="00215D27"/>
    <w:rsid w:val="00215E8D"/>
    <w:rsid w:val="00215EBB"/>
    <w:rsid w:val="00215FEF"/>
    <w:rsid w:val="00216751"/>
    <w:rsid w:val="0021680A"/>
    <w:rsid w:val="00217025"/>
    <w:rsid w:val="0021713B"/>
    <w:rsid w:val="0021728E"/>
    <w:rsid w:val="0021749B"/>
    <w:rsid w:val="0021754E"/>
    <w:rsid w:val="002175B6"/>
    <w:rsid w:val="00217AEE"/>
    <w:rsid w:val="00217B38"/>
    <w:rsid w:val="00217BDE"/>
    <w:rsid w:val="00217CD8"/>
    <w:rsid w:val="00217DF1"/>
    <w:rsid w:val="00220059"/>
    <w:rsid w:val="0022036B"/>
    <w:rsid w:val="002204AA"/>
    <w:rsid w:val="00220531"/>
    <w:rsid w:val="00220C53"/>
    <w:rsid w:val="00221211"/>
    <w:rsid w:val="0022148A"/>
    <w:rsid w:val="00221AF6"/>
    <w:rsid w:val="00221BEA"/>
    <w:rsid w:val="00221DBA"/>
    <w:rsid w:val="00221E8A"/>
    <w:rsid w:val="00222532"/>
    <w:rsid w:val="00222F9F"/>
    <w:rsid w:val="0022329C"/>
    <w:rsid w:val="00223320"/>
    <w:rsid w:val="00223C10"/>
    <w:rsid w:val="00223CF9"/>
    <w:rsid w:val="00223E2E"/>
    <w:rsid w:val="00223E7E"/>
    <w:rsid w:val="00223F50"/>
    <w:rsid w:val="0022429C"/>
    <w:rsid w:val="002244DE"/>
    <w:rsid w:val="00224580"/>
    <w:rsid w:val="0022471C"/>
    <w:rsid w:val="002248A6"/>
    <w:rsid w:val="0022494F"/>
    <w:rsid w:val="002249E6"/>
    <w:rsid w:val="00224AB7"/>
    <w:rsid w:val="00224B94"/>
    <w:rsid w:val="00224CEF"/>
    <w:rsid w:val="00224E90"/>
    <w:rsid w:val="0022543A"/>
    <w:rsid w:val="00225663"/>
    <w:rsid w:val="002257C7"/>
    <w:rsid w:val="00225867"/>
    <w:rsid w:val="00225AD9"/>
    <w:rsid w:val="00225B64"/>
    <w:rsid w:val="00225B87"/>
    <w:rsid w:val="00225EDB"/>
    <w:rsid w:val="00225F5C"/>
    <w:rsid w:val="00226030"/>
    <w:rsid w:val="002267DB"/>
    <w:rsid w:val="00226818"/>
    <w:rsid w:val="002268C3"/>
    <w:rsid w:val="00226942"/>
    <w:rsid w:val="00226E82"/>
    <w:rsid w:val="00226F3A"/>
    <w:rsid w:val="002271E9"/>
    <w:rsid w:val="00227349"/>
    <w:rsid w:val="00227CA3"/>
    <w:rsid w:val="002302E7"/>
    <w:rsid w:val="002306EE"/>
    <w:rsid w:val="002308F2"/>
    <w:rsid w:val="00230A41"/>
    <w:rsid w:val="00230D24"/>
    <w:rsid w:val="00231567"/>
    <w:rsid w:val="0023174B"/>
    <w:rsid w:val="0023194A"/>
    <w:rsid w:val="00231AB3"/>
    <w:rsid w:val="00231CAF"/>
    <w:rsid w:val="00231D52"/>
    <w:rsid w:val="00231EF5"/>
    <w:rsid w:val="00232239"/>
    <w:rsid w:val="00232439"/>
    <w:rsid w:val="002325D7"/>
    <w:rsid w:val="0023281B"/>
    <w:rsid w:val="00232936"/>
    <w:rsid w:val="002329F7"/>
    <w:rsid w:val="00232E88"/>
    <w:rsid w:val="00232EE2"/>
    <w:rsid w:val="00232F02"/>
    <w:rsid w:val="00232FF5"/>
    <w:rsid w:val="002339F1"/>
    <w:rsid w:val="00233C8D"/>
    <w:rsid w:val="00233FC3"/>
    <w:rsid w:val="002341FA"/>
    <w:rsid w:val="00234682"/>
    <w:rsid w:val="002347F5"/>
    <w:rsid w:val="00234B83"/>
    <w:rsid w:val="00234E60"/>
    <w:rsid w:val="00235132"/>
    <w:rsid w:val="00235348"/>
    <w:rsid w:val="00235368"/>
    <w:rsid w:val="00235582"/>
    <w:rsid w:val="00235620"/>
    <w:rsid w:val="00235B14"/>
    <w:rsid w:val="00235C0E"/>
    <w:rsid w:val="00235CAC"/>
    <w:rsid w:val="00235D99"/>
    <w:rsid w:val="00235E16"/>
    <w:rsid w:val="00235E30"/>
    <w:rsid w:val="002364F8"/>
    <w:rsid w:val="00236558"/>
    <w:rsid w:val="002365D6"/>
    <w:rsid w:val="00236937"/>
    <w:rsid w:val="0023695E"/>
    <w:rsid w:val="00236975"/>
    <w:rsid w:val="002369A3"/>
    <w:rsid w:val="002369C1"/>
    <w:rsid w:val="002369DB"/>
    <w:rsid w:val="00236AFF"/>
    <w:rsid w:val="00236B46"/>
    <w:rsid w:val="00236E82"/>
    <w:rsid w:val="00237329"/>
    <w:rsid w:val="00237369"/>
    <w:rsid w:val="0023744F"/>
    <w:rsid w:val="0023790C"/>
    <w:rsid w:val="00237AE4"/>
    <w:rsid w:val="00237C21"/>
    <w:rsid w:val="00237C91"/>
    <w:rsid w:val="00237DFB"/>
    <w:rsid w:val="0024005C"/>
    <w:rsid w:val="0024049D"/>
    <w:rsid w:val="00240677"/>
    <w:rsid w:val="0024070B"/>
    <w:rsid w:val="00240A12"/>
    <w:rsid w:val="00240BB7"/>
    <w:rsid w:val="00240F8E"/>
    <w:rsid w:val="00241158"/>
    <w:rsid w:val="0024119B"/>
    <w:rsid w:val="002412CC"/>
    <w:rsid w:val="00241524"/>
    <w:rsid w:val="002415CA"/>
    <w:rsid w:val="00241A5D"/>
    <w:rsid w:val="00241E63"/>
    <w:rsid w:val="002422E2"/>
    <w:rsid w:val="00242367"/>
    <w:rsid w:val="00242376"/>
    <w:rsid w:val="00242561"/>
    <w:rsid w:val="00242566"/>
    <w:rsid w:val="0024260C"/>
    <w:rsid w:val="002426E2"/>
    <w:rsid w:val="00242763"/>
    <w:rsid w:val="00242802"/>
    <w:rsid w:val="00242E19"/>
    <w:rsid w:val="00242E69"/>
    <w:rsid w:val="00242F67"/>
    <w:rsid w:val="002431A0"/>
    <w:rsid w:val="002431C6"/>
    <w:rsid w:val="00243597"/>
    <w:rsid w:val="00243781"/>
    <w:rsid w:val="0024397E"/>
    <w:rsid w:val="00243AAC"/>
    <w:rsid w:val="00243DE4"/>
    <w:rsid w:val="00244025"/>
    <w:rsid w:val="002443D0"/>
    <w:rsid w:val="00244823"/>
    <w:rsid w:val="002448C5"/>
    <w:rsid w:val="0024497E"/>
    <w:rsid w:val="00244AE4"/>
    <w:rsid w:val="00244D18"/>
    <w:rsid w:val="00244E03"/>
    <w:rsid w:val="00244E27"/>
    <w:rsid w:val="00245331"/>
    <w:rsid w:val="002453E6"/>
    <w:rsid w:val="00245492"/>
    <w:rsid w:val="0024580D"/>
    <w:rsid w:val="00245943"/>
    <w:rsid w:val="00245FCF"/>
    <w:rsid w:val="00246110"/>
    <w:rsid w:val="0024640A"/>
    <w:rsid w:val="002464A3"/>
    <w:rsid w:val="002466A5"/>
    <w:rsid w:val="0024683D"/>
    <w:rsid w:val="0024694A"/>
    <w:rsid w:val="0024695B"/>
    <w:rsid w:val="00246CFA"/>
    <w:rsid w:val="00246EF1"/>
    <w:rsid w:val="00246FF4"/>
    <w:rsid w:val="00247327"/>
    <w:rsid w:val="00247636"/>
    <w:rsid w:val="00247853"/>
    <w:rsid w:val="00247A67"/>
    <w:rsid w:val="00247C51"/>
    <w:rsid w:val="00247FDE"/>
    <w:rsid w:val="002501E4"/>
    <w:rsid w:val="0025020E"/>
    <w:rsid w:val="0025036A"/>
    <w:rsid w:val="00250D43"/>
    <w:rsid w:val="00250E9E"/>
    <w:rsid w:val="00251179"/>
    <w:rsid w:val="002511FC"/>
    <w:rsid w:val="00251203"/>
    <w:rsid w:val="0025168B"/>
    <w:rsid w:val="00251717"/>
    <w:rsid w:val="0025194D"/>
    <w:rsid w:val="00251A4C"/>
    <w:rsid w:val="00251B8E"/>
    <w:rsid w:val="00252090"/>
    <w:rsid w:val="002522EF"/>
    <w:rsid w:val="002523CB"/>
    <w:rsid w:val="00252502"/>
    <w:rsid w:val="00252690"/>
    <w:rsid w:val="0025281D"/>
    <w:rsid w:val="002529C2"/>
    <w:rsid w:val="00252BE8"/>
    <w:rsid w:val="00252E46"/>
    <w:rsid w:val="002530D0"/>
    <w:rsid w:val="002533C6"/>
    <w:rsid w:val="002533F0"/>
    <w:rsid w:val="002535B3"/>
    <w:rsid w:val="0025382F"/>
    <w:rsid w:val="002539CB"/>
    <w:rsid w:val="00253B70"/>
    <w:rsid w:val="00253CB3"/>
    <w:rsid w:val="00253EE3"/>
    <w:rsid w:val="002541FB"/>
    <w:rsid w:val="002545AB"/>
    <w:rsid w:val="002546A3"/>
    <w:rsid w:val="00254791"/>
    <w:rsid w:val="002548C6"/>
    <w:rsid w:val="00254ADE"/>
    <w:rsid w:val="00254B10"/>
    <w:rsid w:val="00254B12"/>
    <w:rsid w:val="00254B80"/>
    <w:rsid w:val="00254C7A"/>
    <w:rsid w:val="0025515C"/>
    <w:rsid w:val="00255233"/>
    <w:rsid w:val="002553B0"/>
    <w:rsid w:val="00255658"/>
    <w:rsid w:val="00255C68"/>
    <w:rsid w:val="002560FC"/>
    <w:rsid w:val="00256BEC"/>
    <w:rsid w:val="00256CFC"/>
    <w:rsid w:val="00256F0D"/>
    <w:rsid w:val="00256FF1"/>
    <w:rsid w:val="0025721F"/>
    <w:rsid w:val="002573BD"/>
    <w:rsid w:val="00257492"/>
    <w:rsid w:val="002575C8"/>
    <w:rsid w:val="002577B2"/>
    <w:rsid w:val="002577D2"/>
    <w:rsid w:val="002578AB"/>
    <w:rsid w:val="002579ED"/>
    <w:rsid w:val="00257BF7"/>
    <w:rsid w:val="00257C61"/>
    <w:rsid w:val="00257CB6"/>
    <w:rsid w:val="00260767"/>
    <w:rsid w:val="0026078B"/>
    <w:rsid w:val="002607A8"/>
    <w:rsid w:val="00260C36"/>
    <w:rsid w:val="00260C4E"/>
    <w:rsid w:val="00260E16"/>
    <w:rsid w:val="00260E56"/>
    <w:rsid w:val="00260EBF"/>
    <w:rsid w:val="00260FA1"/>
    <w:rsid w:val="00260FB5"/>
    <w:rsid w:val="0026166C"/>
    <w:rsid w:val="002616D0"/>
    <w:rsid w:val="0026199A"/>
    <w:rsid w:val="002619D5"/>
    <w:rsid w:val="00261D33"/>
    <w:rsid w:val="00262037"/>
    <w:rsid w:val="0026215E"/>
    <w:rsid w:val="00262303"/>
    <w:rsid w:val="0026234E"/>
    <w:rsid w:val="00262433"/>
    <w:rsid w:val="002624E6"/>
    <w:rsid w:val="002625D7"/>
    <w:rsid w:val="0026281B"/>
    <w:rsid w:val="00262A31"/>
    <w:rsid w:val="00262BE9"/>
    <w:rsid w:val="00262C3D"/>
    <w:rsid w:val="00262DBB"/>
    <w:rsid w:val="00262ECC"/>
    <w:rsid w:val="00262FD1"/>
    <w:rsid w:val="00263050"/>
    <w:rsid w:val="00263210"/>
    <w:rsid w:val="002635BB"/>
    <w:rsid w:val="0026368A"/>
    <w:rsid w:val="002637FE"/>
    <w:rsid w:val="00263865"/>
    <w:rsid w:val="00263957"/>
    <w:rsid w:val="00263D0D"/>
    <w:rsid w:val="00263DEF"/>
    <w:rsid w:val="00263F07"/>
    <w:rsid w:val="00264464"/>
    <w:rsid w:val="002644A0"/>
    <w:rsid w:val="002644EE"/>
    <w:rsid w:val="00264522"/>
    <w:rsid w:val="00264661"/>
    <w:rsid w:val="0026473B"/>
    <w:rsid w:val="0026499F"/>
    <w:rsid w:val="00264BC5"/>
    <w:rsid w:val="00264D6C"/>
    <w:rsid w:val="00265155"/>
    <w:rsid w:val="0026532A"/>
    <w:rsid w:val="00265432"/>
    <w:rsid w:val="00265A3C"/>
    <w:rsid w:val="00265AD4"/>
    <w:rsid w:val="00265D4C"/>
    <w:rsid w:val="00265E46"/>
    <w:rsid w:val="002663F6"/>
    <w:rsid w:val="00266756"/>
    <w:rsid w:val="00266875"/>
    <w:rsid w:val="002669CD"/>
    <w:rsid w:val="00266BBA"/>
    <w:rsid w:val="00266EC4"/>
    <w:rsid w:val="00267133"/>
    <w:rsid w:val="00267318"/>
    <w:rsid w:val="0026755E"/>
    <w:rsid w:val="002675B7"/>
    <w:rsid w:val="002676F7"/>
    <w:rsid w:val="00267BD4"/>
    <w:rsid w:val="0027019F"/>
    <w:rsid w:val="0027038B"/>
    <w:rsid w:val="0027053C"/>
    <w:rsid w:val="00270B2A"/>
    <w:rsid w:val="00270B8F"/>
    <w:rsid w:val="00270BA5"/>
    <w:rsid w:val="00270DF4"/>
    <w:rsid w:val="002712D5"/>
    <w:rsid w:val="00271347"/>
    <w:rsid w:val="002714F2"/>
    <w:rsid w:val="0027157D"/>
    <w:rsid w:val="002718AC"/>
    <w:rsid w:val="002718FB"/>
    <w:rsid w:val="002719D5"/>
    <w:rsid w:val="00271F8B"/>
    <w:rsid w:val="00272718"/>
    <w:rsid w:val="00272C31"/>
    <w:rsid w:val="00272D42"/>
    <w:rsid w:val="00272EC2"/>
    <w:rsid w:val="002731A7"/>
    <w:rsid w:val="002733A5"/>
    <w:rsid w:val="0027365C"/>
    <w:rsid w:val="00273699"/>
    <w:rsid w:val="002737C9"/>
    <w:rsid w:val="002737DA"/>
    <w:rsid w:val="002738EA"/>
    <w:rsid w:val="00273AC1"/>
    <w:rsid w:val="00273DD9"/>
    <w:rsid w:val="00274057"/>
    <w:rsid w:val="002741F3"/>
    <w:rsid w:val="002742A5"/>
    <w:rsid w:val="00274368"/>
    <w:rsid w:val="00274CEF"/>
    <w:rsid w:val="00274E0C"/>
    <w:rsid w:val="00274F25"/>
    <w:rsid w:val="00275125"/>
    <w:rsid w:val="00275261"/>
    <w:rsid w:val="002752D3"/>
    <w:rsid w:val="002753E8"/>
    <w:rsid w:val="00275620"/>
    <w:rsid w:val="00275AA1"/>
    <w:rsid w:val="0027601E"/>
    <w:rsid w:val="0027630A"/>
    <w:rsid w:val="00276997"/>
    <w:rsid w:val="002769C2"/>
    <w:rsid w:val="00276C92"/>
    <w:rsid w:val="0027715E"/>
    <w:rsid w:val="0027716C"/>
    <w:rsid w:val="002771A7"/>
    <w:rsid w:val="002772AD"/>
    <w:rsid w:val="002772B5"/>
    <w:rsid w:val="00277354"/>
    <w:rsid w:val="0027754A"/>
    <w:rsid w:val="00277DFC"/>
    <w:rsid w:val="00277ED4"/>
    <w:rsid w:val="002800A7"/>
    <w:rsid w:val="002803CA"/>
    <w:rsid w:val="002805A1"/>
    <w:rsid w:val="00280600"/>
    <w:rsid w:val="002808FF"/>
    <w:rsid w:val="00280FAA"/>
    <w:rsid w:val="00281016"/>
    <w:rsid w:val="00281287"/>
    <w:rsid w:val="00281561"/>
    <w:rsid w:val="002815FD"/>
    <w:rsid w:val="0028170D"/>
    <w:rsid w:val="00281A42"/>
    <w:rsid w:val="00281A5C"/>
    <w:rsid w:val="00281E18"/>
    <w:rsid w:val="00281E86"/>
    <w:rsid w:val="00282105"/>
    <w:rsid w:val="002822E2"/>
    <w:rsid w:val="0028240F"/>
    <w:rsid w:val="00282C16"/>
    <w:rsid w:val="00283109"/>
    <w:rsid w:val="0028334C"/>
    <w:rsid w:val="0028350C"/>
    <w:rsid w:val="0028359E"/>
    <w:rsid w:val="00283672"/>
    <w:rsid w:val="002837BA"/>
    <w:rsid w:val="00283ACD"/>
    <w:rsid w:val="00283C1B"/>
    <w:rsid w:val="00283C33"/>
    <w:rsid w:val="00284002"/>
    <w:rsid w:val="00284171"/>
    <w:rsid w:val="002845F4"/>
    <w:rsid w:val="00284AAB"/>
    <w:rsid w:val="00284BDB"/>
    <w:rsid w:val="00284F85"/>
    <w:rsid w:val="00284FDD"/>
    <w:rsid w:val="00285274"/>
    <w:rsid w:val="00285363"/>
    <w:rsid w:val="00285482"/>
    <w:rsid w:val="00285934"/>
    <w:rsid w:val="00286DE6"/>
    <w:rsid w:val="00286EFF"/>
    <w:rsid w:val="00286F2D"/>
    <w:rsid w:val="002876B0"/>
    <w:rsid w:val="00287861"/>
    <w:rsid w:val="00287BFB"/>
    <w:rsid w:val="00290121"/>
    <w:rsid w:val="00290423"/>
    <w:rsid w:val="002904F8"/>
    <w:rsid w:val="00290558"/>
    <w:rsid w:val="00290846"/>
    <w:rsid w:val="0029085B"/>
    <w:rsid w:val="0029091B"/>
    <w:rsid w:val="00290F47"/>
    <w:rsid w:val="00291791"/>
    <w:rsid w:val="0029197C"/>
    <w:rsid w:val="00291ABA"/>
    <w:rsid w:val="00291B35"/>
    <w:rsid w:val="00291DE3"/>
    <w:rsid w:val="0029227C"/>
    <w:rsid w:val="002922EA"/>
    <w:rsid w:val="0029230B"/>
    <w:rsid w:val="00292561"/>
    <w:rsid w:val="00292BFA"/>
    <w:rsid w:val="00292D7B"/>
    <w:rsid w:val="00292FEF"/>
    <w:rsid w:val="00293010"/>
    <w:rsid w:val="00293082"/>
    <w:rsid w:val="002930B5"/>
    <w:rsid w:val="00293342"/>
    <w:rsid w:val="00293514"/>
    <w:rsid w:val="002937FD"/>
    <w:rsid w:val="002938B0"/>
    <w:rsid w:val="00293958"/>
    <w:rsid w:val="00293E17"/>
    <w:rsid w:val="002942A0"/>
    <w:rsid w:val="00294459"/>
    <w:rsid w:val="002944C6"/>
    <w:rsid w:val="00294531"/>
    <w:rsid w:val="0029454F"/>
    <w:rsid w:val="0029456C"/>
    <w:rsid w:val="00294579"/>
    <w:rsid w:val="00294C1E"/>
    <w:rsid w:val="00294CAC"/>
    <w:rsid w:val="00294F2C"/>
    <w:rsid w:val="00294F88"/>
    <w:rsid w:val="00294F94"/>
    <w:rsid w:val="00295076"/>
    <w:rsid w:val="002952CA"/>
    <w:rsid w:val="0029564D"/>
    <w:rsid w:val="002959D5"/>
    <w:rsid w:val="00295F69"/>
    <w:rsid w:val="00296221"/>
    <w:rsid w:val="00296290"/>
    <w:rsid w:val="00296367"/>
    <w:rsid w:val="0029692B"/>
    <w:rsid w:val="00296AED"/>
    <w:rsid w:val="00296B4D"/>
    <w:rsid w:val="00296FBE"/>
    <w:rsid w:val="002973EE"/>
    <w:rsid w:val="00297458"/>
    <w:rsid w:val="00297922"/>
    <w:rsid w:val="00297C3A"/>
    <w:rsid w:val="00297CF0"/>
    <w:rsid w:val="00297DE9"/>
    <w:rsid w:val="00297E90"/>
    <w:rsid w:val="002A003F"/>
    <w:rsid w:val="002A04C1"/>
    <w:rsid w:val="002A0550"/>
    <w:rsid w:val="002A05BC"/>
    <w:rsid w:val="002A0751"/>
    <w:rsid w:val="002A0C10"/>
    <w:rsid w:val="002A0E17"/>
    <w:rsid w:val="002A0ECA"/>
    <w:rsid w:val="002A0ED4"/>
    <w:rsid w:val="002A10C9"/>
    <w:rsid w:val="002A11DF"/>
    <w:rsid w:val="002A16BE"/>
    <w:rsid w:val="002A16C6"/>
    <w:rsid w:val="002A1752"/>
    <w:rsid w:val="002A1A39"/>
    <w:rsid w:val="002A1F29"/>
    <w:rsid w:val="002A1F48"/>
    <w:rsid w:val="002A1FC6"/>
    <w:rsid w:val="002A2181"/>
    <w:rsid w:val="002A243A"/>
    <w:rsid w:val="002A2706"/>
    <w:rsid w:val="002A2791"/>
    <w:rsid w:val="002A296F"/>
    <w:rsid w:val="002A2BA5"/>
    <w:rsid w:val="002A3125"/>
    <w:rsid w:val="002A3187"/>
    <w:rsid w:val="002A31EC"/>
    <w:rsid w:val="002A3287"/>
    <w:rsid w:val="002A3337"/>
    <w:rsid w:val="002A35FA"/>
    <w:rsid w:val="002A39F2"/>
    <w:rsid w:val="002A3CED"/>
    <w:rsid w:val="002A3D25"/>
    <w:rsid w:val="002A42FD"/>
    <w:rsid w:val="002A45A0"/>
    <w:rsid w:val="002A4808"/>
    <w:rsid w:val="002A4C11"/>
    <w:rsid w:val="002A4D13"/>
    <w:rsid w:val="002A4E8B"/>
    <w:rsid w:val="002A4EAE"/>
    <w:rsid w:val="002A4F10"/>
    <w:rsid w:val="002A5081"/>
    <w:rsid w:val="002A5692"/>
    <w:rsid w:val="002A5811"/>
    <w:rsid w:val="002A5A9E"/>
    <w:rsid w:val="002A61B6"/>
    <w:rsid w:val="002A622A"/>
    <w:rsid w:val="002A658C"/>
    <w:rsid w:val="002A663B"/>
    <w:rsid w:val="002A6DCB"/>
    <w:rsid w:val="002A6E75"/>
    <w:rsid w:val="002A6EF4"/>
    <w:rsid w:val="002A70BF"/>
    <w:rsid w:val="002A7875"/>
    <w:rsid w:val="002A7A1A"/>
    <w:rsid w:val="002B013E"/>
    <w:rsid w:val="002B0485"/>
    <w:rsid w:val="002B0494"/>
    <w:rsid w:val="002B0572"/>
    <w:rsid w:val="002B06CA"/>
    <w:rsid w:val="002B0A6E"/>
    <w:rsid w:val="002B0AED"/>
    <w:rsid w:val="002B0C3C"/>
    <w:rsid w:val="002B0EE5"/>
    <w:rsid w:val="002B110D"/>
    <w:rsid w:val="002B12BC"/>
    <w:rsid w:val="002B17F5"/>
    <w:rsid w:val="002B1AD4"/>
    <w:rsid w:val="002B1D6C"/>
    <w:rsid w:val="002B21A0"/>
    <w:rsid w:val="002B2447"/>
    <w:rsid w:val="002B252E"/>
    <w:rsid w:val="002B2537"/>
    <w:rsid w:val="002B25C1"/>
    <w:rsid w:val="002B2647"/>
    <w:rsid w:val="002B2887"/>
    <w:rsid w:val="002B295E"/>
    <w:rsid w:val="002B2A12"/>
    <w:rsid w:val="002B2B3D"/>
    <w:rsid w:val="002B2CB7"/>
    <w:rsid w:val="002B3177"/>
    <w:rsid w:val="002B320E"/>
    <w:rsid w:val="002B322E"/>
    <w:rsid w:val="002B328B"/>
    <w:rsid w:val="002B32F5"/>
    <w:rsid w:val="002B33D0"/>
    <w:rsid w:val="002B3530"/>
    <w:rsid w:val="002B39B5"/>
    <w:rsid w:val="002B3B17"/>
    <w:rsid w:val="002B3D90"/>
    <w:rsid w:val="002B3F9D"/>
    <w:rsid w:val="002B3FBF"/>
    <w:rsid w:val="002B3FE8"/>
    <w:rsid w:val="002B4A05"/>
    <w:rsid w:val="002B4A47"/>
    <w:rsid w:val="002B4F2E"/>
    <w:rsid w:val="002B5167"/>
    <w:rsid w:val="002B51DB"/>
    <w:rsid w:val="002B5237"/>
    <w:rsid w:val="002B52EF"/>
    <w:rsid w:val="002B56C7"/>
    <w:rsid w:val="002B57CB"/>
    <w:rsid w:val="002B5D34"/>
    <w:rsid w:val="002B618A"/>
    <w:rsid w:val="002B62DE"/>
    <w:rsid w:val="002B637E"/>
    <w:rsid w:val="002B661F"/>
    <w:rsid w:val="002B68D7"/>
    <w:rsid w:val="002B69C5"/>
    <w:rsid w:val="002B69D0"/>
    <w:rsid w:val="002B6B58"/>
    <w:rsid w:val="002B6F01"/>
    <w:rsid w:val="002B714E"/>
    <w:rsid w:val="002B732D"/>
    <w:rsid w:val="002B7515"/>
    <w:rsid w:val="002B7705"/>
    <w:rsid w:val="002B7887"/>
    <w:rsid w:val="002B78CB"/>
    <w:rsid w:val="002B7A72"/>
    <w:rsid w:val="002B7C1E"/>
    <w:rsid w:val="002B7C7D"/>
    <w:rsid w:val="002B7ED5"/>
    <w:rsid w:val="002C0056"/>
    <w:rsid w:val="002C0099"/>
    <w:rsid w:val="002C0243"/>
    <w:rsid w:val="002C059C"/>
    <w:rsid w:val="002C0769"/>
    <w:rsid w:val="002C0922"/>
    <w:rsid w:val="002C0949"/>
    <w:rsid w:val="002C0D3E"/>
    <w:rsid w:val="002C0FE4"/>
    <w:rsid w:val="002C102F"/>
    <w:rsid w:val="002C1139"/>
    <w:rsid w:val="002C114E"/>
    <w:rsid w:val="002C1193"/>
    <w:rsid w:val="002C12EB"/>
    <w:rsid w:val="002C1350"/>
    <w:rsid w:val="002C2543"/>
    <w:rsid w:val="002C2AE7"/>
    <w:rsid w:val="002C2B82"/>
    <w:rsid w:val="002C2E13"/>
    <w:rsid w:val="002C2F38"/>
    <w:rsid w:val="002C320F"/>
    <w:rsid w:val="002C322C"/>
    <w:rsid w:val="002C3548"/>
    <w:rsid w:val="002C365A"/>
    <w:rsid w:val="002C3FD1"/>
    <w:rsid w:val="002C3FFA"/>
    <w:rsid w:val="002C42E0"/>
    <w:rsid w:val="002C448D"/>
    <w:rsid w:val="002C44B6"/>
    <w:rsid w:val="002C492B"/>
    <w:rsid w:val="002C4A0C"/>
    <w:rsid w:val="002C4FC4"/>
    <w:rsid w:val="002C5155"/>
    <w:rsid w:val="002C5319"/>
    <w:rsid w:val="002C56F5"/>
    <w:rsid w:val="002C5710"/>
    <w:rsid w:val="002C5827"/>
    <w:rsid w:val="002C6236"/>
    <w:rsid w:val="002C6859"/>
    <w:rsid w:val="002C692D"/>
    <w:rsid w:val="002C6C38"/>
    <w:rsid w:val="002C6CB2"/>
    <w:rsid w:val="002C6EB0"/>
    <w:rsid w:val="002C719D"/>
    <w:rsid w:val="002C71D2"/>
    <w:rsid w:val="002C72B0"/>
    <w:rsid w:val="002C734E"/>
    <w:rsid w:val="002C745A"/>
    <w:rsid w:val="002C7569"/>
    <w:rsid w:val="002C77F1"/>
    <w:rsid w:val="002C7B0B"/>
    <w:rsid w:val="002C7E8A"/>
    <w:rsid w:val="002C7F88"/>
    <w:rsid w:val="002D0052"/>
    <w:rsid w:val="002D00C0"/>
    <w:rsid w:val="002D04EE"/>
    <w:rsid w:val="002D051B"/>
    <w:rsid w:val="002D069E"/>
    <w:rsid w:val="002D07D6"/>
    <w:rsid w:val="002D09F8"/>
    <w:rsid w:val="002D09FB"/>
    <w:rsid w:val="002D0C38"/>
    <w:rsid w:val="002D0DA2"/>
    <w:rsid w:val="002D13A4"/>
    <w:rsid w:val="002D1672"/>
    <w:rsid w:val="002D1738"/>
    <w:rsid w:val="002D17C8"/>
    <w:rsid w:val="002D1E1E"/>
    <w:rsid w:val="002D1F83"/>
    <w:rsid w:val="002D1FD8"/>
    <w:rsid w:val="002D1FF4"/>
    <w:rsid w:val="002D2081"/>
    <w:rsid w:val="002D20B0"/>
    <w:rsid w:val="002D2294"/>
    <w:rsid w:val="002D23D7"/>
    <w:rsid w:val="002D23E5"/>
    <w:rsid w:val="002D2697"/>
    <w:rsid w:val="002D29F5"/>
    <w:rsid w:val="002D2A3D"/>
    <w:rsid w:val="002D2D85"/>
    <w:rsid w:val="002D2F93"/>
    <w:rsid w:val="002D32D9"/>
    <w:rsid w:val="002D3B6E"/>
    <w:rsid w:val="002D3B88"/>
    <w:rsid w:val="002D3CB3"/>
    <w:rsid w:val="002D3D17"/>
    <w:rsid w:val="002D3D7B"/>
    <w:rsid w:val="002D3DC5"/>
    <w:rsid w:val="002D3E0C"/>
    <w:rsid w:val="002D401C"/>
    <w:rsid w:val="002D42FA"/>
    <w:rsid w:val="002D44BB"/>
    <w:rsid w:val="002D4601"/>
    <w:rsid w:val="002D48D9"/>
    <w:rsid w:val="002D4B0B"/>
    <w:rsid w:val="002D50ED"/>
    <w:rsid w:val="002D5612"/>
    <w:rsid w:val="002D570C"/>
    <w:rsid w:val="002D579D"/>
    <w:rsid w:val="002D57B3"/>
    <w:rsid w:val="002D5907"/>
    <w:rsid w:val="002D5FEE"/>
    <w:rsid w:val="002D672D"/>
    <w:rsid w:val="002D6794"/>
    <w:rsid w:val="002D6C80"/>
    <w:rsid w:val="002D6E1E"/>
    <w:rsid w:val="002D7239"/>
    <w:rsid w:val="002D73A7"/>
    <w:rsid w:val="002D743C"/>
    <w:rsid w:val="002D7552"/>
    <w:rsid w:val="002D77B1"/>
    <w:rsid w:val="002D7967"/>
    <w:rsid w:val="002D7A87"/>
    <w:rsid w:val="002E01AA"/>
    <w:rsid w:val="002E042C"/>
    <w:rsid w:val="002E0493"/>
    <w:rsid w:val="002E05C1"/>
    <w:rsid w:val="002E0FE3"/>
    <w:rsid w:val="002E1026"/>
    <w:rsid w:val="002E1368"/>
    <w:rsid w:val="002E1666"/>
    <w:rsid w:val="002E1805"/>
    <w:rsid w:val="002E1B4C"/>
    <w:rsid w:val="002E1BF8"/>
    <w:rsid w:val="002E1C49"/>
    <w:rsid w:val="002E1C77"/>
    <w:rsid w:val="002E218C"/>
    <w:rsid w:val="002E22B3"/>
    <w:rsid w:val="002E24E4"/>
    <w:rsid w:val="002E2561"/>
    <w:rsid w:val="002E2573"/>
    <w:rsid w:val="002E26B7"/>
    <w:rsid w:val="002E29C6"/>
    <w:rsid w:val="002E2ABF"/>
    <w:rsid w:val="002E2B1C"/>
    <w:rsid w:val="002E2B74"/>
    <w:rsid w:val="002E2E36"/>
    <w:rsid w:val="002E2FD8"/>
    <w:rsid w:val="002E319B"/>
    <w:rsid w:val="002E3266"/>
    <w:rsid w:val="002E33A4"/>
    <w:rsid w:val="002E396D"/>
    <w:rsid w:val="002E3C5D"/>
    <w:rsid w:val="002E4271"/>
    <w:rsid w:val="002E484F"/>
    <w:rsid w:val="002E493E"/>
    <w:rsid w:val="002E4ABD"/>
    <w:rsid w:val="002E5156"/>
    <w:rsid w:val="002E5C5C"/>
    <w:rsid w:val="002E634F"/>
    <w:rsid w:val="002E667A"/>
    <w:rsid w:val="002E70AB"/>
    <w:rsid w:val="002E7373"/>
    <w:rsid w:val="002E7580"/>
    <w:rsid w:val="002E7B24"/>
    <w:rsid w:val="002E7E7E"/>
    <w:rsid w:val="002F076B"/>
    <w:rsid w:val="002F0BC1"/>
    <w:rsid w:val="002F0CDB"/>
    <w:rsid w:val="002F0DD6"/>
    <w:rsid w:val="002F0EBD"/>
    <w:rsid w:val="002F0FA5"/>
    <w:rsid w:val="002F1006"/>
    <w:rsid w:val="002F129E"/>
    <w:rsid w:val="002F13B5"/>
    <w:rsid w:val="002F1409"/>
    <w:rsid w:val="002F1447"/>
    <w:rsid w:val="002F1790"/>
    <w:rsid w:val="002F1841"/>
    <w:rsid w:val="002F18BD"/>
    <w:rsid w:val="002F1ABB"/>
    <w:rsid w:val="002F1D1C"/>
    <w:rsid w:val="002F1F9F"/>
    <w:rsid w:val="002F257A"/>
    <w:rsid w:val="002F2698"/>
    <w:rsid w:val="002F2D6F"/>
    <w:rsid w:val="002F2F48"/>
    <w:rsid w:val="002F2F4E"/>
    <w:rsid w:val="002F3450"/>
    <w:rsid w:val="002F3580"/>
    <w:rsid w:val="002F39FA"/>
    <w:rsid w:val="002F3A11"/>
    <w:rsid w:val="002F3AC2"/>
    <w:rsid w:val="002F4022"/>
    <w:rsid w:val="002F40A4"/>
    <w:rsid w:val="002F423E"/>
    <w:rsid w:val="002F433C"/>
    <w:rsid w:val="002F46C1"/>
    <w:rsid w:val="002F47BD"/>
    <w:rsid w:val="002F4B30"/>
    <w:rsid w:val="002F4D57"/>
    <w:rsid w:val="002F4DC0"/>
    <w:rsid w:val="002F4E78"/>
    <w:rsid w:val="002F4EDC"/>
    <w:rsid w:val="002F4F43"/>
    <w:rsid w:val="002F51D5"/>
    <w:rsid w:val="002F5337"/>
    <w:rsid w:val="002F5494"/>
    <w:rsid w:val="002F57F4"/>
    <w:rsid w:val="002F58B6"/>
    <w:rsid w:val="002F58D4"/>
    <w:rsid w:val="002F5CDF"/>
    <w:rsid w:val="002F5DC2"/>
    <w:rsid w:val="002F5E23"/>
    <w:rsid w:val="002F658E"/>
    <w:rsid w:val="002F68CE"/>
    <w:rsid w:val="002F6ABA"/>
    <w:rsid w:val="002F6D00"/>
    <w:rsid w:val="002F6D47"/>
    <w:rsid w:val="002F6D50"/>
    <w:rsid w:val="002F6D5C"/>
    <w:rsid w:val="002F7490"/>
    <w:rsid w:val="002F7531"/>
    <w:rsid w:val="002F763F"/>
    <w:rsid w:val="002F77A2"/>
    <w:rsid w:val="002F7C78"/>
    <w:rsid w:val="002F7D66"/>
    <w:rsid w:val="002F7EAF"/>
    <w:rsid w:val="002F7F1B"/>
    <w:rsid w:val="00300042"/>
    <w:rsid w:val="00300057"/>
    <w:rsid w:val="003000DB"/>
    <w:rsid w:val="003000E3"/>
    <w:rsid w:val="00300380"/>
    <w:rsid w:val="0030084C"/>
    <w:rsid w:val="0030148D"/>
    <w:rsid w:val="0030172B"/>
    <w:rsid w:val="00301E9B"/>
    <w:rsid w:val="00302082"/>
    <w:rsid w:val="00302344"/>
    <w:rsid w:val="0030236D"/>
    <w:rsid w:val="00302A6E"/>
    <w:rsid w:val="00302B04"/>
    <w:rsid w:val="00302B33"/>
    <w:rsid w:val="00302C0E"/>
    <w:rsid w:val="00302C64"/>
    <w:rsid w:val="00302D9F"/>
    <w:rsid w:val="0030308B"/>
    <w:rsid w:val="003033D7"/>
    <w:rsid w:val="00303493"/>
    <w:rsid w:val="0030397F"/>
    <w:rsid w:val="00304111"/>
    <w:rsid w:val="0030425D"/>
    <w:rsid w:val="003043F3"/>
    <w:rsid w:val="00304604"/>
    <w:rsid w:val="00304742"/>
    <w:rsid w:val="00304979"/>
    <w:rsid w:val="00304981"/>
    <w:rsid w:val="00304BB7"/>
    <w:rsid w:val="00304D41"/>
    <w:rsid w:val="00304DCF"/>
    <w:rsid w:val="00305199"/>
    <w:rsid w:val="003052F0"/>
    <w:rsid w:val="003052F6"/>
    <w:rsid w:val="00305705"/>
    <w:rsid w:val="0030582D"/>
    <w:rsid w:val="0030590D"/>
    <w:rsid w:val="00305C6B"/>
    <w:rsid w:val="00305D1D"/>
    <w:rsid w:val="00305F25"/>
    <w:rsid w:val="00306065"/>
    <w:rsid w:val="003060EB"/>
    <w:rsid w:val="0030615B"/>
    <w:rsid w:val="00306370"/>
    <w:rsid w:val="00306455"/>
    <w:rsid w:val="00306603"/>
    <w:rsid w:val="0030684C"/>
    <w:rsid w:val="00306868"/>
    <w:rsid w:val="00306A5D"/>
    <w:rsid w:val="00306C4C"/>
    <w:rsid w:val="00306E32"/>
    <w:rsid w:val="00306E81"/>
    <w:rsid w:val="00306EE1"/>
    <w:rsid w:val="00306FAE"/>
    <w:rsid w:val="00307399"/>
    <w:rsid w:val="00307736"/>
    <w:rsid w:val="0030797A"/>
    <w:rsid w:val="00307BBF"/>
    <w:rsid w:val="00307D8F"/>
    <w:rsid w:val="003100A8"/>
    <w:rsid w:val="00310326"/>
    <w:rsid w:val="0031051A"/>
    <w:rsid w:val="0031055B"/>
    <w:rsid w:val="003106C1"/>
    <w:rsid w:val="003109BB"/>
    <w:rsid w:val="00310E5E"/>
    <w:rsid w:val="00310E6B"/>
    <w:rsid w:val="00310F34"/>
    <w:rsid w:val="00310F61"/>
    <w:rsid w:val="00310FA1"/>
    <w:rsid w:val="003112C7"/>
    <w:rsid w:val="003112D7"/>
    <w:rsid w:val="003114B6"/>
    <w:rsid w:val="00311603"/>
    <w:rsid w:val="00311646"/>
    <w:rsid w:val="00311704"/>
    <w:rsid w:val="00311ED3"/>
    <w:rsid w:val="00311FC8"/>
    <w:rsid w:val="00312250"/>
    <w:rsid w:val="00312843"/>
    <w:rsid w:val="003129B4"/>
    <w:rsid w:val="00312AEA"/>
    <w:rsid w:val="00312EA7"/>
    <w:rsid w:val="00312F98"/>
    <w:rsid w:val="003130EB"/>
    <w:rsid w:val="0031331F"/>
    <w:rsid w:val="00313421"/>
    <w:rsid w:val="003135DF"/>
    <w:rsid w:val="00313783"/>
    <w:rsid w:val="00313BA4"/>
    <w:rsid w:val="00313C7E"/>
    <w:rsid w:val="00313D14"/>
    <w:rsid w:val="00313D24"/>
    <w:rsid w:val="00313D44"/>
    <w:rsid w:val="00313E1A"/>
    <w:rsid w:val="00313E55"/>
    <w:rsid w:val="00314005"/>
    <w:rsid w:val="003145BF"/>
    <w:rsid w:val="00314BCD"/>
    <w:rsid w:val="00314C4C"/>
    <w:rsid w:val="00314FB1"/>
    <w:rsid w:val="0031512D"/>
    <w:rsid w:val="0031512F"/>
    <w:rsid w:val="003154B3"/>
    <w:rsid w:val="003159E6"/>
    <w:rsid w:val="00315E29"/>
    <w:rsid w:val="00315E49"/>
    <w:rsid w:val="00316011"/>
    <w:rsid w:val="003162FC"/>
    <w:rsid w:val="003166CB"/>
    <w:rsid w:val="003168CC"/>
    <w:rsid w:val="00316AF1"/>
    <w:rsid w:val="00316E04"/>
    <w:rsid w:val="00316F6F"/>
    <w:rsid w:val="00317277"/>
    <w:rsid w:val="003172EE"/>
    <w:rsid w:val="00317405"/>
    <w:rsid w:val="003174C6"/>
    <w:rsid w:val="0031750C"/>
    <w:rsid w:val="00317738"/>
    <w:rsid w:val="003178A6"/>
    <w:rsid w:val="00317988"/>
    <w:rsid w:val="00317D54"/>
    <w:rsid w:val="00317E55"/>
    <w:rsid w:val="00317EB9"/>
    <w:rsid w:val="003202D4"/>
    <w:rsid w:val="0032073C"/>
    <w:rsid w:val="0032093B"/>
    <w:rsid w:val="00320DE9"/>
    <w:rsid w:val="00320E9F"/>
    <w:rsid w:val="00321655"/>
    <w:rsid w:val="0032209F"/>
    <w:rsid w:val="0032235E"/>
    <w:rsid w:val="0032241A"/>
    <w:rsid w:val="00322673"/>
    <w:rsid w:val="003229C0"/>
    <w:rsid w:val="00322F5B"/>
    <w:rsid w:val="00323373"/>
    <w:rsid w:val="0032351F"/>
    <w:rsid w:val="00323583"/>
    <w:rsid w:val="00323D3C"/>
    <w:rsid w:val="00323E93"/>
    <w:rsid w:val="00323ED9"/>
    <w:rsid w:val="00323F25"/>
    <w:rsid w:val="003240EC"/>
    <w:rsid w:val="00324173"/>
    <w:rsid w:val="00324179"/>
    <w:rsid w:val="00324775"/>
    <w:rsid w:val="0032481D"/>
    <w:rsid w:val="00324EE2"/>
    <w:rsid w:val="00325445"/>
    <w:rsid w:val="003255CE"/>
    <w:rsid w:val="00325705"/>
    <w:rsid w:val="00325794"/>
    <w:rsid w:val="00325AE3"/>
    <w:rsid w:val="00325BD6"/>
    <w:rsid w:val="00325D9A"/>
    <w:rsid w:val="00325F34"/>
    <w:rsid w:val="00325F46"/>
    <w:rsid w:val="00325FA0"/>
    <w:rsid w:val="0032643F"/>
    <w:rsid w:val="0032664D"/>
    <w:rsid w:val="003267E6"/>
    <w:rsid w:val="00326819"/>
    <w:rsid w:val="00326973"/>
    <w:rsid w:val="00326AC7"/>
    <w:rsid w:val="00326F60"/>
    <w:rsid w:val="0032743C"/>
    <w:rsid w:val="003276A9"/>
    <w:rsid w:val="003279F4"/>
    <w:rsid w:val="00327AC9"/>
    <w:rsid w:val="00327C03"/>
    <w:rsid w:val="00327C8F"/>
    <w:rsid w:val="00327D65"/>
    <w:rsid w:val="00327DD8"/>
    <w:rsid w:val="00327E37"/>
    <w:rsid w:val="0033000D"/>
    <w:rsid w:val="0033002D"/>
    <w:rsid w:val="00330300"/>
    <w:rsid w:val="003304A7"/>
    <w:rsid w:val="00330A1D"/>
    <w:rsid w:val="00330A8B"/>
    <w:rsid w:val="00330DC6"/>
    <w:rsid w:val="00331370"/>
    <w:rsid w:val="00331445"/>
    <w:rsid w:val="003315C2"/>
    <w:rsid w:val="003315CA"/>
    <w:rsid w:val="00331720"/>
    <w:rsid w:val="00331883"/>
    <w:rsid w:val="0033190D"/>
    <w:rsid w:val="00331914"/>
    <w:rsid w:val="00331CDE"/>
    <w:rsid w:val="00332039"/>
    <w:rsid w:val="0033228B"/>
    <w:rsid w:val="0033241F"/>
    <w:rsid w:val="003325E6"/>
    <w:rsid w:val="003329C7"/>
    <w:rsid w:val="00332AF0"/>
    <w:rsid w:val="00332B6B"/>
    <w:rsid w:val="00332B7E"/>
    <w:rsid w:val="0033323A"/>
    <w:rsid w:val="0033381E"/>
    <w:rsid w:val="00333942"/>
    <w:rsid w:val="00333B11"/>
    <w:rsid w:val="003340FD"/>
    <w:rsid w:val="00334158"/>
    <w:rsid w:val="0033429D"/>
    <w:rsid w:val="003343B9"/>
    <w:rsid w:val="00334591"/>
    <w:rsid w:val="00334675"/>
    <w:rsid w:val="00334ACF"/>
    <w:rsid w:val="00334AE3"/>
    <w:rsid w:val="00334B3C"/>
    <w:rsid w:val="0033513F"/>
    <w:rsid w:val="0033552B"/>
    <w:rsid w:val="0033584A"/>
    <w:rsid w:val="00335B3B"/>
    <w:rsid w:val="00335B91"/>
    <w:rsid w:val="00335D02"/>
    <w:rsid w:val="00335E37"/>
    <w:rsid w:val="00335F81"/>
    <w:rsid w:val="00336006"/>
    <w:rsid w:val="00336150"/>
    <w:rsid w:val="00336267"/>
    <w:rsid w:val="0033633B"/>
    <w:rsid w:val="00336432"/>
    <w:rsid w:val="00336566"/>
    <w:rsid w:val="003365BE"/>
    <w:rsid w:val="00336885"/>
    <w:rsid w:val="00336ACB"/>
    <w:rsid w:val="00336F80"/>
    <w:rsid w:val="00336FBF"/>
    <w:rsid w:val="0033705F"/>
    <w:rsid w:val="003372C0"/>
    <w:rsid w:val="00337456"/>
    <w:rsid w:val="003374F8"/>
    <w:rsid w:val="00337530"/>
    <w:rsid w:val="00337D7C"/>
    <w:rsid w:val="00337E30"/>
    <w:rsid w:val="00337FE4"/>
    <w:rsid w:val="00340061"/>
    <w:rsid w:val="00340190"/>
    <w:rsid w:val="003401E3"/>
    <w:rsid w:val="0034025A"/>
    <w:rsid w:val="00340749"/>
    <w:rsid w:val="00340958"/>
    <w:rsid w:val="00340AD3"/>
    <w:rsid w:val="00341015"/>
    <w:rsid w:val="00341116"/>
    <w:rsid w:val="00341421"/>
    <w:rsid w:val="00341718"/>
    <w:rsid w:val="00341E6D"/>
    <w:rsid w:val="00341F74"/>
    <w:rsid w:val="00342370"/>
    <w:rsid w:val="00342484"/>
    <w:rsid w:val="00342B53"/>
    <w:rsid w:val="00342DB5"/>
    <w:rsid w:val="003431F9"/>
    <w:rsid w:val="00343496"/>
    <w:rsid w:val="00343778"/>
    <w:rsid w:val="003437C3"/>
    <w:rsid w:val="003437F6"/>
    <w:rsid w:val="0034385C"/>
    <w:rsid w:val="00343897"/>
    <w:rsid w:val="003438A3"/>
    <w:rsid w:val="003438C0"/>
    <w:rsid w:val="003440D6"/>
    <w:rsid w:val="0034418B"/>
    <w:rsid w:val="00344514"/>
    <w:rsid w:val="003445E6"/>
    <w:rsid w:val="00344B19"/>
    <w:rsid w:val="00344C68"/>
    <w:rsid w:val="00344D02"/>
    <w:rsid w:val="00344FC9"/>
    <w:rsid w:val="00345773"/>
    <w:rsid w:val="00345A77"/>
    <w:rsid w:val="00345BCF"/>
    <w:rsid w:val="00345E43"/>
    <w:rsid w:val="00345E79"/>
    <w:rsid w:val="00345EDA"/>
    <w:rsid w:val="00346084"/>
    <w:rsid w:val="003460CC"/>
    <w:rsid w:val="00346385"/>
    <w:rsid w:val="0034685E"/>
    <w:rsid w:val="003469D4"/>
    <w:rsid w:val="00346CC2"/>
    <w:rsid w:val="00346D23"/>
    <w:rsid w:val="00346EAC"/>
    <w:rsid w:val="00347014"/>
    <w:rsid w:val="00347962"/>
    <w:rsid w:val="00347972"/>
    <w:rsid w:val="00347A5F"/>
    <w:rsid w:val="00347AFC"/>
    <w:rsid w:val="00347CE4"/>
    <w:rsid w:val="0035006F"/>
    <w:rsid w:val="003501D2"/>
    <w:rsid w:val="003502B8"/>
    <w:rsid w:val="003503F5"/>
    <w:rsid w:val="00350837"/>
    <w:rsid w:val="00350B90"/>
    <w:rsid w:val="00350C32"/>
    <w:rsid w:val="00350C74"/>
    <w:rsid w:val="00350D14"/>
    <w:rsid w:val="00350D34"/>
    <w:rsid w:val="00351170"/>
    <w:rsid w:val="00351432"/>
    <w:rsid w:val="0035157D"/>
    <w:rsid w:val="0035159F"/>
    <w:rsid w:val="003516B4"/>
    <w:rsid w:val="00351722"/>
    <w:rsid w:val="0035178F"/>
    <w:rsid w:val="00351AB4"/>
    <w:rsid w:val="00351AFD"/>
    <w:rsid w:val="00351DDF"/>
    <w:rsid w:val="00351F8E"/>
    <w:rsid w:val="0035206E"/>
    <w:rsid w:val="0035220F"/>
    <w:rsid w:val="003525B2"/>
    <w:rsid w:val="00352819"/>
    <w:rsid w:val="00352841"/>
    <w:rsid w:val="00352AB1"/>
    <w:rsid w:val="00352ED9"/>
    <w:rsid w:val="00352EF8"/>
    <w:rsid w:val="00352F39"/>
    <w:rsid w:val="00353070"/>
    <w:rsid w:val="0035371B"/>
    <w:rsid w:val="00353741"/>
    <w:rsid w:val="003537D7"/>
    <w:rsid w:val="00353857"/>
    <w:rsid w:val="0035393A"/>
    <w:rsid w:val="00353995"/>
    <w:rsid w:val="00353A21"/>
    <w:rsid w:val="00353B72"/>
    <w:rsid w:val="00353B83"/>
    <w:rsid w:val="00353B84"/>
    <w:rsid w:val="00353CFF"/>
    <w:rsid w:val="00353D46"/>
    <w:rsid w:val="00353DFE"/>
    <w:rsid w:val="0035405B"/>
    <w:rsid w:val="0035421D"/>
    <w:rsid w:val="00354397"/>
    <w:rsid w:val="00354525"/>
    <w:rsid w:val="003545AE"/>
    <w:rsid w:val="00354DAC"/>
    <w:rsid w:val="00354E61"/>
    <w:rsid w:val="003552F0"/>
    <w:rsid w:val="00355336"/>
    <w:rsid w:val="00355B43"/>
    <w:rsid w:val="00355BF1"/>
    <w:rsid w:val="00355E88"/>
    <w:rsid w:val="00355FE9"/>
    <w:rsid w:val="00356085"/>
    <w:rsid w:val="003560EB"/>
    <w:rsid w:val="0035686A"/>
    <w:rsid w:val="00356A9F"/>
    <w:rsid w:val="00356AD2"/>
    <w:rsid w:val="00356B44"/>
    <w:rsid w:val="00356E88"/>
    <w:rsid w:val="00356F14"/>
    <w:rsid w:val="00356F78"/>
    <w:rsid w:val="003571A3"/>
    <w:rsid w:val="00357514"/>
    <w:rsid w:val="00357533"/>
    <w:rsid w:val="00357773"/>
    <w:rsid w:val="003577FB"/>
    <w:rsid w:val="003579F1"/>
    <w:rsid w:val="00357C15"/>
    <w:rsid w:val="00357E70"/>
    <w:rsid w:val="0036036D"/>
    <w:rsid w:val="00360609"/>
    <w:rsid w:val="0036060B"/>
    <w:rsid w:val="003606F3"/>
    <w:rsid w:val="003609B3"/>
    <w:rsid w:val="00360BB4"/>
    <w:rsid w:val="00360E40"/>
    <w:rsid w:val="00361061"/>
    <w:rsid w:val="003614A3"/>
    <w:rsid w:val="003615B1"/>
    <w:rsid w:val="003616B7"/>
    <w:rsid w:val="00361964"/>
    <w:rsid w:val="00361CB8"/>
    <w:rsid w:val="00361DA3"/>
    <w:rsid w:val="003620FF"/>
    <w:rsid w:val="00362109"/>
    <w:rsid w:val="00362112"/>
    <w:rsid w:val="0036215A"/>
    <w:rsid w:val="003624A9"/>
    <w:rsid w:val="003625AD"/>
    <w:rsid w:val="00362667"/>
    <w:rsid w:val="003627B7"/>
    <w:rsid w:val="00362AAF"/>
    <w:rsid w:val="00362F60"/>
    <w:rsid w:val="00363716"/>
    <w:rsid w:val="00363956"/>
    <w:rsid w:val="00363D33"/>
    <w:rsid w:val="00363E9E"/>
    <w:rsid w:val="00363FB5"/>
    <w:rsid w:val="00363FF2"/>
    <w:rsid w:val="003640DC"/>
    <w:rsid w:val="00364335"/>
    <w:rsid w:val="003648D7"/>
    <w:rsid w:val="00364C64"/>
    <w:rsid w:val="00364C9B"/>
    <w:rsid w:val="00364D90"/>
    <w:rsid w:val="00364DC3"/>
    <w:rsid w:val="003654E4"/>
    <w:rsid w:val="003655FD"/>
    <w:rsid w:val="0036568C"/>
    <w:rsid w:val="003657DF"/>
    <w:rsid w:val="00365C96"/>
    <w:rsid w:val="00365E65"/>
    <w:rsid w:val="00365FBD"/>
    <w:rsid w:val="00365FC4"/>
    <w:rsid w:val="00365FFE"/>
    <w:rsid w:val="00366394"/>
    <w:rsid w:val="00366586"/>
    <w:rsid w:val="00366772"/>
    <w:rsid w:val="00366A26"/>
    <w:rsid w:val="00366E8E"/>
    <w:rsid w:val="00366F06"/>
    <w:rsid w:val="003672F6"/>
    <w:rsid w:val="00367569"/>
    <w:rsid w:val="0036770D"/>
    <w:rsid w:val="00367BE2"/>
    <w:rsid w:val="003700A6"/>
    <w:rsid w:val="00370808"/>
    <w:rsid w:val="00370DF0"/>
    <w:rsid w:val="00371067"/>
    <w:rsid w:val="0037111B"/>
    <w:rsid w:val="00371B43"/>
    <w:rsid w:val="00371B69"/>
    <w:rsid w:val="003720BC"/>
    <w:rsid w:val="00372130"/>
    <w:rsid w:val="003722D5"/>
    <w:rsid w:val="00372398"/>
    <w:rsid w:val="00372569"/>
    <w:rsid w:val="003725B8"/>
    <w:rsid w:val="003726C1"/>
    <w:rsid w:val="00372A92"/>
    <w:rsid w:val="00372DF3"/>
    <w:rsid w:val="00372DFA"/>
    <w:rsid w:val="00372EEE"/>
    <w:rsid w:val="00373130"/>
    <w:rsid w:val="003731FC"/>
    <w:rsid w:val="003735A2"/>
    <w:rsid w:val="003736A0"/>
    <w:rsid w:val="0037372C"/>
    <w:rsid w:val="00373901"/>
    <w:rsid w:val="00373AA2"/>
    <w:rsid w:val="00373AD9"/>
    <w:rsid w:val="00373B54"/>
    <w:rsid w:val="00373BA1"/>
    <w:rsid w:val="00373F2B"/>
    <w:rsid w:val="00374331"/>
    <w:rsid w:val="00374642"/>
    <w:rsid w:val="00374A1A"/>
    <w:rsid w:val="00374A6F"/>
    <w:rsid w:val="00374C92"/>
    <w:rsid w:val="00374CA8"/>
    <w:rsid w:val="00374D72"/>
    <w:rsid w:val="00374D74"/>
    <w:rsid w:val="00374DF9"/>
    <w:rsid w:val="00375438"/>
    <w:rsid w:val="00375628"/>
    <w:rsid w:val="003756E4"/>
    <w:rsid w:val="003757C0"/>
    <w:rsid w:val="00375A0D"/>
    <w:rsid w:val="003761C1"/>
    <w:rsid w:val="00376451"/>
    <w:rsid w:val="003764A1"/>
    <w:rsid w:val="0037655B"/>
    <w:rsid w:val="00376998"/>
    <w:rsid w:val="00376C50"/>
    <w:rsid w:val="00376C60"/>
    <w:rsid w:val="00377064"/>
    <w:rsid w:val="003771A9"/>
    <w:rsid w:val="00377276"/>
    <w:rsid w:val="003772D1"/>
    <w:rsid w:val="00377449"/>
    <w:rsid w:val="00377459"/>
    <w:rsid w:val="0037769F"/>
    <w:rsid w:val="00377ABD"/>
    <w:rsid w:val="00377C8A"/>
    <w:rsid w:val="00377D5E"/>
    <w:rsid w:val="00377DE7"/>
    <w:rsid w:val="00377E87"/>
    <w:rsid w:val="003800F0"/>
    <w:rsid w:val="00380352"/>
    <w:rsid w:val="003806B8"/>
    <w:rsid w:val="00380810"/>
    <w:rsid w:val="0038084B"/>
    <w:rsid w:val="003809E5"/>
    <w:rsid w:val="00380CD3"/>
    <w:rsid w:val="00380EC4"/>
    <w:rsid w:val="00380F97"/>
    <w:rsid w:val="00381593"/>
    <w:rsid w:val="0038164B"/>
    <w:rsid w:val="00381714"/>
    <w:rsid w:val="00381E1D"/>
    <w:rsid w:val="00382087"/>
    <w:rsid w:val="00382200"/>
    <w:rsid w:val="003822BB"/>
    <w:rsid w:val="0038250C"/>
    <w:rsid w:val="003826A4"/>
    <w:rsid w:val="003826E6"/>
    <w:rsid w:val="003828B5"/>
    <w:rsid w:val="00382B54"/>
    <w:rsid w:val="00382F4D"/>
    <w:rsid w:val="003830E5"/>
    <w:rsid w:val="003831B8"/>
    <w:rsid w:val="00383A1C"/>
    <w:rsid w:val="00383A91"/>
    <w:rsid w:val="00383F92"/>
    <w:rsid w:val="0038442F"/>
    <w:rsid w:val="0038448D"/>
    <w:rsid w:val="003846B4"/>
    <w:rsid w:val="003849D4"/>
    <w:rsid w:val="00384C9F"/>
    <w:rsid w:val="00384DE3"/>
    <w:rsid w:val="00384E2E"/>
    <w:rsid w:val="00384F7B"/>
    <w:rsid w:val="00385015"/>
    <w:rsid w:val="0038511B"/>
    <w:rsid w:val="00385369"/>
    <w:rsid w:val="00385468"/>
    <w:rsid w:val="003857B3"/>
    <w:rsid w:val="00385946"/>
    <w:rsid w:val="00385A88"/>
    <w:rsid w:val="00385B24"/>
    <w:rsid w:val="00385DE6"/>
    <w:rsid w:val="00386033"/>
    <w:rsid w:val="00386075"/>
    <w:rsid w:val="003861F8"/>
    <w:rsid w:val="00386248"/>
    <w:rsid w:val="003862E1"/>
    <w:rsid w:val="0038675D"/>
    <w:rsid w:val="00386A06"/>
    <w:rsid w:val="00386DFD"/>
    <w:rsid w:val="0038721A"/>
    <w:rsid w:val="00387329"/>
    <w:rsid w:val="00387463"/>
    <w:rsid w:val="0038787A"/>
    <w:rsid w:val="003878EF"/>
    <w:rsid w:val="00387CB1"/>
    <w:rsid w:val="00387DC3"/>
    <w:rsid w:val="00387DD9"/>
    <w:rsid w:val="0039011F"/>
    <w:rsid w:val="00390358"/>
    <w:rsid w:val="003907BC"/>
    <w:rsid w:val="00390BD7"/>
    <w:rsid w:val="00390E99"/>
    <w:rsid w:val="003911D0"/>
    <w:rsid w:val="0039177E"/>
    <w:rsid w:val="003917A4"/>
    <w:rsid w:val="003919E6"/>
    <w:rsid w:val="00391A27"/>
    <w:rsid w:val="00391A39"/>
    <w:rsid w:val="00391BEB"/>
    <w:rsid w:val="00391D4F"/>
    <w:rsid w:val="00391EF9"/>
    <w:rsid w:val="003921C5"/>
    <w:rsid w:val="0039243B"/>
    <w:rsid w:val="003924AA"/>
    <w:rsid w:val="0039299E"/>
    <w:rsid w:val="00392D60"/>
    <w:rsid w:val="003933EB"/>
    <w:rsid w:val="00393F75"/>
    <w:rsid w:val="003946A9"/>
    <w:rsid w:val="0039491F"/>
    <w:rsid w:val="0039527E"/>
    <w:rsid w:val="003952E4"/>
    <w:rsid w:val="0039530B"/>
    <w:rsid w:val="003954E4"/>
    <w:rsid w:val="00395731"/>
    <w:rsid w:val="003957FC"/>
    <w:rsid w:val="0039584D"/>
    <w:rsid w:val="0039594E"/>
    <w:rsid w:val="00395BA2"/>
    <w:rsid w:val="00395BED"/>
    <w:rsid w:val="00395D51"/>
    <w:rsid w:val="003960A3"/>
    <w:rsid w:val="003961E1"/>
    <w:rsid w:val="0039631C"/>
    <w:rsid w:val="00396472"/>
    <w:rsid w:val="0039659A"/>
    <w:rsid w:val="00396791"/>
    <w:rsid w:val="00396BBE"/>
    <w:rsid w:val="00396D4D"/>
    <w:rsid w:val="00396D6F"/>
    <w:rsid w:val="00396DAD"/>
    <w:rsid w:val="00396DB3"/>
    <w:rsid w:val="00396F18"/>
    <w:rsid w:val="00397597"/>
    <w:rsid w:val="00397707"/>
    <w:rsid w:val="00397A53"/>
    <w:rsid w:val="00397F12"/>
    <w:rsid w:val="00397F1B"/>
    <w:rsid w:val="003A0041"/>
    <w:rsid w:val="003A008F"/>
    <w:rsid w:val="003A08B9"/>
    <w:rsid w:val="003A0A8E"/>
    <w:rsid w:val="003A0E78"/>
    <w:rsid w:val="003A1526"/>
    <w:rsid w:val="003A16D1"/>
    <w:rsid w:val="003A198D"/>
    <w:rsid w:val="003A1DF3"/>
    <w:rsid w:val="003A21CC"/>
    <w:rsid w:val="003A22F4"/>
    <w:rsid w:val="003A24E4"/>
    <w:rsid w:val="003A26B8"/>
    <w:rsid w:val="003A26BF"/>
    <w:rsid w:val="003A2839"/>
    <w:rsid w:val="003A2C38"/>
    <w:rsid w:val="003A2C72"/>
    <w:rsid w:val="003A2D22"/>
    <w:rsid w:val="003A2EB5"/>
    <w:rsid w:val="003A2ED3"/>
    <w:rsid w:val="003A30AC"/>
    <w:rsid w:val="003A30BD"/>
    <w:rsid w:val="003A3446"/>
    <w:rsid w:val="003A34F4"/>
    <w:rsid w:val="003A388E"/>
    <w:rsid w:val="003A3AAD"/>
    <w:rsid w:val="003A3BC2"/>
    <w:rsid w:val="003A3DEF"/>
    <w:rsid w:val="003A3EE1"/>
    <w:rsid w:val="003A3FCC"/>
    <w:rsid w:val="003A4032"/>
    <w:rsid w:val="003A4579"/>
    <w:rsid w:val="003A4BD8"/>
    <w:rsid w:val="003A4E08"/>
    <w:rsid w:val="003A4FD7"/>
    <w:rsid w:val="003A506C"/>
    <w:rsid w:val="003A522B"/>
    <w:rsid w:val="003A564C"/>
    <w:rsid w:val="003A5911"/>
    <w:rsid w:val="003A59DF"/>
    <w:rsid w:val="003A5F83"/>
    <w:rsid w:val="003A6009"/>
    <w:rsid w:val="003A61D9"/>
    <w:rsid w:val="003A620E"/>
    <w:rsid w:val="003A652E"/>
    <w:rsid w:val="003A6813"/>
    <w:rsid w:val="003A69D8"/>
    <w:rsid w:val="003A6B02"/>
    <w:rsid w:val="003A6E33"/>
    <w:rsid w:val="003A6F97"/>
    <w:rsid w:val="003A7047"/>
    <w:rsid w:val="003A717E"/>
    <w:rsid w:val="003A732F"/>
    <w:rsid w:val="003A74EA"/>
    <w:rsid w:val="003A7692"/>
    <w:rsid w:val="003A773F"/>
    <w:rsid w:val="003A7756"/>
    <w:rsid w:val="003A79AF"/>
    <w:rsid w:val="003A7A99"/>
    <w:rsid w:val="003A7CD2"/>
    <w:rsid w:val="003A7D4B"/>
    <w:rsid w:val="003B0203"/>
    <w:rsid w:val="003B0770"/>
    <w:rsid w:val="003B0969"/>
    <w:rsid w:val="003B0B0C"/>
    <w:rsid w:val="003B0DF7"/>
    <w:rsid w:val="003B0F08"/>
    <w:rsid w:val="003B13AB"/>
    <w:rsid w:val="003B15C5"/>
    <w:rsid w:val="003B17BF"/>
    <w:rsid w:val="003B1D58"/>
    <w:rsid w:val="003B2240"/>
    <w:rsid w:val="003B22C4"/>
    <w:rsid w:val="003B22E5"/>
    <w:rsid w:val="003B23C2"/>
    <w:rsid w:val="003B25FC"/>
    <w:rsid w:val="003B2733"/>
    <w:rsid w:val="003B2A5E"/>
    <w:rsid w:val="003B2B93"/>
    <w:rsid w:val="003B2DCF"/>
    <w:rsid w:val="003B3201"/>
    <w:rsid w:val="003B3295"/>
    <w:rsid w:val="003B3371"/>
    <w:rsid w:val="003B3759"/>
    <w:rsid w:val="003B38B6"/>
    <w:rsid w:val="003B38C3"/>
    <w:rsid w:val="003B3AD7"/>
    <w:rsid w:val="003B3BDC"/>
    <w:rsid w:val="003B4009"/>
    <w:rsid w:val="003B424D"/>
    <w:rsid w:val="003B45AD"/>
    <w:rsid w:val="003B47A0"/>
    <w:rsid w:val="003B47BF"/>
    <w:rsid w:val="003B4CE1"/>
    <w:rsid w:val="003B4F0D"/>
    <w:rsid w:val="003B5419"/>
    <w:rsid w:val="003B579A"/>
    <w:rsid w:val="003B5AD2"/>
    <w:rsid w:val="003B5CDB"/>
    <w:rsid w:val="003B5D97"/>
    <w:rsid w:val="003B5DA1"/>
    <w:rsid w:val="003B621E"/>
    <w:rsid w:val="003B6807"/>
    <w:rsid w:val="003B69D6"/>
    <w:rsid w:val="003B6CE9"/>
    <w:rsid w:val="003B6DBA"/>
    <w:rsid w:val="003B7097"/>
    <w:rsid w:val="003B7460"/>
    <w:rsid w:val="003B7AAE"/>
    <w:rsid w:val="003B7CA0"/>
    <w:rsid w:val="003B7D32"/>
    <w:rsid w:val="003B7DC1"/>
    <w:rsid w:val="003C0411"/>
    <w:rsid w:val="003C067E"/>
    <w:rsid w:val="003C0719"/>
    <w:rsid w:val="003C074C"/>
    <w:rsid w:val="003C0832"/>
    <w:rsid w:val="003C08D2"/>
    <w:rsid w:val="003C0C45"/>
    <w:rsid w:val="003C0C8A"/>
    <w:rsid w:val="003C0E65"/>
    <w:rsid w:val="003C0E9F"/>
    <w:rsid w:val="003C0F4E"/>
    <w:rsid w:val="003C13AF"/>
    <w:rsid w:val="003C16B3"/>
    <w:rsid w:val="003C17D5"/>
    <w:rsid w:val="003C17EC"/>
    <w:rsid w:val="003C19C0"/>
    <w:rsid w:val="003C1AF8"/>
    <w:rsid w:val="003C1B90"/>
    <w:rsid w:val="003C1EA1"/>
    <w:rsid w:val="003C1EB5"/>
    <w:rsid w:val="003C22CF"/>
    <w:rsid w:val="003C23A7"/>
    <w:rsid w:val="003C27D3"/>
    <w:rsid w:val="003C28B6"/>
    <w:rsid w:val="003C29F5"/>
    <w:rsid w:val="003C2FF6"/>
    <w:rsid w:val="003C319D"/>
    <w:rsid w:val="003C3397"/>
    <w:rsid w:val="003C349A"/>
    <w:rsid w:val="003C3859"/>
    <w:rsid w:val="003C3AD2"/>
    <w:rsid w:val="003C418A"/>
    <w:rsid w:val="003C421A"/>
    <w:rsid w:val="003C4838"/>
    <w:rsid w:val="003C48CE"/>
    <w:rsid w:val="003C4D2A"/>
    <w:rsid w:val="003C4D53"/>
    <w:rsid w:val="003C50B1"/>
    <w:rsid w:val="003C5115"/>
    <w:rsid w:val="003C540B"/>
    <w:rsid w:val="003C55CE"/>
    <w:rsid w:val="003C5B74"/>
    <w:rsid w:val="003C5C6F"/>
    <w:rsid w:val="003C63B3"/>
    <w:rsid w:val="003C662E"/>
    <w:rsid w:val="003C6960"/>
    <w:rsid w:val="003C6B8F"/>
    <w:rsid w:val="003C6EA9"/>
    <w:rsid w:val="003C6F24"/>
    <w:rsid w:val="003C7080"/>
    <w:rsid w:val="003C7C12"/>
    <w:rsid w:val="003C7D27"/>
    <w:rsid w:val="003D06D0"/>
    <w:rsid w:val="003D073D"/>
    <w:rsid w:val="003D0818"/>
    <w:rsid w:val="003D0B5B"/>
    <w:rsid w:val="003D0BEF"/>
    <w:rsid w:val="003D0DFA"/>
    <w:rsid w:val="003D141A"/>
    <w:rsid w:val="003D14E2"/>
    <w:rsid w:val="003D1762"/>
    <w:rsid w:val="003D1994"/>
    <w:rsid w:val="003D1A4E"/>
    <w:rsid w:val="003D206C"/>
    <w:rsid w:val="003D248D"/>
    <w:rsid w:val="003D2E7B"/>
    <w:rsid w:val="003D2EF4"/>
    <w:rsid w:val="003D31A8"/>
    <w:rsid w:val="003D3390"/>
    <w:rsid w:val="003D34A1"/>
    <w:rsid w:val="003D352E"/>
    <w:rsid w:val="003D3A31"/>
    <w:rsid w:val="003D3AD3"/>
    <w:rsid w:val="003D3C11"/>
    <w:rsid w:val="003D4047"/>
    <w:rsid w:val="003D42AB"/>
    <w:rsid w:val="003D440E"/>
    <w:rsid w:val="003D4537"/>
    <w:rsid w:val="003D49BD"/>
    <w:rsid w:val="003D4AD7"/>
    <w:rsid w:val="003D4AEA"/>
    <w:rsid w:val="003D528C"/>
    <w:rsid w:val="003D556A"/>
    <w:rsid w:val="003D57F8"/>
    <w:rsid w:val="003D58E3"/>
    <w:rsid w:val="003D5A83"/>
    <w:rsid w:val="003D5D13"/>
    <w:rsid w:val="003D5F4A"/>
    <w:rsid w:val="003D62A8"/>
    <w:rsid w:val="003D6806"/>
    <w:rsid w:val="003D6812"/>
    <w:rsid w:val="003D6820"/>
    <w:rsid w:val="003D6843"/>
    <w:rsid w:val="003D69D9"/>
    <w:rsid w:val="003D6AA0"/>
    <w:rsid w:val="003D6F9D"/>
    <w:rsid w:val="003D70F5"/>
    <w:rsid w:val="003D727E"/>
    <w:rsid w:val="003D73B4"/>
    <w:rsid w:val="003D73F3"/>
    <w:rsid w:val="003D7562"/>
    <w:rsid w:val="003D76D4"/>
    <w:rsid w:val="003D778F"/>
    <w:rsid w:val="003D787B"/>
    <w:rsid w:val="003D795F"/>
    <w:rsid w:val="003D7A2F"/>
    <w:rsid w:val="003D7C57"/>
    <w:rsid w:val="003D7EF6"/>
    <w:rsid w:val="003E0441"/>
    <w:rsid w:val="003E072A"/>
    <w:rsid w:val="003E09FB"/>
    <w:rsid w:val="003E0AA0"/>
    <w:rsid w:val="003E0C9F"/>
    <w:rsid w:val="003E0F84"/>
    <w:rsid w:val="003E10A0"/>
    <w:rsid w:val="003E113D"/>
    <w:rsid w:val="003E1296"/>
    <w:rsid w:val="003E12D6"/>
    <w:rsid w:val="003E12EB"/>
    <w:rsid w:val="003E17F9"/>
    <w:rsid w:val="003E184B"/>
    <w:rsid w:val="003E18CA"/>
    <w:rsid w:val="003E18E4"/>
    <w:rsid w:val="003E1982"/>
    <w:rsid w:val="003E1ACB"/>
    <w:rsid w:val="003E1D6C"/>
    <w:rsid w:val="003E1EB7"/>
    <w:rsid w:val="003E2521"/>
    <w:rsid w:val="003E2BED"/>
    <w:rsid w:val="003E2BEF"/>
    <w:rsid w:val="003E2D11"/>
    <w:rsid w:val="003E2DF2"/>
    <w:rsid w:val="003E2F5D"/>
    <w:rsid w:val="003E304E"/>
    <w:rsid w:val="003E34E2"/>
    <w:rsid w:val="003E366B"/>
    <w:rsid w:val="003E36E8"/>
    <w:rsid w:val="003E38FD"/>
    <w:rsid w:val="003E3A0C"/>
    <w:rsid w:val="003E3B3F"/>
    <w:rsid w:val="003E3C60"/>
    <w:rsid w:val="003E4158"/>
    <w:rsid w:val="003E43F1"/>
    <w:rsid w:val="003E460D"/>
    <w:rsid w:val="003E4A2D"/>
    <w:rsid w:val="003E4A67"/>
    <w:rsid w:val="003E4AF9"/>
    <w:rsid w:val="003E4B28"/>
    <w:rsid w:val="003E4CE0"/>
    <w:rsid w:val="003E4D3C"/>
    <w:rsid w:val="003E4DC4"/>
    <w:rsid w:val="003E4F1C"/>
    <w:rsid w:val="003E51A6"/>
    <w:rsid w:val="003E52E4"/>
    <w:rsid w:val="003E58A3"/>
    <w:rsid w:val="003E59AF"/>
    <w:rsid w:val="003E59D6"/>
    <w:rsid w:val="003E5C21"/>
    <w:rsid w:val="003E6185"/>
    <w:rsid w:val="003E62C7"/>
    <w:rsid w:val="003E6399"/>
    <w:rsid w:val="003E642B"/>
    <w:rsid w:val="003E68C3"/>
    <w:rsid w:val="003E701E"/>
    <w:rsid w:val="003E7072"/>
    <w:rsid w:val="003E70B8"/>
    <w:rsid w:val="003E7311"/>
    <w:rsid w:val="003E767F"/>
    <w:rsid w:val="003E786D"/>
    <w:rsid w:val="003E7F8E"/>
    <w:rsid w:val="003F099F"/>
    <w:rsid w:val="003F0B41"/>
    <w:rsid w:val="003F0E1C"/>
    <w:rsid w:val="003F0E1E"/>
    <w:rsid w:val="003F0EC9"/>
    <w:rsid w:val="003F0F9C"/>
    <w:rsid w:val="003F1052"/>
    <w:rsid w:val="003F1316"/>
    <w:rsid w:val="003F1544"/>
    <w:rsid w:val="003F1563"/>
    <w:rsid w:val="003F1835"/>
    <w:rsid w:val="003F1A65"/>
    <w:rsid w:val="003F1D62"/>
    <w:rsid w:val="003F1D96"/>
    <w:rsid w:val="003F20A6"/>
    <w:rsid w:val="003F22F1"/>
    <w:rsid w:val="003F2334"/>
    <w:rsid w:val="003F27B9"/>
    <w:rsid w:val="003F2B98"/>
    <w:rsid w:val="003F2C63"/>
    <w:rsid w:val="003F31E3"/>
    <w:rsid w:val="003F358F"/>
    <w:rsid w:val="003F3B8B"/>
    <w:rsid w:val="003F3BCD"/>
    <w:rsid w:val="003F3D82"/>
    <w:rsid w:val="003F4114"/>
    <w:rsid w:val="003F421E"/>
    <w:rsid w:val="003F4255"/>
    <w:rsid w:val="003F43AE"/>
    <w:rsid w:val="003F463F"/>
    <w:rsid w:val="003F46CF"/>
    <w:rsid w:val="003F47CA"/>
    <w:rsid w:val="003F4971"/>
    <w:rsid w:val="003F4A85"/>
    <w:rsid w:val="003F4AB1"/>
    <w:rsid w:val="003F4BD1"/>
    <w:rsid w:val="003F5043"/>
    <w:rsid w:val="003F50B9"/>
    <w:rsid w:val="003F56E4"/>
    <w:rsid w:val="003F575E"/>
    <w:rsid w:val="003F5783"/>
    <w:rsid w:val="003F58E0"/>
    <w:rsid w:val="003F59CD"/>
    <w:rsid w:val="003F5A81"/>
    <w:rsid w:val="003F5ACF"/>
    <w:rsid w:val="003F5B1F"/>
    <w:rsid w:val="003F5D7D"/>
    <w:rsid w:val="003F5F3A"/>
    <w:rsid w:val="003F5F54"/>
    <w:rsid w:val="003F5FD4"/>
    <w:rsid w:val="003F6144"/>
    <w:rsid w:val="003F61EC"/>
    <w:rsid w:val="003F6214"/>
    <w:rsid w:val="003F68AD"/>
    <w:rsid w:val="003F6A96"/>
    <w:rsid w:val="003F6B04"/>
    <w:rsid w:val="003F6CAF"/>
    <w:rsid w:val="003F6DEF"/>
    <w:rsid w:val="003F6FD9"/>
    <w:rsid w:val="003F7050"/>
    <w:rsid w:val="003F70A2"/>
    <w:rsid w:val="003F7546"/>
    <w:rsid w:val="003F7562"/>
    <w:rsid w:val="003F7B98"/>
    <w:rsid w:val="003F7C33"/>
    <w:rsid w:val="003F7EDA"/>
    <w:rsid w:val="0040034F"/>
    <w:rsid w:val="004008B9"/>
    <w:rsid w:val="00400F08"/>
    <w:rsid w:val="004013E6"/>
    <w:rsid w:val="00401495"/>
    <w:rsid w:val="004014C8"/>
    <w:rsid w:val="004017EF"/>
    <w:rsid w:val="004018C7"/>
    <w:rsid w:val="00401B86"/>
    <w:rsid w:val="00401C4C"/>
    <w:rsid w:val="00401DD3"/>
    <w:rsid w:val="00401FCD"/>
    <w:rsid w:val="004022A0"/>
    <w:rsid w:val="00402404"/>
    <w:rsid w:val="00402556"/>
    <w:rsid w:val="004025E9"/>
    <w:rsid w:val="004026EC"/>
    <w:rsid w:val="00402A4E"/>
    <w:rsid w:val="00402ACC"/>
    <w:rsid w:val="00402C08"/>
    <w:rsid w:val="00402D02"/>
    <w:rsid w:val="00402E1B"/>
    <w:rsid w:val="004035B5"/>
    <w:rsid w:val="00403A45"/>
    <w:rsid w:val="00403D2D"/>
    <w:rsid w:val="00403F32"/>
    <w:rsid w:val="004040E6"/>
    <w:rsid w:val="0040422C"/>
    <w:rsid w:val="00404808"/>
    <w:rsid w:val="00404951"/>
    <w:rsid w:val="00404AA0"/>
    <w:rsid w:val="004052B9"/>
    <w:rsid w:val="00405479"/>
    <w:rsid w:val="00405689"/>
    <w:rsid w:val="004057C9"/>
    <w:rsid w:val="00405890"/>
    <w:rsid w:val="00405B75"/>
    <w:rsid w:val="00405D4D"/>
    <w:rsid w:val="00405D7D"/>
    <w:rsid w:val="00406043"/>
    <w:rsid w:val="004060DB"/>
    <w:rsid w:val="00406929"/>
    <w:rsid w:val="00406BB6"/>
    <w:rsid w:val="00407DE0"/>
    <w:rsid w:val="0041002A"/>
    <w:rsid w:val="004101B4"/>
    <w:rsid w:val="0041033D"/>
    <w:rsid w:val="004103B9"/>
    <w:rsid w:val="0041088A"/>
    <w:rsid w:val="00410AD1"/>
    <w:rsid w:val="00410B0F"/>
    <w:rsid w:val="00410D6E"/>
    <w:rsid w:val="00410E6F"/>
    <w:rsid w:val="0041128A"/>
    <w:rsid w:val="004113DB"/>
    <w:rsid w:val="004113FF"/>
    <w:rsid w:val="00411445"/>
    <w:rsid w:val="004117AC"/>
    <w:rsid w:val="004117DD"/>
    <w:rsid w:val="00411829"/>
    <w:rsid w:val="004119B1"/>
    <w:rsid w:val="00411A5C"/>
    <w:rsid w:val="00411E12"/>
    <w:rsid w:val="00411E22"/>
    <w:rsid w:val="0041214B"/>
    <w:rsid w:val="004123DF"/>
    <w:rsid w:val="00412537"/>
    <w:rsid w:val="004126B3"/>
    <w:rsid w:val="00412782"/>
    <w:rsid w:val="0041281B"/>
    <w:rsid w:val="00412A34"/>
    <w:rsid w:val="00412B01"/>
    <w:rsid w:val="00412D98"/>
    <w:rsid w:val="00413166"/>
    <w:rsid w:val="004132D4"/>
    <w:rsid w:val="0041337C"/>
    <w:rsid w:val="004133B2"/>
    <w:rsid w:val="004134B3"/>
    <w:rsid w:val="00413504"/>
    <w:rsid w:val="00413555"/>
    <w:rsid w:val="004135E4"/>
    <w:rsid w:val="0041390F"/>
    <w:rsid w:val="00413CDC"/>
    <w:rsid w:val="0041417A"/>
    <w:rsid w:val="00414278"/>
    <w:rsid w:val="0041488C"/>
    <w:rsid w:val="00415005"/>
    <w:rsid w:val="00415377"/>
    <w:rsid w:val="00415C92"/>
    <w:rsid w:val="00415EC8"/>
    <w:rsid w:val="004164B0"/>
    <w:rsid w:val="00416707"/>
    <w:rsid w:val="004168BB"/>
    <w:rsid w:val="00416F25"/>
    <w:rsid w:val="00416F31"/>
    <w:rsid w:val="004171DC"/>
    <w:rsid w:val="00417430"/>
    <w:rsid w:val="0041762C"/>
    <w:rsid w:val="00417749"/>
    <w:rsid w:val="00417766"/>
    <w:rsid w:val="00417A49"/>
    <w:rsid w:val="00417A56"/>
    <w:rsid w:val="00417E84"/>
    <w:rsid w:val="00417F4D"/>
    <w:rsid w:val="00420188"/>
    <w:rsid w:val="00420354"/>
    <w:rsid w:val="004204B5"/>
    <w:rsid w:val="004204D6"/>
    <w:rsid w:val="004209D1"/>
    <w:rsid w:val="00420B7A"/>
    <w:rsid w:val="00420C8A"/>
    <w:rsid w:val="00420E52"/>
    <w:rsid w:val="00420EDB"/>
    <w:rsid w:val="00420F9D"/>
    <w:rsid w:val="004212B1"/>
    <w:rsid w:val="00421480"/>
    <w:rsid w:val="00421D5B"/>
    <w:rsid w:val="00422097"/>
    <w:rsid w:val="004220B0"/>
    <w:rsid w:val="00422109"/>
    <w:rsid w:val="004221CE"/>
    <w:rsid w:val="004222FA"/>
    <w:rsid w:val="00422B2F"/>
    <w:rsid w:val="00422D2A"/>
    <w:rsid w:val="00422E73"/>
    <w:rsid w:val="0042305E"/>
    <w:rsid w:val="00423168"/>
    <w:rsid w:val="0042336F"/>
    <w:rsid w:val="00423492"/>
    <w:rsid w:val="00423692"/>
    <w:rsid w:val="00423850"/>
    <w:rsid w:val="00423858"/>
    <w:rsid w:val="004239B4"/>
    <w:rsid w:val="00423D23"/>
    <w:rsid w:val="0042406F"/>
    <w:rsid w:val="0042412E"/>
    <w:rsid w:val="0042437B"/>
    <w:rsid w:val="0042438C"/>
    <w:rsid w:val="00424DA2"/>
    <w:rsid w:val="00424F23"/>
    <w:rsid w:val="0042517E"/>
    <w:rsid w:val="0042530B"/>
    <w:rsid w:val="004253FC"/>
    <w:rsid w:val="00425ED3"/>
    <w:rsid w:val="00425F09"/>
    <w:rsid w:val="0042604B"/>
    <w:rsid w:val="00426269"/>
    <w:rsid w:val="00426713"/>
    <w:rsid w:val="00426EEE"/>
    <w:rsid w:val="004274B2"/>
    <w:rsid w:val="00427DFA"/>
    <w:rsid w:val="0043010B"/>
    <w:rsid w:val="004302A7"/>
    <w:rsid w:val="00430960"/>
    <w:rsid w:val="0043099B"/>
    <w:rsid w:val="00430AC7"/>
    <w:rsid w:val="00430EDC"/>
    <w:rsid w:val="004312CB"/>
    <w:rsid w:val="004319F0"/>
    <w:rsid w:val="00431B15"/>
    <w:rsid w:val="00432A91"/>
    <w:rsid w:val="00432C7A"/>
    <w:rsid w:val="00432EE7"/>
    <w:rsid w:val="00433078"/>
    <w:rsid w:val="00433137"/>
    <w:rsid w:val="00433282"/>
    <w:rsid w:val="00433329"/>
    <w:rsid w:val="004333CA"/>
    <w:rsid w:val="004333D8"/>
    <w:rsid w:val="00433A3C"/>
    <w:rsid w:val="00433AA1"/>
    <w:rsid w:val="00433FF4"/>
    <w:rsid w:val="00434547"/>
    <w:rsid w:val="004348AA"/>
    <w:rsid w:val="004348DB"/>
    <w:rsid w:val="0043537D"/>
    <w:rsid w:val="0043539C"/>
    <w:rsid w:val="004359CA"/>
    <w:rsid w:val="00435AEB"/>
    <w:rsid w:val="00435BA1"/>
    <w:rsid w:val="00435F27"/>
    <w:rsid w:val="004360A0"/>
    <w:rsid w:val="00436191"/>
    <w:rsid w:val="004361AD"/>
    <w:rsid w:val="004361AF"/>
    <w:rsid w:val="00436334"/>
    <w:rsid w:val="00436388"/>
    <w:rsid w:val="00436893"/>
    <w:rsid w:val="0043690E"/>
    <w:rsid w:val="00436B7C"/>
    <w:rsid w:val="00436DDE"/>
    <w:rsid w:val="00436EA8"/>
    <w:rsid w:val="004370A3"/>
    <w:rsid w:val="00437621"/>
    <w:rsid w:val="004376CB"/>
    <w:rsid w:val="004379A2"/>
    <w:rsid w:val="00437B6D"/>
    <w:rsid w:val="00437E7A"/>
    <w:rsid w:val="00440061"/>
    <w:rsid w:val="0044013C"/>
    <w:rsid w:val="00440146"/>
    <w:rsid w:val="004401EE"/>
    <w:rsid w:val="004402E7"/>
    <w:rsid w:val="00440471"/>
    <w:rsid w:val="00440554"/>
    <w:rsid w:val="0044057D"/>
    <w:rsid w:val="00440991"/>
    <w:rsid w:val="00440D87"/>
    <w:rsid w:val="00441561"/>
    <w:rsid w:val="004415A1"/>
    <w:rsid w:val="00441722"/>
    <w:rsid w:val="00441916"/>
    <w:rsid w:val="00441E12"/>
    <w:rsid w:val="00441E6F"/>
    <w:rsid w:val="00441EA4"/>
    <w:rsid w:val="00441FB2"/>
    <w:rsid w:val="00442A2A"/>
    <w:rsid w:val="00442A2F"/>
    <w:rsid w:val="00442B6F"/>
    <w:rsid w:val="00442C9E"/>
    <w:rsid w:val="00442E70"/>
    <w:rsid w:val="0044333F"/>
    <w:rsid w:val="004433E1"/>
    <w:rsid w:val="00443500"/>
    <w:rsid w:val="00443605"/>
    <w:rsid w:val="0044365E"/>
    <w:rsid w:val="00443761"/>
    <w:rsid w:val="00443A0C"/>
    <w:rsid w:val="00443C6C"/>
    <w:rsid w:val="0044429E"/>
    <w:rsid w:val="00444405"/>
    <w:rsid w:val="00444497"/>
    <w:rsid w:val="0044489B"/>
    <w:rsid w:val="004449BF"/>
    <w:rsid w:val="00444F5E"/>
    <w:rsid w:val="004450F2"/>
    <w:rsid w:val="004452AF"/>
    <w:rsid w:val="0044569D"/>
    <w:rsid w:val="00445712"/>
    <w:rsid w:val="00445744"/>
    <w:rsid w:val="00445AE9"/>
    <w:rsid w:val="00445C5A"/>
    <w:rsid w:val="004461B1"/>
    <w:rsid w:val="0044655F"/>
    <w:rsid w:val="00446581"/>
    <w:rsid w:val="00446B52"/>
    <w:rsid w:val="00446D33"/>
    <w:rsid w:val="00446E05"/>
    <w:rsid w:val="004472E1"/>
    <w:rsid w:val="00447583"/>
    <w:rsid w:val="004478CA"/>
    <w:rsid w:val="004479A1"/>
    <w:rsid w:val="00447B2B"/>
    <w:rsid w:val="004501DD"/>
    <w:rsid w:val="00450376"/>
    <w:rsid w:val="00450886"/>
    <w:rsid w:val="004509EC"/>
    <w:rsid w:val="00450A4F"/>
    <w:rsid w:val="00450C7E"/>
    <w:rsid w:val="004511DD"/>
    <w:rsid w:val="00451302"/>
    <w:rsid w:val="0045144D"/>
    <w:rsid w:val="004515AD"/>
    <w:rsid w:val="00451BB9"/>
    <w:rsid w:val="00451BBA"/>
    <w:rsid w:val="00451D7B"/>
    <w:rsid w:val="00451F95"/>
    <w:rsid w:val="00452309"/>
    <w:rsid w:val="0045269D"/>
    <w:rsid w:val="00452869"/>
    <w:rsid w:val="00452DAC"/>
    <w:rsid w:val="00452DEC"/>
    <w:rsid w:val="004530C5"/>
    <w:rsid w:val="004534F7"/>
    <w:rsid w:val="00453B91"/>
    <w:rsid w:val="00453CC3"/>
    <w:rsid w:val="00454021"/>
    <w:rsid w:val="00454325"/>
    <w:rsid w:val="0045441F"/>
    <w:rsid w:val="00454EDE"/>
    <w:rsid w:val="00454F5C"/>
    <w:rsid w:val="004551CC"/>
    <w:rsid w:val="0045583B"/>
    <w:rsid w:val="00455A49"/>
    <w:rsid w:val="00455E8F"/>
    <w:rsid w:val="00455EC6"/>
    <w:rsid w:val="004560F3"/>
    <w:rsid w:val="004563CA"/>
    <w:rsid w:val="00456633"/>
    <w:rsid w:val="0045676B"/>
    <w:rsid w:val="0045681B"/>
    <w:rsid w:val="0045691D"/>
    <w:rsid w:val="00456FF4"/>
    <w:rsid w:val="00457214"/>
    <w:rsid w:val="0045730D"/>
    <w:rsid w:val="00457478"/>
    <w:rsid w:val="00457500"/>
    <w:rsid w:val="00457580"/>
    <w:rsid w:val="004575D8"/>
    <w:rsid w:val="00457FA8"/>
    <w:rsid w:val="00460049"/>
    <w:rsid w:val="00460066"/>
    <w:rsid w:val="004601AB"/>
    <w:rsid w:val="0046021C"/>
    <w:rsid w:val="00460244"/>
    <w:rsid w:val="0046026C"/>
    <w:rsid w:val="00460354"/>
    <w:rsid w:val="00460378"/>
    <w:rsid w:val="004604CE"/>
    <w:rsid w:val="00460786"/>
    <w:rsid w:val="00460854"/>
    <w:rsid w:val="00460B03"/>
    <w:rsid w:val="00460C02"/>
    <w:rsid w:val="00460D5F"/>
    <w:rsid w:val="00461031"/>
    <w:rsid w:val="004611C2"/>
    <w:rsid w:val="00461515"/>
    <w:rsid w:val="004617A3"/>
    <w:rsid w:val="00461931"/>
    <w:rsid w:val="00461EB2"/>
    <w:rsid w:val="00461FC3"/>
    <w:rsid w:val="0046202A"/>
    <w:rsid w:val="004620B2"/>
    <w:rsid w:val="004620CD"/>
    <w:rsid w:val="0046210F"/>
    <w:rsid w:val="0046224B"/>
    <w:rsid w:val="004622A2"/>
    <w:rsid w:val="00462469"/>
    <w:rsid w:val="00462484"/>
    <w:rsid w:val="00462514"/>
    <w:rsid w:val="004627C2"/>
    <w:rsid w:val="0046289D"/>
    <w:rsid w:val="00462CED"/>
    <w:rsid w:val="00462E84"/>
    <w:rsid w:val="00462EA4"/>
    <w:rsid w:val="0046322B"/>
    <w:rsid w:val="00463727"/>
    <w:rsid w:val="004639B6"/>
    <w:rsid w:val="00463A7E"/>
    <w:rsid w:val="00463A8F"/>
    <w:rsid w:val="0046415A"/>
    <w:rsid w:val="004643CA"/>
    <w:rsid w:val="0046457C"/>
    <w:rsid w:val="00464618"/>
    <w:rsid w:val="00464916"/>
    <w:rsid w:val="00464945"/>
    <w:rsid w:val="00464A0A"/>
    <w:rsid w:val="00464C6F"/>
    <w:rsid w:val="00464DE4"/>
    <w:rsid w:val="00464F2F"/>
    <w:rsid w:val="00465214"/>
    <w:rsid w:val="00465366"/>
    <w:rsid w:val="0046572D"/>
    <w:rsid w:val="004658DA"/>
    <w:rsid w:val="00465DFF"/>
    <w:rsid w:val="00465E87"/>
    <w:rsid w:val="00466203"/>
    <w:rsid w:val="0046644C"/>
    <w:rsid w:val="00466617"/>
    <w:rsid w:val="004667FB"/>
    <w:rsid w:val="004669EC"/>
    <w:rsid w:val="00466E43"/>
    <w:rsid w:val="004673C3"/>
    <w:rsid w:val="00467458"/>
    <w:rsid w:val="00467924"/>
    <w:rsid w:val="00467B90"/>
    <w:rsid w:val="00467C03"/>
    <w:rsid w:val="00467D78"/>
    <w:rsid w:val="00467EB2"/>
    <w:rsid w:val="00470511"/>
    <w:rsid w:val="004709B9"/>
    <w:rsid w:val="00470BB2"/>
    <w:rsid w:val="00470BE2"/>
    <w:rsid w:val="00470FE7"/>
    <w:rsid w:val="004712EB"/>
    <w:rsid w:val="00471403"/>
    <w:rsid w:val="0047173C"/>
    <w:rsid w:val="00471970"/>
    <w:rsid w:val="004719A4"/>
    <w:rsid w:val="00471F96"/>
    <w:rsid w:val="00472038"/>
    <w:rsid w:val="00472138"/>
    <w:rsid w:val="00472421"/>
    <w:rsid w:val="004728DB"/>
    <w:rsid w:val="00472DF1"/>
    <w:rsid w:val="0047312A"/>
    <w:rsid w:val="0047329C"/>
    <w:rsid w:val="00473621"/>
    <w:rsid w:val="004737E1"/>
    <w:rsid w:val="0047399C"/>
    <w:rsid w:val="00473C3C"/>
    <w:rsid w:val="00473F35"/>
    <w:rsid w:val="00474110"/>
    <w:rsid w:val="004741DA"/>
    <w:rsid w:val="0047439F"/>
    <w:rsid w:val="00474666"/>
    <w:rsid w:val="0047483B"/>
    <w:rsid w:val="0047492B"/>
    <w:rsid w:val="004749DD"/>
    <w:rsid w:val="004749E1"/>
    <w:rsid w:val="004749F6"/>
    <w:rsid w:val="00474AA1"/>
    <w:rsid w:val="00474B5A"/>
    <w:rsid w:val="00474BC5"/>
    <w:rsid w:val="00475314"/>
    <w:rsid w:val="0047531C"/>
    <w:rsid w:val="0047532C"/>
    <w:rsid w:val="00475727"/>
    <w:rsid w:val="0047584E"/>
    <w:rsid w:val="004758BF"/>
    <w:rsid w:val="00475C0C"/>
    <w:rsid w:val="00475C9C"/>
    <w:rsid w:val="00475D89"/>
    <w:rsid w:val="00475DE8"/>
    <w:rsid w:val="00475F7C"/>
    <w:rsid w:val="004760EE"/>
    <w:rsid w:val="00476173"/>
    <w:rsid w:val="0047633D"/>
    <w:rsid w:val="004766B6"/>
    <w:rsid w:val="00476712"/>
    <w:rsid w:val="004768C3"/>
    <w:rsid w:val="0047698B"/>
    <w:rsid w:val="004773E7"/>
    <w:rsid w:val="004774D8"/>
    <w:rsid w:val="004776FB"/>
    <w:rsid w:val="0047776C"/>
    <w:rsid w:val="0047793C"/>
    <w:rsid w:val="0047794F"/>
    <w:rsid w:val="00477C25"/>
    <w:rsid w:val="00477C2F"/>
    <w:rsid w:val="00477E67"/>
    <w:rsid w:val="004800C7"/>
    <w:rsid w:val="004803D9"/>
    <w:rsid w:val="0048065E"/>
    <w:rsid w:val="00480986"/>
    <w:rsid w:val="004814F9"/>
    <w:rsid w:val="004817AF"/>
    <w:rsid w:val="004817EF"/>
    <w:rsid w:val="00481899"/>
    <w:rsid w:val="00481D39"/>
    <w:rsid w:val="00481F3E"/>
    <w:rsid w:val="00481FD1"/>
    <w:rsid w:val="004825FB"/>
    <w:rsid w:val="00482B45"/>
    <w:rsid w:val="00482B60"/>
    <w:rsid w:val="00482D60"/>
    <w:rsid w:val="00483245"/>
    <w:rsid w:val="00483303"/>
    <w:rsid w:val="004835FF"/>
    <w:rsid w:val="004836CE"/>
    <w:rsid w:val="0048375B"/>
    <w:rsid w:val="00483810"/>
    <w:rsid w:val="00483BFE"/>
    <w:rsid w:val="00483CA2"/>
    <w:rsid w:val="00483CA3"/>
    <w:rsid w:val="004844D4"/>
    <w:rsid w:val="00484821"/>
    <w:rsid w:val="00484A12"/>
    <w:rsid w:val="0048501E"/>
    <w:rsid w:val="0048586F"/>
    <w:rsid w:val="00485A7C"/>
    <w:rsid w:val="00485DEF"/>
    <w:rsid w:val="00485E1A"/>
    <w:rsid w:val="004860C9"/>
    <w:rsid w:val="00486114"/>
    <w:rsid w:val="00486510"/>
    <w:rsid w:val="0048711D"/>
    <w:rsid w:val="00487242"/>
    <w:rsid w:val="0048744A"/>
    <w:rsid w:val="0048783E"/>
    <w:rsid w:val="00487A58"/>
    <w:rsid w:val="00487B4E"/>
    <w:rsid w:val="004903BA"/>
    <w:rsid w:val="004905F6"/>
    <w:rsid w:val="00490985"/>
    <w:rsid w:val="004909BB"/>
    <w:rsid w:val="00490A9C"/>
    <w:rsid w:val="00490BA9"/>
    <w:rsid w:val="00490CA6"/>
    <w:rsid w:val="00490E7F"/>
    <w:rsid w:val="0049142C"/>
    <w:rsid w:val="004915BD"/>
    <w:rsid w:val="0049160C"/>
    <w:rsid w:val="00491B4E"/>
    <w:rsid w:val="00491CE8"/>
    <w:rsid w:val="00491FA0"/>
    <w:rsid w:val="0049249E"/>
    <w:rsid w:val="004927E9"/>
    <w:rsid w:val="00492923"/>
    <w:rsid w:val="00492A26"/>
    <w:rsid w:val="00492E45"/>
    <w:rsid w:val="00493B48"/>
    <w:rsid w:val="00493BC4"/>
    <w:rsid w:val="00493C19"/>
    <w:rsid w:val="004940DE"/>
    <w:rsid w:val="004944E5"/>
    <w:rsid w:val="00494645"/>
    <w:rsid w:val="0049465B"/>
    <w:rsid w:val="004946CB"/>
    <w:rsid w:val="004947EB"/>
    <w:rsid w:val="00494809"/>
    <w:rsid w:val="00494914"/>
    <w:rsid w:val="00494959"/>
    <w:rsid w:val="00494A51"/>
    <w:rsid w:val="00494DBD"/>
    <w:rsid w:val="004951A9"/>
    <w:rsid w:val="0049534C"/>
    <w:rsid w:val="0049546C"/>
    <w:rsid w:val="00495884"/>
    <w:rsid w:val="00495BF3"/>
    <w:rsid w:val="00495E41"/>
    <w:rsid w:val="00495F24"/>
    <w:rsid w:val="00496065"/>
    <w:rsid w:val="004960C0"/>
    <w:rsid w:val="00496113"/>
    <w:rsid w:val="00496528"/>
    <w:rsid w:val="00496616"/>
    <w:rsid w:val="004968F5"/>
    <w:rsid w:val="0049690F"/>
    <w:rsid w:val="004969DA"/>
    <w:rsid w:val="00496AAB"/>
    <w:rsid w:val="00496C22"/>
    <w:rsid w:val="00496D47"/>
    <w:rsid w:val="00496E0C"/>
    <w:rsid w:val="00496FF8"/>
    <w:rsid w:val="0049708A"/>
    <w:rsid w:val="00497339"/>
    <w:rsid w:val="004977A4"/>
    <w:rsid w:val="004A009B"/>
    <w:rsid w:val="004A039B"/>
    <w:rsid w:val="004A0536"/>
    <w:rsid w:val="004A06EB"/>
    <w:rsid w:val="004A0937"/>
    <w:rsid w:val="004A0947"/>
    <w:rsid w:val="004A098C"/>
    <w:rsid w:val="004A0E9D"/>
    <w:rsid w:val="004A1059"/>
    <w:rsid w:val="004A124A"/>
    <w:rsid w:val="004A152D"/>
    <w:rsid w:val="004A1860"/>
    <w:rsid w:val="004A18D2"/>
    <w:rsid w:val="004A1929"/>
    <w:rsid w:val="004A19E4"/>
    <w:rsid w:val="004A1BD0"/>
    <w:rsid w:val="004A1C62"/>
    <w:rsid w:val="004A1D67"/>
    <w:rsid w:val="004A1DF6"/>
    <w:rsid w:val="004A1E18"/>
    <w:rsid w:val="004A21DA"/>
    <w:rsid w:val="004A23DD"/>
    <w:rsid w:val="004A272F"/>
    <w:rsid w:val="004A2B67"/>
    <w:rsid w:val="004A2CC6"/>
    <w:rsid w:val="004A2D21"/>
    <w:rsid w:val="004A2EA1"/>
    <w:rsid w:val="004A2FFF"/>
    <w:rsid w:val="004A304E"/>
    <w:rsid w:val="004A3365"/>
    <w:rsid w:val="004A3505"/>
    <w:rsid w:val="004A3621"/>
    <w:rsid w:val="004A37E1"/>
    <w:rsid w:val="004A3888"/>
    <w:rsid w:val="004A39F9"/>
    <w:rsid w:val="004A3F46"/>
    <w:rsid w:val="004A40A2"/>
    <w:rsid w:val="004A419B"/>
    <w:rsid w:val="004A41A7"/>
    <w:rsid w:val="004A4351"/>
    <w:rsid w:val="004A480D"/>
    <w:rsid w:val="004A4ED9"/>
    <w:rsid w:val="004A50F0"/>
    <w:rsid w:val="004A54DB"/>
    <w:rsid w:val="004A56F8"/>
    <w:rsid w:val="004A5783"/>
    <w:rsid w:val="004A5810"/>
    <w:rsid w:val="004A588C"/>
    <w:rsid w:val="004A58ED"/>
    <w:rsid w:val="004A5F4C"/>
    <w:rsid w:val="004A5F68"/>
    <w:rsid w:val="004A5FEE"/>
    <w:rsid w:val="004A63DF"/>
    <w:rsid w:val="004A64A7"/>
    <w:rsid w:val="004A6836"/>
    <w:rsid w:val="004A6A4A"/>
    <w:rsid w:val="004A6B13"/>
    <w:rsid w:val="004A6BD4"/>
    <w:rsid w:val="004A6CE4"/>
    <w:rsid w:val="004A6E5B"/>
    <w:rsid w:val="004A787E"/>
    <w:rsid w:val="004A79D1"/>
    <w:rsid w:val="004A7A31"/>
    <w:rsid w:val="004A7C2F"/>
    <w:rsid w:val="004A7D26"/>
    <w:rsid w:val="004A7DBD"/>
    <w:rsid w:val="004A7FBF"/>
    <w:rsid w:val="004B03B6"/>
    <w:rsid w:val="004B042C"/>
    <w:rsid w:val="004B06DE"/>
    <w:rsid w:val="004B08B8"/>
    <w:rsid w:val="004B0A06"/>
    <w:rsid w:val="004B0C31"/>
    <w:rsid w:val="004B0C93"/>
    <w:rsid w:val="004B116D"/>
    <w:rsid w:val="004B1209"/>
    <w:rsid w:val="004B1398"/>
    <w:rsid w:val="004B149F"/>
    <w:rsid w:val="004B15D5"/>
    <w:rsid w:val="004B19ED"/>
    <w:rsid w:val="004B1EF1"/>
    <w:rsid w:val="004B1F46"/>
    <w:rsid w:val="004B2259"/>
    <w:rsid w:val="004B23AA"/>
    <w:rsid w:val="004B245D"/>
    <w:rsid w:val="004B2777"/>
    <w:rsid w:val="004B2ABE"/>
    <w:rsid w:val="004B2BBA"/>
    <w:rsid w:val="004B356D"/>
    <w:rsid w:val="004B3CEA"/>
    <w:rsid w:val="004B3D0E"/>
    <w:rsid w:val="004B3E4B"/>
    <w:rsid w:val="004B40D4"/>
    <w:rsid w:val="004B40F5"/>
    <w:rsid w:val="004B451B"/>
    <w:rsid w:val="004B47FA"/>
    <w:rsid w:val="004B4A28"/>
    <w:rsid w:val="004B4D05"/>
    <w:rsid w:val="004B51E5"/>
    <w:rsid w:val="004B55FD"/>
    <w:rsid w:val="004B5AFC"/>
    <w:rsid w:val="004B5D55"/>
    <w:rsid w:val="004B5D61"/>
    <w:rsid w:val="004B61DF"/>
    <w:rsid w:val="004B6858"/>
    <w:rsid w:val="004B6A2A"/>
    <w:rsid w:val="004B6C61"/>
    <w:rsid w:val="004B6FD8"/>
    <w:rsid w:val="004B72E4"/>
    <w:rsid w:val="004B73A6"/>
    <w:rsid w:val="004B7939"/>
    <w:rsid w:val="004B7B70"/>
    <w:rsid w:val="004B7CB3"/>
    <w:rsid w:val="004C00BC"/>
    <w:rsid w:val="004C0114"/>
    <w:rsid w:val="004C02E6"/>
    <w:rsid w:val="004C07D1"/>
    <w:rsid w:val="004C08D0"/>
    <w:rsid w:val="004C0AB2"/>
    <w:rsid w:val="004C0C01"/>
    <w:rsid w:val="004C0C2A"/>
    <w:rsid w:val="004C0D75"/>
    <w:rsid w:val="004C0DC7"/>
    <w:rsid w:val="004C0E32"/>
    <w:rsid w:val="004C10A8"/>
    <w:rsid w:val="004C12BF"/>
    <w:rsid w:val="004C18C7"/>
    <w:rsid w:val="004C2046"/>
    <w:rsid w:val="004C2048"/>
    <w:rsid w:val="004C2091"/>
    <w:rsid w:val="004C20F1"/>
    <w:rsid w:val="004C2205"/>
    <w:rsid w:val="004C2321"/>
    <w:rsid w:val="004C2363"/>
    <w:rsid w:val="004C244D"/>
    <w:rsid w:val="004C26D6"/>
    <w:rsid w:val="004C2796"/>
    <w:rsid w:val="004C291C"/>
    <w:rsid w:val="004C3056"/>
    <w:rsid w:val="004C3092"/>
    <w:rsid w:val="004C3270"/>
    <w:rsid w:val="004C329E"/>
    <w:rsid w:val="004C3C42"/>
    <w:rsid w:val="004C3D84"/>
    <w:rsid w:val="004C41AE"/>
    <w:rsid w:val="004C437B"/>
    <w:rsid w:val="004C45DA"/>
    <w:rsid w:val="004C46C0"/>
    <w:rsid w:val="004C493B"/>
    <w:rsid w:val="004C49D2"/>
    <w:rsid w:val="004C4FDC"/>
    <w:rsid w:val="004C5154"/>
    <w:rsid w:val="004C5301"/>
    <w:rsid w:val="004C53EB"/>
    <w:rsid w:val="004C5553"/>
    <w:rsid w:val="004C567D"/>
    <w:rsid w:val="004C5830"/>
    <w:rsid w:val="004C590B"/>
    <w:rsid w:val="004C59E6"/>
    <w:rsid w:val="004C5DD2"/>
    <w:rsid w:val="004C64E0"/>
    <w:rsid w:val="004C67A9"/>
    <w:rsid w:val="004C6890"/>
    <w:rsid w:val="004C6977"/>
    <w:rsid w:val="004C6B85"/>
    <w:rsid w:val="004C6DB9"/>
    <w:rsid w:val="004C6E56"/>
    <w:rsid w:val="004C7187"/>
    <w:rsid w:val="004C722D"/>
    <w:rsid w:val="004C729F"/>
    <w:rsid w:val="004C75BF"/>
    <w:rsid w:val="004C76D8"/>
    <w:rsid w:val="004C7727"/>
    <w:rsid w:val="004C7CAD"/>
    <w:rsid w:val="004C7CB4"/>
    <w:rsid w:val="004D008A"/>
    <w:rsid w:val="004D02E4"/>
    <w:rsid w:val="004D0343"/>
    <w:rsid w:val="004D03E1"/>
    <w:rsid w:val="004D0AE3"/>
    <w:rsid w:val="004D1023"/>
    <w:rsid w:val="004D14D4"/>
    <w:rsid w:val="004D1626"/>
    <w:rsid w:val="004D16A0"/>
    <w:rsid w:val="004D1793"/>
    <w:rsid w:val="004D17EA"/>
    <w:rsid w:val="004D1B88"/>
    <w:rsid w:val="004D204D"/>
    <w:rsid w:val="004D20EC"/>
    <w:rsid w:val="004D20FF"/>
    <w:rsid w:val="004D272A"/>
    <w:rsid w:val="004D2BFB"/>
    <w:rsid w:val="004D2CB4"/>
    <w:rsid w:val="004D2CFD"/>
    <w:rsid w:val="004D2EF3"/>
    <w:rsid w:val="004D3051"/>
    <w:rsid w:val="004D30DB"/>
    <w:rsid w:val="004D31FF"/>
    <w:rsid w:val="004D357C"/>
    <w:rsid w:val="004D3663"/>
    <w:rsid w:val="004D3830"/>
    <w:rsid w:val="004D3BB3"/>
    <w:rsid w:val="004D3C76"/>
    <w:rsid w:val="004D3DB5"/>
    <w:rsid w:val="004D3DFC"/>
    <w:rsid w:val="004D3F31"/>
    <w:rsid w:val="004D40B5"/>
    <w:rsid w:val="004D427D"/>
    <w:rsid w:val="004D4624"/>
    <w:rsid w:val="004D4A8F"/>
    <w:rsid w:val="004D4C05"/>
    <w:rsid w:val="004D4D24"/>
    <w:rsid w:val="004D4DB9"/>
    <w:rsid w:val="004D533D"/>
    <w:rsid w:val="004D53E6"/>
    <w:rsid w:val="004D54F9"/>
    <w:rsid w:val="004D550F"/>
    <w:rsid w:val="004D56B8"/>
    <w:rsid w:val="004D5730"/>
    <w:rsid w:val="004D578E"/>
    <w:rsid w:val="004D592D"/>
    <w:rsid w:val="004D594B"/>
    <w:rsid w:val="004D5C50"/>
    <w:rsid w:val="004D5F44"/>
    <w:rsid w:val="004D601B"/>
    <w:rsid w:val="004D61EF"/>
    <w:rsid w:val="004D650C"/>
    <w:rsid w:val="004D683C"/>
    <w:rsid w:val="004D69F1"/>
    <w:rsid w:val="004D6A0A"/>
    <w:rsid w:val="004D6A5E"/>
    <w:rsid w:val="004D715C"/>
    <w:rsid w:val="004D757E"/>
    <w:rsid w:val="004D7789"/>
    <w:rsid w:val="004D778F"/>
    <w:rsid w:val="004D7816"/>
    <w:rsid w:val="004D79B2"/>
    <w:rsid w:val="004E0744"/>
    <w:rsid w:val="004E0899"/>
    <w:rsid w:val="004E0AC1"/>
    <w:rsid w:val="004E0B9A"/>
    <w:rsid w:val="004E0B9F"/>
    <w:rsid w:val="004E0F77"/>
    <w:rsid w:val="004E100C"/>
    <w:rsid w:val="004E102A"/>
    <w:rsid w:val="004E11CA"/>
    <w:rsid w:val="004E134B"/>
    <w:rsid w:val="004E1440"/>
    <w:rsid w:val="004E153E"/>
    <w:rsid w:val="004E1781"/>
    <w:rsid w:val="004E182B"/>
    <w:rsid w:val="004E1989"/>
    <w:rsid w:val="004E1C61"/>
    <w:rsid w:val="004E2164"/>
    <w:rsid w:val="004E21EB"/>
    <w:rsid w:val="004E2247"/>
    <w:rsid w:val="004E23DB"/>
    <w:rsid w:val="004E2411"/>
    <w:rsid w:val="004E2458"/>
    <w:rsid w:val="004E257C"/>
    <w:rsid w:val="004E2621"/>
    <w:rsid w:val="004E2851"/>
    <w:rsid w:val="004E2DEF"/>
    <w:rsid w:val="004E3042"/>
    <w:rsid w:val="004E3108"/>
    <w:rsid w:val="004E32F4"/>
    <w:rsid w:val="004E33D7"/>
    <w:rsid w:val="004E34C5"/>
    <w:rsid w:val="004E36D1"/>
    <w:rsid w:val="004E3845"/>
    <w:rsid w:val="004E3971"/>
    <w:rsid w:val="004E39ED"/>
    <w:rsid w:val="004E3C6E"/>
    <w:rsid w:val="004E3E83"/>
    <w:rsid w:val="004E42DC"/>
    <w:rsid w:val="004E45AF"/>
    <w:rsid w:val="004E4613"/>
    <w:rsid w:val="004E46AC"/>
    <w:rsid w:val="004E4887"/>
    <w:rsid w:val="004E49FF"/>
    <w:rsid w:val="004E4CA2"/>
    <w:rsid w:val="004E4D7B"/>
    <w:rsid w:val="004E508B"/>
    <w:rsid w:val="004E526E"/>
    <w:rsid w:val="004E57AF"/>
    <w:rsid w:val="004E5838"/>
    <w:rsid w:val="004E5882"/>
    <w:rsid w:val="004E5C50"/>
    <w:rsid w:val="004E5C9F"/>
    <w:rsid w:val="004E5D0C"/>
    <w:rsid w:val="004E6007"/>
    <w:rsid w:val="004E6878"/>
    <w:rsid w:val="004E694A"/>
    <w:rsid w:val="004E6AA5"/>
    <w:rsid w:val="004E7015"/>
    <w:rsid w:val="004E704D"/>
    <w:rsid w:val="004E76A1"/>
    <w:rsid w:val="004E791B"/>
    <w:rsid w:val="004E7DEC"/>
    <w:rsid w:val="004E7E1F"/>
    <w:rsid w:val="004F014C"/>
    <w:rsid w:val="004F07B4"/>
    <w:rsid w:val="004F0A76"/>
    <w:rsid w:val="004F0AB6"/>
    <w:rsid w:val="004F0AB9"/>
    <w:rsid w:val="004F0D31"/>
    <w:rsid w:val="004F0D71"/>
    <w:rsid w:val="004F0D86"/>
    <w:rsid w:val="004F0E03"/>
    <w:rsid w:val="004F0F42"/>
    <w:rsid w:val="004F1062"/>
    <w:rsid w:val="004F1361"/>
    <w:rsid w:val="004F13AA"/>
    <w:rsid w:val="004F1676"/>
    <w:rsid w:val="004F1927"/>
    <w:rsid w:val="004F1B93"/>
    <w:rsid w:val="004F1C10"/>
    <w:rsid w:val="004F1E3F"/>
    <w:rsid w:val="004F1F0A"/>
    <w:rsid w:val="004F215E"/>
    <w:rsid w:val="004F294D"/>
    <w:rsid w:val="004F2D76"/>
    <w:rsid w:val="004F2F25"/>
    <w:rsid w:val="004F2F92"/>
    <w:rsid w:val="004F31B6"/>
    <w:rsid w:val="004F34B2"/>
    <w:rsid w:val="004F3621"/>
    <w:rsid w:val="004F37BD"/>
    <w:rsid w:val="004F381C"/>
    <w:rsid w:val="004F3ACC"/>
    <w:rsid w:val="004F3EF9"/>
    <w:rsid w:val="004F43A4"/>
    <w:rsid w:val="004F45D2"/>
    <w:rsid w:val="004F4BE9"/>
    <w:rsid w:val="004F4D50"/>
    <w:rsid w:val="004F5E85"/>
    <w:rsid w:val="004F5FE9"/>
    <w:rsid w:val="004F6242"/>
    <w:rsid w:val="004F654E"/>
    <w:rsid w:val="004F6628"/>
    <w:rsid w:val="004F667D"/>
    <w:rsid w:val="004F6705"/>
    <w:rsid w:val="004F6795"/>
    <w:rsid w:val="004F6822"/>
    <w:rsid w:val="004F6DF3"/>
    <w:rsid w:val="004F71DF"/>
    <w:rsid w:val="004F728E"/>
    <w:rsid w:val="004F736B"/>
    <w:rsid w:val="004F7392"/>
    <w:rsid w:val="004F73D1"/>
    <w:rsid w:val="004F748B"/>
    <w:rsid w:val="004F75D4"/>
    <w:rsid w:val="004F76C1"/>
    <w:rsid w:val="004F789C"/>
    <w:rsid w:val="004F78CE"/>
    <w:rsid w:val="004F796B"/>
    <w:rsid w:val="004F7AF1"/>
    <w:rsid w:val="004F7DF6"/>
    <w:rsid w:val="00500315"/>
    <w:rsid w:val="0050073E"/>
    <w:rsid w:val="005007A9"/>
    <w:rsid w:val="00500A4E"/>
    <w:rsid w:val="00500FB7"/>
    <w:rsid w:val="0050106C"/>
    <w:rsid w:val="0050108E"/>
    <w:rsid w:val="00501181"/>
    <w:rsid w:val="0050136B"/>
    <w:rsid w:val="00501BBB"/>
    <w:rsid w:val="00501BD7"/>
    <w:rsid w:val="00501CD5"/>
    <w:rsid w:val="00502024"/>
    <w:rsid w:val="0050281C"/>
    <w:rsid w:val="00502A6A"/>
    <w:rsid w:val="00502D93"/>
    <w:rsid w:val="00502FF5"/>
    <w:rsid w:val="0050319D"/>
    <w:rsid w:val="005032C7"/>
    <w:rsid w:val="00503432"/>
    <w:rsid w:val="00503715"/>
    <w:rsid w:val="0050372A"/>
    <w:rsid w:val="00503C7E"/>
    <w:rsid w:val="00503C8B"/>
    <w:rsid w:val="00503F10"/>
    <w:rsid w:val="00503FB8"/>
    <w:rsid w:val="0050464D"/>
    <w:rsid w:val="00504A94"/>
    <w:rsid w:val="00504B22"/>
    <w:rsid w:val="00504BA0"/>
    <w:rsid w:val="005053EC"/>
    <w:rsid w:val="005053EF"/>
    <w:rsid w:val="005054F5"/>
    <w:rsid w:val="00505836"/>
    <w:rsid w:val="00505914"/>
    <w:rsid w:val="00505D95"/>
    <w:rsid w:val="00505F7E"/>
    <w:rsid w:val="005062E5"/>
    <w:rsid w:val="00506464"/>
    <w:rsid w:val="0050647D"/>
    <w:rsid w:val="00506938"/>
    <w:rsid w:val="00506A1B"/>
    <w:rsid w:val="00506CCE"/>
    <w:rsid w:val="00506DAB"/>
    <w:rsid w:val="00507365"/>
    <w:rsid w:val="005077A9"/>
    <w:rsid w:val="005078A8"/>
    <w:rsid w:val="00507BF3"/>
    <w:rsid w:val="00507D58"/>
    <w:rsid w:val="00507F26"/>
    <w:rsid w:val="005102CD"/>
    <w:rsid w:val="0051040C"/>
    <w:rsid w:val="00510959"/>
    <w:rsid w:val="00510997"/>
    <w:rsid w:val="005109EE"/>
    <w:rsid w:val="00510C10"/>
    <w:rsid w:val="00510C85"/>
    <w:rsid w:val="00510C93"/>
    <w:rsid w:val="00510CB2"/>
    <w:rsid w:val="00510CBB"/>
    <w:rsid w:val="00511253"/>
    <w:rsid w:val="005115CB"/>
    <w:rsid w:val="00511686"/>
    <w:rsid w:val="00511788"/>
    <w:rsid w:val="005117DE"/>
    <w:rsid w:val="005117F5"/>
    <w:rsid w:val="00511BD2"/>
    <w:rsid w:val="00511F1F"/>
    <w:rsid w:val="00512209"/>
    <w:rsid w:val="0051257A"/>
    <w:rsid w:val="005126C0"/>
    <w:rsid w:val="00512852"/>
    <w:rsid w:val="0051291D"/>
    <w:rsid w:val="00512A91"/>
    <w:rsid w:val="00512B1F"/>
    <w:rsid w:val="00513340"/>
    <w:rsid w:val="005133F4"/>
    <w:rsid w:val="00513525"/>
    <w:rsid w:val="00513641"/>
    <w:rsid w:val="005136D3"/>
    <w:rsid w:val="0051376D"/>
    <w:rsid w:val="00513ACF"/>
    <w:rsid w:val="00513B3E"/>
    <w:rsid w:val="005146B4"/>
    <w:rsid w:val="00514AC8"/>
    <w:rsid w:val="00514E17"/>
    <w:rsid w:val="00515268"/>
    <w:rsid w:val="005152AA"/>
    <w:rsid w:val="005153A8"/>
    <w:rsid w:val="005154B6"/>
    <w:rsid w:val="0051591F"/>
    <w:rsid w:val="00515AD8"/>
    <w:rsid w:val="00515C72"/>
    <w:rsid w:val="00515E58"/>
    <w:rsid w:val="00515ECF"/>
    <w:rsid w:val="00516017"/>
    <w:rsid w:val="00516073"/>
    <w:rsid w:val="00516859"/>
    <w:rsid w:val="00516C0E"/>
    <w:rsid w:val="0051703E"/>
    <w:rsid w:val="005172D6"/>
    <w:rsid w:val="00517478"/>
    <w:rsid w:val="00517627"/>
    <w:rsid w:val="00517AC7"/>
    <w:rsid w:val="00517E55"/>
    <w:rsid w:val="00517F31"/>
    <w:rsid w:val="00520256"/>
    <w:rsid w:val="005202DD"/>
    <w:rsid w:val="00520426"/>
    <w:rsid w:val="00520750"/>
    <w:rsid w:val="005208B4"/>
    <w:rsid w:val="005210B2"/>
    <w:rsid w:val="0052115F"/>
    <w:rsid w:val="0052124B"/>
    <w:rsid w:val="0052149A"/>
    <w:rsid w:val="00521731"/>
    <w:rsid w:val="00521836"/>
    <w:rsid w:val="00521935"/>
    <w:rsid w:val="0052193A"/>
    <w:rsid w:val="00521CB0"/>
    <w:rsid w:val="00521EDA"/>
    <w:rsid w:val="005221BF"/>
    <w:rsid w:val="005226BF"/>
    <w:rsid w:val="00522B7B"/>
    <w:rsid w:val="00522FCD"/>
    <w:rsid w:val="0052307D"/>
    <w:rsid w:val="00523526"/>
    <w:rsid w:val="0052363B"/>
    <w:rsid w:val="00523BE8"/>
    <w:rsid w:val="00523C88"/>
    <w:rsid w:val="00523D4A"/>
    <w:rsid w:val="00524256"/>
    <w:rsid w:val="0052427B"/>
    <w:rsid w:val="00524B3A"/>
    <w:rsid w:val="00524DB1"/>
    <w:rsid w:val="00524EE2"/>
    <w:rsid w:val="005253B4"/>
    <w:rsid w:val="005253E9"/>
    <w:rsid w:val="00525549"/>
    <w:rsid w:val="005255B9"/>
    <w:rsid w:val="00525748"/>
    <w:rsid w:val="0052582D"/>
    <w:rsid w:val="00526245"/>
    <w:rsid w:val="005265A9"/>
    <w:rsid w:val="005266B8"/>
    <w:rsid w:val="005267B0"/>
    <w:rsid w:val="005267F4"/>
    <w:rsid w:val="00526CDA"/>
    <w:rsid w:val="00526CF3"/>
    <w:rsid w:val="0052732B"/>
    <w:rsid w:val="00527495"/>
    <w:rsid w:val="0052758F"/>
    <w:rsid w:val="005278F3"/>
    <w:rsid w:val="0052791F"/>
    <w:rsid w:val="00527C93"/>
    <w:rsid w:val="00527E30"/>
    <w:rsid w:val="00527F52"/>
    <w:rsid w:val="005302F3"/>
    <w:rsid w:val="005304DE"/>
    <w:rsid w:val="0053063D"/>
    <w:rsid w:val="00530743"/>
    <w:rsid w:val="005307F9"/>
    <w:rsid w:val="0053087D"/>
    <w:rsid w:val="005308BE"/>
    <w:rsid w:val="0053093A"/>
    <w:rsid w:val="005309BB"/>
    <w:rsid w:val="00530ADD"/>
    <w:rsid w:val="005311BC"/>
    <w:rsid w:val="005313C6"/>
    <w:rsid w:val="0053143A"/>
    <w:rsid w:val="00531981"/>
    <w:rsid w:val="00531A90"/>
    <w:rsid w:val="00531BC9"/>
    <w:rsid w:val="00531BFB"/>
    <w:rsid w:val="005321AA"/>
    <w:rsid w:val="00532332"/>
    <w:rsid w:val="005323C4"/>
    <w:rsid w:val="00532619"/>
    <w:rsid w:val="00532802"/>
    <w:rsid w:val="00532F47"/>
    <w:rsid w:val="0053317B"/>
    <w:rsid w:val="00533361"/>
    <w:rsid w:val="00533395"/>
    <w:rsid w:val="00533878"/>
    <w:rsid w:val="00533880"/>
    <w:rsid w:val="00533929"/>
    <w:rsid w:val="00533CED"/>
    <w:rsid w:val="00533D5C"/>
    <w:rsid w:val="00533F98"/>
    <w:rsid w:val="005344D9"/>
    <w:rsid w:val="00534DFD"/>
    <w:rsid w:val="00534F24"/>
    <w:rsid w:val="005356E1"/>
    <w:rsid w:val="00535B3F"/>
    <w:rsid w:val="00535D74"/>
    <w:rsid w:val="00535ECA"/>
    <w:rsid w:val="00535FCC"/>
    <w:rsid w:val="005364BB"/>
    <w:rsid w:val="005369C0"/>
    <w:rsid w:val="00536B4C"/>
    <w:rsid w:val="00536BA2"/>
    <w:rsid w:val="00537168"/>
    <w:rsid w:val="0053725A"/>
    <w:rsid w:val="005374E4"/>
    <w:rsid w:val="005376C7"/>
    <w:rsid w:val="0053775D"/>
    <w:rsid w:val="00537BA3"/>
    <w:rsid w:val="00537C63"/>
    <w:rsid w:val="00537D20"/>
    <w:rsid w:val="00537D64"/>
    <w:rsid w:val="00537D9F"/>
    <w:rsid w:val="00537F20"/>
    <w:rsid w:val="00537FCE"/>
    <w:rsid w:val="00540126"/>
    <w:rsid w:val="005405D4"/>
    <w:rsid w:val="00540631"/>
    <w:rsid w:val="00540800"/>
    <w:rsid w:val="00540BB4"/>
    <w:rsid w:val="00540BE3"/>
    <w:rsid w:val="00540CA8"/>
    <w:rsid w:val="00540EB4"/>
    <w:rsid w:val="00541328"/>
    <w:rsid w:val="00541336"/>
    <w:rsid w:val="005413B1"/>
    <w:rsid w:val="0054158D"/>
    <w:rsid w:val="005415CA"/>
    <w:rsid w:val="005415E6"/>
    <w:rsid w:val="0054166A"/>
    <w:rsid w:val="005416E0"/>
    <w:rsid w:val="00541B41"/>
    <w:rsid w:val="00542081"/>
    <w:rsid w:val="00542320"/>
    <w:rsid w:val="005424C3"/>
    <w:rsid w:val="0054266C"/>
    <w:rsid w:val="005426CC"/>
    <w:rsid w:val="00542D2D"/>
    <w:rsid w:val="00542DE7"/>
    <w:rsid w:val="00542E74"/>
    <w:rsid w:val="0054312F"/>
    <w:rsid w:val="00543257"/>
    <w:rsid w:val="00543283"/>
    <w:rsid w:val="00543491"/>
    <w:rsid w:val="0054356E"/>
    <w:rsid w:val="005437CA"/>
    <w:rsid w:val="005438AA"/>
    <w:rsid w:val="005439DC"/>
    <w:rsid w:val="00543BCF"/>
    <w:rsid w:val="00543C4A"/>
    <w:rsid w:val="00543D1C"/>
    <w:rsid w:val="00543ECA"/>
    <w:rsid w:val="005440C0"/>
    <w:rsid w:val="00544415"/>
    <w:rsid w:val="00544424"/>
    <w:rsid w:val="005445A4"/>
    <w:rsid w:val="00544A37"/>
    <w:rsid w:val="00544DC9"/>
    <w:rsid w:val="00545009"/>
    <w:rsid w:val="0054500C"/>
    <w:rsid w:val="00545087"/>
    <w:rsid w:val="00545136"/>
    <w:rsid w:val="00545389"/>
    <w:rsid w:val="00545410"/>
    <w:rsid w:val="005458BB"/>
    <w:rsid w:val="00545A0B"/>
    <w:rsid w:val="00545BFF"/>
    <w:rsid w:val="00545CD4"/>
    <w:rsid w:val="00545D6A"/>
    <w:rsid w:val="005460E1"/>
    <w:rsid w:val="0054618B"/>
    <w:rsid w:val="00546658"/>
    <w:rsid w:val="0054669B"/>
    <w:rsid w:val="0054678A"/>
    <w:rsid w:val="005470E6"/>
    <w:rsid w:val="0054714F"/>
    <w:rsid w:val="005472B2"/>
    <w:rsid w:val="00547517"/>
    <w:rsid w:val="0054782A"/>
    <w:rsid w:val="005501C9"/>
    <w:rsid w:val="0055064A"/>
    <w:rsid w:val="005508C0"/>
    <w:rsid w:val="00550AB7"/>
    <w:rsid w:val="00550C45"/>
    <w:rsid w:val="00550E23"/>
    <w:rsid w:val="0055125E"/>
    <w:rsid w:val="00551301"/>
    <w:rsid w:val="00551912"/>
    <w:rsid w:val="00551D0E"/>
    <w:rsid w:val="00551EBE"/>
    <w:rsid w:val="00551ED9"/>
    <w:rsid w:val="00552066"/>
    <w:rsid w:val="005523A9"/>
    <w:rsid w:val="00552814"/>
    <w:rsid w:val="005529F8"/>
    <w:rsid w:val="00552B5D"/>
    <w:rsid w:val="00553360"/>
    <w:rsid w:val="00553370"/>
    <w:rsid w:val="00553523"/>
    <w:rsid w:val="00553582"/>
    <w:rsid w:val="00553BBA"/>
    <w:rsid w:val="00553C0E"/>
    <w:rsid w:val="00553E3E"/>
    <w:rsid w:val="00553EEC"/>
    <w:rsid w:val="005540CA"/>
    <w:rsid w:val="00554154"/>
    <w:rsid w:val="00554364"/>
    <w:rsid w:val="005543E8"/>
    <w:rsid w:val="00554422"/>
    <w:rsid w:val="005546AF"/>
    <w:rsid w:val="005547F5"/>
    <w:rsid w:val="00554993"/>
    <w:rsid w:val="00554A6B"/>
    <w:rsid w:val="005550D0"/>
    <w:rsid w:val="0055513B"/>
    <w:rsid w:val="00555147"/>
    <w:rsid w:val="00555262"/>
    <w:rsid w:val="0055549D"/>
    <w:rsid w:val="005555D4"/>
    <w:rsid w:val="00555883"/>
    <w:rsid w:val="00555A40"/>
    <w:rsid w:val="00555C51"/>
    <w:rsid w:val="00555F83"/>
    <w:rsid w:val="00556076"/>
    <w:rsid w:val="00556274"/>
    <w:rsid w:val="00556400"/>
    <w:rsid w:val="005564F0"/>
    <w:rsid w:val="005566E2"/>
    <w:rsid w:val="00556763"/>
    <w:rsid w:val="00556A96"/>
    <w:rsid w:val="00556BD6"/>
    <w:rsid w:val="00556E37"/>
    <w:rsid w:val="00556F07"/>
    <w:rsid w:val="00557100"/>
    <w:rsid w:val="00557420"/>
    <w:rsid w:val="00557781"/>
    <w:rsid w:val="005577FB"/>
    <w:rsid w:val="00557978"/>
    <w:rsid w:val="00557AC5"/>
    <w:rsid w:val="00557B6B"/>
    <w:rsid w:val="00557E18"/>
    <w:rsid w:val="00557E4B"/>
    <w:rsid w:val="00557ED7"/>
    <w:rsid w:val="0056019E"/>
    <w:rsid w:val="00560292"/>
    <w:rsid w:val="00560C3E"/>
    <w:rsid w:val="005611BA"/>
    <w:rsid w:val="005617A2"/>
    <w:rsid w:val="005617BA"/>
    <w:rsid w:val="00561950"/>
    <w:rsid w:val="00561C4D"/>
    <w:rsid w:val="00561CAF"/>
    <w:rsid w:val="00561CF9"/>
    <w:rsid w:val="00561E1B"/>
    <w:rsid w:val="00561F1A"/>
    <w:rsid w:val="005620E0"/>
    <w:rsid w:val="005623AE"/>
    <w:rsid w:val="0056291A"/>
    <w:rsid w:val="00562F7D"/>
    <w:rsid w:val="005634BF"/>
    <w:rsid w:val="005639F8"/>
    <w:rsid w:val="00563D8C"/>
    <w:rsid w:val="00564036"/>
    <w:rsid w:val="005643F4"/>
    <w:rsid w:val="0056449F"/>
    <w:rsid w:val="00564758"/>
    <w:rsid w:val="00564A95"/>
    <w:rsid w:val="00564BF2"/>
    <w:rsid w:val="00564BFE"/>
    <w:rsid w:val="00564E6F"/>
    <w:rsid w:val="00564EA2"/>
    <w:rsid w:val="005655C6"/>
    <w:rsid w:val="0056587E"/>
    <w:rsid w:val="00565E26"/>
    <w:rsid w:val="0056613C"/>
    <w:rsid w:val="00566547"/>
    <w:rsid w:val="00566926"/>
    <w:rsid w:val="00566F9A"/>
    <w:rsid w:val="00567229"/>
    <w:rsid w:val="00567387"/>
    <w:rsid w:val="00567394"/>
    <w:rsid w:val="005678AD"/>
    <w:rsid w:val="00567989"/>
    <w:rsid w:val="00567A01"/>
    <w:rsid w:val="00567C32"/>
    <w:rsid w:val="00567C48"/>
    <w:rsid w:val="00570150"/>
    <w:rsid w:val="005704B9"/>
    <w:rsid w:val="00570A1C"/>
    <w:rsid w:val="00570AC8"/>
    <w:rsid w:val="00570B96"/>
    <w:rsid w:val="00570BDD"/>
    <w:rsid w:val="00570C06"/>
    <w:rsid w:val="00570C4D"/>
    <w:rsid w:val="0057118D"/>
    <w:rsid w:val="005711C9"/>
    <w:rsid w:val="005713CB"/>
    <w:rsid w:val="0057188F"/>
    <w:rsid w:val="00571B27"/>
    <w:rsid w:val="00571B2E"/>
    <w:rsid w:val="00572061"/>
    <w:rsid w:val="005721B5"/>
    <w:rsid w:val="00572368"/>
    <w:rsid w:val="005727AD"/>
    <w:rsid w:val="0057295E"/>
    <w:rsid w:val="00572AB2"/>
    <w:rsid w:val="00572D86"/>
    <w:rsid w:val="00572E01"/>
    <w:rsid w:val="00572FFF"/>
    <w:rsid w:val="00573168"/>
    <w:rsid w:val="005732B4"/>
    <w:rsid w:val="00573423"/>
    <w:rsid w:val="005735C3"/>
    <w:rsid w:val="00573602"/>
    <w:rsid w:val="0057371F"/>
    <w:rsid w:val="0057396B"/>
    <w:rsid w:val="00573BD4"/>
    <w:rsid w:val="00573BF1"/>
    <w:rsid w:val="005740AF"/>
    <w:rsid w:val="00574110"/>
    <w:rsid w:val="005743FC"/>
    <w:rsid w:val="00574524"/>
    <w:rsid w:val="00574879"/>
    <w:rsid w:val="00574AAB"/>
    <w:rsid w:val="00574C12"/>
    <w:rsid w:val="00574CD5"/>
    <w:rsid w:val="00575230"/>
    <w:rsid w:val="00575360"/>
    <w:rsid w:val="005756C8"/>
    <w:rsid w:val="00575ABD"/>
    <w:rsid w:val="00575F11"/>
    <w:rsid w:val="005760DD"/>
    <w:rsid w:val="00576214"/>
    <w:rsid w:val="005768EE"/>
    <w:rsid w:val="00576A1A"/>
    <w:rsid w:val="00576B26"/>
    <w:rsid w:val="00576BF4"/>
    <w:rsid w:val="00576C2D"/>
    <w:rsid w:val="00577554"/>
    <w:rsid w:val="00577D35"/>
    <w:rsid w:val="00580133"/>
    <w:rsid w:val="0058030C"/>
    <w:rsid w:val="0058069D"/>
    <w:rsid w:val="00580784"/>
    <w:rsid w:val="0058082F"/>
    <w:rsid w:val="00580BC5"/>
    <w:rsid w:val="00580CDD"/>
    <w:rsid w:val="00580F98"/>
    <w:rsid w:val="00580F9D"/>
    <w:rsid w:val="00580FAF"/>
    <w:rsid w:val="00581094"/>
    <w:rsid w:val="00581259"/>
    <w:rsid w:val="005814F6"/>
    <w:rsid w:val="00581AB3"/>
    <w:rsid w:val="00581DE7"/>
    <w:rsid w:val="0058215E"/>
    <w:rsid w:val="00582249"/>
    <w:rsid w:val="00582418"/>
    <w:rsid w:val="00582494"/>
    <w:rsid w:val="005824B1"/>
    <w:rsid w:val="0058268A"/>
    <w:rsid w:val="0058274C"/>
    <w:rsid w:val="005829AC"/>
    <w:rsid w:val="00582C38"/>
    <w:rsid w:val="00582C8C"/>
    <w:rsid w:val="00583206"/>
    <w:rsid w:val="005832C8"/>
    <w:rsid w:val="00583411"/>
    <w:rsid w:val="00583B7A"/>
    <w:rsid w:val="0058409A"/>
    <w:rsid w:val="0058484B"/>
    <w:rsid w:val="00584B6A"/>
    <w:rsid w:val="00584B6E"/>
    <w:rsid w:val="00584D5C"/>
    <w:rsid w:val="00584D99"/>
    <w:rsid w:val="0058502C"/>
    <w:rsid w:val="00585038"/>
    <w:rsid w:val="00585139"/>
    <w:rsid w:val="005854AB"/>
    <w:rsid w:val="0058555D"/>
    <w:rsid w:val="005855C5"/>
    <w:rsid w:val="00585774"/>
    <w:rsid w:val="00585A72"/>
    <w:rsid w:val="00585BF1"/>
    <w:rsid w:val="00585C09"/>
    <w:rsid w:val="00585EFD"/>
    <w:rsid w:val="00585F66"/>
    <w:rsid w:val="00585FF2"/>
    <w:rsid w:val="0058620D"/>
    <w:rsid w:val="00586352"/>
    <w:rsid w:val="005867AF"/>
    <w:rsid w:val="00586B1F"/>
    <w:rsid w:val="00586E8E"/>
    <w:rsid w:val="00586EFC"/>
    <w:rsid w:val="00587993"/>
    <w:rsid w:val="00587A30"/>
    <w:rsid w:val="00587B06"/>
    <w:rsid w:val="00587E0C"/>
    <w:rsid w:val="00587F0F"/>
    <w:rsid w:val="005902C9"/>
    <w:rsid w:val="005903F6"/>
    <w:rsid w:val="005906BB"/>
    <w:rsid w:val="00590826"/>
    <w:rsid w:val="00590BBD"/>
    <w:rsid w:val="00590DF9"/>
    <w:rsid w:val="005910CF"/>
    <w:rsid w:val="005914A0"/>
    <w:rsid w:val="005915A7"/>
    <w:rsid w:val="005915C4"/>
    <w:rsid w:val="00591799"/>
    <w:rsid w:val="00591C00"/>
    <w:rsid w:val="00591CA8"/>
    <w:rsid w:val="00591D34"/>
    <w:rsid w:val="005920C8"/>
    <w:rsid w:val="00592209"/>
    <w:rsid w:val="00592268"/>
    <w:rsid w:val="005926FA"/>
    <w:rsid w:val="00592A71"/>
    <w:rsid w:val="00592ED1"/>
    <w:rsid w:val="00592F3B"/>
    <w:rsid w:val="0059304A"/>
    <w:rsid w:val="00593076"/>
    <w:rsid w:val="00593407"/>
    <w:rsid w:val="005936A3"/>
    <w:rsid w:val="00593C0C"/>
    <w:rsid w:val="00593CF0"/>
    <w:rsid w:val="00593D7A"/>
    <w:rsid w:val="00593DD3"/>
    <w:rsid w:val="00593E8D"/>
    <w:rsid w:val="00593EBB"/>
    <w:rsid w:val="00593EE1"/>
    <w:rsid w:val="005940F1"/>
    <w:rsid w:val="005944C1"/>
    <w:rsid w:val="0059469C"/>
    <w:rsid w:val="00594949"/>
    <w:rsid w:val="005949B5"/>
    <w:rsid w:val="00594C8C"/>
    <w:rsid w:val="005951A2"/>
    <w:rsid w:val="00595543"/>
    <w:rsid w:val="005959FD"/>
    <w:rsid w:val="00595B2C"/>
    <w:rsid w:val="00595BFF"/>
    <w:rsid w:val="00595C40"/>
    <w:rsid w:val="00595CBD"/>
    <w:rsid w:val="00595D25"/>
    <w:rsid w:val="00595D6B"/>
    <w:rsid w:val="00595DEE"/>
    <w:rsid w:val="00596277"/>
    <w:rsid w:val="0059635A"/>
    <w:rsid w:val="00596820"/>
    <w:rsid w:val="00596945"/>
    <w:rsid w:val="005969C1"/>
    <w:rsid w:val="005970D6"/>
    <w:rsid w:val="0059731D"/>
    <w:rsid w:val="005973F5"/>
    <w:rsid w:val="00597762"/>
    <w:rsid w:val="00597D5B"/>
    <w:rsid w:val="00597E14"/>
    <w:rsid w:val="00597FDE"/>
    <w:rsid w:val="005A017B"/>
    <w:rsid w:val="005A0332"/>
    <w:rsid w:val="005A07D6"/>
    <w:rsid w:val="005A081C"/>
    <w:rsid w:val="005A09E4"/>
    <w:rsid w:val="005A0C2B"/>
    <w:rsid w:val="005A0DC1"/>
    <w:rsid w:val="005A14DD"/>
    <w:rsid w:val="005A1608"/>
    <w:rsid w:val="005A1DC6"/>
    <w:rsid w:val="005A212B"/>
    <w:rsid w:val="005A216C"/>
    <w:rsid w:val="005A21D3"/>
    <w:rsid w:val="005A2227"/>
    <w:rsid w:val="005A2230"/>
    <w:rsid w:val="005A22A3"/>
    <w:rsid w:val="005A22E3"/>
    <w:rsid w:val="005A23EA"/>
    <w:rsid w:val="005A249E"/>
    <w:rsid w:val="005A24ED"/>
    <w:rsid w:val="005A287D"/>
    <w:rsid w:val="005A2A73"/>
    <w:rsid w:val="005A2EAE"/>
    <w:rsid w:val="005A2EC9"/>
    <w:rsid w:val="005A305C"/>
    <w:rsid w:val="005A31A5"/>
    <w:rsid w:val="005A338C"/>
    <w:rsid w:val="005A3AE7"/>
    <w:rsid w:val="005A3BCB"/>
    <w:rsid w:val="005A3D61"/>
    <w:rsid w:val="005A3F58"/>
    <w:rsid w:val="005A4020"/>
    <w:rsid w:val="005A409F"/>
    <w:rsid w:val="005A43C7"/>
    <w:rsid w:val="005A460E"/>
    <w:rsid w:val="005A46B5"/>
    <w:rsid w:val="005A46CC"/>
    <w:rsid w:val="005A4DB2"/>
    <w:rsid w:val="005A53C4"/>
    <w:rsid w:val="005A548F"/>
    <w:rsid w:val="005A5753"/>
    <w:rsid w:val="005A57B3"/>
    <w:rsid w:val="005A5B0C"/>
    <w:rsid w:val="005A61D9"/>
    <w:rsid w:val="005A6403"/>
    <w:rsid w:val="005A6A6E"/>
    <w:rsid w:val="005A6E58"/>
    <w:rsid w:val="005A6F42"/>
    <w:rsid w:val="005A703F"/>
    <w:rsid w:val="005A7059"/>
    <w:rsid w:val="005A70CA"/>
    <w:rsid w:val="005A70E2"/>
    <w:rsid w:val="005A75C7"/>
    <w:rsid w:val="005A7713"/>
    <w:rsid w:val="005A7B45"/>
    <w:rsid w:val="005A7D29"/>
    <w:rsid w:val="005A7E21"/>
    <w:rsid w:val="005B03A3"/>
    <w:rsid w:val="005B1042"/>
    <w:rsid w:val="005B1282"/>
    <w:rsid w:val="005B1354"/>
    <w:rsid w:val="005B14B7"/>
    <w:rsid w:val="005B185E"/>
    <w:rsid w:val="005B1924"/>
    <w:rsid w:val="005B19B1"/>
    <w:rsid w:val="005B1F4D"/>
    <w:rsid w:val="005B22E7"/>
    <w:rsid w:val="005B2323"/>
    <w:rsid w:val="005B23E5"/>
    <w:rsid w:val="005B2750"/>
    <w:rsid w:val="005B2786"/>
    <w:rsid w:val="005B2B3C"/>
    <w:rsid w:val="005B2E0A"/>
    <w:rsid w:val="005B3216"/>
    <w:rsid w:val="005B33F2"/>
    <w:rsid w:val="005B346C"/>
    <w:rsid w:val="005B36FA"/>
    <w:rsid w:val="005B376B"/>
    <w:rsid w:val="005B3838"/>
    <w:rsid w:val="005B3A41"/>
    <w:rsid w:val="005B3AA3"/>
    <w:rsid w:val="005B3F31"/>
    <w:rsid w:val="005B4006"/>
    <w:rsid w:val="005B418F"/>
    <w:rsid w:val="005B462E"/>
    <w:rsid w:val="005B467D"/>
    <w:rsid w:val="005B4A7E"/>
    <w:rsid w:val="005B4CDA"/>
    <w:rsid w:val="005B4CEB"/>
    <w:rsid w:val="005B4D04"/>
    <w:rsid w:val="005B4E1E"/>
    <w:rsid w:val="005B4E95"/>
    <w:rsid w:val="005B4EF2"/>
    <w:rsid w:val="005B4F7F"/>
    <w:rsid w:val="005B50EA"/>
    <w:rsid w:val="005B5116"/>
    <w:rsid w:val="005B5351"/>
    <w:rsid w:val="005B536A"/>
    <w:rsid w:val="005B5628"/>
    <w:rsid w:val="005B56B6"/>
    <w:rsid w:val="005B5F11"/>
    <w:rsid w:val="005B605C"/>
    <w:rsid w:val="005B670C"/>
    <w:rsid w:val="005B6766"/>
    <w:rsid w:val="005B6A46"/>
    <w:rsid w:val="005B6ABE"/>
    <w:rsid w:val="005B6CB6"/>
    <w:rsid w:val="005B6ECE"/>
    <w:rsid w:val="005B6FAD"/>
    <w:rsid w:val="005B704A"/>
    <w:rsid w:val="005B70B6"/>
    <w:rsid w:val="005B75E2"/>
    <w:rsid w:val="005B781E"/>
    <w:rsid w:val="005B7843"/>
    <w:rsid w:val="005B7B95"/>
    <w:rsid w:val="005B7D95"/>
    <w:rsid w:val="005C0173"/>
    <w:rsid w:val="005C02F7"/>
    <w:rsid w:val="005C05E7"/>
    <w:rsid w:val="005C070F"/>
    <w:rsid w:val="005C078C"/>
    <w:rsid w:val="005C091D"/>
    <w:rsid w:val="005C096B"/>
    <w:rsid w:val="005C0A95"/>
    <w:rsid w:val="005C0F27"/>
    <w:rsid w:val="005C1986"/>
    <w:rsid w:val="005C1A21"/>
    <w:rsid w:val="005C1CB5"/>
    <w:rsid w:val="005C1F22"/>
    <w:rsid w:val="005C2226"/>
    <w:rsid w:val="005C232F"/>
    <w:rsid w:val="005C295B"/>
    <w:rsid w:val="005C2EF3"/>
    <w:rsid w:val="005C30AF"/>
    <w:rsid w:val="005C33D8"/>
    <w:rsid w:val="005C3754"/>
    <w:rsid w:val="005C380A"/>
    <w:rsid w:val="005C38CA"/>
    <w:rsid w:val="005C3A35"/>
    <w:rsid w:val="005C3B5B"/>
    <w:rsid w:val="005C3BB3"/>
    <w:rsid w:val="005C3D87"/>
    <w:rsid w:val="005C41BA"/>
    <w:rsid w:val="005C421A"/>
    <w:rsid w:val="005C4528"/>
    <w:rsid w:val="005C4637"/>
    <w:rsid w:val="005C4ACC"/>
    <w:rsid w:val="005C4C2D"/>
    <w:rsid w:val="005C4EE9"/>
    <w:rsid w:val="005C4EEF"/>
    <w:rsid w:val="005C4FD2"/>
    <w:rsid w:val="005C51B1"/>
    <w:rsid w:val="005C5319"/>
    <w:rsid w:val="005C53E0"/>
    <w:rsid w:val="005C57FF"/>
    <w:rsid w:val="005C5834"/>
    <w:rsid w:val="005C5B84"/>
    <w:rsid w:val="005C5FC6"/>
    <w:rsid w:val="005C6032"/>
    <w:rsid w:val="005C60AB"/>
    <w:rsid w:val="005C60B7"/>
    <w:rsid w:val="005C6676"/>
    <w:rsid w:val="005C6A80"/>
    <w:rsid w:val="005C6E56"/>
    <w:rsid w:val="005C7212"/>
    <w:rsid w:val="005C7274"/>
    <w:rsid w:val="005C7583"/>
    <w:rsid w:val="005C79C5"/>
    <w:rsid w:val="005C7FCF"/>
    <w:rsid w:val="005D06E8"/>
    <w:rsid w:val="005D08F7"/>
    <w:rsid w:val="005D0BC9"/>
    <w:rsid w:val="005D0CD7"/>
    <w:rsid w:val="005D0E2E"/>
    <w:rsid w:val="005D12B0"/>
    <w:rsid w:val="005D1540"/>
    <w:rsid w:val="005D1689"/>
    <w:rsid w:val="005D1777"/>
    <w:rsid w:val="005D1972"/>
    <w:rsid w:val="005D1E9F"/>
    <w:rsid w:val="005D215A"/>
    <w:rsid w:val="005D25FE"/>
    <w:rsid w:val="005D2862"/>
    <w:rsid w:val="005D34BE"/>
    <w:rsid w:val="005D34C8"/>
    <w:rsid w:val="005D363A"/>
    <w:rsid w:val="005D3AB8"/>
    <w:rsid w:val="005D3AC8"/>
    <w:rsid w:val="005D3D3D"/>
    <w:rsid w:val="005D3D69"/>
    <w:rsid w:val="005D3F65"/>
    <w:rsid w:val="005D3FA6"/>
    <w:rsid w:val="005D3FF7"/>
    <w:rsid w:val="005D4455"/>
    <w:rsid w:val="005D478F"/>
    <w:rsid w:val="005D4A8F"/>
    <w:rsid w:val="005D4BB7"/>
    <w:rsid w:val="005D4F2E"/>
    <w:rsid w:val="005D5253"/>
    <w:rsid w:val="005D525D"/>
    <w:rsid w:val="005D5398"/>
    <w:rsid w:val="005D5804"/>
    <w:rsid w:val="005D580E"/>
    <w:rsid w:val="005D5FB6"/>
    <w:rsid w:val="005D6301"/>
    <w:rsid w:val="005D672E"/>
    <w:rsid w:val="005D6858"/>
    <w:rsid w:val="005D6A2A"/>
    <w:rsid w:val="005D6AAF"/>
    <w:rsid w:val="005D6BFD"/>
    <w:rsid w:val="005D6C4B"/>
    <w:rsid w:val="005D6D66"/>
    <w:rsid w:val="005D6FE1"/>
    <w:rsid w:val="005D7181"/>
    <w:rsid w:val="005D7209"/>
    <w:rsid w:val="005D74D4"/>
    <w:rsid w:val="005D7D9B"/>
    <w:rsid w:val="005D7EE1"/>
    <w:rsid w:val="005E02B2"/>
    <w:rsid w:val="005E0350"/>
    <w:rsid w:val="005E08FB"/>
    <w:rsid w:val="005E12D9"/>
    <w:rsid w:val="005E17C5"/>
    <w:rsid w:val="005E189F"/>
    <w:rsid w:val="005E1B2D"/>
    <w:rsid w:val="005E1D86"/>
    <w:rsid w:val="005E1F13"/>
    <w:rsid w:val="005E1FE4"/>
    <w:rsid w:val="005E2D27"/>
    <w:rsid w:val="005E2DC5"/>
    <w:rsid w:val="005E2E54"/>
    <w:rsid w:val="005E3249"/>
    <w:rsid w:val="005E32C0"/>
    <w:rsid w:val="005E33BE"/>
    <w:rsid w:val="005E33E5"/>
    <w:rsid w:val="005E3571"/>
    <w:rsid w:val="005E376F"/>
    <w:rsid w:val="005E38A2"/>
    <w:rsid w:val="005E396E"/>
    <w:rsid w:val="005E3A5B"/>
    <w:rsid w:val="005E4039"/>
    <w:rsid w:val="005E41D8"/>
    <w:rsid w:val="005E4448"/>
    <w:rsid w:val="005E4B99"/>
    <w:rsid w:val="005E4CDD"/>
    <w:rsid w:val="005E4E8B"/>
    <w:rsid w:val="005E4F2F"/>
    <w:rsid w:val="005E5147"/>
    <w:rsid w:val="005E59A8"/>
    <w:rsid w:val="005E5CBC"/>
    <w:rsid w:val="005E61FF"/>
    <w:rsid w:val="005E6865"/>
    <w:rsid w:val="005E68B4"/>
    <w:rsid w:val="005E6DBA"/>
    <w:rsid w:val="005E6E10"/>
    <w:rsid w:val="005E6FF1"/>
    <w:rsid w:val="005E721B"/>
    <w:rsid w:val="005E74BE"/>
    <w:rsid w:val="005E74FF"/>
    <w:rsid w:val="005E774B"/>
    <w:rsid w:val="005E784C"/>
    <w:rsid w:val="005E7C5F"/>
    <w:rsid w:val="005E7CC9"/>
    <w:rsid w:val="005E7E47"/>
    <w:rsid w:val="005E7E49"/>
    <w:rsid w:val="005E7E8E"/>
    <w:rsid w:val="005E7ECF"/>
    <w:rsid w:val="005F0128"/>
    <w:rsid w:val="005F03F0"/>
    <w:rsid w:val="005F0400"/>
    <w:rsid w:val="005F0697"/>
    <w:rsid w:val="005F083B"/>
    <w:rsid w:val="005F0A28"/>
    <w:rsid w:val="005F0BCB"/>
    <w:rsid w:val="005F0F0A"/>
    <w:rsid w:val="005F0F49"/>
    <w:rsid w:val="005F10EC"/>
    <w:rsid w:val="005F138A"/>
    <w:rsid w:val="005F1761"/>
    <w:rsid w:val="005F1964"/>
    <w:rsid w:val="005F1C3B"/>
    <w:rsid w:val="005F1DD8"/>
    <w:rsid w:val="005F1E53"/>
    <w:rsid w:val="005F216A"/>
    <w:rsid w:val="005F2188"/>
    <w:rsid w:val="005F22E0"/>
    <w:rsid w:val="005F24F2"/>
    <w:rsid w:val="005F2C35"/>
    <w:rsid w:val="005F2C7A"/>
    <w:rsid w:val="005F2E9B"/>
    <w:rsid w:val="005F2F77"/>
    <w:rsid w:val="005F312B"/>
    <w:rsid w:val="005F317F"/>
    <w:rsid w:val="005F3219"/>
    <w:rsid w:val="005F345C"/>
    <w:rsid w:val="005F3731"/>
    <w:rsid w:val="005F3776"/>
    <w:rsid w:val="005F37D6"/>
    <w:rsid w:val="005F3A46"/>
    <w:rsid w:val="005F3CD0"/>
    <w:rsid w:val="005F3F35"/>
    <w:rsid w:val="005F4042"/>
    <w:rsid w:val="005F410A"/>
    <w:rsid w:val="005F439E"/>
    <w:rsid w:val="005F4806"/>
    <w:rsid w:val="005F49DE"/>
    <w:rsid w:val="005F4B1D"/>
    <w:rsid w:val="005F4EA6"/>
    <w:rsid w:val="005F4FAC"/>
    <w:rsid w:val="005F5388"/>
    <w:rsid w:val="005F544E"/>
    <w:rsid w:val="005F547E"/>
    <w:rsid w:val="005F54D8"/>
    <w:rsid w:val="005F56F0"/>
    <w:rsid w:val="005F5E11"/>
    <w:rsid w:val="005F62CE"/>
    <w:rsid w:val="005F6634"/>
    <w:rsid w:val="005F66A3"/>
    <w:rsid w:val="005F6778"/>
    <w:rsid w:val="005F70AF"/>
    <w:rsid w:val="005F71C5"/>
    <w:rsid w:val="005F7286"/>
    <w:rsid w:val="005F728A"/>
    <w:rsid w:val="005F7658"/>
    <w:rsid w:val="005F7A40"/>
    <w:rsid w:val="005F7DF7"/>
    <w:rsid w:val="005F7E50"/>
    <w:rsid w:val="0060054F"/>
    <w:rsid w:val="0060075D"/>
    <w:rsid w:val="00600F01"/>
    <w:rsid w:val="0060105B"/>
    <w:rsid w:val="0060164D"/>
    <w:rsid w:val="006016F1"/>
    <w:rsid w:val="00601CF1"/>
    <w:rsid w:val="00602020"/>
    <w:rsid w:val="0060229F"/>
    <w:rsid w:val="006023C8"/>
    <w:rsid w:val="00602F47"/>
    <w:rsid w:val="0060312B"/>
    <w:rsid w:val="00603434"/>
    <w:rsid w:val="006035A2"/>
    <w:rsid w:val="0060364B"/>
    <w:rsid w:val="006036AD"/>
    <w:rsid w:val="006038F3"/>
    <w:rsid w:val="006038F8"/>
    <w:rsid w:val="00603C00"/>
    <w:rsid w:val="00603C26"/>
    <w:rsid w:val="00604177"/>
    <w:rsid w:val="006042BE"/>
    <w:rsid w:val="006044B4"/>
    <w:rsid w:val="00604AE4"/>
    <w:rsid w:val="00604B03"/>
    <w:rsid w:val="00604B5A"/>
    <w:rsid w:val="00604C4C"/>
    <w:rsid w:val="00604EEE"/>
    <w:rsid w:val="00604FF2"/>
    <w:rsid w:val="0060554E"/>
    <w:rsid w:val="0060574D"/>
    <w:rsid w:val="00605776"/>
    <w:rsid w:val="0060583F"/>
    <w:rsid w:val="00605A67"/>
    <w:rsid w:val="00605CB9"/>
    <w:rsid w:val="00606445"/>
    <w:rsid w:val="006065ED"/>
    <w:rsid w:val="00606A28"/>
    <w:rsid w:val="00606C9F"/>
    <w:rsid w:val="00607532"/>
    <w:rsid w:val="00607A28"/>
    <w:rsid w:val="00607B45"/>
    <w:rsid w:val="00610175"/>
    <w:rsid w:val="006105A3"/>
    <w:rsid w:val="006108EC"/>
    <w:rsid w:val="0061090E"/>
    <w:rsid w:val="0061096B"/>
    <w:rsid w:val="006110D5"/>
    <w:rsid w:val="00611468"/>
    <w:rsid w:val="006117B3"/>
    <w:rsid w:val="00611817"/>
    <w:rsid w:val="00611EC5"/>
    <w:rsid w:val="00612061"/>
    <w:rsid w:val="00612904"/>
    <w:rsid w:val="006129FA"/>
    <w:rsid w:val="00612A81"/>
    <w:rsid w:val="00612F18"/>
    <w:rsid w:val="006130D7"/>
    <w:rsid w:val="00613536"/>
    <w:rsid w:val="006136D7"/>
    <w:rsid w:val="00613735"/>
    <w:rsid w:val="00613AD4"/>
    <w:rsid w:val="006140FC"/>
    <w:rsid w:val="006141A4"/>
    <w:rsid w:val="00614317"/>
    <w:rsid w:val="00614481"/>
    <w:rsid w:val="0061486F"/>
    <w:rsid w:val="006148D8"/>
    <w:rsid w:val="0061497B"/>
    <w:rsid w:val="00614BE6"/>
    <w:rsid w:val="00615062"/>
    <w:rsid w:val="006150E5"/>
    <w:rsid w:val="006151E6"/>
    <w:rsid w:val="0061557A"/>
    <w:rsid w:val="006155E9"/>
    <w:rsid w:val="0061608A"/>
    <w:rsid w:val="0061684F"/>
    <w:rsid w:val="00616A59"/>
    <w:rsid w:val="0061705F"/>
    <w:rsid w:val="006173AB"/>
    <w:rsid w:val="00617402"/>
    <w:rsid w:val="00617519"/>
    <w:rsid w:val="006176A3"/>
    <w:rsid w:val="006176F4"/>
    <w:rsid w:val="0061775A"/>
    <w:rsid w:val="00617A78"/>
    <w:rsid w:val="00617B1B"/>
    <w:rsid w:val="00617C40"/>
    <w:rsid w:val="00617E1B"/>
    <w:rsid w:val="00617E9C"/>
    <w:rsid w:val="006207FA"/>
    <w:rsid w:val="00620961"/>
    <w:rsid w:val="00620BC4"/>
    <w:rsid w:val="00620DA6"/>
    <w:rsid w:val="006210BB"/>
    <w:rsid w:val="006215E7"/>
    <w:rsid w:val="00621A0A"/>
    <w:rsid w:val="00621C83"/>
    <w:rsid w:val="00621F14"/>
    <w:rsid w:val="0062265A"/>
    <w:rsid w:val="00622A8C"/>
    <w:rsid w:val="00622C8B"/>
    <w:rsid w:val="00622E57"/>
    <w:rsid w:val="00622E89"/>
    <w:rsid w:val="006230A5"/>
    <w:rsid w:val="006233FD"/>
    <w:rsid w:val="00623573"/>
    <w:rsid w:val="006238F1"/>
    <w:rsid w:val="00623A86"/>
    <w:rsid w:val="00623AE1"/>
    <w:rsid w:val="00623C3E"/>
    <w:rsid w:val="00623E95"/>
    <w:rsid w:val="00623EAC"/>
    <w:rsid w:val="00623EB5"/>
    <w:rsid w:val="00624075"/>
    <w:rsid w:val="0062408A"/>
    <w:rsid w:val="006240A4"/>
    <w:rsid w:val="006241E2"/>
    <w:rsid w:val="0062439B"/>
    <w:rsid w:val="0062457E"/>
    <w:rsid w:val="006245CE"/>
    <w:rsid w:val="00624870"/>
    <w:rsid w:val="00624AC3"/>
    <w:rsid w:val="00624BC3"/>
    <w:rsid w:val="00624BFB"/>
    <w:rsid w:val="00624C69"/>
    <w:rsid w:val="00624E96"/>
    <w:rsid w:val="00625251"/>
    <w:rsid w:val="00625C14"/>
    <w:rsid w:val="00625E5A"/>
    <w:rsid w:val="00626171"/>
    <w:rsid w:val="006261B5"/>
    <w:rsid w:val="00626496"/>
    <w:rsid w:val="006266C5"/>
    <w:rsid w:val="00626B35"/>
    <w:rsid w:val="00626DB2"/>
    <w:rsid w:val="00626EB0"/>
    <w:rsid w:val="006270A3"/>
    <w:rsid w:val="0062725E"/>
    <w:rsid w:val="0062765A"/>
    <w:rsid w:val="00627C21"/>
    <w:rsid w:val="00627C8E"/>
    <w:rsid w:val="00627CD5"/>
    <w:rsid w:val="00627DE4"/>
    <w:rsid w:val="00627ECD"/>
    <w:rsid w:val="00627F9E"/>
    <w:rsid w:val="00630191"/>
    <w:rsid w:val="00630671"/>
    <w:rsid w:val="006307AB"/>
    <w:rsid w:val="006308D8"/>
    <w:rsid w:val="0063097D"/>
    <w:rsid w:val="00630B82"/>
    <w:rsid w:val="0063106E"/>
    <w:rsid w:val="006311A3"/>
    <w:rsid w:val="006312DF"/>
    <w:rsid w:val="0063146B"/>
    <w:rsid w:val="00631797"/>
    <w:rsid w:val="0063200F"/>
    <w:rsid w:val="0063229B"/>
    <w:rsid w:val="0063231A"/>
    <w:rsid w:val="006323EF"/>
    <w:rsid w:val="0063242D"/>
    <w:rsid w:val="006329F9"/>
    <w:rsid w:val="00632C52"/>
    <w:rsid w:val="00632EEE"/>
    <w:rsid w:val="0063308F"/>
    <w:rsid w:val="0063326E"/>
    <w:rsid w:val="006333B5"/>
    <w:rsid w:val="006334EA"/>
    <w:rsid w:val="00633CA3"/>
    <w:rsid w:val="00634081"/>
    <w:rsid w:val="006340BE"/>
    <w:rsid w:val="00634246"/>
    <w:rsid w:val="006342C5"/>
    <w:rsid w:val="00634409"/>
    <w:rsid w:val="00634750"/>
    <w:rsid w:val="006347B8"/>
    <w:rsid w:val="00634853"/>
    <w:rsid w:val="00634917"/>
    <w:rsid w:val="00634991"/>
    <w:rsid w:val="00634CB6"/>
    <w:rsid w:val="00634D89"/>
    <w:rsid w:val="00634EAF"/>
    <w:rsid w:val="00635198"/>
    <w:rsid w:val="0063529A"/>
    <w:rsid w:val="00635472"/>
    <w:rsid w:val="006355CC"/>
    <w:rsid w:val="00635C35"/>
    <w:rsid w:val="00635E97"/>
    <w:rsid w:val="00635F11"/>
    <w:rsid w:val="00636024"/>
    <w:rsid w:val="006364D9"/>
    <w:rsid w:val="006367E7"/>
    <w:rsid w:val="00636B0C"/>
    <w:rsid w:val="00636B1E"/>
    <w:rsid w:val="00636B4B"/>
    <w:rsid w:val="00636B9F"/>
    <w:rsid w:val="0063786E"/>
    <w:rsid w:val="00637928"/>
    <w:rsid w:val="00637A39"/>
    <w:rsid w:val="00637AE8"/>
    <w:rsid w:val="00637D54"/>
    <w:rsid w:val="00637E27"/>
    <w:rsid w:val="0064001C"/>
    <w:rsid w:val="006406AE"/>
    <w:rsid w:val="0064086E"/>
    <w:rsid w:val="006408E7"/>
    <w:rsid w:val="00640961"/>
    <w:rsid w:val="00640C06"/>
    <w:rsid w:val="00640F06"/>
    <w:rsid w:val="00640FE6"/>
    <w:rsid w:val="00641199"/>
    <w:rsid w:val="0064145E"/>
    <w:rsid w:val="006414DA"/>
    <w:rsid w:val="00641513"/>
    <w:rsid w:val="006415D4"/>
    <w:rsid w:val="006418A2"/>
    <w:rsid w:val="00641C16"/>
    <w:rsid w:val="00641EEA"/>
    <w:rsid w:val="006427C0"/>
    <w:rsid w:val="006427F6"/>
    <w:rsid w:val="00642AF6"/>
    <w:rsid w:val="00642C85"/>
    <w:rsid w:val="00642CAB"/>
    <w:rsid w:val="00642E53"/>
    <w:rsid w:val="006430D1"/>
    <w:rsid w:val="006430D9"/>
    <w:rsid w:val="00643163"/>
    <w:rsid w:val="0064318C"/>
    <w:rsid w:val="0064344E"/>
    <w:rsid w:val="006434FF"/>
    <w:rsid w:val="006438B0"/>
    <w:rsid w:val="00643C0E"/>
    <w:rsid w:val="00643CD2"/>
    <w:rsid w:val="00644899"/>
    <w:rsid w:val="0064498B"/>
    <w:rsid w:val="006449DB"/>
    <w:rsid w:val="00644A9A"/>
    <w:rsid w:val="00644BFA"/>
    <w:rsid w:val="00644C1A"/>
    <w:rsid w:val="00644D91"/>
    <w:rsid w:val="00645114"/>
    <w:rsid w:val="00645194"/>
    <w:rsid w:val="006453B8"/>
    <w:rsid w:val="006454C4"/>
    <w:rsid w:val="00645614"/>
    <w:rsid w:val="006456EE"/>
    <w:rsid w:val="006459CA"/>
    <w:rsid w:val="00646136"/>
    <w:rsid w:val="00646206"/>
    <w:rsid w:val="00646506"/>
    <w:rsid w:val="0064652B"/>
    <w:rsid w:val="006468B4"/>
    <w:rsid w:val="00646C55"/>
    <w:rsid w:val="00646E24"/>
    <w:rsid w:val="00647144"/>
    <w:rsid w:val="0064729C"/>
    <w:rsid w:val="006473DF"/>
    <w:rsid w:val="00647A9B"/>
    <w:rsid w:val="00647B58"/>
    <w:rsid w:val="00647BA2"/>
    <w:rsid w:val="00647CAC"/>
    <w:rsid w:val="006501D8"/>
    <w:rsid w:val="006503BC"/>
    <w:rsid w:val="00650431"/>
    <w:rsid w:val="00650457"/>
    <w:rsid w:val="00650975"/>
    <w:rsid w:val="00650D7F"/>
    <w:rsid w:val="00650EDD"/>
    <w:rsid w:val="006510F0"/>
    <w:rsid w:val="00651532"/>
    <w:rsid w:val="00651625"/>
    <w:rsid w:val="006516BB"/>
    <w:rsid w:val="006517BF"/>
    <w:rsid w:val="006517DD"/>
    <w:rsid w:val="006519E2"/>
    <w:rsid w:val="00651C0C"/>
    <w:rsid w:val="00651C7A"/>
    <w:rsid w:val="00651CA2"/>
    <w:rsid w:val="0065209B"/>
    <w:rsid w:val="006521E6"/>
    <w:rsid w:val="00652480"/>
    <w:rsid w:val="00652492"/>
    <w:rsid w:val="00652562"/>
    <w:rsid w:val="00652568"/>
    <w:rsid w:val="00652596"/>
    <w:rsid w:val="006525E8"/>
    <w:rsid w:val="00652B6A"/>
    <w:rsid w:val="0065316F"/>
    <w:rsid w:val="00653394"/>
    <w:rsid w:val="006533A0"/>
    <w:rsid w:val="0065352A"/>
    <w:rsid w:val="0065375E"/>
    <w:rsid w:val="00653871"/>
    <w:rsid w:val="00653981"/>
    <w:rsid w:val="00653A1D"/>
    <w:rsid w:val="00653A3B"/>
    <w:rsid w:val="00653B09"/>
    <w:rsid w:val="00653D42"/>
    <w:rsid w:val="00653D52"/>
    <w:rsid w:val="00653DFB"/>
    <w:rsid w:val="00653E5A"/>
    <w:rsid w:val="00654149"/>
    <w:rsid w:val="006544B5"/>
    <w:rsid w:val="00654696"/>
    <w:rsid w:val="006547EA"/>
    <w:rsid w:val="006548DE"/>
    <w:rsid w:val="00654917"/>
    <w:rsid w:val="00654D9A"/>
    <w:rsid w:val="00655820"/>
    <w:rsid w:val="00655B5E"/>
    <w:rsid w:val="00655C5F"/>
    <w:rsid w:val="00655D14"/>
    <w:rsid w:val="0065671D"/>
    <w:rsid w:val="00656B41"/>
    <w:rsid w:val="00656E09"/>
    <w:rsid w:val="00656EDC"/>
    <w:rsid w:val="00656F9E"/>
    <w:rsid w:val="00656FA6"/>
    <w:rsid w:val="00657668"/>
    <w:rsid w:val="006576AE"/>
    <w:rsid w:val="0065773E"/>
    <w:rsid w:val="00657DC5"/>
    <w:rsid w:val="00657F91"/>
    <w:rsid w:val="00660431"/>
    <w:rsid w:val="006604DB"/>
    <w:rsid w:val="0066052A"/>
    <w:rsid w:val="00660734"/>
    <w:rsid w:val="0066086F"/>
    <w:rsid w:val="0066093F"/>
    <w:rsid w:val="006609F9"/>
    <w:rsid w:val="00660A6A"/>
    <w:rsid w:val="00660FB1"/>
    <w:rsid w:val="00661193"/>
    <w:rsid w:val="006611A6"/>
    <w:rsid w:val="00661342"/>
    <w:rsid w:val="00661693"/>
    <w:rsid w:val="0066207F"/>
    <w:rsid w:val="00662162"/>
    <w:rsid w:val="0066218A"/>
    <w:rsid w:val="006622CA"/>
    <w:rsid w:val="00662424"/>
    <w:rsid w:val="006624CE"/>
    <w:rsid w:val="006628EB"/>
    <w:rsid w:val="00662C4E"/>
    <w:rsid w:val="00662E94"/>
    <w:rsid w:val="006637F0"/>
    <w:rsid w:val="006639F3"/>
    <w:rsid w:val="00663FA4"/>
    <w:rsid w:val="00664077"/>
    <w:rsid w:val="0066410A"/>
    <w:rsid w:val="00664653"/>
    <w:rsid w:val="00664EF0"/>
    <w:rsid w:val="0066540E"/>
    <w:rsid w:val="006654CF"/>
    <w:rsid w:val="0066666A"/>
    <w:rsid w:val="00666805"/>
    <w:rsid w:val="006668C1"/>
    <w:rsid w:val="0066690A"/>
    <w:rsid w:val="0066690D"/>
    <w:rsid w:val="00666922"/>
    <w:rsid w:val="00666BAF"/>
    <w:rsid w:val="00666CA7"/>
    <w:rsid w:val="006671F6"/>
    <w:rsid w:val="006672EB"/>
    <w:rsid w:val="006672FE"/>
    <w:rsid w:val="00667428"/>
    <w:rsid w:val="0066770C"/>
    <w:rsid w:val="00667787"/>
    <w:rsid w:val="00667D30"/>
    <w:rsid w:val="00667FC4"/>
    <w:rsid w:val="0067003A"/>
    <w:rsid w:val="006702D5"/>
    <w:rsid w:val="00670755"/>
    <w:rsid w:val="006707C8"/>
    <w:rsid w:val="00670BB7"/>
    <w:rsid w:val="00670CA4"/>
    <w:rsid w:val="0067110A"/>
    <w:rsid w:val="00671483"/>
    <w:rsid w:val="00671847"/>
    <w:rsid w:val="00671915"/>
    <w:rsid w:val="00671983"/>
    <w:rsid w:val="00671B3B"/>
    <w:rsid w:val="00671F39"/>
    <w:rsid w:val="0067227D"/>
    <w:rsid w:val="006723AB"/>
    <w:rsid w:val="006723D9"/>
    <w:rsid w:val="006724B6"/>
    <w:rsid w:val="0067288F"/>
    <w:rsid w:val="0067324A"/>
    <w:rsid w:val="006733E5"/>
    <w:rsid w:val="006735FD"/>
    <w:rsid w:val="006736C4"/>
    <w:rsid w:val="00673AAF"/>
    <w:rsid w:val="00673D98"/>
    <w:rsid w:val="0067400D"/>
    <w:rsid w:val="00674039"/>
    <w:rsid w:val="00674173"/>
    <w:rsid w:val="006747D2"/>
    <w:rsid w:val="00674A94"/>
    <w:rsid w:val="0067504C"/>
    <w:rsid w:val="006759E0"/>
    <w:rsid w:val="00675B49"/>
    <w:rsid w:val="00675CE1"/>
    <w:rsid w:val="00675F99"/>
    <w:rsid w:val="0067655D"/>
    <w:rsid w:val="0067658E"/>
    <w:rsid w:val="00676A87"/>
    <w:rsid w:val="00676D5B"/>
    <w:rsid w:val="006770BF"/>
    <w:rsid w:val="006771B6"/>
    <w:rsid w:val="006772B0"/>
    <w:rsid w:val="00677438"/>
    <w:rsid w:val="006776E2"/>
    <w:rsid w:val="0067772F"/>
    <w:rsid w:val="00677BC4"/>
    <w:rsid w:val="00677DD9"/>
    <w:rsid w:val="00680008"/>
    <w:rsid w:val="00680539"/>
    <w:rsid w:val="006810A3"/>
    <w:rsid w:val="006810EE"/>
    <w:rsid w:val="00681AAB"/>
    <w:rsid w:val="00681BE3"/>
    <w:rsid w:val="00681C0C"/>
    <w:rsid w:val="00682462"/>
    <w:rsid w:val="00682C9F"/>
    <w:rsid w:val="00682E51"/>
    <w:rsid w:val="00682F38"/>
    <w:rsid w:val="0068327B"/>
    <w:rsid w:val="00683311"/>
    <w:rsid w:val="0068373A"/>
    <w:rsid w:val="00683CA1"/>
    <w:rsid w:val="00683E1C"/>
    <w:rsid w:val="00684321"/>
    <w:rsid w:val="0068458D"/>
    <w:rsid w:val="00684986"/>
    <w:rsid w:val="00684C18"/>
    <w:rsid w:val="00684C33"/>
    <w:rsid w:val="006851CC"/>
    <w:rsid w:val="00685475"/>
    <w:rsid w:val="00685701"/>
    <w:rsid w:val="0068573B"/>
    <w:rsid w:val="0068583B"/>
    <w:rsid w:val="00685ABA"/>
    <w:rsid w:val="00686D46"/>
    <w:rsid w:val="00686EB2"/>
    <w:rsid w:val="00687423"/>
    <w:rsid w:val="0068767D"/>
    <w:rsid w:val="00687810"/>
    <w:rsid w:val="00687A53"/>
    <w:rsid w:val="00687C01"/>
    <w:rsid w:val="006903E8"/>
    <w:rsid w:val="00690472"/>
    <w:rsid w:val="00690533"/>
    <w:rsid w:val="0069056A"/>
    <w:rsid w:val="006905AE"/>
    <w:rsid w:val="0069080A"/>
    <w:rsid w:val="00690E83"/>
    <w:rsid w:val="006912C0"/>
    <w:rsid w:val="00691CBB"/>
    <w:rsid w:val="00691D70"/>
    <w:rsid w:val="006922F2"/>
    <w:rsid w:val="0069237E"/>
    <w:rsid w:val="00692566"/>
    <w:rsid w:val="00692643"/>
    <w:rsid w:val="0069278F"/>
    <w:rsid w:val="00692BBF"/>
    <w:rsid w:val="00692F30"/>
    <w:rsid w:val="006930DA"/>
    <w:rsid w:val="0069345D"/>
    <w:rsid w:val="006934F0"/>
    <w:rsid w:val="006937F8"/>
    <w:rsid w:val="00693A27"/>
    <w:rsid w:val="00693B09"/>
    <w:rsid w:val="00693ECC"/>
    <w:rsid w:val="00693F3D"/>
    <w:rsid w:val="00694113"/>
    <w:rsid w:val="006942A8"/>
    <w:rsid w:val="00694325"/>
    <w:rsid w:val="0069440A"/>
    <w:rsid w:val="0069455A"/>
    <w:rsid w:val="0069461D"/>
    <w:rsid w:val="006947BD"/>
    <w:rsid w:val="00694B5A"/>
    <w:rsid w:val="00694DB0"/>
    <w:rsid w:val="00694FFE"/>
    <w:rsid w:val="006955D6"/>
    <w:rsid w:val="0069584F"/>
    <w:rsid w:val="00695AD8"/>
    <w:rsid w:val="00695CB2"/>
    <w:rsid w:val="00695D6D"/>
    <w:rsid w:val="00695F0F"/>
    <w:rsid w:val="00695FEF"/>
    <w:rsid w:val="006965E6"/>
    <w:rsid w:val="0069696E"/>
    <w:rsid w:val="00696D04"/>
    <w:rsid w:val="00696DDC"/>
    <w:rsid w:val="00696E7A"/>
    <w:rsid w:val="0069771B"/>
    <w:rsid w:val="006977CE"/>
    <w:rsid w:val="006A0636"/>
    <w:rsid w:val="006A0661"/>
    <w:rsid w:val="006A0863"/>
    <w:rsid w:val="006A08AA"/>
    <w:rsid w:val="006A08B1"/>
    <w:rsid w:val="006A0B06"/>
    <w:rsid w:val="006A119F"/>
    <w:rsid w:val="006A1363"/>
    <w:rsid w:val="006A149B"/>
    <w:rsid w:val="006A14E0"/>
    <w:rsid w:val="006A1573"/>
    <w:rsid w:val="006A15F1"/>
    <w:rsid w:val="006A18FE"/>
    <w:rsid w:val="006A1A35"/>
    <w:rsid w:val="006A1B81"/>
    <w:rsid w:val="006A1FB8"/>
    <w:rsid w:val="006A24DE"/>
    <w:rsid w:val="006A25B6"/>
    <w:rsid w:val="006A2635"/>
    <w:rsid w:val="006A293A"/>
    <w:rsid w:val="006A29F7"/>
    <w:rsid w:val="006A2CAB"/>
    <w:rsid w:val="006A39BA"/>
    <w:rsid w:val="006A42DE"/>
    <w:rsid w:val="006A4314"/>
    <w:rsid w:val="006A4498"/>
    <w:rsid w:val="006A4641"/>
    <w:rsid w:val="006A465D"/>
    <w:rsid w:val="006A4665"/>
    <w:rsid w:val="006A48FA"/>
    <w:rsid w:val="006A492D"/>
    <w:rsid w:val="006A4C89"/>
    <w:rsid w:val="006A4D8B"/>
    <w:rsid w:val="006A4DD3"/>
    <w:rsid w:val="006A54DB"/>
    <w:rsid w:val="006A5656"/>
    <w:rsid w:val="006A566A"/>
    <w:rsid w:val="006A5782"/>
    <w:rsid w:val="006A5B8D"/>
    <w:rsid w:val="006A5BBB"/>
    <w:rsid w:val="006A5BCB"/>
    <w:rsid w:val="006A5CDF"/>
    <w:rsid w:val="006A5DD9"/>
    <w:rsid w:val="006A613A"/>
    <w:rsid w:val="006A6331"/>
    <w:rsid w:val="006A657E"/>
    <w:rsid w:val="006A67D4"/>
    <w:rsid w:val="006A6825"/>
    <w:rsid w:val="006A6BC7"/>
    <w:rsid w:val="006A6C96"/>
    <w:rsid w:val="006A7792"/>
    <w:rsid w:val="006A7844"/>
    <w:rsid w:val="006A79B0"/>
    <w:rsid w:val="006A7A63"/>
    <w:rsid w:val="006A7AB6"/>
    <w:rsid w:val="006A7ABA"/>
    <w:rsid w:val="006A7AEF"/>
    <w:rsid w:val="006A7DDF"/>
    <w:rsid w:val="006B04C6"/>
    <w:rsid w:val="006B05C7"/>
    <w:rsid w:val="006B083D"/>
    <w:rsid w:val="006B0A2A"/>
    <w:rsid w:val="006B0C9B"/>
    <w:rsid w:val="006B1287"/>
    <w:rsid w:val="006B1398"/>
    <w:rsid w:val="006B13A2"/>
    <w:rsid w:val="006B151D"/>
    <w:rsid w:val="006B1560"/>
    <w:rsid w:val="006B1593"/>
    <w:rsid w:val="006B17F1"/>
    <w:rsid w:val="006B1A1C"/>
    <w:rsid w:val="006B1A45"/>
    <w:rsid w:val="006B1BBB"/>
    <w:rsid w:val="006B1CE6"/>
    <w:rsid w:val="006B2014"/>
    <w:rsid w:val="006B243F"/>
    <w:rsid w:val="006B25B5"/>
    <w:rsid w:val="006B278B"/>
    <w:rsid w:val="006B28B8"/>
    <w:rsid w:val="006B3345"/>
    <w:rsid w:val="006B33FF"/>
    <w:rsid w:val="006B3475"/>
    <w:rsid w:val="006B35C5"/>
    <w:rsid w:val="006B3921"/>
    <w:rsid w:val="006B3A43"/>
    <w:rsid w:val="006B3EBD"/>
    <w:rsid w:val="006B401B"/>
    <w:rsid w:val="006B40DE"/>
    <w:rsid w:val="006B46C5"/>
    <w:rsid w:val="006B49E2"/>
    <w:rsid w:val="006B4A76"/>
    <w:rsid w:val="006B4BA6"/>
    <w:rsid w:val="006B4C16"/>
    <w:rsid w:val="006B4F07"/>
    <w:rsid w:val="006B5295"/>
    <w:rsid w:val="006B56F9"/>
    <w:rsid w:val="006B5AE0"/>
    <w:rsid w:val="006B5B59"/>
    <w:rsid w:val="006B5CEA"/>
    <w:rsid w:val="006B6411"/>
    <w:rsid w:val="006B648B"/>
    <w:rsid w:val="006B653F"/>
    <w:rsid w:val="006B657A"/>
    <w:rsid w:val="006B669E"/>
    <w:rsid w:val="006B68D2"/>
    <w:rsid w:val="006B69EB"/>
    <w:rsid w:val="006B6A69"/>
    <w:rsid w:val="006B6A95"/>
    <w:rsid w:val="006B6ADC"/>
    <w:rsid w:val="006B6CDF"/>
    <w:rsid w:val="006B6E15"/>
    <w:rsid w:val="006B7134"/>
    <w:rsid w:val="006B7416"/>
    <w:rsid w:val="006B76D5"/>
    <w:rsid w:val="006B7777"/>
    <w:rsid w:val="006B78A5"/>
    <w:rsid w:val="006B797A"/>
    <w:rsid w:val="006B7B85"/>
    <w:rsid w:val="006B7D78"/>
    <w:rsid w:val="006B7ED5"/>
    <w:rsid w:val="006C03E8"/>
    <w:rsid w:val="006C0C37"/>
    <w:rsid w:val="006C0F6F"/>
    <w:rsid w:val="006C14D9"/>
    <w:rsid w:val="006C155C"/>
    <w:rsid w:val="006C17BF"/>
    <w:rsid w:val="006C18F8"/>
    <w:rsid w:val="006C1BA3"/>
    <w:rsid w:val="006C1EA0"/>
    <w:rsid w:val="006C2127"/>
    <w:rsid w:val="006C21E1"/>
    <w:rsid w:val="006C257C"/>
    <w:rsid w:val="006C2E61"/>
    <w:rsid w:val="006C2E89"/>
    <w:rsid w:val="006C33A1"/>
    <w:rsid w:val="006C3487"/>
    <w:rsid w:val="006C3659"/>
    <w:rsid w:val="006C3B95"/>
    <w:rsid w:val="006C3DED"/>
    <w:rsid w:val="006C410C"/>
    <w:rsid w:val="006C4137"/>
    <w:rsid w:val="006C4248"/>
    <w:rsid w:val="006C42E2"/>
    <w:rsid w:val="006C4506"/>
    <w:rsid w:val="006C457B"/>
    <w:rsid w:val="006C46F8"/>
    <w:rsid w:val="006C4B1B"/>
    <w:rsid w:val="006C531C"/>
    <w:rsid w:val="006C532D"/>
    <w:rsid w:val="006C5435"/>
    <w:rsid w:val="006C5886"/>
    <w:rsid w:val="006C5CD2"/>
    <w:rsid w:val="006C5D94"/>
    <w:rsid w:val="006C64B0"/>
    <w:rsid w:val="006C69DA"/>
    <w:rsid w:val="006C6D14"/>
    <w:rsid w:val="006C6D4D"/>
    <w:rsid w:val="006C6ED3"/>
    <w:rsid w:val="006C77F5"/>
    <w:rsid w:val="006C7996"/>
    <w:rsid w:val="006C7D6F"/>
    <w:rsid w:val="006C7FB0"/>
    <w:rsid w:val="006C7FC8"/>
    <w:rsid w:val="006D0152"/>
    <w:rsid w:val="006D09A0"/>
    <w:rsid w:val="006D0A60"/>
    <w:rsid w:val="006D0C7B"/>
    <w:rsid w:val="006D1245"/>
    <w:rsid w:val="006D1F8A"/>
    <w:rsid w:val="006D1FD5"/>
    <w:rsid w:val="006D241A"/>
    <w:rsid w:val="006D2874"/>
    <w:rsid w:val="006D2AA1"/>
    <w:rsid w:val="006D2B62"/>
    <w:rsid w:val="006D2CAF"/>
    <w:rsid w:val="006D2D1B"/>
    <w:rsid w:val="006D32EA"/>
    <w:rsid w:val="006D3416"/>
    <w:rsid w:val="006D3801"/>
    <w:rsid w:val="006D3AAC"/>
    <w:rsid w:val="006D3F1F"/>
    <w:rsid w:val="006D4169"/>
    <w:rsid w:val="006D41EB"/>
    <w:rsid w:val="006D442C"/>
    <w:rsid w:val="006D4449"/>
    <w:rsid w:val="006D46FC"/>
    <w:rsid w:val="006D479F"/>
    <w:rsid w:val="006D49D9"/>
    <w:rsid w:val="006D4A54"/>
    <w:rsid w:val="006D4BCE"/>
    <w:rsid w:val="006D5029"/>
    <w:rsid w:val="006D503B"/>
    <w:rsid w:val="006D5856"/>
    <w:rsid w:val="006D599E"/>
    <w:rsid w:val="006D5DF9"/>
    <w:rsid w:val="006D62DB"/>
    <w:rsid w:val="006D64E5"/>
    <w:rsid w:val="006D6A86"/>
    <w:rsid w:val="006D6AD8"/>
    <w:rsid w:val="006D6C35"/>
    <w:rsid w:val="006D726B"/>
    <w:rsid w:val="006D769D"/>
    <w:rsid w:val="006D76FF"/>
    <w:rsid w:val="006D7DE0"/>
    <w:rsid w:val="006E0380"/>
    <w:rsid w:val="006E0646"/>
    <w:rsid w:val="006E0710"/>
    <w:rsid w:val="006E0892"/>
    <w:rsid w:val="006E0917"/>
    <w:rsid w:val="006E0970"/>
    <w:rsid w:val="006E0ABC"/>
    <w:rsid w:val="006E0C6B"/>
    <w:rsid w:val="006E0F11"/>
    <w:rsid w:val="006E1040"/>
    <w:rsid w:val="006E108A"/>
    <w:rsid w:val="006E119A"/>
    <w:rsid w:val="006E15B4"/>
    <w:rsid w:val="006E1670"/>
    <w:rsid w:val="006E1681"/>
    <w:rsid w:val="006E16AE"/>
    <w:rsid w:val="006E1891"/>
    <w:rsid w:val="006E1AB7"/>
    <w:rsid w:val="006E1BA8"/>
    <w:rsid w:val="006E1E44"/>
    <w:rsid w:val="006E1F48"/>
    <w:rsid w:val="006E2893"/>
    <w:rsid w:val="006E28A2"/>
    <w:rsid w:val="006E2954"/>
    <w:rsid w:val="006E2BC0"/>
    <w:rsid w:val="006E2C46"/>
    <w:rsid w:val="006E2CEC"/>
    <w:rsid w:val="006E2DC7"/>
    <w:rsid w:val="006E2DCE"/>
    <w:rsid w:val="006E2EAE"/>
    <w:rsid w:val="006E2F5B"/>
    <w:rsid w:val="006E3276"/>
    <w:rsid w:val="006E33EE"/>
    <w:rsid w:val="006E35FE"/>
    <w:rsid w:val="006E399A"/>
    <w:rsid w:val="006E3F0B"/>
    <w:rsid w:val="006E4183"/>
    <w:rsid w:val="006E4A86"/>
    <w:rsid w:val="006E4B41"/>
    <w:rsid w:val="006E4FA2"/>
    <w:rsid w:val="006E5468"/>
    <w:rsid w:val="006E54F1"/>
    <w:rsid w:val="006E585B"/>
    <w:rsid w:val="006E5B22"/>
    <w:rsid w:val="006E5BB7"/>
    <w:rsid w:val="006E5E68"/>
    <w:rsid w:val="006E5FDA"/>
    <w:rsid w:val="006E6508"/>
    <w:rsid w:val="006E67E9"/>
    <w:rsid w:val="006E6965"/>
    <w:rsid w:val="006E6DF6"/>
    <w:rsid w:val="006E6E65"/>
    <w:rsid w:val="006E7069"/>
    <w:rsid w:val="006E71AE"/>
    <w:rsid w:val="006E7761"/>
    <w:rsid w:val="006E7BF9"/>
    <w:rsid w:val="006E7C79"/>
    <w:rsid w:val="006E7EF4"/>
    <w:rsid w:val="006F0246"/>
    <w:rsid w:val="006F07FB"/>
    <w:rsid w:val="006F0C43"/>
    <w:rsid w:val="006F0DB9"/>
    <w:rsid w:val="006F0FEA"/>
    <w:rsid w:val="006F105F"/>
    <w:rsid w:val="006F126B"/>
    <w:rsid w:val="006F15DA"/>
    <w:rsid w:val="006F179F"/>
    <w:rsid w:val="006F17B4"/>
    <w:rsid w:val="006F17DA"/>
    <w:rsid w:val="006F1C67"/>
    <w:rsid w:val="006F1DD1"/>
    <w:rsid w:val="006F2001"/>
    <w:rsid w:val="006F27E6"/>
    <w:rsid w:val="006F2A15"/>
    <w:rsid w:val="006F2AFB"/>
    <w:rsid w:val="006F2BE8"/>
    <w:rsid w:val="006F2CCA"/>
    <w:rsid w:val="006F2EC9"/>
    <w:rsid w:val="006F2FDB"/>
    <w:rsid w:val="006F2FE9"/>
    <w:rsid w:val="006F3089"/>
    <w:rsid w:val="006F30B0"/>
    <w:rsid w:val="006F318E"/>
    <w:rsid w:val="006F3323"/>
    <w:rsid w:val="006F3428"/>
    <w:rsid w:val="006F37F8"/>
    <w:rsid w:val="006F3862"/>
    <w:rsid w:val="006F38E0"/>
    <w:rsid w:val="006F3AB8"/>
    <w:rsid w:val="006F3C34"/>
    <w:rsid w:val="006F3D9B"/>
    <w:rsid w:val="006F3F35"/>
    <w:rsid w:val="006F4350"/>
    <w:rsid w:val="006F43EB"/>
    <w:rsid w:val="006F4496"/>
    <w:rsid w:val="006F44B4"/>
    <w:rsid w:val="006F44B8"/>
    <w:rsid w:val="006F45D7"/>
    <w:rsid w:val="006F4842"/>
    <w:rsid w:val="006F4B99"/>
    <w:rsid w:val="006F4D8C"/>
    <w:rsid w:val="006F4DA6"/>
    <w:rsid w:val="006F4F79"/>
    <w:rsid w:val="006F5B86"/>
    <w:rsid w:val="006F5B90"/>
    <w:rsid w:val="006F5C45"/>
    <w:rsid w:val="006F67A9"/>
    <w:rsid w:val="006F6832"/>
    <w:rsid w:val="006F6E2F"/>
    <w:rsid w:val="006F7108"/>
    <w:rsid w:val="006F7117"/>
    <w:rsid w:val="006F7357"/>
    <w:rsid w:val="006F7699"/>
    <w:rsid w:val="006F7B5C"/>
    <w:rsid w:val="0070011A"/>
    <w:rsid w:val="00700174"/>
    <w:rsid w:val="007005D4"/>
    <w:rsid w:val="007005FD"/>
    <w:rsid w:val="00700AE7"/>
    <w:rsid w:val="00700C7A"/>
    <w:rsid w:val="00700CEA"/>
    <w:rsid w:val="00700D79"/>
    <w:rsid w:val="00700E3A"/>
    <w:rsid w:val="00700F13"/>
    <w:rsid w:val="00701060"/>
    <w:rsid w:val="00701422"/>
    <w:rsid w:val="007014E7"/>
    <w:rsid w:val="00701A2A"/>
    <w:rsid w:val="00701C2A"/>
    <w:rsid w:val="00701CCD"/>
    <w:rsid w:val="00702136"/>
    <w:rsid w:val="007024C4"/>
    <w:rsid w:val="00702DDF"/>
    <w:rsid w:val="00702F4E"/>
    <w:rsid w:val="0070314C"/>
    <w:rsid w:val="0070337A"/>
    <w:rsid w:val="007033F5"/>
    <w:rsid w:val="00703477"/>
    <w:rsid w:val="007036F6"/>
    <w:rsid w:val="00703713"/>
    <w:rsid w:val="00703965"/>
    <w:rsid w:val="00703A15"/>
    <w:rsid w:val="00703CD8"/>
    <w:rsid w:val="00703D97"/>
    <w:rsid w:val="00703DEB"/>
    <w:rsid w:val="00703FDD"/>
    <w:rsid w:val="00704005"/>
    <w:rsid w:val="0070427D"/>
    <w:rsid w:val="00704321"/>
    <w:rsid w:val="0070449C"/>
    <w:rsid w:val="00704551"/>
    <w:rsid w:val="00704887"/>
    <w:rsid w:val="00704A45"/>
    <w:rsid w:val="00704A76"/>
    <w:rsid w:val="00704E97"/>
    <w:rsid w:val="0070503A"/>
    <w:rsid w:val="0070546A"/>
    <w:rsid w:val="00705515"/>
    <w:rsid w:val="00705719"/>
    <w:rsid w:val="00705AD4"/>
    <w:rsid w:val="00705EF0"/>
    <w:rsid w:val="007061AE"/>
    <w:rsid w:val="00706357"/>
    <w:rsid w:val="00706364"/>
    <w:rsid w:val="007064B2"/>
    <w:rsid w:val="007068AE"/>
    <w:rsid w:val="00706A45"/>
    <w:rsid w:val="00706C52"/>
    <w:rsid w:val="00706FEC"/>
    <w:rsid w:val="00707025"/>
    <w:rsid w:val="0070708E"/>
    <w:rsid w:val="007070A1"/>
    <w:rsid w:val="007070D2"/>
    <w:rsid w:val="0070712E"/>
    <w:rsid w:val="00707281"/>
    <w:rsid w:val="0070729F"/>
    <w:rsid w:val="00707377"/>
    <w:rsid w:val="00707B19"/>
    <w:rsid w:val="00707C56"/>
    <w:rsid w:val="00707FC7"/>
    <w:rsid w:val="00710082"/>
    <w:rsid w:val="00710129"/>
    <w:rsid w:val="007106EB"/>
    <w:rsid w:val="0071073B"/>
    <w:rsid w:val="0071079B"/>
    <w:rsid w:val="00710844"/>
    <w:rsid w:val="007108B0"/>
    <w:rsid w:val="00710914"/>
    <w:rsid w:val="00710A6B"/>
    <w:rsid w:val="00710E2D"/>
    <w:rsid w:val="0071100D"/>
    <w:rsid w:val="00711353"/>
    <w:rsid w:val="007115A1"/>
    <w:rsid w:val="00711B22"/>
    <w:rsid w:val="00711E3E"/>
    <w:rsid w:val="00711EFE"/>
    <w:rsid w:val="00711FD5"/>
    <w:rsid w:val="007121F4"/>
    <w:rsid w:val="00712208"/>
    <w:rsid w:val="00712388"/>
    <w:rsid w:val="00712473"/>
    <w:rsid w:val="0071269A"/>
    <w:rsid w:val="007127E7"/>
    <w:rsid w:val="00712895"/>
    <w:rsid w:val="00712905"/>
    <w:rsid w:val="00712A61"/>
    <w:rsid w:val="00712A73"/>
    <w:rsid w:val="00712D6B"/>
    <w:rsid w:val="00712DF1"/>
    <w:rsid w:val="007130C6"/>
    <w:rsid w:val="00713127"/>
    <w:rsid w:val="007141FA"/>
    <w:rsid w:val="00714465"/>
    <w:rsid w:val="007146D0"/>
    <w:rsid w:val="00714B25"/>
    <w:rsid w:val="00714BEE"/>
    <w:rsid w:val="00714DEC"/>
    <w:rsid w:val="00714E8F"/>
    <w:rsid w:val="00714F47"/>
    <w:rsid w:val="00714FFC"/>
    <w:rsid w:val="0071544E"/>
    <w:rsid w:val="00715750"/>
    <w:rsid w:val="007157D4"/>
    <w:rsid w:val="007158DE"/>
    <w:rsid w:val="00715A6A"/>
    <w:rsid w:val="00715ABB"/>
    <w:rsid w:val="007160B3"/>
    <w:rsid w:val="00716704"/>
    <w:rsid w:val="007167DC"/>
    <w:rsid w:val="0071698E"/>
    <w:rsid w:val="00716AC3"/>
    <w:rsid w:val="00716ACA"/>
    <w:rsid w:val="00716B48"/>
    <w:rsid w:val="00716BE7"/>
    <w:rsid w:val="00716EF7"/>
    <w:rsid w:val="007174A4"/>
    <w:rsid w:val="007175A6"/>
    <w:rsid w:val="007175AB"/>
    <w:rsid w:val="00717AAE"/>
    <w:rsid w:val="00717D67"/>
    <w:rsid w:val="00717E9A"/>
    <w:rsid w:val="00720197"/>
    <w:rsid w:val="007203FD"/>
    <w:rsid w:val="0072093F"/>
    <w:rsid w:val="00720C0D"/>
    <w:rsid w:val="00720E1B"/>
    <w:rsid w:val="00720EE5"/>
    <w:rsid w:val="007210A8"/>
    <w:rsid w:val="00721531"/>
    <w:rsid w:val="007215BE"/>
    <w:rsid w:val="00721651"/>
    <w:rsid w:val="00721831"/>
    <w:rsid w:val="00721B67"/>
    <w:rsid w:val="00721BDE"/>
    <w:rsid w:val="00721CC0"/>
    <w:rsid w:val="0072206C"/>
    <w:rsid w:val="007224C9"/>
    <w:rsid w:val="00722562"/>
    <w:rsid w:val="00722571"/>
    <w:rsid w:val="007226D3"/>
    <w:rsid w:val="00722C3D"/>
    <w:rsid w:val="007230B5"/>
    <w:rsid w:val="00723139"/>
    <w:rsid w:val="00723205"/>
    <w:rsid w:val="007232C1"/>
    <w:rsid w:val="007233C7"/>
    <w:rsid w:val="0072343F"/>
    <w:rsid w:val="007234B7"/>
    <w:rsid w:val="0072364D"/>
    <w:rsid w:val="00723A0C"/>
    <w:rsid w:val="00723A7F"/>
    <w:rsid w:val="00723B0D"/>
    <w:rsid w:val="00723B51"/>
    <w:rsid w:val="00723BB4"/>
    <w:rsid w:val="00723CEE"/>
    <w:rsid w:val="00723D21"/>
    <w:rsid w:val="0072409E"/>
    <w:rsid w:val="00724371"/>
    <w:rsid w:val="007245AD"/>
    <w:rsid w:val="0072480A"/>
    <w:rsid w:val="0072492B"/>
    <w:rsid w:val="00724B31"/>
    <w:rsid w:val="00724B8F"/>
    <w:rsid w:val="0072541F"/>
    <w:rsid w:val="00725506"/>
    <w:rsid w:val="007256C3"/>
    <w:rsid w:val="007259D7"/>
    <w:rsid w:val="00725EF6"/>
    <w:rsid w:val="0072609F"/>
    <w:rsid w:val="007263B3"/>
    <w:rsid w:val="007264BB"/>
    <w:rsid w:val="0072654C"/>
    <w:rsid w:val="007267BD"/>
    <w:rsid w:val="0072684A"/>
    <w:rsid w:val="00726955"/>
    <w:rsid w:val="00726E59"/>
    <w:rsid w:val="00726F3A"/>
    <w:rsid w:val="00727198"/>
    <w:rsid w:val="007271E7"/>
    <w:rsid w:val="007272F2"/>
    <w:rsid w:val="0072734F"/>
    <w:rsid w:val="0072795D"/>
    <w:rsid w:val="00727B34"/>
    <w:rsid w:val="00727BA4"/>
    <w:rsid w:val="00727DE3"/>
    <w:rsid w:val="00727E3C"/>
    <w:rsid w:val="00727EBD"/>
    <w:rsid w:val="00727FB5"/>
    <w:rsid w:val="007302F8"/>
    <w:rsid w:val="0073038E"/>
    <w:rsid w:val="00730443"/>
    <w:rsid w:val="007306CD"/>
    <w:rsid w:val="007309FF"/>
    <w:rsid w:val="00730E9A"/>
    <w:rsid w:val="007320B3"/>
    <w:rsid w:val="007321BC"/>
    <w:rsid w:val="00732327"/>
    <w:rsid w:val="007325FE"/>
    <w:rsid w:val="00732939"/>
    <w:rsid w:val="0073298F"/>
    <w:rsid w:val="007329BE"/>
    <w:rsid w:val="00732C22"/>
    <w:rsid w:val="007334F3"/>
    <w:rsid w:val="00733563"/>
    <w:rsid w:val="0073359C"/>
    <w:rsid w:val="00733895"/>
    <w:rsid w:val="007338E2"/>
    <w:rsid w:val="00733AA0"/>
    <w:rsid w:val="00733BB9"/>
    <w:rsid w:val="00733D69"/>
    <w:rsid w:val="00733DE4"/>
    <w:rsid w:val="00733F2E"/>
    <w:rsid w:val="0073403C"/>
    <w:rsid w:val="007344D0"/>
    <w:rsid w:val="0073472E"/>
    <w:rsid w:val="00734BBA"/>
    <w:rsid w:val="00734C9E"/>
    <w:rsid w:val="00734EDF"/>
    <w:rsid w:val="0073508C"/>
    <w:rsid w:val="007353E9"/>
    <w:rsid w:val="0073587A"/>
    <w:rsid w:val="00735BBC"/>
    <w:rsid w:val="00735F97"/>
    <w:rsid w:val="0073659E"/>
    <w:rsid w:val="00736A26"/>
    <w:rsid w:val="00736B0B"/>
    <w:rsid w:val="00736B62"/>
    <w:rsid w:val="00736C5E"/>
    <w:rsid w:val="00737275"/>
    <w:rsid w:val="007373AD"/>
    <w:rsid w:val="007373D6"/>
    <w:rsid w:val="0073746C"/>
    <w:rsid w:val="00737511"/>
    <w:rsid w:val="007375AA"/>
    <w:rsid w:val="007375AC"/>
    <w:rsid w:val="00737674"/>
    <w:rsid w:val="00737811"/>
    <w:rsid w:val="00737BE9"/>
    <w:rsid w:val="00737C2C"/>
    <w:rsid w:val="00737EE0"/>
    <w:rsid w:val="007401A2"/>
    <w:rsid w:val="0074022D"/>
    <w:rsid w:val="0074056B"/>
    <w:rsid w:val="0074079B"/>
    <w:rsid w:val="007407F2"/>
    <w:rsid w:val="007408C3"/>
    <w:rsid w:val="007408DA"/>
    <w:rsid w:val="007408E0"/>
    <w:rsid w:val="00740C94"/>
    <w:rsid w:val="0074101A"/>
    <w:rsid w:val="007411C0"/>
    <w:rsid w:val="007412E7"/>
    <w:rsid w:val="007413B7"/>
    <w:rsid w:val="007413F7"/>
    <w:rsid w:val="0074142C"/>
    <w:rsid w:val="00741700"/>
    <w:rsid w:val="007417A0"/>
    <w:rsid w:val="00741A49"/>
    <w:rsid w:val="00741C9A"/>
    <w:rsid w:val="0074206D"/>
    <w:rsid w:val="007422DF"/>
    <w:rsid w:val="00742463"/>
    <w:rsid w:val="0074257E"/>
    <w:rsid w:val="00742651"/>
    <w:rsid w:val="0074286B"/>
    <w:rsid w:val="00742994"/>
    <w:rsid w:val="00742A1D"/>
    <w:rsid w:val="00742BBC"/>
    <w:rsid w:val="0074386B"/>
    <w:rsid w:val="00743EA8"/>
    <w:rsid w:val="00743EB3"/>
    <w:rsid w:val="00743F86"/>
    <w:rsid w:val="0074418E"/>
    <w:rsid w:val="0074457F"/>
    <w:rsid w:val="0074469D"/>
    <w:rsid w:val="007447E0"/>
    <w:rsid w:val="00744B25"/>
    <w:rsid w:val="00744B9B"/>
    <w:rsid w:val="00744BA6"/>
    <w:rsid w:val="0074530A"/>
    <w:rsid w:val="00745463"/>
    <w:rsid w:val="0074550C"/>
    <w:rsid w:val="00745721"/>
    <w:rsid w:val="007461E5"/>
    <w:rsid w:val="00746296"/>
    <w:rsid w:val="00746519"/>
    <w:rsid w:val="00746789"/>
    <w:rsid w:val="00746C93"/>
    <w:rsid w:val="007471C9"/>
    <w:rsid w:val="0074735E"/>
    <w:rsid w:val="007473BF"/>
    <w:rsid w:val="00747588"/>
    <w:rsid w:val="007475D8"/>
    <w:rsid w:val="00747CD7"/>
    <w:rsid w:val="00747D10"/>
    <w:rsid w:val="00747D83"/>
    <w:rsid w:val="00747DB7"/>
    <w:rsid w:val="00747F7D"/>
    <w:rsid w:val="00750231"/>
    <w:rsid w:val="00750502"/>
    <w:rsid w:val="007505D0"/>
    <w:rsid w:val="0075103A"/>
    <w:rsid w:val="007510F4"/>
    <w:rsid w:val="0075119F"/>
    <w:rsid w:val="00751641"/>
    <w:rsid w:val="00751795"/>
    <w:rsid w:val="007517F9"/>
    <w:rsid w:val="00751A71"/>
    <w:rsid w:val="00751AC1"/>
    <w:rsid w:val="00751BD7"/>
    <w:rsid w:val="00751F61"/>
    <w:rsid w:val="0075206E"/>
    <w:rsid w:val="00752110"/>
    <w:rsid w:val="00752193"/>
    <w:rsid w:val="007526A5"/>
    <w:rsid w:val="007529F7"/>
    <w:rsid w:val="007529FF"/>
    <w:rsid w:val="00752A05"/>
    <w:rsid w:val="00752C65"/>
    <w:rsid w:val="00752EC6"/>
    <w:rsid w:val="00753B6F"/>
    <w:rsid w:val="00753DAA"/>
    <w:rsid w:val="00753EAA"/>
    <w:rsid w:val="00753F83"/>
    <w:rsid w:val="00754207"/>
    <w:rsid w:val="00754394"/>
    <w:rsid w:val="00754631"/>
    <w:rsid w:val="00754821"/>
    <w:rsid w:val="0075483B"/>
    <w:rsid w:val="00754A0F"/>
    <w:rsid w:val="00754C1D"/>
    <w:rsid w:val="00754D55"/>
    <w:rsid w:val="00754E39"/>
    <w:rsid w:val="007550DE"/>
    <w:rsid w:val="00755286"/>
    <w:rsid w:val="007554B2"/>
    <w:rsid w:val="0075557A"/>
    <w:rsid w:val="007555D5"/>
    <w:rsid w:val="0075591F"/>
    <w:rsid w:val="00755C20"/>
    <w:rsid w:val="00755C83"/>
    <w:rsid w:val="0075604A"/>
    <w:rsid w:val="007560BB"/>
    <w:rsid w:val="0075621E"/>
    <w:rsid w:val="00756285"/>
    <w:rsid w:val="007562DE"/>
    <w:rsid w:val="007564A3"/>
    <w:rsid w:val="007564EE"/>
    <w:rsid w:val="007568B8"/>
    <w:rsid w:val="00756BAF"/>
    <w:rsid w:val="00756BBF"/>
    <w:rsid w:val="00757321"/>
    <w:rsid w:val="007574B0"/>
    <w:rsid w:val="0075785B"/>
    <w:rsid w:val="00757F26"/>
    <w:rsid w:val="00757F9F"/>
    <w:rsid w:val="00760597"/>
    <w:rsid w:val="007605AB"/>
    <w:rsid w:val="00760F33"/>
    <w:rsid w:val="00760F90"/>
    <w:rsid w:val="0076101E"/>
    <w:rsid w:val="00761548"/>
    <w:rsid w:val="007615B3"/>
    <w:rsid w:val="007618F5"/>
    <w:rsid w:val="00761B4C"/>
    <w:rsid w:val="00761C94"/>
    <w:rsid w:val="00761F8E"/>
    <w:rsid w:val="0076205C"/>
    <w:rsid w:val="007620C7"/>
    <w:rsid w:val="0076266A"/>
    <w:rsid w:val="007628B2"/>
    <w:rsid w:val="00762C29"/>
    <w:rsid w:val="007630FC"/>
    <w:rsid w:val="007633BD"/>
    <w:rsid w:val="007634BC"/>
    <w:rsid w:val="0076383B"/>
    <w:rsid w:val="00763A81"/>
    <w:rsid w:val="00763B98"/>
    <w:rsid w:val="00763C5D"/>
    <w:rsid w:val="00763CEC"/>
    <w:rsid w:val="00763DE8"/>
    <w:rsid w:val="00764631"/>
    <w:rsid w:val="00764AE2"/>
    <w:rsid w:val="00764E1A"/>
    <w:rsid w:val="00765951"/>
    <w:rsid w:val="00765B38"/>
    <w:rsid w:val="007662FA"/>
    <w:rsid w:val="00766404"/>
    <w:rsid w:val="0076671A"/>
    <w:rsid w:val="00766BB9"/>
    <w:rsid w:val="00766D44"/>
    <w:rsid w:val="00766DA3"/>
    <w:rsid w:val="00766EEB"/>
    <w:rsid w:val="00766FA5"/>
    <w:rsid w:val="0076747C"/>
    <w:rsid w:val="0076757B"/>
    <w:rsid w:val="007675B7"/>
    <w:rsid w:val="00767871"/>
    <w:rsid w:val="00767894"/>
    <w:rsid w:val="00767F4F"/>
    <w:rsid w:val="00770087"/>
    <w:rsid w:val="00770260"/>
    <w:rsid w:val="0077028B"/>
    <w:rsid w:val="007704A1"/>
    <w:rsid w:val="0077052B"/>
    <w:rsid w:val="007706A2"/>
    <w:rsid w:val="007707A8"/>
    <w:rsid w:val="00770805"/>
    <w:rsid w:val="0077085C"/>
    <w:rsid w:val="007709A9"/>
    <w:rsid w:val="00770D4A"/>
    <w:rsid w:val="00770E4F"/>
    <w:rsid w:val="0077106A"/>
    <w:rsid w:val="00771139"/>
    <w:rsid w:val="007711D9"/>
    <w:rsid w:val="00771B3C"/>
    <w:rsid w:val="00771B94"/>
    <w:rsid w:val="00771BE6"/>
    <w:rsid w:val="00771C4F"/>
    <w:rsid w:val="00772065"/>
    <w:rsid w:val="007721A1"/>
    <w:rsid w:val="007721A3"/>
    <w:rsid w:val="007724E3"/>
    <w:rsid w:val="007724ED"/>
    <w:rsid w:val="00772788"/>
    <w:rsid w:val="0077282B"/>
    <w:rsid w:val="00772905"/>
    <w:rsid w:val="00772B73"/>
    <w:rsid w:val="00772D0E"/>
    <w:rsid w:val="00772DAD"/>
    <w:rsid w:val="00772DEA"/>
    <w:rsid w:val="00773158"/>
    <w:rsid w:val="00773809"/>
    <w:rsid w:val="007738A0"/>
    <w:rsid w:val="0077391D"/>
    <w:rsid w:val="00773996"/>
    <w:rsid w:val="00774135"/>
    <w:rsid w:val="0077430B"/>
    <w:rsid w:val="0077430F"/>
    <w:rsid w:val="00774444"/>
    <w:rsid w:val="007745CD"/>
    <w:rsid w:val="007748BA"/>
    <w:rsid w:val="00774C1D"/>
    <w:rsid w:val="00775209"/>
    <w:rsid w:val="0077535F"/>
    <w:rsid w:val="00775398"/>
    <w:rsid w:val="0077547B"/>
    <w:rsid w:val="007754A5"/>
    <w:rsid w:val="0077578A"/>
    <w:rsid w:val="00776074"/>
    <w:rsid w:val="007760B6"/>
    <w:rsid w:val="00776614"/>
    <w:rsid w:val="00776622"/>
    <w:rsid w:val="0077679B"/>
    <w:rsid w:val="007769F1"/>
    <w:rsid w:val="00776CA9"/>
    <w:rsid w:val="00776DDB"/>
    <w:rsid w:val="00777143"/>
    <w:rsid w:val="00777262"/>
    <w:rsid w:val="00777353"/>
    <w:rsid w:val="0077761A"/>
    <w:rsid w:val="00777968"/>
    <w:rsid w:val="00777BC7"/>
    <w:rsid w:val="00777E4C"/>
    <w:rsid w:val="00777F3D"/>
    <w:rsid w:val="007800CD"/>
    <w:rsid w:val="0078010C"/>
    <w:rsid w:val="007801FA"/>
    <w:rsid w:val="007804BA"/>
    <w:rsid w:val="007805DF"/>
    <w:rsid w:val="00780613"/>
    <w:rsid w:val="0078088B"/>
    <w:rsid w:val="0078094E"/>
    <w:rsid w:val="00780B9C"/>
    <w:rsid w:val="00780D5D"/>
    <w:rsid w:val="0078107E"/>
    <w:rsid w:val="0078124E"/>
    <w:rsid w:val="00781319"/>
    <w:rsid w:val="007813C1"/>
    <w:rsid w:val="00781424"/>
    <w:rsid w:val="007815E9"/>
    <w:rsid w:val="00781672"/>
    <w:rsid w:val="007818BA"/>
    <w:rsid w:val="00781CA4"/>
    <w:rsid w:val="00781CD8"/>
    <w:rsid w:val="00781F2E"/>
    <w:rsid w:val="00782253"/>
    <w:rsid w:val="0078225C"/>
    <w:rsid w:val="0078287B"/>
    <w:rsid w:val="00782AC9"/>
    <w:rsid w:val="00782D0A"/>
    <w:rsid w:val="00782DC1"/>
    <w:rsid w:val="00782DE1"/>
    <w:rsid w:val="0078335C"/>
    <w:rsid w:val="00783669"/>
    <w:rsid w:val="007837F0"/>
    <w:rsid w:val="00783A4C"/>
    <w:rsid w:val="00783BDF"/>
    <w:rsid w:val="00783C73"/>
    <w:rsid w:val="00783E8F"/>
    <w:rsid w:val="0078443F"/>
    <w:rsid w:val="0078446B"/>
    <w:rsid w:val="00784670"/>
    <w:rsid w:val="0078474F"/>
    <w:rsid w:val="00784763"/>
    <w:rsid w:val="00784A5B"/>
    <w:rsid w:val="0078526C"/>
    <w:rsid w:val="0078536E"/>
    <w:rsid w:val="00785669"/>
    <w:rsid w:val="007858C2"/>
    <w:rsid w:val="00785941"/>
    <w:rsid w:val="00785CAB"/>
    <w:rsid w:val="00785E7A"/>
    <w:rsid w:val="00785EB6"/>
    <w:rsid w:val="007863E3"/>
    <w:rsid w:val="0078643C"/>
    <w:rsid w:val="0078652F"/>
    <w:rsid w:val="0078656B"/>
    <w:rsid w:val="00786767"/>
    <w:rsid w:val="00786A4A"/>
    <w:rsid w:val="00786A5B"/>
    <w:rsid w:val="00786B64"/>
    <w:rsid w:val="00786DE4"/>
    <w:rsid w:val="0078793D"/>
    <w:rsid w:val="007879E4"/>
    <w:rsid w:val="00787ED9"/>
    <w:rsid w:val="00787F51"/>
    <w:rsid w:val="0079030B"/>
    <w:rsid w:val="007904CF"/>
    <w:rsid w:val="0079085B"/>
    <w:rsid w:val="00790AA2"/>
    <w:rsid w:val="0079158A"/>
    <w:rsid w:val="007915B4"/>
    <w:rsid w:val="00791C45"/>
    <w:rsid w:val="00791C57"/>
    <w:rsid w:val="00791D41"/>
    <w:rsid w:val="00791DDC"/>
    <w:rsid w:val="00791FF8"/>
    <w:rsid w:val="007926CE"/>
    <w:rsid w:val="00792B1B"/>
    <w:rsid w:val="00792BD7"/>
    <w:rsid w:val="00792D61"/>
    <w:rsid w:val="00792FFB"/>
    <w:rsid w:val="007932CF"/>
    <w:rsid w:val="0079348D"/>
    <w:rsid w:val="00793A88"/>
    <w:rsid w:val="00793CD6"/>
    <w:rsid w:val="00793F9B"/>
    <w:rsid w:val="007940AB"/>
    <w:rsid w:val="00794142"/>
    <w:rsid w:val="007944F2"/>
    <w:rsid w:val="007947CD"/>
    <w:rsid w:val="007948E4"/>
    <w:rsid w:val="0079498D"/>
    <w:rsid w:val="00794B8C"/>
    <w:rsid w:val="00795054"/>
    <w:rsid w:val="00795362"/>
    <w:rsid w:val="007958F9"/>
    <w:rsid w:val="007959B0"/>
    <w:rsid w:val="00795A42"/>
    <w:rsid w:val="00795A86"/>
    <w:rsid w:val="00795BB7"/>
    <w:rsid w:val="00796300"/>
    <w:rsid w:val="00796356"/>
    <w:rsid w:val="0079648E"/>
    <w:rsid w:val="0079651A"/>
    <w:rsid w:val="007968DD"/>
    <w:rsid w:val="00796E54"/>
    <w:rsid w:val="007971E9"/>
    <w:rsid w:val="007972B9"/>
    <w:rsid w:val="007972E7"/>
    <w:rsid w:val="007973B0"/>
    <w:rsid w:val="0079753F"/>
    <w:rsid w:val="00797B60"/>
    <w:rsid w:val="00797D6B"/>
    <w:rsid w:val="007A0389"/>
    <w:rsid w:val="007A0507"/>
    <w:rsid w:val="007A059A"/>
    <w:rsid w:val="007A091F"/>
    <w:rsid w:val="007A09BC"/>
    <w:rsid w:val="007A0ACC"/>
    <w:rsid w:val="007A13D5"/>
    <w:rsid w:val="007A1A7F"/>
    <w:rsid w:val="007A1AD9"/>
    <w:rsid w:val="007A1D72"/>
    <w:rsid w:val="007A1EAC"/>
    <w:rsid w:val="007A2107"/>
    <w:rsid w:val="007A2294"/>
    <w:rsid w:val="007A2691"/>
    <w:rsid w:val="007A27B9"/>
    <w:rsid w:val="007A2956"/>
    <w:rsid w:val="007A2A29"/>
    <w:rsid w:val="007A2CDB"/>
    <w:rsid w:val="007A2D29"/>
    <w:rsid w:val="007A3423"/>
    <w:rsid w:val="007A374A"/>
    <w:rsid w:val="007A3752"/>
    <w:rsid w:val="007A3777"/>
    <w:rsid w:val="007A39A2"/>
    <w:rsid w:val="007A3ADD"/>
    <w:rsid w:val="007A3BE6"/>
    <w:rsid w:val="007A3BFC"/>
    <w:rsid w:val="007A3C8A"/>
    <w:rsid w:val="007A3DAF"/>
    <w:rsid w:val="007A3DDC"/>
    <w:rsid w:val="007A3F79"/>
    <w:rsid w:val="007A42E7"/>
    <w:rsid w:val="007A4367"/>
    <w:rsid w:val="007A47EF"/>
    <w:rsid w:val="007A4916"/>
    <w:rsid w:val="007A51DB"/>
    <w:rsid w:val="007A564B"/>
    <w:rsid w:val="007A5665"/>
    <w:rsid w:val="007A5819"/>
    <w:rsid w:val="007A5A9D"/>
    <w:rsid w:val="007A63E3"/>
    <w:rsid w:val="007A6621"/>
    <w:rsid w:val="007A6A72"/>
    <w:rsid w:val="007A6AE3"/>
    <w:rsid w:val="007A7723"/>
    <w:rsid w:val="007A7BC6"/>
    <w:rsid w:val="007A7D01"/>
    <w:rsid w:val="007B032D"/>
    <w:rsid w:val="007B0699"/>
    <w:rsid w:val="007B0BCF"/>
    <w:rsid w:val="007B0E6A"/>
    <w:rsid w:val="007B10BF"/>
    <w:rsid w:val="007B15F1"/>
    <w:rsid w:val="007B175E"/>
    <w:rsid w:val="007B17F9"/>
    <w:rsid w:val="007B1ABD"/>
    <w:rsid w:val="007B1E66"/>
    <w:rsid w:val="007B1E85"/>
    <w:rsid w:val="007B2604"/>
    <w:rsid w:val="007B27CA"/>
    <w:rsid w:val="007B31EC"/>
    <w:rsid w:val="007B3657"/>
    <w:rsid w:val="007B3A4D"/>
    <w:rsid w:val="007B3C5D"/>
    <w:rsid w:val="007B3CEB"/>
    <w:rsid w:val="007B3EC7"/>
    <w:rsid w:val="007B3F40"/>
    <w:rsid w:val="007B4346"/>
    <w:rsid w:val="007B44E7"/>
    <w:rsid w:val="007B4ADD"/>
    <w:rsid w:val="007B4F41"/>
    <w:rsid w:val="007B5194"/>
    <w:rsid w:val="007B520F"/>
    <w:rsid w:val="007B529B"/>
    <w:rsid w:val="007B52AC"/>
    <w:rsid w:val="007B5553"/>
    <w:rsid w:val="007B5946"/>
    <w:rsid w:val="007B65F4"/>
    <w:rsid w:val="007B685F"/>
    <w:rsid w:val="007B69E9"/>
    <w:rsid w:val="007B6D32"/>
    <w:rsid w:val="007B6D5B"/>
    <w:rsid w:val="007B6ED5"/>
    <w:rsid w:val="007B6EF3"/>
    <w:rsid w:val="007B7510"/>
    <w:rsid w:val="007B76D8"/>
    <w:rsid w:val="007B773D"/>
    <w:rsid w:val="007B788C"/>
    <w:rsid w:val="007B7A41"/>
    <w:rsid w:val="007B7A9A"/>
    <w:rsid w:val="007B7AAF"/>
    <w:rsid w:val="007B7BD1"/>
    <w:rsid w:val="007B7EB9"/>
    <w:rsid w:val="007C01B4"/>
    <w:rsid w:val="007C01E9"/>
    <w:rsid w:val="007C0357"/>
    <w:rsid w:val="007C0378"/>
    <w:rsid w:val="007C0485"/>
    <w:rsid w:val="007C0AAE"/>
    <w:rsid w:val="007C0B0E"/>
    <w:rsid w:val="007C0D2E"/>
    <w:rsid w:val="007C0DAE"/>
    <w:rsid w:val="007C0F55"/>
    <w:rsid w:val="007C138F"/>
    <w:rsid w:val="007C184D"/>
    <w:rsid w:val="007C1A19"/>
    <w:rsid w:val="007C1CC3"/>
    <w:rsid w:val="007C1D3D"/>
    <w:rsid w:val="007C1D78"/>
    <w:rsid w:val="007C1FBE"/>
    <w:rsid w:val="007C2275"/>
    <w:rsid w:val="007C2401"/>
    <w:rsid w:val="007C2692"/>
    <w:rsid w:val="007C27E7"/>
    <w:rsid w:val="007C2819"/>
    <w:rsid w:val="007C2AC4"/>
    <w:rsid w:val="007C2D44"/>
    <w:rsid w:val="007C3205"/>
    <w:rsid w:val="007C32FC"/>
    <w:rsid w:val="007C3FD5"/>
    <w:rsid w:val="007C43A4"/>
    <w:rsid w:val="007C4676"/>
    <w:rsid w:val="007C4AAC"/>
    <w:rsid w:val="007C4F67"/>
    <w:rsid w:val="007C5057"/>
    <w:rsid w:val="007C5417"/>
    <w:rsid w:val="007C5433"/>
    <w:rsid w:val="007C54E3"/>
    <w:rsid w:val="007C54E9"/>
    <w:rsid w:val="007C5940"/>
    <w:rsid w:val="007C595D"/>
    <w:rsid w:val="007C5B26"/>
    <w:rsid w:val="007C5E60"/>
    <w:rsid w:val="007C5EA0"/>
    <w:rsid w:val="007C5F35"/>
    <w:rsid w:val="007C5F49"/>
    <w:rsid w:val="007C635D"/>
    <w:rsid w:val="007C639A"/>
    <w:rsid w:val="007C6674"/>
    <w:rsid w:val="007C6802"/>
    <w:rsid w:val="007C6C99"/>
    <w:rsid w:val="007C6FB0"/>
    <w:rsid w:val="007C7181"/>
    <w:rsid w:val="007C770B"/>
    <w:rsid w:val="007C77D3"/>
    <w:rsid w:val="007C7A6F"/>
    <w:rsid w:val="007C7BB3"/>
    <w:rsid w:val="007C7C8F"/>
    <w:rsid w:val="007C7E18"/>
    <w:rsid w:val="007D0264"/>
    <w:rsid w:val="007D0646"/>
    <w:rsid w:val="007D0B1D"/>
    <w:rsid w:val="007D0D69"/>
    <w:rsid w:val="007D0E95"/>
    <w:rsid w:val="007D1191"/>
    <w:rsid w:val="007D13EF"/>
    <w:rsid w:val="007D1620"/>
    <w:rsid w:val="007D1750"/>
    <w:rsid w:val="007D1B0C"/>
    <w:rsid w:val="007D2054"/>
    <w:rsid w:val="007D205D"/>
    <w:rsid w:val="007D2206"/>
    <w:rsid w:val="007D2233"/>
    <w:rsid w:val="007D2501"/>
    <w:rsid w:val="007D27DE"/>
    <w:rsid w:val="007D29EA"/>
    <w:rsid w:val="007D2E20"/>
    <w:rsid w:val="007D2F8C"/>
    <w:rsid w:val="007D3726"/>
    <w:rsid w:val="007D3B25"/>
    <w:rsid w:val="007D3E5B"/>
    <w:rsid w:val="007D424A"/>
    <w:rsid w:val="007D468F"/>
    <w:rsid w:val="007D46F1"/>
    <w:rsid w:val="007D49BE"/>
    <w:rsid w:val="007D4AC5"/>
    <w:rsid w:val="007D4B31"/>
    <w:rsid w:val="007D4B62"/>
    <w:rsid w:val="007D4D19"/>
    <w:rsid w:val="007D4D6B"/>
    <w:rsid w:val="007D5178"/>
    <w:rsid w:val="007D5270"/>
    <w:rsid w:val="007D5758"/>
    <w:rsid w:val="007D595C"/>
    <w:rsid w:val="007D599B"/>
    <w:rsid w:val="007D5AB6"/>
    <w:rsid w:val="007D5C61"/>
    <w:rsid w:val="007D6263"/>
    <w:rsid w:val="007D630F"/>
    <w:rsid w:val="007D6730"/>
    <w:rsid w:val="007D67F8"/>
    <w:rsid w:val="007D6D8D"/>
    <w:rsid w:val="007D6ECA"/>
    <w:rsid w:val="007D6F00"/>
    <w:rsid w:val="007D6F77"/>
    <w:rsid w:val="007D718E"/>
    <w:rsid w:val="007D72BD"/>
    <w:rsid w:val="007D7668"/>
    <w:rsid w:val="007D78A7"/>
    <w:rsid w:val="007D7979"/>
    <w:rsid w:val="007D7A51"/>
    <w:rsid w:val="007D7DB5"/>
    <w:rsid w:val="007E032B"/>
    <w:rsid w:val="007E05A5"/>
    <w:rsid w:val="007E05FA"/>
    <w:rsid w:val="007E07E1"/>
    <w:rsid w:val="007E080A"/>
    <w:rsid w:val="007E08F5"/>
    <w:rsid w:val="007E09B7"/>
    <w:rsid w:val="007E0B4F"/>
    <w:rsid w:val="007E0D09"/>
    <w:rsid w:val="007E124B"/>
    <w:rsid w:val="007E14E4"/>
    <w:rsid w:val="007E16F6"/>
    <w:rsid w:val="007E1916"/>
    <w:rsid w:val="007E2469"/>
    <w:rsid w:val="007E25E4"/>
    <w:rsid w:val="007E29D7"/>
    <w:rsid w:val="007E2B78"/>
    <w:rsid w:val="007E2BD3"/>
    <w:rsid w:val="007E3383"/>
    <w:rsid w:val="007E33C3"/>
    <w:rsid w:val="007E34BE"/>
    <w:rsid w:val="007E36C0"/>
    <w:rsid w:val="007E376C"/>
    <w:rsid w:val="007E381A"/>
    <w:rsid w:val="007E38B4"/>
    <w:rsid w:val="007E3906"/>
    <w:rsid w:val="007E3926"/>
    <w:rsid w:val="007E3963"/>
    <w:rsid w:val="007E3BEB"/>
    <w:rsid w:val="007E4028"/>
    <w:rsid w:val="007E4801"/>
    <w:rsid w:val="007E483F"/>
    <w:rsid w:val="007E4C03"/>
    <w:rsid w:val="007E4C84"/>
    <w:rsid w:val="007E4D68"/>
    <w:rsid w:val="007E4EE2"/>
    <w:rsid w:val="007E4FD1"/>
    <w:rsid w:val="007E558F"/>
    <w:rsid w:val="007E578E"/>
    <w:rsid w:val="007E614A"/>
    <w:rsid w:val="007E66B9"/>
    <w:rsid w:val="007E6AE4"/>
    <w:rsid w:val="007E6B3C"/>
    <w:rsid w:val="007E6BA5"/>
    <w:rsid w:val="007E6BF0"/>
    <w:rsid w:val="007E6DAB"/>
    <w:rsid w:val="007E6EB4"/>
    <w:rsid w:val="007E6F77"/>
    <w:rsid w:val="007E7205"/>
    <w:rsid w:val="007E7355"/>
    <w:rsid w:val="007E77E4"/>
    <w:rsid w:val="007F022A"/>
    <w:rsid w:val="007F02DE"/>
    <w:rsid w:val="007F03A9"/>
    <w:rsid w:val="007F03CD"/>
    <w:rsid w:val="007F03E5"/>
    <w:rsid w:val="007F052D"/>
    <w:rsid w:val="007F0A34"/>
    <w:rsid w:val="007F0B27"/>
    <w:rsid w:val="007F0D5A"/>
    <w:rsid w:val="007F0E84"/>
    <w:rsid w:val="007F13A2"/>
    <w:rsid w:val="007F13DF"/>
    <w:rsid w:val="007F14DC"/>
    <w:rsid w:val="007F1995"/>
    <w:rsid w:val="007F1B88"/>
    <w:rsid w:val="007F1BB1"/>
    <w:rsid w:val="007F1F35"/>
    <w:rsid w:val="007F1FD5"/>
    <w:rsid w:val="007F200B"/>
    <w:rsid w:val="007F2A0B"/>
    <w:rsid w:val="007F2FAC"/>
    <w:rsid w:val="007F31B2"/>
    <w:rsid w:val="007F34D4"/>
    <w:rsid w:val="007F3631"/>
    <w:rsid w:val="007F3972"/>
    <w:rsid w:val="007F3B3C"/>
    <w:rsid w:val="007F3E5E"/>
    <w:rsid w:val="007F4041"/>
    <w:rsid w:val="007F4213"/>
    <w:rsid w:val="007F46D5"/>
    <w:rsid w:val="007F4769"/>
    <w:rsid w:val="007F4837"/>
    <w:rsid w:val="007F4E42"/>
    <w:rsid w:val="007F502F"/>
    <w:rsid w:val="007F519C"/>
    <w:rsid w:val="007F550A"/>
    <w:rsid w:val="007F55F8"/>
    <w:rsid w:val="007F6407"/>
    <w:rsid w:val="007F6503"/>
    <w:rsid w:val="007F66D5"/>
    <w:rsid w:val="007F6F0D"/>
    <w:rsid w:val="007F733F"/>
    <w:rsid w:val="007F736C"/>
    <w:rsid w:val="007F746D"/>
    <w:rsid w:val="007F75F4"/>
    <w:rsid w:val="007F7B96"/>
    <w:rsid w:val="007F7BDA"/>
    <w:rsid w:val="007F7C54"/>
    <w:rsid w:val="007F7E02"/>
    <w:rsid w:val="007F7F31"/>
    <w:rsid w:val="008003B5"/>
    <w:rsid w:val="0080064D"/>
    <w:rsid w:val="008006A1"/>
    <w:rsid w:val="00800800"/>
    <w:rsid w:val="00800C34"/>
    <w:rsid w:val="00800CD6"/>
    <w:rsid w:val="00801222"/>
    <w:rsid w:val="0080130C"/>
    <w:rsid w:val="008013DC"/>
    <w:rsid w:val="008014DC"/>
    <w:rsid w:val="00801618"/>
    <w:rsid w:val="008018C0"/>
    <w:rsid w:val="00801E35"/>
    <w:rsid w:val="00801F29"/>
    <w:rsid w:val="0080220D"/>
    <w:rsid w:val="0080221A"/>
    <w:rsid w:val="00802226"/>
    <w:rsid w:val="00802682"/>
    <w:rsid w:val="008026AA"/>
    <w:rsid w:val="008026AF"/>
    <w:rsid w:val="00802896"/>
    <w:rsid w:val="00802967"/>
    <w:rsid w:val="00802A58"/>
    <w:rsid w:val="00803013"/>
    <w:rsid w:val="00803169"/>
    <w:rsid w:val="0080322C"/>
    <w:rsid w:val="0080324A"/>
    <w:rsid w:val="0080327B"/>
    <w:rsid w:val="00803383"/>
    <w:rsid w:val="008035C4"/>
    <w:rsid w:val="008035D9"/>
    <w:rsid w:val="00803B33"/>
    <w:rsid w:val="00803D2F"/>
    <w:rsid w:val="00803D77"/>
    <w:rsid w:val="00803D8E"/>
    <w:rsid w:val="00803E72"/>
    <w:rsid w:val="0080419C"/>
    <w:rsid w:val="008043D8"/>
    <w:rsid w:val="008044EF"/>
    <w:rsid w:val="0080485D"/>
    <w:rsid w:val="008049F0"/>
    <w:rsid w:val="00804DB3"/>
    <w:rsid w:val="00804DB5"/>
    <w:rsid w:val="00805306"/>
    <w:rsid w:val="008057F6"/>
    <w:rsid w:val="00805879"/>
    <w:rsid w:val="00805CF8"/>
    <w:rsid w:val="0080615A"/>
    <w:rsid w:val="00806266"/>
    <w:rsid w:val="0080630E"/>
    <w:rsid w:val="008064FE"/>
    <w:rsid w:val="00806741"/>
    <w:rsid w:val="00806B01"/>
    <w:rsid w:val="00806DE4"/>
    <w:rsid w:val="00806E1D"/>
    <w:rsid w:val="0080746C"/>
    <w:rsid w:val="00807770"/>
    <w:rsid w:val="008078D2"/>
    <w:rsid w:val="00807A7E"/>
    <w:rsid w:val="00807E52"/>
    <w:rsid w:val="00810249"/>
    <w:rsid w:val="00810441"/>
    <w:rsid w:val="008104D0"/>
    <w:rsid w:val="008104D9"/>
    <w:rsid w:val="0081054A"/>
    <w:rsid w:val="00810645"/>
    <w:rsid w:val="008109DF"/>
    <w:rsid w:val="00810A05"/>
    <w:rsid w:val="00810DA0"/>
    <w:rsid w:val="00811004"/>
    <w:rsid w:val="00811088"/>
    <w:rsid w:val="008110CE"/>
    <w:rsid w:val="00811497"/>
    <w:rsid w:val="00811C14"/>
    <w:rsid w:val="00812161"/>
    <w:rsid w:val="00812654"/>
    <w:rsid w:val="008126C3"/>
    <w:rsid w:val="00812AC9"/>
    <w:rsid w:val="00812B13"/>
    <w:rsid w:val="00812C1E"/>
    <w:rsid w:val="00812C43"/>
    <w:rsid w:val="00812D55"/>
    <w:rsid w:val="00812DC0"/>
    <w:rsid w:val="00812F81"/>
    <w:rsid w:val="00813B73"/>
    <w:rsid w:val="00813B84"/>
    <w:rsid w:val="00813BBB"/>
    <w:rsid w:val="00813F1E"/>
    <w:rsid w:val="00813FFC"/>
    <w:rsid w:val="00814067"/>
    <w:rsid w:val="00814214"/>
    <w:rsid w:val="00814275"/>
    <w:rsid w:val="00814571"/>
    <w:rsid w:val="00814ABD"/>
    <w:rsid w:val="00814C6F"/>
    <w:rsid w:val="00814CB9"/>
    <w:rsid w:val="008151C3"/>
    <w:rsid w:val="0081520A"/>
    <w:rsid w:val="008152B4"/>
    <w:rsid w:val="00815361"/>
    <w:rsid w:val="0081541B"/>
    <w:rsid w:val="0081578F"/>
    <w:rsid w:val="00815B3A"/>
    <w:rsid w:val="00816231"/>
    <w:rsid w:val="0081637B"/>
    <w:rsid w:val="008164A8"/>
    <w:rsid w:val="00816B6F"/>
    <w:rsid w:val="00816F0D"/>
    <w:rsid w:val="0081738E"/>
    <w:rsid w:val="00817730"/>
    <w:rsid w:val="0081774B"/>
    <w:rsid w:val="00817971"/>
    <w:rsid w:val="00817F12"/>
    <w:rsid w:val="00820368"/>
    <w:rsid w:val="00820418"/>
    <w:rsid w:val="008204DF"/>
    <w:rsid w:val="00820C0E"/>
    <w:rsid w:val="0082126F"/>
    <w:rsid w:val="00821343"/>
    <w:rsid w:val="00821967"/>
    <w:rsid w:val="00821B70"/>
    <w:rsid w:val="00821B76"/>
    <w:rsid w:val="00822116"/>
    <w:rsid w:val="00822382"/>
    <w:rsid w:val="00822531"/>
    <w:rsid w:val="0082279A"/>
    <w:rsid w:val="00822A3E"/>
    <w:rsid w:val="00822CEF"/>
    <w:rsid w:val="00822D36"/>
    <w:rsid w:val="00822DC8"/>
    <w:rsid w:val="008238AB"/>
    <w:rsid w:val="00823A29"/>
    <w:rsid w:val="00823A7E"/>
    <w:rsid w:val="00823FA3"/>
    <w:rsid w:val="008240B0"/>
    <w:rsid w:val="00824136"/>
    <w:rsid w:val="008244B3"/>
    <w:rsid w:val="00824719"/>
    <w:rsid w:val="0082471A"/>
    <w:rsid w:val="0082471B"/>
    <w:rsid w:val="00824C69"/>
    <w:rsid w:val="00824CD2"/>
    <w:rsid w:val="00824D19"/>
    <w:rsid w:val="0082517F"/>
    <w:rsid w:val="00825250"/>
    <w:rsid w:val="00825583"/>
    <w:rsid w:val="008255C3"/>
    <w:rsid w:val="00825903"/>
    <w:rsid w:val="0082593C"/>
    <w:rsid w:val="00825AEB"/>
    <w:rsid w:val="00825B3D"/>
    <w:rsid w:val="00825DCD"/>
    <w:rsid w:val="00825E0C"/>
    <w:rsid w:val="00825E81"/>
    <w:rsid w:val="00826010"/>
    <w:rsid w:val="00826230"/>
    <w:rsid w:val="008262F5"/>
    <w:rsid w:val="00826335"/>
    <w:rsid w:val="00826D2A"/>
    <w:rsid w:val="00826D3B"/>
    <w:rsid w:val="00826E91"/>
    <w:rsid w:val="00826F0F"/>
    <w:rsid w:val="0082723C"/>
    <w:rsid w:val="00827554"/>
    <w:rsid w:val="00827683"/>
    <w:rsid w:val="00827CA9"/>
    <w:rsid w:val="00827D1F"/>
    <w:rsid w:val="00827FE9"/>
    <w:rsid w:val="0083019E"/>
    <w:rsid w:val="008304BB"/>
    <w:rsid w:val="0083059E"/>
    <w:rsid w:val="008305DE"/>
    <w:rsid w:val="00830650"/>
    <w:rsid w:val="00830A09"/>
    <w:rsid w:val="00830A62"/>
    <w:rsid w:val="00830A8B"/>
    <w:rsid w:val="00830C00"/>
    <w:rsid w:val="00830CC6"/>
    <w:rsid w:val="00830D4D"/>
    <w:rsid w:val="008312DB"/>
    <w:rsid w:val="00831312"/>
    <w:rsid w:val="00831506"/>
    <w:rsid w:val="008315DF"/>
    <w:rsid w:val="008317D2"/>
    <w:rsid w:val="00831A11"/>
    <w:rsid w:val="00831D40"/>
    <w:rsid w:val="00831FB0"/>
    <w:rsid w:val="00832483"/>
    <w:rsid w:val="00832503"/>
    <w:rsid w:val="0083254E"/>
    <w:rsid w:val="00832AC1"/>
    <w:rsid w:val="00832D12"/>
    <w:rsid w:val="00832F02"/>
    <w:rsid w:val="00833408"/>
    <w:rsid w:val="008334DF"/>
    <w:rsid w:val="00833699"/>
    <w:rsid w:val="00833A6F"/>
    <w:rsid w:val="00833C95"/>
    <w:rsid w:val="00833D80"/>
    <w:rsid w:val="00833F6E"/>
    <w:rsid w:val="00834086"/>
    <w:rsid w:val="008345DB"/>
    <w:rsid w:val="008348AA"/>
    <w:rsid w:val="00834ABE"/>
    <w:rsid w:val="00834BE7"/>
    <w:rsid w:val="00834D21"/>
    <w:rsid w:val="00834EBB"/>
    <w:rsid w:val="00834F3C"/>
    <w:rsid w:val="00834F66"/>
    <w:rsid w:val="0083503F"/>
    <w:rsid w:val="0083535D"/>
    <w:rsid w:val="00835441"/>
    <w:rsid w:val="008354D6"/>
    <w:rsid w:val="008357AE"/>
    <w:rsid w:val="00835858"/>
    <w:rsid w:val="00835CB4"/>
    <w:rsid w:val="00835CE2"/>
    <w:rsid w:val="00835E95"/>
    <w:rsid w:val="0083619A"/>
    <w:rsid w:val="008362A1"/>
    <w:rsid w:val="008362F2"/>
    <w:rsid w:val="008367D8"/>
    <w:rsid w:val="00836816"/>
    <w:rsid w:val="0083693E"/>
    <w:rsid w:val="00836CA9"/>
    <w:rsid w:val="00836D2D"/>
    <w:rsid w:val="00837212"/>
    <w:rsid w:val="00837267"/>
    <w:rsid w:val="0083728C"/>
    <w:rsid w:val="008374D8"/>
    <w:rsid w:val="0083750E"/>
    <w:rsid w:val="0083758D"/>
    <w:rsid w:val="00837608"/>
    <w:rsid w:val="008378A5"/>
    <w:rsid w:val="00837C09"/>
    <w:rsid w:val="00840448"/>
    <w:rsid w:val="0084062E"/>
    <w:rsid w:val="00840772"/>
    <w:rsid w:val="008408A2"/>
    <w:rsid w:val="00840B15"/>
    <w:rsid w:val="00840C9D"/>
    <w:rsid w:val="00840E19"/>
    <w:rsid w:val="008410C4"/>
    <w:rsid w:val="00841496"/>
    <w:rsid w:val="0084153C"/>
    <w:rsid w:val="00841795"/>
    <w:rsid w:val="00841F86"/>
    <w:rsid w:val="008420D5"/>
    <w:rsid w:val="008423FC"/>
    <w:rsid w:val="00842799"/>
    <w:rsid w:val="00842BD5"/>
    <w:rsid w:val="008435E6"/>
    <w:rsid w:val="008438C3"/>
    <w:rsid w:val="00843B37"/>
    <w:rsid w:val="00843D9A"/>
    <w:rsid w:val="00843F62"/>
    <w:rsid w:val="0084437F"/>
    <w:rsid w:val="00844995"/>
    <w:rsid w:val="008449CE"/>
    <w:rsid w:val="00844B03"/>
    <w:rsid w:val="00844C18"/>
    <w:rsid w:val="00844DA1"/>
    <w:rsid w:val="00845045"/>
    <w:rsid w:val="00845376"/>
    <w:rsid w:val="008454A2"/>
    <w:rsid w:val="00845614"/>
    <w:rsid w:val="00845774"/>
    <w:rsid w:val="00845C85"/>
    <w:rsid w:val="00845CB2"/>
    <w:rsid w:val="00845D87"/>
    <w:rsid w:val="00845E30"/>
    <w:rsid w:val="00845EE9"/>
    <w:rsid w:val="008462A8"/>
    <w:rsid w:val="008467FC"/>
    <w:rsid w:val="00846A81"/>
    <w:rsid w:val="00846C43"/>
    <w:rsid w:val="00847005"/>
    <w:rsid w:val="00847112"/>
    <w:rsid w:val="0084776E"/>
    <w:rsid w:val="008477E5"/>
    <w:rsid w:val="00850269"/>
    <w:rsid w:val="008506C7"/>
    <w:rsid w:val="00850858"/>
    <w:rsid w:val="00850D79"/>
    <w:rsid w:val="008510E6"/>
    <w:rsid w:val="00851601"/>
    <w:rsid w:val="008516C9"/>
    <w:rsid w:val="00851928"/>
    <w:rsid w:val="00852466"/>
    <w:rsid w:val="008524CD"/>
    <w:rsid w:val="0085257C"/>
    <w:rsid w:val="00852B96"/>
    <w:rsid w:val="00852C84"/>
    <w:rsid w:val="00853160"/>
    <w:rsid w:val="00853A7D"/>
    <w:rsid w:val="00854133"/>
    <w:rsid w:val="0085499B"/>
    <w:rsid w:val="00854AD1"/>
    <w:rsid w:val="00854F2E"/>
    <w:rsid w:val="00854FDA"/>
    <w:rsid w:val="008550C4"/>
    <w:rsid w:val="00855131"/>
    <w:rsid w:val="008551A1"/>
    <w:rsid w:val="0085526C"/>
    <w:rsid w:val="008554CE"/>
    <w:rsid w:val="00855855"/>
    <w:rsid w:val="00855AA4"/>
    <w:rsid w:val="00855EF4"/>
    <w:rsid w:val="00855F09"/>
    <w:rsid w:val="00855F3F"/>
    <w:rsid w:val="00855FEE"/>
    <w:rsid w:val="008563A2"/>
    <w:rsid w:val="008564E4"/>
    <w:rsid w:val="00856749"/>
    <w:rsid w:val="0085693B"/>
    <w:rsid w:val="00856B99"/>
    <w:rsid w:val="00856C33"/>
    <w:rsid w:val="00856DC3"/>
    <w:rsid w:val="00856E3D"/>
    <w:rsid w:val="00856E7D"/>
    <w:rsid w:val="00857132"/>
    <w:rsid w:val="00857590"/>
    <w:rsid w:val="00857A59"/>
    <w:rsid w:val="00857CA2"/>
    <w:rsid w:val="0086001D"/>
    <w:rsid w:val="00860113"/>
    <w:rsid w:val="00860910"/>
    <w:rsid w:val="00861100"/>
    <w:rsid w:val="00861255"/>
    <w:rsid w:val="0086129A"/>
    <w:rsid w:val="0086139B"/>
    <w:rsid w:val="0086142E"/>
    <w:rsid w:val="0086247E"/>
    <w:rsid w:val="0086274D"/>
    <w:rsid w:val="00862927"/>
    <w:rsid w:val="00862B82"/>
    <w:rsid w:val="00862DC2"/>
    <w:rsid w:val="00862F36"/>
    <w:rsid w:val="008630CB"/>
    <w:rsid w:val="00863222"/>
    <w:rsid w:val="00863237"/>
    <w:rsid w:val="00863430"/>
    <w:rsid w:val="008636FF"/>
    <w:rsid w:val="0086388F"/>
    <w:rsid w:val="00863C49"/>
    <w:rsid w:val="00863C9C"/>
    <w:rsid w:val="00863F07"/>
    <w:rsid w:val="008642D9"/>
    <w:rsid w:val="008643B1"/>
    <w:rsid w:val="008648E4"/>
    <w:rsid w:val="00864D5B"/>
    <w:rsid w:val="00864E67"/>
    <w:rsid w:val="00865123"/>
    <w:rsid w:val="0086536F"/>
    <w:rsid w:val="008655BD"/>
    <w:rsid w:val="008658C3"/>
    <w:rsid w:val="00865AEC"/>
    <w:rsid w:val="00865CCA"/>
    <w:rsid w:val="00865D5C"/>
    <w:rsid w:val="00865DDC"/>
    <w:rsid w:val="00865F10"/>
    <w:rsid w:val="008661B0"/>
    <w:rsid w:val="00866312"/>
    <w:rsid w:val="0086648B"/>
    <w:rsid w:val="00866E8C"/>
    <w:rsid w:val="00866EE3"/>
    <w:rsid w:val="00866FA4"/>
    <w:rsid w:val="0086729D"/>
    <w:rsid w:val="008675F2"/>
    <w:rsid w:val="0086788C"/>
    <w:rsid w:val="0086796E"/>
    <w:rsid w:val="008679A4"/>
    <w:rsid w:val="00867AE1"/>
    <w:rsid w:val="00867BD5"/>
    <w:rsid w:val="00867D94"/>
    <w:rsid w:val="00867E66"/>
    <w:rsid w:val="008700EB"/>
    <w:rsid w:val="008701CB"/>
    <w:rsid w:val="00870383"/>
    <w:rsid w:val="0087047A"/>
    <w:rsid w:val="0087062A"/>
    <w:rsid w:val="00870695"/>
    <w:rsid w:val="008707A9"/>
    <w:rsid w:val="00870A68"/>
    <w:rsid w:val="00871257"/>
    <w:rsid w:val="00871407"/>
    <w:rsid w:val="0087176F"/>
    <w:rsid w:val="00871A73"/>
    <w:rsid w:val="00871B19"/>
    <w:rsid w:val="00871C2E"/>
    <w:rsid w:val="00871F08"/>
    <w:rsid w:val="00871F56"/>
    <w:rsid w:val="00872351"/>
    <w:rsid w:val="008724B7"/>
    <w:rsid w:val="00872ED0"/>
    <w:rsid w:val="00872ED5"/>
    <w:rsid w:val="00872F44"/>
    <w:rsid w:val="00873036"/>
    <w:rsid w:val="00873192"/>
    <w:rsid w:val="008731FF"/>
    <w:rsid w:val="00873644"/>
    <w:rsid w:val="008738F0"/>
    <w:rsid w:val="00873ADE"/>
    <w:rsid w:val="00873DE9"/>
    <w:rsid w:val="008740FE"/>
    <w:rsid w:val="0087421F"/>
    <w:rsid w:val="00874363"/>
    <w:rsid w:val="008744CE"/>
    <w:rsid w:val="0087477B"/>
    <w:rsid w:val="008748CA"/>
    <w:rsid w:val="00874DF6"/>
    <w:rsid w:val="0087552B"/>
    <w:rsid w:val="00875636"/>
    <w:rsid w:val="00875AA7"/>
    <w:rsid w:val="00875C80"/>
    <w:rsid w:val="00875D61"/>
    <w:rsid w:val="008760F4"/>
    <w:rsid w:val="00876690"/>
    <w:rsid w:val="008766FF"/>
    <w:rsid w:val="00876792"/>
    <w:rsid w:val="0087679A"/>
    <w:rsid w:val="00876ABE"/>
    <w:rsid w:val="00876F15"/>
    <w:rsid w:val="008773A7"/>
    <w:rsid w:val="008774C9"/>
    <w:rsid w:val="008774E2"/>
    <w:rsid w:val="00877D89"/>
    <w:rsid w:val="00877FBC"/>
    <w:rsid w:val="00880098"/>
    <w:rsid w:val="00880271"/>
    <w:rsid w:val="00880312"/>
    <w:rsid w:val="008806BD"/>
    <w:rsid w:val="00880897"/>
    <w:rsid w:val="00880E0B"/>
    <w:rsid w:val="008811C9"/>
    <w:rsid w:val="0088126B"/>
    <w:rsid w:val="00881397"/>
    <w:rsid w:val="00881424"/>
    <w:rsid w:val="008817C1"/>
    <w:rsid w:val="008817FC"/>
    <w:rsid w:val="008818A6"/>
    <w:rsid w:val="0088196D"/>
    <w:rsid w:val="00881D04"/>
    <w:rsid w:val="00882021"/>
    <w:rsid w:val="00882034"/>
    <w:rsid w:val="0088260C"/>
    <w:rsid w:val="008828F4"/>
    <w:rsid w:val="00882994"/>
    <w:rsid w:val="00882A55"/>
    <w:rsid w:val="00882D2D"/>
    <w:rsid w:val="00882D33"/>
    <w:rsid w:val="00882DB1"/>
    <w:rsid w:val="008831D9"/>
    <w:rsid w:val="0088391F"/>
    <w:rsid w:val="008841EE"/>
    <w:rsid w:val="008842F3"/>
    <w:rsid w:val="008842F8"/>
    <w:rsid w:val="0088434A"/>
    <w:rsid w:val="00884A33"/>
    <w:rsid w:val="00884B18"/>
    <w:rsid w:val="00884DED"/>
    <w:rsid w:val="00884E97"/>
    <w:rsid w:val="00884EA8"/>
    <w:rsid w:val="00884F3D"/>
    <w:rsid w:val="00884F5A"/>
    <w:rsid w:val="00884FFB"/>
    <w:rsid w:val="00885116"/>
    <w:rsid w:val="0088558D"/>
    <w:rsid w:val="008855BB"/>
    <w:rsid w:val="00885761"/>
    <w:rsid w:val="00885911"/>
    <w:rsid w:val="00885D73"/>
    <w:rsid w:val="0088634E"/>
    <w:rsid w:val="00886491"/>
    <w:rsid w:val="0088656D"/>
    <w:rsid w:val="008866F6"/>
    <w:rsid w:val="00886758"/>
    <w:rsid w:val="00886772"/>
    <w:rsid w:val="008867EF"/>
    <w:rsid w:val="00886A10"/>
    <w:rsid w:val="00886AA7"/>
    <w:rsid w:val="00886BF4"/>
    <w:rsid w:val="00886E8D"/>
    <w:rsid w:val="008876B6"/>
    <w:rsid w:val="00887736"/>
    <w:rsid w:val="0088773D"/>
    <w:rsid w:val="00887758"/>
    <w:rsid w:val="0088775C"/>
    <w:rsid w:val="008878F5"/>
    <w:rsid w:val="00887A5C"/>
    <w:rsid w:val="00887ABB"/>
    <w:rsid w:val="00887CEA"/>
    <w:rsid w:val="00887EA0"/>
    <w:rsid w:val="0089067F"/>
    <w:rsid w:val="00890947"/>
    <w:rsid w:val="00890976"/>
    <w:rsid w:val="008912B9"/>
    <w:rsid w:val="00891388"/>
    <w:rsid w:val="00891631"/>
    <w:rsid w:val="008917DC"/>
    <w:rsid w:val="00891A74"/>
    <w:rsid w:val="00892123"/>
    <w:rsid w:val="008923DD"/>
    <w:rsid w:val="0089263A"/>
    <w:rsid w:val="008928BA"/>
    <w:rsid w:val="00892A60"/>
    <w:rsid w:val="00892CF1"/>
    <w:rsid w:val="00892EEE"/>
    <w:rsid w:val="00893152"/>
    <w:rsid w:val="00893176"/>
    <w:rsid w:val="00893BF2"/>
    <w:rsid w:val="00893C60"/>
    <w:rsid w:val="00893E05"/>
    <w:rsid w:val="00894097"/>
    <w:rsid w:val="008941A4"/>
    <w:rsid w:val="008944D6"/>
    <w:rsid w:val="00894524"/>
    <w:rsid w:val="008945C7"/>
    <w:rsid w:val="008948C6"/>
    <w:rsid w:val="00894976"/>
    <w:rsid w:val="00894A2A"/>
    <w:rsid w:val="00894BBA"/>
    <w:rsid w:val="008950BB"/>
    <w:rsid w:val="00895318"/>
    <w:rsid w:val="00895730"/>
    <w:rsid w:val="0089575E"/>
    <w:rsid w:val="008957B3"/>
    <w:rsid w:val="008959A4"/>
    <w:rsid w:val="008959FA"/>
    <w:rsid w:val="00895AC1"/>
    <w:rsid w:val="00895BF6"/>
    <w:rsid w:val="00895F89"/>
    <w:rsid w:val="00895FE6"/>
    <w:rsid w:val="00896076"/>
    <w:rsid w:val="00896425"/>
    <w:rsid w:val="008964E0"/>
    <w:rsid w:val="00896671"/>
    <w:rsid w:val="0089676C"/>
    <w:rsid w:val="0089687B"/>
    <w:rsid w:val="00896A15"/>
    <w:rsid w:val="00896A6E"/>
    <w:rsid w:val="00896AC8"/>
    <w:rsid w:val="00896BB4"/>
    <w:rsid w:val="00896DC4"/>
    <w:rsid w:val="00896DFF"/>
    <w:rsid w:val="00896E7B"/>
    <w:rsid w:val="00896E94"/>
    <w:rsid w:val="0089757A"/>
    <w:rsid w:val="00897A48"/>
    <w:rsid w:val="00897F68"/>
    <w:rsid w:val="008A005A"/>
    <w:rsid w:val="008A0163"/>
    <w:rsid w:val="008A0394"/>
    <w:rsid w:val="008A0465"/>
    <w:rsid w:val="008A0748"/>
    <w:rsid w:val="008A0E7D"/>
    <w:rsid w:val="008A1192"/>
    <w:rsid w:val="008A1517"/>
    <w:rsid w:val="008A15D3"/>
    <w:rsid w:val="008A18B4"/>
    <w:rsid w:val="008A1A15"/>
    <w:rsid w:val="008A1C0D"/>
    <w:rsid w:val="008A1C8C"/>
    <w:rsid w:val="008A1CC4"/>
    <w:rsid w:val="008A1EC2"/>
    <w:rsid w:val="008A1FC5"/>
    <w:rsid w:val="008A21C0"/>
    <w:rsid w:val="008A21FE"/>
    <w:rsid w:val="008A22E3"/>
    <w:rsid w:val="008A27EF"/>
    <w:rsid w:val="008A2813"/>
    <w:rsid w:val="008A2D1F"/>
    <w:rsid w:val="008A2EA5"/>
    <w:rsid w:val="008A333E"/>
    <w:rsid w:val="008A33C1"/>
    <w:rsid w:val="008A375A"/>
    <w:rsid w:val="008A37FB"/>
    <w:rsid w:val="008A39E4"/>
    <w:rsid w:val="008A3A5B"/>
    <w:rsid w:val="008A3E56"/>
    <w:rsid w:val="008A3F46"/>
    <w:rsid w:val="008A4081"/>
    <w:rsid w:val="008A4299"/>
    <w:rsid w:val="008A45E8"/>
    <w:rsid w:val="008A45F2"/>
    <w:rsid w:val="008A4C3E"/>
    <w:rsid w:val="008A50CA"/>
    <w:rsid w:val="008A5445"/>
    <w:rsid w:val="008A5880"/>
    <w:rsid w:val="008A59D8"/>
    <w:rsid w:val="008A5B03"/>
    <w:rsid w:val="008A5C15"/>
    <w:rsid w:val="008A5C56"/>
    <w:rsid w:val="008A5D2B"/>
    <w:rsid w:val="008A6092"/>
    <w:rsid w:val="008A6519"/>
    <w:rsid w:val="008A668D"/>
    <w:rsid w:val="008A66F8"/>
    <w:rsid w:val="008A689A"/>
    <w:rsid w:val="008A691F"/>
    <w:rsid w:val="008A6A98"/>
    <w:rsid w:val="008A6B07"/>
    <w:rsid w:val="008A6C86"/>
    <w:rsid w:val="008A7201"/>
    <w:rsid w:val="008A78B7"/>
    <w:rsid w:val="008A7C1C"/>
    <w:rsid w:val="008A7C53"/>
    <w:rsid w:val="008A7D96"/>
    <w:rsid w:val="008A7EDF"/>
    <w:rsid w:val="008B00C7"/>
    <w:rsid w:val="008B01E7"/>
    <w:rsid w:val="008B022C"/>
    <w:rsid w:val="008B0364"/>
    <w:rsid w:val="008B0479"/>
    <w:rsid w:val="008B053E"/>
    <w:rsid w:val="008B0625"/>
    <w:rsid w:val="008B0654"/>
    <w:rsid w:val="008B06F7"/>
    <w:rsid w:val="008B0816"/>
    <w:rsid w:val="008B08BB"/>
    <w:rsid w:val="008B0CCC"/>
    <w:rsid w:val="008B0D22"/>
    <w:rsid w:val="008B0DA8"/>
    <w:rsid w:val="008B1067"/>
    <w:rsid w:val="008B1217"/>
    <w:rsid w:val="008B15D5"/>
    <w:rsid w:val="008B1833"/>
    <w:rsid w:val="008B1CD3"/>
    <w:rsid w:val="008B1E87"/>
    <w:rsid w:val="008B1F2F"/>
    <w:rsid w:val="008B233B"/>
    <w:rsid w:val="008B23BF"/>
    <w:rsid w:val="008B2A4B"/>
    <w:rsid w:val="008B2A55"/>
    <w:rsid w:val="008B2C1C"/>
    <w:rsid w:val="008B2EB0"/>
    <w:rsid w:val="008B319D"/>
    <w:rsid w:val="008B33FE"/>
    <w:rsid w:val="008B3C67"/>
    <w:rsid w:val="008B3D3E"/>
    <w:rsid w:val="008B3D5B"/>
    <w:rsid w:val="008B3D80"/>
    <w:rsid w:val="008B3DCB"/>
    <w:rsid w:val="008B3E71"/>
    <w:rsid w:val="008B4097"/>
    <w:rsid w:val="008B41D0"/>
    <w:rsid w:val="008B44B5"/>
    <w:rsid w:val="008B4669"/>
    <w:rsid w:val="008B46EF"/>
    <w:rsid w:val="008B47F2"/>
    <w:rsid w:val="008B4898"/>
    <w:rsid w:val="008B5571"/>
    <w:rsid w:val="008B5633"/>
    <w:rsid w:val="008B5888"/>
    <w:rsid w:val="008B5C7F"/>
    <w:rsid w:val="008B5D01"/>
    <w:rsid w:val="008B5F65"/>
    <w:rsid w:val="008B60F6"/>
    <w:rsid w:val="008B642D"/>
    <w:rsid w:val="008B69DD"/>
    <w:rsid w:val="008B69FB"/>
    <w:rsid w:val="008B6D9B"/>
    <w:rsid w:val="008B6E92"/>
    <w:rsid w:val="008B7052"/>
    <w:rsid w:val="008B70DC"/>
    <w:rsid w:val="008B730B"/>
    <w:rsid w:val="008C004C"/>
    <w:rsid w:val="008C0D41"/>
    <w:rsid w:val="008C106F"/>
    <w:rsid w:val="008C15E2"/>
    <w:rsid w:val="008C1BDA"/>
    <w:rsid w:val="008C1DF8"/>
    <w:rsid w:val="008C20D6"/>
    <w:rsid w:val="008C2214"/>
    <w:rsid w:val="008C2358"/>
    <w:rsid w:val="008C26A0"/>
    <w:rsid w:val="008C2C7A"/>
    <w:rsid w:val="008C2D48"/>
    <w:rsid w:val="008C2F59"/>
    <w:rsid w:val="008C319D"/>
    <w:rsid w:val="008C31DF"/>
    <w:rsid w:val="008C33CA"/>
    <w:rsid w:val="008C34E3"/>
    <w:rsid w:val="008C3565"/>
    <w:rsid w:val="008C38E9"/>
    <w:rsid w:val="008C3EC6"/>
    <w:rsid w:val="008C3F68"/>
    <w:rsid w:val="008C3F9C"/>
    <w:rsid w:val="008C414C"/>
    <w:rsid w:val="008C4419"/>
    <w:rsid w:val="008C4497"/>
    <w:rsid w:val="008C478B"/>
    <w:rsid w:val="008C4AF2"/>
    <w:rsid w:val="008C4C6A"/>
    <w:rsid w:val="008C4C81"/>
    <w:rsid w:val="008C4EA5"/>
    <w:rsid w:val="008C4EE3"/>
    <w:rsid w:val="008C4F14"/>
    <w:rsid w:val="008C4F92"/>
    <w:rsid w:val="008C54AB"/>
    <w:rsid w:val="008C557D"/>
    <w:rsid w:val="008C5625"/>
    <w:rsid w:val="008C57A0"/>
    <w:rsid w:val="008C58F2"/>
    <w:rsid w:val="008C5947"/>
    <w:rsid w:val="008C595F"/>
    <w:rsid w:val="008C59B5"/>
    <w:rsid w:val="008C5D3D"/>
    <w:rsid w:val="008C5D57"/>
    <w:rsid w:val="008C636A"/>
    <w:rsid w:val="008C6394"/>
    <w:rsid w:val="008C6429"/>
    <w:rsid w:val="008C64A9"/>
    <w:rsid w:val="008C64D0"/>
    <w:rsid w:val="008C6714"/>
    <w:rsid w:val="008C6A43"/>
    <w:rsid w:val="008C70ED"/>
    <w:rsid w:val="008C747F"/>
    <w:rsid w:val="008C74A0"/>
    <w:rsid w:val="008C74F9"/>
    <w:rsid w:val="008C7553"/>
    <w:rsid w:val="008C7853"/>
    <w:rsid w:val="008C7906"/>
    <w:rsid w:val="008C7EF6"/>
    <w:rsid w:val="008D040B"/>
    <w:rsid w:val="008D09D7"/>
    <w:rsid w:val="008D0A80"/>
    <w:rsid w:val="008D0B35"/>
    <w:rsid w:val="008D0E41"/>
    <w:rsid w:val="008D1187"/>
    <w:rsid w:val="008D13C0"/>
    <w:rsid w:val="008D1917"/>
    <w:rsid w:val="008D1DB8"/>
    <w:rsid w:val="008D21B4"/>
    <w:rsid w:val="008D22C1"/>
    <w:rsid w:val="008D2450"/>
    <w:rsid w:val="008D29EB"/>
    <w:rsid w:val="008D29F4"/>
    <w:rsid w:val="008D2A75"/>
    <w:rsid w:val="008D2B82"/>
    <w:rsid w:val="008D2C5A"/>
    <w:rsid w:val="008D2D20"/>
    <w:rsid w:val="008D2D48"/>
    <w:rsid w:val="008D337E"/>
    <w:rsid w:val="008D3475"/>
    <w:rsid w:val="008D3518"/>
    <w:rsid w:val="008D3706"/>
    <w:rsid w:val="008D3B9F"/>
    <w:rsid w:val="008D3E06"/>
    <w:rsid w:val="008D4328"/>
    <w:rsid w:val="008D434B"/>
    <w:rsid w:val="008D4486"/>
    <w:rsid w:val="008D4A4F"/>
    <w:rsid w:val="008D4C8A"/>
    <w:rsid w:val="008D4C94"/>
    <w:rsid w:val="008D50AD"/>
    <w:rsid w:val="008D529E"/>
    <w:rsid w:val="008D5337"/>
    <w:rsid w:val="008D5403"/>
    <w:rsid w:val="008D5FE6"/>
    <w:rsid w:val="008D63CB"/>
    <w:rsid w:val="008D683D"/>
    <w:rsid w:val="008D6EE6"/>
    <w:rsid w:val="008D7409"/>
    <w:rsid w:val="008D749A"/>
    <w:rsid w:val="008D765D"/>
    <w:rsid w:val="008D76C7"/>
    <w:rsid w:val="008D771C"/>
    <w:rsid w:val="008D7C41"/>
    <w:rsid w:val="008D7CF8"/>
    <w:rsid w:val="008D7E2C"/>
    <w:rsid w:val="008D7E91"/>
    <w:rsid w:val="008E0221"/>
    <w:rsid w:val="008E0243"/>
    <w:rsid w:val="008E035C"/>
    <w:rsid w:val="008E03DD"/>
    <w:rsid w:val="008E08C7"/>
    <w:rsid w:val="008E0E74"/>
    <w:rsid w:val="008E13B9"/>
    <w:rsid w:val="008E18DA"/>
    <w:rsid w:val="008E1931"/>
    <w:rsid w:val="008E1CBA"/>
    <w:rsid w:val="008E225F"/>
    <w:rsid w:val="008E27EB"/>
    <w:rsid w:val="008E28D4"/>
    <w:rsid w:val="008E2EE9"/>
    <w:rsid w:val="008E2F61"/>
    <w:rsid w:val="008E3143"/>
    <w:rsid w:val="008E3164"/>
    <w:rsid w:val="008E3404"/>
    <w:rsid w:val="008E3486"/>
    <w:rsid w:val="008E35BE"/>
    <w:rsid w:val="008E3762"/>
    <w:rsid w:val="008E3CAC"/>
    <w:rsid w:val="008E3E15"/>
    <w:rsid w:val="008E3E73"/>
    <w:rsid w:val="008E3ECE"/>
    <w:rsid w:val="008E4303"/>
    <w:rsid w:val="008E4393"/>
    <w:rsid w:val="008E4420"/>
    <w:rsid w:val="008E449A"/>
    <w:rsid w:val="008E4524"/>
    <w:rsid w:val="008E45B8"/>
    <w:rsid w:val="008E4872"/>
    <w:rsid w:val="008E4A08"/>
    <w:rsid w:val="008E4C4F"/>
    <w:rsid w:val="008E4C60"/>
    <w:rsid w:val="008E4FE3"/>
    <w:rsid w:val="008E517D"/>
    <w:rsid w:val="008E5214"/>
    <w:rsid w:val="008E522A"/>
    <w:rsid w:val="008E52DD"/>
    <w:rsid w:val="008E5380"/>
    <w:rsid w:val="008E5439"/>
    <w:rsid w:val="008E5491"/>
    <w:rsid w:val="008E56D7"/>
    <w:rsid w:val="008E5EB1"/>
    <w:rsid w:val="008E60FE"/>
    <w:rsid w:val="008E613E"/>
    <w:rsid w:val="008E614D"/>
    <w:rsid w:val="008E616F"/>
    <w:rsid w:val="008E6172"/>
    <w:rsid w:val="008E655A"/>
    <w:rsid w:val="008E693C"/>
    <w:rsid w:val="008E697C"/>
    <w:rsid w:val="008E6AAA"/>
    <w:rsid w:val="008E6B18"/>
    <w:rsid w:val="008E7002"/>
    <w:rsid w:val="008E713B"/>
    <w:rsid w:val="008E7301"/>
    <w:rsid w:val="008E73B3"/>
    <w:rsid w:val="008E7441"/>
    <w:rsid w:val="008E7A37"/>
    <w:rsid w:val="008E7D7B"/>
    <w:rsid w:val="008E7ED5"/>
    <w:rsid w:val="008F05DC"/>
    <w:rsid w:val="008F0DCF"/>
    <w:rsid w:val="008F0EED"/>
    <w:rsid w:val="008F0F0E"/>
    <w:rsid w:val="008F12B7"/>
    <w:rsid w:val="008F152B"/>
    <w:rsid w:val="008F18F6"/>
    <w:rsid w:val="008F1956"/>
    <w:rsid w:val="008F1A98"/>
    <w:rsid w:val="008F20CA"/>
    <w:rsid w:val="008F26BB"/>
    <w:rsid w:val="008F2830"/>
    <w:rsid w:val="008F316E"/>
    <w:rsid w:val="008F33D5"/>
    <w:rsid w:val="008F374C"/>
    <w:rsid w:val="008F3780"/>
    <w:rsid w:val="008F3C53"/>
    <w:rsid w:val="008F3CDF"/>
    <w:rsid w:val="008F3D63"/>
    <w:rsid w:val="008F40D0"/>
    <w:rsid w:val="008F4238"/>
    <w:rsid w:val="008F42C1"/>
    <w:rsid w:val="008F43E0"/>
    <w:rsid w:val="008F45E9"/>
    <w:rsid w:val="008F483B"/>
    <w:rsid w:val="008F48F7"/>
    <w:rsid w:val="008F493F"/>
    <w:rsid w:val="008F504A"/>
    <w:rsid w:val="008F51B3"/>
    <w:rsid w:val="008F5274"/>
    <w:rsid w:val="008F5831"/>
    <w:rsid w:val="008F60A0"/>
    <w:rsid w:val="008F63BF"/>
    <w:rsid w:val="008F649E"/>
    <w:rsid w:val="008F6776"/>
    <w:rsid w:val="008F6781"/>
    <w:rsid w:val="008F6867"/>
    <w:rsid w:val="008F6B1E"/>
    <w:rsid w:val="008F6B46"/>
    <w:rsid w:val="008F6B47"/>
    <w:rsid w:val="008F6E31"/>
    <w:rsid w:val="008F6EA7"/>
    <w:rsid w:val="008F70F6"/>
    <w:rsid w:val="008F72F8"/>
    <w:rsid w:val="008F7407"/>
    <w:rsid w:val="008F7633"/>
    <w:rsid w:val="008F7702"/>
    <w:rsid w:val="008F775E"/>
    <w:rsid w:val="008F798C"/>
    <w:rsid w:val="008F7C31"/>
    <w:rsid w:val="008F7C7F"/>
    <w:rsid w:val="008F7E14"/>
    <w:rsid w:val="008F7E6C"/>
    <w:rsid w:val="009000B0"/>
    <w:rsid w:val="00900329"/>
    <w:rsid w:val="009003CB"/>
    <w:rsid w:val="00900640"/>
    <w:rsid w:val="009007C0"/>
    <w:rsid w:val="009008FB"/>
    <w:rsid w:val="00900C80"/>
    <w:rsid w:val="00900C99"/>
    <w:rsid w:val="00900D54"/>
    <w:rsid w:val="00900E35"/>
    <w:rsid w:val="00900EB3"/>
    <w:rsid w:val="009010CA"/>
    <w:rsid w:val="009013C4"/>
    <w:rsid w:val="00901498"/>
    <w:rsid w:val="0090165E"/>
    <w:rsid w:val="009016FD"/>
    <w:rsid w:val="009017A2"/>
    <w:rsid w:val="0090181B"/>
    <w:rsid w:val="0090185A"/>
    <w:rsid w:val="00901B31"/>
    <w:rsid w:val="00901CFB"/>
    <w:rsid w:val="00901D5D"/>
    <w:rsid w:val="00901FDF"/>
    <w:rsid w:val="009020F3"/>
    <w:rsid w:val="0090213E"/>
    <w:rsid w:val="009021AB"/>
    <w:rsid w:val="0090257C"/>
    <w:rsid w:val="0090285F"/>
    <w:rsid w:val="00902AC9"/>
    <w:rsid w:val="00902CB3"/>
    <w:rsid w:val="009037D8"/>
    <w:rsid w:val="00903875"/>
    <w:rsid w:val="00903C5C"/>
    <w:rsid w:val="00903F00"/>
    <w:rsid w:val="00903FD0"/>
    <w:rsid w:val="00903FE6"/>
    <w:rsid w:val="00904422"/>
    <w:rsid w:val="00904567"/>
    <w:rsid w:val="00904732"/>
    <w:rsid w:val="0090527B"/>
    <w:rsid w:val="0090565D"/>
    <w:rsid w:val="00905910"/>
    <w:rsid w:val="009059F0"/>
    <w:rsid w:val="00905C9E"/>
    <w:rsid w:val="00905E2B"/>
    <w:rsid w:val="00905F36"/>
    <w:rsid w:val="0090618B"/>
    <w:rsid w:val="0090663F"/>
    <w:rsid w:val="00906768"/>
    <w:rsid w:val="00906BF8"/>
    <w:rsid w:val="00906C74"/>
    <w:rsid w:val="00906C96"/>
    <w:rsid w:val="00907ABD"/>
    <w:rsid w:val="00907C79"/>
    <w:rsid w:val="00907F7C"/>
    <w:rsid w:val="00910050"/>
    <w:rsid w:val="009102DF"/>
    <w:rsid w:val="0091060C"/>
    <w:rsid w:val="00910648"/>
    <w:rsid w:val="0091064B"/>
    <w:rsid w:val="009113F3"/>
    <w:rsid w:val="00911569"/>
    <w:rsid w:val="00911732"/>
    <w:rsid w:val="009118E6"/>
    <w:rsid w:val="00911ECC"/>
    <w:rsid w:val="00911FF5"/>
    <w:rsid w:val="00912084"/>
    <w:rsid w:val="009120BF"/>
    <w:rsid w:val="009125D5"/>
    <w:rsid w:val="00912871"/>
    <w:rsid w:val="00912BAC"/>
    <w:rsid w:val="00912E12"/>
    <w:rsid w:val="009131C9"/>
    <w:rsid w:val="00913293"/>
    <w:rsid w:val="00913410"/>
    <w:rsid w:val="0091341B"/>
    <w:rsid w:val="00913699"/>
    <w:rsid w:val="00913BE7"/>
    <w:rsid w:val="00913ED2"/>
    <w:rsid w:val="00913F35"/>
    <w:rsid w:val="00913F48"/>
    <w:rsid w:val="00914178"/>
    <w:rsid w:val="009144E9"/>
    <w:rsid w:val="00914802"/>
    <w:rsid w:val="00914B6A"/>
    <w:rsid w:val="00915231"/>
    <w:rsid w:val="00915321"/>
    <w:rsid w:val="0091543C"/>
    <w:rsid w:val="00915695"/>
    <w:rsid w:val="00915AF3"/>
    <w:rsid w:val="00915DBA"/>
    <w:rsid w:val="00915F1C"/>
    <w:rsid w:val="009164DA"/>
    <w:rsid w:val="009169C6"/>
    <w:rsid w:val="00916B0A"/>
    <w:rsid w:val="00916FE4"/>
    <w:rsid w:val="00916FF3"/>
    <w:rsid w:val="009171A8"/>
    <w:rsid w:val="00920087"/>
    <w:rsid w:val="009200A9"/>
    <w:rsid w:val="009200BF"/>
    <w:rsid w:val="009202F8"/>
    <w:rsid w:val="009203C5"/>
    <w:rsid w:val="00920482"/>
    <w:rsid w:val="00920495"/>
    <w:rsid w:val="009210DB"/>
    <w:rsid w:val="0092114B"/>
    <w:rsid w:val="0092127B"/>
    <w:rsid w:val="00921E0A"/>
    <w:rsid w:val="00921EFC"/>
    <w:rsid w:val="009223CB"/>
    <w:rsid w:val="009224D8"/>
    <w:rsid w:val="009226B6"/>
    <w:rsid w:val="00922AC2"/>
    <w:rsid w:val="00922BAF"/>
    <w:rsid w:val="00922C05"/>
    <w:rsid w:val="00922C91"/>
    <w:rsid w:val="00922D85"/>
    <w:rsid w:val="009231C6"/>
    <w:rsid w:val="00923375"/>
    <w:rsid w:val="009234E3"/>
    <w:rsid w:val="0092380B"/>
    <w:rsid w:val="009238F4"/>
    <w:rsid w:val="00923CBC"/>
    <w:rsid w:val="00923F50"/>
    <w:rsid w:val="00924052"/>
    <w:rsid w:val="0092448A"/>
    <w:rsid w:val="00924658"/>
    <w:rsid w:val="00924970"/>
    <w:rsid w:val="00924D9D"/>
    <w:rsid w:val="00924E61"/>
    <w:rsid w:val="00925230"/>
    <w:rsid w:val="009254CA"/>
    <w:rsid w:val="009255E1"/>
    <w:rsid w:val="00925921"/>
    <w:rsid w:val="00925ADE"/>
    <w:rsid w:val="00925CB4"/>
    <w:rsid w:val="00925DB5"/>
    <w:rsid w:val="009263AF"/>
    <w:rsid w:val="009264B4"/>
    <w:rsid w:val="00926841"/>
    <w:rsid w:val="00926896"/>
    <w:rsid w:val="0092693B"/>
    <w:rsid w:val="00926990"/>
    <w:rsid w:val="00926A6C"/>
    <w:rsid w:val="00926B5A"/>
    <w:rsid w:val="00927040"/>
    <w:rsid w:val="00927247"/>
    <w:rsid w:val="0092749F"/>
    <w:rsid w:val="0092750C"/>
    <w:rsid w:val="009278DD"/>
    <w:rsid w:val="00927E48"/>
    <w:rsid w:val="00927F41"/>
    <w:rsid w:val="00930110"/>
    <w:rsid w:val="00930183"/>
    <w:rsid w:val="00930413"/>
    <w:rsid w:val="009305A1"/>
    <w:rsid w:val="009305EB"/>
    <w:rsid w:val="00930677"/>
    <w:rsid w:val="009306BF"/>
    <w:rsid w:val="009307F3"/>
    <w:rsid w:val="009308C0"/>
    <w:rsid w:val="009309CA"/>
    <w:rsid w:val="00930B88"/>
    <w:rsid w:val="00930D92"/>
    <w:rsid w:val="009316E2"/>
    <w:rsid w:val="009319D2"/>
    <w:rsid w:val="00931B3D"/>
    <w:rsid w:val="00931B5A"/>
    <w:rsid w:val="00931CA9"/>
    <w:rsid w:val="00931D5B"/>
    <w:rsid w:val="00931D80"/>
    <w:rsid w:val="00931FB9"/>
    <w:rsid w:val="0093265F"/>
    <w:rsid w:val="0093299E"/>
    <w:rsid w:val="00932B81"/>
    <w:rsid w:val="00932B84"/>
    <w:rsid w:val="00932EE6"/>
    <w:rsid w:val="009330EF"/>
    <w:rsid w:val="009337B5"/>
    <w:rsid w:val="00933E5B"/>
    <w:rsid w:val="00933EC1"/>
    <w:rsid w:val="00933EE7"/>
    <w:rsid w:val="00933F86"/>
    <w:rsid w:val="00934129"/>
    <w:rsid w:val="0093442F"/>
    <w:rsid w:val="00934459"/>
    <w:rsid w:val="009344CB"/>
    <w:rsid w:val="0093458E"/>
    <w:rsid w:val="009345A9"/>
    <w:rsid w:val="00934C6F"/>
    <w:rsid w:val="00934E15"/>
    <w:rsid w:val="0093572D"/>
    <w:rsid w:val="00935893"/>
    <w:rsid w:val="00935B87"/>
    <w:rsid w:val="00935BA5"/>
    <w:rsid w:val="009363CB"/>
    <w:rsid w:val="0093657C"/>
    <w:rsid w:val="009368E5"/>
    <w:rsid w:val="00936B9D"/>
    <w:rsid w:val="00936DA8"/>
    <w:rsid w:val="009373D8"/>
    <w:rsid w:val="0093751D"/>
    <w:rsid w:val="00937A08"/>
    <w:rsid w:val="00937BEE"/>
    <w:rsid w:val="00937D5D"/>
    <w:rsid w:val="00937E76"/>
    <w:rsid w:val="00937F80"/>
    <w:rsid w:val="00937FAD"/>
    <w:rsid w:val="009400FC"/>
    <w:rsid w:val="009404CE"/>
    <w:rsid w:val="0094052F"/>
    <w:rsid w:val="0094091A"/>
    <w:rsid w:val="00940D59"/>
    <w:rsid w:val="00940D5B"/>
    <w:rsid w:val="009412CF"/>
    <w:rsid w:val="009413B5"/>
    <w:rsid w:val="009416D9"/>
    <w:rsid w:val="009416EC"/>
    <w:rsid w:val="00941753"/>
    <w:rsid w:val="009419CC"/>
    <w:rsid w:val="00941C5C"/>
    <w:rsid w:val="00941C92"/>
    <w:rsid w:val="00941E1B"/>
    <w:rsid w:val="00941FAD"/>
    <w:rsid w:val="009420B0"/>
    <w:rsid w:val="009421B9"/>
    <w:rsid w:val="009422FA"/>
    <w:rsid w:val="00942620"/>
    <w:rsid w:val="00942AA3"/>
    <w:rsid w:val="00942AA6"/>
    <w:rsid w:val="00942C83"/>
    <w:rsid w:val="0094318D"/>
    <w:rsid w:val="009433BF"/>
    <w:rsid w:val="00943881"/>
    <w:rsid w:val="00944034"/>
    <w:rsid w:val="0094404D"/>
    <w:rsid w:val="0094420F"/>
    <w:rsid w:val="00944A29"/>
    <w:rsid w:val="00944C12"/>
    <w:rsid w:val="00944D61"/>
    <w:rsid w:val="00944DC3"/>
    <w:rsid w:val="0094555E"/>
    <w:rsid w:val="00945722"/>
    <w:rsid w:val="0094597C"/>
    <w:rsid w:val="00945C24"/>
    <w:rsid w:val="009460A0"/>
    <w:rsid w:val="00946316"/>
    <w:rsid w:val="0094657F"/>
    <w:rsid w:val="00946734"/>
    <w:rsid w:val="00946802"/>
    <w:rsid w:val="00946852"/>
    <w:rsid w:val="00946873"/>
    <w:rsid w:val="00946AC1"/>
    <w:rsid w:val="00946AF5"/>
    <w:rsid w:val="0094709B"/>
    <w:rsid w:val="0094721A"/>
    <w:rsid w:val="009474B1"/>
    <w:rsid w:val="009474DD"/>
    <w:rsid w:val="009502FB"/>
    <w:rsid w:val="00950638"/>
    <w:rsid w:val="0095074E"/>
    <w:rsid w:val="009508C6"/>
    <w:rsid w:val="00950BFE"/>
    <w:rsid w:val="009510C1"/>
    <w:rsid w:val="0095171E"/>
    <w:rsid w:val="009517F5"/>
    <w:rsid w:val="009519CD"/>
    <w:rsid w:val="00951A02"/>
    <w:rsid w:val="00951E89"/>
    <w:rsid w:val="00952248"/>
    <w:rsid w:val="009525A7"/>
    <w:rsid w:val="009525FB"/>
    <w:rsid w:val="0095264F"/>
    <w:rsid w:val="00952679"/>
    <w:rsid w:val="009528F0"/>
    <w:rsid w:val="00952925"/>
    <w:rsid w:val="00952C4B"/>
    <w:rsid w:val="00952E94"/>
    <w:rsid w:val="00953189"/>
    <w:rsid w:val="00953349"/>
    <w:rsid w:val="009536BC"/>
    <w:rsid w:val="009537E4"/>
    <w:rsid w:val="00953A7D"/>
    <w:rsid w:val="00953B17"/>
    <w:rsid w:val="0095405A"/>
    <w:rsid w:val="0095412C"/>
    <w:rsid w:val="0095435E"/>
    <w:rsid w:val="0095438E"/>
    <w:rsid w:val="009543D5"/>
    <w:rsid w:val="0095441B"/>
    <w:rsid w:val="009544A8"/>
    <w:rsid w:val="009545A4"/>
    <w:rsid w:val="009546D3"/>
    <w:rsid w:val="0095474C"/>
    <w:rsid w:val="009547B7"/>
    <w:rsid w:val="00954ACA"/>
    <w:rsid w:val="00954ACB"/>
    <w:rsid w:val="00954BAF"/>
    <w:rsid w:val="009551D1"/>
    <w:rsid w:val="009551ED"/>
    <w:rsid w:val="0095566E"/>
    <w:rsid w:val="009556C6"/>
    <w:rsid w:val="009557F7"/>
    <w:rsid w:val="0095614B"/>
    <w:rsid w:val="0095619D"/>
    <w:rsid w:val="009561F0"/>
    <w:rsid w:val="00956263"/>
    <w:rsid w:val="009562CE"/>
    <w:rsid w:val="0095640A"/>
    <w:rsid w:val="009565E0"/>
    <w:rsid w:val="00956612"/>
    <w:rsid w:val="00956AB1"/>
    <w:rsid w:val="00956AB2"/>
    <w:rsid w:val="00956B7E"/>
    <w:rsid w:val="0095715C"/>
    <w:rsid w:val="0095741C"/>
    <w:rsid w:val="00957423"/>
    <w:rsid w:val="00957666"/>
    <w:rsid w:val="00957678"/>
    <w:rsid w:val="00957894"/>
    <w:rsid w:val="00957A9E"/>
    <w:rsid w:val="00957C42"/>
    <w:rsid w:val="0096003E"/>
    <w:rsid w:val="00960315"/>
    <w:rsid w:val="00960452"/>
    <w:rsid w:val="00960B7A"/>
    <w:rsid w:val="00960F35"/>
    <w:rsid w:val="00961314"/>
    <w:rsid w:val="0096168E"/>
    <w:rsid w:val="00961977"/>
    <w:rsid w:val="00961E0D"/>
    <w:rsid w:val="00961EEE"/>
    <w:rsid w:val="009621A6"/>
    <w:rsid w:val="009625FD"/>
    <w:rsid w:val="00962884"/>
    <w:rsid w:val="009628AC"/>
    <w:rsid w:val="00962D72"/>
    <w:rsid w:val="00963119"/>
    <w:rsid w:val="00963181"/>
    <w:rsid w:val="009635D9"/>
    <w:rsid w:val="00963956"/>
    <w:rsid w:val="00963A3D"/>
    <w:rsid w:val="00963F30"/>
    <w:rsid w:val="00963F6D"/>
    <w:rsid w:val="00963FB3"/>
    <w:rsid w:val="009640DD"/>
    <w:rsid w:val="009645B4"/>
    <w:rsid w:val="00964883"/>
    <w:rsid w:val="00964BB0"/>
    <w:rsid w:val="00965470"/>
    <w:rsid w:val="0096594C"/>
    <w:rsid w:val="00965BBD"/>
    <w:rsid w:val="00965E07"/>
    <w:rsid w:val="00966179"/>
    <w:rsid w:val="009661A1"/>
    <w:rsid w:val="00966523"/>
    <w:rsid w:val="009665F1"/>
    <w:rsid w:val="00966631"/>
    <w:rsid w:val="0096676C"/>
    <w:rsid w:val="00966A59"/>
    <w:rsid w:val="00966D99"/>
    <w:rsid w:val="00966ECA"/>
    <w:rsid w:val="00966F3C"/>
    <w:rsid w:val="009673D2"/>
    <w:rsid w:val="0096743B"/>
    <w:rsid w:val="00967453"/>
    <w:rsid w:val="00967569"/>
    <w:rsid w:val="00967A72"/>
    <w:rsid w:val="00967BD5"/>
    <w:rsid w:val="00967E4F"/>
    <w:rsid w:val="00967EEF"/>
    <w:rsid w:val="00967F10"/>
    <w:rsid w:val="00970149"/>
    <w:rsid w:val="009707A3"/>
    <w:rsid w:val="00970916"/>
    <w:rsid w:val="00970999"/>
    <w:rsid w:val="009709E8"/>
    <w:rsid w:val="00970EF1"/>
    <w:rsid w:val="00970F17"/>
    <w:rsid w:val="0097117D"/>
    <w:rsid w:val="009714E8"/>
    <w:rsid w:val="009717A3"/>
    <w:rsid w:val="009718E1"/>
    <w:rsid w:val="00971973"/>
    <w:rsid w:val="00971A1B"/>
    <w:rsid w:val="00972088"/>
    <w:rsid w:val="0097216A"/>
    <w:rsid w:val="009725F5"/>
    <w:rsid w:val="00972A38"/>
    <w:rsid w:val="00972AD1"/>
    <w:rsid w:val="00972D59"/>
    <w:rsid w:val="009731AE"/>
    <w:rsid w:val="00973245"/>
    <w:rsid w:val="00973315"/>
    <w:rsid w:val="00973484"/>
    <w:rsid w:val="009735C5"/>
    <w:rsid w:val="00973771"/>
    <w:rsid w:val="0097389E"/>
    <w:rsid w:val="009738F0"/>
    <w:rsid w:val="0097397A"/>
    <w:rsid w:val="009739C8"/>
    <w:rsid w:val="00973AEF"/>
    <w:rsid w:val="00973C20"/>
    <w:rsid w:val="00973F1B"/>
    <w:rsid w:val="00974241"/>
    <w:rsid w:val="00974320"/>
    <w:rsid w:val="0097444D"/>
    <w:rsid w:val="00974692"/>
    <w:rsid w:val="009748D1"/>
    <w:rsid w:val="00974988"/>
    <w:rsid w:val="00974DE0"/>
    <w:rsid w:val="00974EB5"/>
    <w:rsid w:val="009758E3"/>
    <w:rsid w:val="00975EF1"/>
    <w:rsid w:val="00975F87"/>
    <w:rsid w:val="00976147"/>
    <w:rsid w:val="00976536"/>
    <w:rsid w:val="00976803"/>
    <w:rsid w:val="00976A7C"/>
    <w:rsid w:val="00976BCC"/>
    <w:rsid w:val="00977230"/>
    <w:rsid w:val="009774C4"/>
    <w:rsid w:val="00977AE0"/>
    <w:rsid w:val="00977B43"/>
    <w:rsid w:val="00977D4D"/>
    <w:rsid w:val="00980133"/>
    <w:rsid w:val="009801EC"/>
    <w:rsid w:val="009806AC"/>
    <w:rsid w:val="009809B9"/>
    <w:rsid w:val="009809F8"/>
    <w:rsid w:val="00980E2B"/>
    <w:rsid w:val="00981070"/>
    <w:rsid w:val="009811E8"/>
    <w:rsid w:val="009811F5"/>
    <w:rsid w:val="009814C0"/>
    <w:rsid w:val="00981669"/>
    <w:rsid w:val="009816A0"/>
    <w:rsid w:val="00981790"/>
    <w:rsid w:val="009819ED"/>
    <w:rsid w:val="00981B54"/>
    <w:rsid w:val="00981CD2"/>
    <w:rsid w:val="00981EA8"/>
    <w:rsid w:val="00981F05"/>
    <w:rsid w:val="00982070"/>
    <w:rsid w:val="0098214A"/>
    <w:rsid w:val="00982356"/>
    <w:rsid w:val="009824E0"/>
    <w:rsid w:val="00982500"/>
    <w:rsid w:val="00982541"/>
    <w:rsid w:val="009825CB"/>
    <w:rsid w:val="00982654"/>
    <w:rsid w:val="0098291F"/>
    <w:rsid w:val="00982A1D"/>
    <w:rsid w:val="00982A8B"/>
    <w:rsid w:val="00982C8C"/>
    <w:rsid w:val="00982F57"/>
    <w:rsid w:val="00983208"/>
    <w:rsid w:val="0098344A"/>
    <w:rsid w:val="00983611"/>
    <w:rsid w:val="00983698"/>
    <w:rsid w:val="009838AC"/>
    <w:rsid w:val="00983EB6"/>
    <w:rsid w:val="00983F94"/>
    <w:rsid w:val="009840CB"/>
    <w:rsid w:val="00984198"/>
    <w:rsid w:val="0098427A"/>
    <w:rsid w:val="00984419"/>
    <w:rsid w:val="009844F8"/>
    <w:rsid w:val="00984915"/>
    <w:rsid w:val="0098494D"/>
    <w:rsid w:val="00984D0F"/>
    <w:rsid w:val="00985231"/>
    <w:rsid w:val="0098543E"/>
    <w:rsid w:val="00985555"/>
    <w:rsid w:val="00985614"/>
    <w:rsid w:val="00985B28"/>
    <w:rsid w:val="00985B62"/>
    <w:rsid w:val="00985D51"/>
    <w:rsid w:val="00986023"/>
    <w:rsid w:val="0098613F"/>
    <w:rsid w:val="00986239"/>
    <w:rsid w:val="0098641F"/>
    <w:rsid w:val="00986B26"/>
    <w:rsid w:val="00987320"/>
    <w:rsid w:val="00987394"/>
    <w:rsid w:val="0098760F"/>
    <w:rsid w:val="00987745"/>
    <w:rsid w:val="00987967"/>
    <w:rsid w:val="00987CE4"/>
    <w:rsid w:val="00990180"/>
    <w:rsid w:val="0099035A"/>
    <w:rsid w:val="00990702"/>
    <w:rsid w:val="00990902"/>
    <w:rsid w:val="00990B2C"/>
    <w:rsid w:val="00990CF0"/>
    <w:rsid w:val="00991470"/>
    <w:rsid w:val="00991729"/>
    <w:rsid w:val="00991A74"/>
    <w:rsid w:val="00991E03"/>
    <w:rsid w:val="00991E9B"/>
    <w:rsid w:val="00991F13"/>
    <w:rsid w:val="00991F2C"/>
    <w:rsid w:val="009922D6"/>
    <w:rsid w:val="009923AA"/>
    <w:rsid w:val="00992582"/>
    <w:rsid w:val="00992916"/>
    <w:rsid w:val="00992B29"/>
    <w:rsid w:val="00992C02"/>
    <w:rsid w:val="00992E11"/>
    <w:rsid w:val="00992E1D"/>
    <w:rsid w:val="009938CE"/>
    <w:rsid w:val="00993991"/>
    <w:rsid w:val="00993B1C"/>
    <w:rsid w:val="00993C40"/>
    <w:rsid w:val="00994561"/>
    <w:rsid w:val="009945C4"/>
    <w:rsid w:val="00994772"/>
    <w:rsid w:val="009949EA"/>
    <w:rsid w:val="00994F23"/>
    <w:rsid w:val="00994FE0"/>
    <w:rsid w:val="0099503A"/>
    <w:rsid w:val="009951B1"/>
    <w:rsid w:val="0099520D"/>
    <w:rsid w:val="009952D5"/>
    <w:rsid w:val="00995597"/>
    <w:rsid w:val="00995845"/>
    <w:rsid w:val="00995A52"/>
    <w:rsid w:val="00995B0F"/>
    <w:rsid w:val="00995EA1"/>
    <w:rsid w:val="00996017"/>
    <w:rsid w:val="0099636A"/>
    <w:rsid w:val="0099653A"/>
    <w:rsid w:val="00996CFF"/>
    <w:rsid w:val="009972BD"/>
    <w:rsid w:val="009972DC"/>
    <w:rsid w:val="00997607"/>
    <w:rsid w:val="00997875"/>
    <w:rsid w:val="00997895"/>
    <w:rsid w:val="00997C03"/>
    <w:rsid w:val="00997CBE"/>
    <w:rsid w:val="00997ED3"/>
    <w:rsid w:val="009A0412"/>
    <w:rsid w:val="009A06D7"/>
    <w:rsid w:val="009A06F6"/>
    <w:rsid w:val="009A0D4A"/>
    <w:rsid w:val="009A0E11"/>
    <w:rsid w:val="009A185B"/>
    <w:rsid w:val="009A1A46"/>
    <w:rsid w:val="009A1CA4"/>
    <w:rsid w:val="009A2190"/>
    <w:rsid w:val="009A2233"/>
    <w:rsid w:val="009A22E8"/>
    <w:rsid w:val="009A2345"/>
    <w:rsid w:val="009A24A4"/>
    <w:rsid w:val="009A2843"/>
    <w:rsid w:val="009A2BC2"/>
    <w:rsid w:val="009A2F9E"/>
    <w:rsid w:val="009A3142"/>
    <w:rsid w:val="009A33D5"/>
    <w:rsid w:val="009A33EE"/>
    <w:rsid w:val="009A33F3"/>
    <w:rsid w:val="009A3537"/>
    <w:rsid w:val="009A36CF"/>
    <w:rsid w:val="009A3756"/>
    <w:rsid w:val="009A3763"/>
    <w:rsid w:val="009A38B9"/>
    <w:rsid w:val="009A3CE4"/>
    <w:rsid w:val="009A3E43"/>
    <w:rsid w:val="009A3EC1"/>
    <w:rsid w:val="009A45DE"/>
    <w:rsid w:val="009A4878"/>
    <w:rsid w:val="009A49A1"/>
    <w:rsid w:val="009A4D31"/>
    <w:rsid w:val="009A4F13"/>
    <w:rsid w:val="009A4F26"/>
    <w:rsid w:val="009A547A"/>
    <w:rsid w:val="009A5681"/>
    <w:rsid w:val="009A5D38"/>
    <w:rsid w:val="009A5D6C"/>
    <w:rsid w:val="009A5E54"/>
    <w:rsid w:val="009A60AD"/>
    <w:rsid w:val="009A614A"/>
    <w:rsid w:val="009A66BA"/>
    <w:rsid w:val="009A66ED"/>
    <w:rsid w:val="009A69F8"/>
    <w:rsid w:val="009A6BD1"/>
    <w:rsid w:val="009A6BDA"/>
    <w:rsid w:val="009A6C0F"/>
    <w:rsid w:val="009A6DFA"/>
    <w:rsid w:val="009A6E23"/>
    <w:rsid w:val="009A6F8D"/>
    <w:rsid w:val="009A7065"/>
    <w:rsid w:val="009A744F"/>
    <w:rsid w:val="009A746D"/>
    <w:rsid w:val="009A748A"/>
    <w:rsid w:val="009A74B3"/>
    <w:rsid w:val="009A770D"/>
    <w:rsid w:val="009A78D9"/>
    <w:rsid w:val="009A7AE7"/>
    <w:rsid w:val="009B009E"/>
    <w:rsid w:val="009B035C"/>
    <w:rsid w:val="009B0438"/>
    <w:rsid w:val="009B066C"/>
    <w:rsid w:val="009B06E5"/>
    <w:rsid w:val="009B0768"/>
    <w:rsid w:val="009B085E"/>
    <w:rsid w:val="009B098E"/>
    <w:rsid w:val="009B0A22"/>
    <w:rsid w:val="009B0F94"/>
    <w:rsid w:val="009B1099"/>
    <w:rsid w:val="009B11D9"/>
    <w:rsid w:val="009B1212"/>
    <w:rsid w:val="009B13A6"/>
    <w:rsid w:val="009B1CB5"/>
    <w:rsid w:val="009B1D45"/>
    <w:rsid w:val="009B1EC7"/>
    <w:rsid w:val="009B2508"/>
    <w:rsid w:val="009B263C"/>
    <w:rsid w:val="009B2807"/>
    <w:rsid w:val="009B285C"/>
    <w:rsid w:val="009B2B38"/>
    <w:rsid w:val="009B2B48"/>
    <w:rsid w:val="009B2D17"/>
    <w:rsid w:val="009B2D5A"/>
    <w:rsid w:val="009B2FE8"/>
    <w:rsid w:val="009B3527"/>
    <w:rsid w:val="009B3764"/>
    <w:rsid w:val="009B3925"/>
    <w:rsid w:val="009B39D0"/>
    <w:rsid w:val="009B3AB6"/>
    <w:rsid w:val="009B3D29"/>
    <w:rsid w:val="009B3D51"/>
    <w:rsid w:val="009B404C"/>
    <w:rsid w:val="009B41CE"/>
    <w:rsid w:val="009B43E5"/>
    <w:rsid w:val="009B4651"/>
    <w:rsid w:val="009B46A1"/>
    <w:rsid w:val="009B4E5C"/>
    <w:rsid w:val="009B5183"/>
    <w:rsid w:val="009B5463"/>
    <w:rsid w:val="009B554F"/>
    <w:rsid w:val="009B55A1"/>
    <w:rsid w:val="009B56BB"/>
    <w:rsid w:val="009B5B59"/>
    <w:rsid w:val="009B5B67"/>
    <w:rsid w:val="009B5D9C"/>
    <w:rsid w:val="009B617E"/>
    <w:rsid w:val="009B6298"/>
    <w:rsid w:val="009B665E"/>
    <w:rsid w:val="009B67C7"/>
    <w:rsid w:val="009B6DB4"/>
    <w:rsid w:val="009B7493"/>
    <w:rsid w:val="009B77C6"/>
    <w:rsid w:val="009B78A7"/>
    <w:rsid w:val="009B78FE"/>
    <w:rsid w:val="009B796D"/>
    <w:rsid w:val="009B7C93"/>
    <w:rsid w:val="009B7DA6"/>
    <w:rsid w:val="009B7DDB"/>
    <w:rsid w:val="009B7E27"/>
    <w:rsid w:val="009B7F91"/>
    <w:rsid w:val="009B7FBE"/>
    <w:rsid w:val="009C017E"/>
    <w:rsid w:val="009C09CD"/>
    <w:rsid w:val="009C0A00"/>
    <w:rsid w:val="009C0ADC"/>
    <w:rsid w:val="009C12AA"/>
    <w:rsid w:val="009C136A"/>
    <w:rsid w:val="009C1399"/>
    <w:rsid w:val="009C13D8"/>
    <w:rsid w:val="009C1622"/>
    <w:rsid w:val="009C1945"/>
    <w:rsid w:val="009C1B92"/>
    <w:rsid w:val="009C1CC4"/>
    <w:rsid w:val="009C1F7C"/>
    <w:rsid w:val="009C227B"/>
    <w:rsid w:val="009C24C5"/>
    <w:rsid w:val="009C27B3"/>
    <w:rsid w:val="009C2CDD"/>
    <w:rsid w:val="009C2E4F"/>
    <w:rsid w:val="009C2F3E"/>
    <w:rsid w:val="009C301F"/>
    <w:rsid w:val="009C3369"/>
    <w:rsid w:val="009C37EA"/>
    <w:rsid w:val="009C3A87"/>
    <w:rsid w:val="009C3CD4"/>
    <w:rsid w:val="009C3D10"/>
    <w:rsid w:val="009C3D44"/>
    <w:rsid w:val="009C3E0F"/>
    <w:rsid w:val="009C421F"/>
    <w:rsid w:val="009C4849"/>
    <w:rsid w:val="009C4AD4"/>
    <w:rsid w:val="009C4DC5"/>
    <w:rsid w:val="009C52A4"/>
    <w:rsid w:val="009C52DE"/>
    <w:rsid w:val="009C53D8"/>
    <w:rsid w:val="009C5482"/>
    <w:rsid w:val="009C568B"/>
    <w:rsid w:val="009C585C"/>
    <w:rsid w:val="009C593E"/>
    <w:rsid w:val="009C5AA7"/>
    <w:rsid w:val="009C61A5"/>
    <w:rsid w:val="009C6235"/>
    <w:rsid w:val="009C662B"/>
    <w:rsid w:val="009C6695"/>
    <w:rsid w:val="009C6993"/>
    <w:rsid w:val="009C6CCD"/>
    <w:rsid w:val="009C7383"/>
    <w:rsid w:val="009C7493"/>
    <w:rsid w:val="009C758C"/>
    <w:rsid w:val="009C7BC1"/>
    <w:rsid w:val="009C7CAA"/>
    <w:rsid w:val="009C7D3C"/>
    <w:rsid w:val="009C7FD4"/>
    <w:rsid w:val="009C7FDF"/>
    <w:rsid w:val="009D0469"/>
    <w:rsid w:val="009D047C"/>
    <w:rsid w:val="009D0600"/>
    <w:rsid w:val="009D073C"/>
    <w:rsid w:val="009D0885"/>
    <w:rsid w:val="009D092F"/>
    <w:rsid w:val="009D0A90"/>
    <w:rsid w:val="009D0DDB"/>
    <w:rsid w:val="009D0E63"/>
    <w:rsid w:val="009D14FC"/>
    <w:rsid w:val="009D19AE"/>
    <w:rsid w:val="009D1A62"/>
    <w:rsid w:val="009D1FAE"/>
    <w:rsid w:val="009D2387"/>
    <w:rsid w:val="009D2393"/>
    <w:rsid w:val="009D24B8"/>
    <w:rsid w:val="009D24C2"/>
    <w:rsid w:val="009D2598"/>
    <w:rsid w:val="009D2604"/>
    <w:rsid w:val="009D2859"/>
    <w:rsid w:val="009D2C43"/>
    <w:rsid w:val="009D3339"/>
    <w:rsid w:val="009D352F"/>
    <w:rsid w:val="009D384F"/>
    <w:rsid w:val="009D3CEB"/>
    <w:rsid w:val="009D3D2C"/>
    <w:rsid w:val="009D3D38"/>
    <w:rsid w:val="009D3E15"/>
    <w:rsid w:val="009D4374"/>
    <w:rsid w:val="009D4546"/>
    <w:rsid w:val="009D4AAF"/>
    <w:rsid w:val="009D4EA1"/>
    <w:rsid w:val="009D507F"/>
    <w:rsid w:val="009D533C"/>
    <w:rsid w:val="009D54C0"/>
    <w:rsid w:val="009D56FB"/>
    <w:rsid w:val="009D577C"/>
    <w:rsid w:val="009D58C9"/>
    <w:rsid w:val="009D5C15"/>
    <w:rsid w:val="009D5D40"/>
    <w:rsid w:val="009D5DDE"/>
    <w:rsid w:val="009D5E00"/>
    <w:rsid w:val="009D5F31"/>
    <w:rsid w:val="009D6048"/>
    <w:rsid w:val="009D612E"/>
    <w:rsid w:val="009D623F"/>
    <w:rsid w:val="009D6435"/>
    <w:rsid w:val="009D66DD"/>
    <w:rsid w:val="009D675A"/>
    <w:rsid w:val="009D6816"/>
    <w:rsid w:val="009D6EF9"/>
    <w:rsid w:val="009D720F"/>
    <w:rsid w:val="009D7219"/>
    <w:rsid w:val="009D7293"/>
    <w:rsid w:val="009D7516"/>
    <w:rsid w:val="009D7647"/>
    <w:rsid w:val="009D770E"/>
    <w:rsid w:val="009D7A70"/>
    <w:rsid w:val="009D7C53"/>
    <w:rsid w:val="009D7E9D"/>
    <w:rsid w:val="009D7F99"/>
    <w:rsid w:val="009D7FC1"/>
    <w:rsid w:val="009E0451"/>
    <w:rsid w:val="009E0592"/>
    <w:rsid w:val="009E0624"/>
    <w:rsid w:val="009E0775"/>
    <w:rsid w:val="009E085C"/>
    <w:rsid w:val="009E115E"/>
    <w:rsid w:val="009E139F"/>
    <w:rsid w:val="009E14A0"/>
    <w:rsid w:val="009E17D5"/>
    <w:rsid w:val="009E194B"/>
    <w:rsid w:val="009E1E28"/>
    <w:rsid w:val="009E279D"/>
    <w:rsid w:val="009E2A8F"/>
    <w:rsid w:val="009E2B26"/>
    <w:rsid w:val="009E2E89"/>
    <w:rsid w:val="009E3185"/>
    <w:rsid w:val="009E31DA"/>
    <w:rsid w:val="009E3265"/>
    <w:rsid w:val="009E35B4"/>
    <w:rsid w:val="009E366D"/>
    <w:rsid w:val="009E3ACB"/>
    <w:rsid w:val="009E3B0C"/>
    <w:rsid w:val="009E3BF5"/>
    <w:rsid w:val="009E3C72"/>
    <w:rsid w:val="009E3EA8"/>
    <w:rsid w:val="009E437B"/>
    <w:rsid w:val="009E4443"/>
    <w:rsid w:val="009E44B6"/>
    <w:rsid w:val="009E44BA"/>
    <w:rsid w:val="009E45FB"/>
    <w:rsid w:val="009E4612"/>
    <w:rsid w:val="009E47D3"/>
    <w:rsid w:val="009E4840"/>
    <w:rsid w:val="009E49D8"/>
    <w:rsid w:val="009E4A09"/>
    <w:rsid w:val="009E4ABB"/>
    <w:rsid w:val="009E4F80"/>
    <w:rsid w:val="009E4FBE"/>
    <w:rsid w:val="009E4FDF"/>
    <w:rsid w:val="009E5031"/>
    <w:rsid w:val="009E5149"/>
    <w:rsid w:val="009E519A"/>
    <w:rsid w:val="009E5450"/>
    <w:rsid w:val="009E56CA"/>
    <w:rsid w:val="009E5BA8"/>
    <w:rsid w:val="009E5C18"/>
    <w:rsid w:val="009E5D00"/>
    <w:rsid w:val="009E5DAB"/>
    <w:rsid w:val="009E5DBB"/>
    <w:rsid w:val="009E602F"/>
    <w:rsid w:val="009E61FB"/>
    <w:rsid w:val="009E6276"/>
    <w:rsid w:val="009E6294"/>
    <w:rsid w:val="009E6447"/>
    <w:rsid w:val="009E6815"/>
    <w:rsid w:val="009E6BE4"/>
    <w:rsid w:val="009E6F7C"/>
    <w:rsid w:val="009E73D6"/>
    <w:rsid w:val="009E79EC"/>
    <w:rsid w:val="009E7C28"/>
    <w:rsid w:val="009F0309"/>
    <w:rsid w:val="009F0430"/>
    <w:rsid w:val="009F05D1"/>
    <w:rsid w:val="009F0669"/>
    <w:rsid w:val="009F0710"/>
    <w:rsid w:val="009F0EDF"/>
    <w:rsid w:val="009F0F41"/>
    <w:rsid w:val="009F0FC0"/>
    <w:rsid w:val="009F121F"/>
    <w:rsid w:val="009F141F"/>
    <w:rsid w:val="009F1461"/>
    <w:rsid w:val="009F147C"/>
    <w:rsid w:val="009F1595"/>
    <w:rsid w:val="009F167B"/>
    <w:rsid w:val="009F183E"/>
    <w:rsid w:val="009F1B12"/>
    <w:rsid w:val="009F1BA0"/>
    <w:rsid w:val="009F1D00"/>
    <w:rsid w:val="009F2091"/>
    <w:rsid w:val="009F219A"/>
    <w:rsid w:val="009F2233"/>
    <w:rsid w:val="009F230C"/>
    <w:rsid w:val="009F2B23"/>
    <w:rsid w:val="009F2F08"/>
    <w:rsid w:val="009F3024"/>
    <w:rsid w:val="009F3469"/>
    <w:rsid w:val="009F3585"/>
    <w:rsid w:val="009F3EFC"/>
    <w:rsid w:val="009F4096"/>
    <w:rsid w:val="009F4208"/>
    <w:rsid w:val="009F4892"/>
    <w:rsid w:val="009F4D0A"/>
    <w:rsid w:val="009F4F80"/>
    <w:rsid w:val="009F51B7"/>
    <w:rsid w:val="009F5265"/>
    <w:rsid w:val="009F5576"/>
    <w:rsid w:val="009F5717"/>
    <w:rsid w:val="009F5A1B"/>
    <w:rsid w:val="009F5A89"/>
    <w:rsid w:val="009F5AF4"/>
    <w:rsid w:val="009F5D42"/>
    <w:rsid w:val="009F5DC1"/>
    <w:rsid w:val="009F61D2"/>
    <w:rsid w:val="009F68E8"/>
    <w:rsid w:val="009F6F71"/>
    <w:rsid w:val="009F74BC"/>
    <w:rsid w:val="009F7739"/>
    <w:rsid w:val="009F79D9"/>
    <w:rsid w:val="009F7FFC"/>
    <w:rsid w:val="00A00200"/>
    <w:rsid w:val="00A002C7"/>
    <w:rsid w:val="00A00635"/>
    <w:rsid w:val="00A007AC"/>
    <w:rsid w:val="00A00815"/>
    <w:rsid w:val="00A00BF0"/>
    <w:rsid w:val="00A00D08"/>
    <w:rsid w:val="00A00F05"/>
    <w:rsid w:val="00A01078"/>
    <w:rsid w:val="00A010DC"/>
    <w:rsid w:val="00A011D7"/>
    <w:rsid w:val="00A0131E"/>
    <w:rsid w:val="00A01417"/>
    <w:rsid w:val="00A014C3"/>
    <w:rsid w:val="00A01A08"/>
    <w:rsid w:val="00A01AA9"/>
    <w:rsid w:val="00A01B98"/>
    <w:rsid w:val="00A01CF0"/>
    <w:rsid w:val="00A0220E"/>
    <w:rsid w:val="00A024D6"/>
    <w:rsid w:val="00A027C8"/>
    <w:rsid w:val="00A028E7"/>
    <w:rsid w:val="00A02959"/>
    <w:rsid w:val="00A029BC"/>
    <w:rsid w:val="00A02A9E"/>
    <w:rsid w:val="00A02E74"/>
    <w:rsid w:val="00A032EB"/>
    <w:rsid w:val="00A03437"/>
    <w:rsid w:val="00A0352F"/>
    <w:rsid w:val="00A03924"/>
    <w:rsid w:val="00A03A2E"/>
    <w:rsid w:val="00A03AC2"/>
    <w:rsid w:val="00A03AF5"/>
    <w:rsid w:val="00A04620"/>
    <w:rsid w:val="00A04847"/>
    <w:rsid w:val="00A049E7"/>
    <w:rsid w:val="00A04A8A"/>
    <w:rsid w:val="00A0502B"/>
    <w:rsid w:val="00A05236"/>
    <w:rsid w:val="00A052BD"/>
    <w:rsid w:val="00A05490"/>
    <w:rsid w:val="00A0557F"/>
    <w:rsid w:val="00A05828"/>
    <w:rsid w:val="00A05A24"/>
    <w:rsid w:val="00A05A85"/>
    <w:rsid w:val="00A05D05"/>
    <w:rsid w:val="00A05EA0"/>
    <w:rsid w:val="00A06027"/>
    <w:rsid w:val="00A0612B"/>
    <w:rsid w:val="00A0643F"/>
    <w:rsid w:val="00A0675C"/>
    <w:rsid w:val="00A06811"/>
    <w:rsid w:val="00A0693F"/>
    <w:rsid w:val="00A06AB8"/>
    <w:rsid w:val="00A06B6C"/>
    <w:rsid w:val="00A06BD6"/>
    <w:rsid w:val="00A07C8E"/>
    <w:rsid w:val="00A07EB6"/>
    <w:rsid w:val="00A07ECB"/>
    <w:rsid w:val="00A07F1E"/>
    <w:rsid w:val="00A07FC0"/>
    <w:rsid w:val="00A10140"/>
    <w:rsid w:val="00A103D2"/>
    <w:rsid w:val="00A10773"/>
    <w:rsid w:val="00A10B1F"/>
    <w:rsid w:val="00A10F21"/>
    <w:rsid w:val="00A11261"/>
    <w:rsid w:val="00A117D7"/>
    <w:rsid w:val="00A11881"/>
    <w:rsid w:val="00A1190A"/>
    <w:rsid w:val="00A11AD8"/>
    <w:rsid w:val="00A11C2B"/>
    <w:rsid w:val="00A11E4E"/>
    <w:rsid w:val="00A12262"/>
    <w:rsid w:val="00A12499"/>
    <w:rsid w:val="00A124AD"/>
    <w:rsid w:val="00A124BD"/>
    <w:rsid w:val="00A12535"/>
    <w:rsid w:val="00A12ACF"/>
    <w:rsid w:val="00A12E6E"/>
    <w:rsid w:val="00A138BE"/>
    <w:rsid w:val="00A13AA2"/>
    <w:rsid w:val="00A14508"/>
    <w:rsid w:val="00A14815"/>
    <w:rsid w:val="00A14AF2"/>
    <w:rsid w:val="00A14C9C"/>
    <w:rsid w:val="00A14CD7"/>
    <w:rsid w:val="00A15332"/>
    <w:rsid w:val="00A15638"/>
    <w:rsid w:val="00A158D4"/>
    <w:rsid w:val="00A15CC1"/>
    <w:rsid w:val="00A15E07"/>
    <w:rsid w:val="00A16053"/>
    <w:rsid w:val="00A16089"/>
    <w:rsid w:val="00A16207"/>
    <w:rsid w:val="00A1639C"/>
    <w:rsid w:val="00A163CA"/>
    <w:rsid w:val="00A1695D"/>
    <w:rsid w:val="00A16B87"/>
    <w:rsid w:val="00A17288"/>
    <w:rsid w:val="00A17565"/>
    <w:rsid w:val="00A17722"/>
    <w:rsid w:val="00A1794A"/>
    <w:rsid w:val="00A179C2"/>
    <w:rsid w:val="00A17AA8"/>
    <w:rsid w:val="00A17ADD"/>
    <w:rsid w:val="00A17B19"/>
    <w:rsid w:val="00A17C6B"/>
    <w:rsid w:val="00A17D63"/>
    <w:rsid w:val="00A2030B"/>
    <w:rsid w:val="00A205F8"/>
    <w:rsid w:val="00A20708"/>
    <w:rsid w:val="00A207DE"/>
    <w:rsid w:val="00A2088D"/>
    <w:rsid w:val="00A209AB"/>
    <w:rsid w:val="00A20CCD"/>
    <w:rsid w:val="00A21412"/>
    <w:rsid w:val="00A219AA"/>
    <w:rsid w:val="00A21AB2"/>
    <w:rsid w:val="00A21D58"/>
    <w:rsid w:val="00A22015"/>
    <w:rsid w:val="00A22281"/>
    <w:rsid w:val="00A224A6"/>
    <w:rsid w:val="00A22865"/>
    <w:rsid w:val="00A228B1"/>
    <w:rsid w:val="00A22A98"/>
    <w:rsid w:val="00A22B2C"/>
    <w:rsid w:val="00A22C54"/>
    <w:rsid w:val="00A22D2F"/>
    <w:rsid w:val="00A2361C"/>
    <w:rsid w:val="00A236C0"/>
    <w:rsid w:val="00A2375A"/>
    <w:rsid w:val="00A23BB8"/>
    <w:rsid w:val="00A23F37"/>
    <w:rsid w:val="00A23F50"/>
    <w:rsid w:val="00A23FBC"/>
    <w:rsid w:val="00A24411"/>
    <w:rsid w:val="00A24459"/>
    <w:rsid w:val="00A24629"/>
    <w:rsid w:val="00A24B3A"/>
    <w:rsid w:val="00A24F2B"/>
    <w:rsid w:val="00A254F0"/>
    <w:rsid w:val="00A258E3"/>
    <w:rsid w:val="00A25B58"/>
    <w:rsid w:val="00A25BBA"/>
    <w:rsid w:val="00A25C4E"/>
    <w:rsid w:val="00A264C1"/>
    <w:rsid w:val="00A26AB0"/>
    <w:rsid w:val="00A26D05"/>
    <w:rsid w:val="00A26DC0"/>
    <w:rsid w:val="00A26E60"/>
    <w:rsid w:val="00A26F65"/>
    <w:rsid w:val="00A27A66"/>
    <w:rsid w:val="00A300E6"/>
    <w:rsid w:val="00A30264"/>
    <w:rsid w:val="00A3046A"/>
    <w:rsid w:val="00A3052D"/>
    <w:rsid w:val="00A3056D"/>
    <w:rsid w:val="00A30592"/>
    <w:rsid w:val="00A3094A"/>
    <w:rsid w:val="00A30E5D"/>
    <w:rsid w:val="00A31084"/>
    <w:rsid w:val="00A3121B"/>
    <w:rsid w:val="00A312AC"/>
    <w:rsid w:val="00A312F5"/>
    <w:rsid w:val="00A313E2"/>
    <w:rsid w:val="00A31EC6"/>
    <w:rsid w:val="00A31F25"/>
    <w:rsid w:val="00A320E2"/>
    <w:rsid w:val="00A32702"/>
    <w:rsid w:val="00A32D46"/>
    <w:rsid w:val="00A32EAD"/>
    <w:rsid w:val="00A32F82"/>
    <w:rsid w:val="00A32FF4"/>
    <w:rsid w:val="00A33041"/>
    <w:rsid w:val="00A332AF"/>
    <w:rsid w:val="00A33599"/>
    <w:rsid w:val="00A335B5"/>
    <w:rsid w:val="00A336AD"/>
    <w:rsid w:val="00A33853"/>
    <w:rsid w:val="00A33B27"/>
    <w:rsid w:val="00A33B70"/>
    <w:rsid w:val="00A3405B"/>
    <w:rsid w:val="00A3436D"/>
    <w:rsid w:val="00A344F3"/>
    <w:rsid w:val="00A34838"/>
    <w:rsid w:val="00A34E61"/>
    <w:rsid w:val="00A3529B"/>
    <w:rsid w:val="00A35620"/>
    <w:rsid w:val="00A356CD"/>
    <w:rsid w:val="00A35883"/>
    <w:rsid w:val="00A35904"/>
    <w:rsid w:val="00A35953"/>
    <w:rsid w:val="00A35A1C"/>
    <w:rsid w:val="00A35B79"/>
    <w:rsid w:val="00A35E3D"/>
    <w:rsid w:val="00A360F0"/>
    <w:rsid w:val="00A3611D"/>
    <w:rsid w:val="00A361FF"/>
    <w:rsid w:val="00A36360"/>
    <w:rsid w:val="00A3637D"/>
    <w:rsid w:val="00A366B8"/>
    <w:rsid w:val="00A368C1"/>
    <w:rsid w:val="00A36B29"/>
    <w:rsid w:val="00A36E2C"/>
    <w:rsid w:val="00A36F95"/>
    <w:rsid w:val="00A37084"/>
    <w:rsid w:val="00A3739B"/>
    <w:rsid w:val="00A37624"/>
    <w:rsid w:val="00A37A13"/>
    <w:rsid w:val="00A37A2A"/>
    <w:rsid w:val="00A37AD4"/>
    <w:rsid w:val="00A37CC0"/>
    <w:rsid w:val="00A37FD5"/>
    <w:rsid w:val="00A403E8"/>
    <w:rsid w:val="00A40564"/>
    <w:rsid w:val="00A4057E"/>
    <w:rsid w:val="00A40A6E"/>
    <w:rsid w:val="00A40AFA"/>
    <w:rsid w:val="00A40BA0"/>
    <w:rsid w:val="00A40C2C"/>
    <w:rsid w:val="00A40ECD"/>
    <w:rsid w:val="00A410CF"/>
    <w:rsid w:val="00A410EA"/>
    <w:rsid w:val="00A41119"/>
    <w:rsid w:val="00A41241"/>
    <w:rsid w:val="00A41374"/>
    <w:rsid w:val="00A414B3"/>
    <w:rsid w:val="00A41682"/>
    <w:rsid w:val="00A4168F"/>
    <w:rsid w:val="00A4174A"/>
    <w:rsid w:val="00A417EE"/>
    <w:rsid w:val="00A41FB8"/>
    <w:rsid w:val="00A420EE"/>
    <w:rsid w:val="00A42117"/>
    <w:rsid w:val="00A421F5"/>
    <w:rsid w:val="00A428CC"/>
    <w:rsid w:val="00A42B50"/>
    <w:rsid w:val="00A431AA"/>
    <w:rsid w:val="00A43293"/>
    <w:rsid w:val="00A43AE5"/>
    <w:rsid w:val="00A43BE6"/>
    <w:rsid w:val="00A43E25"/>
    <w:rsid w:val="00A4406D"/>
    <w:rsid w:val="00A440AD"/>
    <w:rsid w:val="00A441FD"/>
    <w:rsid w:val="00A44232"/>
    <w:rsid w:val="00A44530"/>
    <w:rsid w:val="00A446BF"/>
    <w:rsid w:val="00A4505F"/>
    <w:rsid w:val="00A4521A"/>
    <w:rsid w:val="00A452F1"/>
    <w:rsid w:val="00A454C4"/>
    <w:rsid w:val="00A4557D"/>
    <w:rsid w:val="00A45AB7"/>
    <w:rsid w:val="00A45B1D"/>
    <w:rsid w:val="00A45B82"/>
    <w:rsid w:val="00A45CE6"/>
    <w:rsid w:val="00A46095"/>
    <w:rsid w:val="00A4639C"/>
    <w:rsid w:val="00A463D4"/>
    <w:rsid w:val="00A467CC"/>
    <w:rsid w:val="00A4691B"/>
    <w:rsid w:val="00A46B08"/>
    <w:rsid w:val="00A46B92"/>
    <w:rsid w:val="00A46C41"/>
    <w:rsid w:val="00A47069"/>
    <w:rsid w:val="00A47436"/>
    <w:rsid w:val="00A47441"/>
    <w:rsid w:val="00A475D1"/>
    <w:rsid w:val="00A47709"/>
    <w:rsid w:val="00A47737"/>
    <w:rsid w:val="00A47785"/>
    <w:rsid w:val="00A4796B"/>
    <w:rsid w:val="00A4797A"/>
    <w:rsid w:val="00A47B62"/>
    <w:rsid w:val="00A47D60"/>
    <w:rsid w:val="00A500D5"/>
    <w:rsid w:val="00A50457"/>
    <w:rsid w:val="00A50529"/>
    <w:rsid w:val="00A5063C"/>
    <w:rsid w:val="00A506FD"/>
    <w:rsid w:val="00A507E1"/>
    <w:rsid w:val="00A50862"/>
    <w:rsid w:val="00A50A83"/>
    <w:rsid w:val="00A51293"/>
    <w:rsid w:val="00A515B9"/>
    <w:rsid w:val="00A51A5A"/>
    <w:rsid w:val="00A51C88"/>
    <w:rsid w:val="00A521A0"/>
    <w:rsid w:val="00A526CB"/>
    <w:rsid w:val="00A527A6"/>
    <w:rsid w:val="00A52CE2"/>
    <w:rsid w:val="00A52DAB"/>
    <w:rsid w:val="00A52DD8"/>
    <w:rsid w:val="00A531C4"/>
    <w:rsid w:val="00A53293"/>
    <w:rsid w:val="00A534DF"/>
    <w:rsid w:val="00A53566"/>
    <w:rsid w:val="00A535B6"/>
    <w:rsid w:val="00A5369D"/>
    <w:rsid w:val="00A538EA"/>
    <w:rsid w:val="00A539F6"/>
    <w:rsid w:val="00A53BAF"/>
    <w:rsid w:val="00A53D37"/>
    <w:rsid w:val="00A53D90"/>
    <w:rsid w:val="00A54039"/>
    <w:rsid w:val="00A5419E"/>
    <w:rsid w:val="00A541D5"/>
    <w:rsid w:val="00A5423E"/>
    <w:rsid w:val="00A54325"/>
    <w:rsid w:val="00A5450C"/>
    <w:rsid w:val="00A54BC8"/>
    <w:rsid w:val="00A54EA5"/>
    <w:rsid w:val="00A550F7"/>
    <w:rsid w:val="00A55153"/>
    <w:rsid w:val="00A551B1"/>
    <w:rsid w:val="00A55260"/>
    <w:rsid w:val="00A554C0"/>
    <w:rsid w:val="00A554EB"/>
    <w:rsid w:val="00A5581E"/>
    <w:rsid w:val="00A55B15"/>
    <w:rsid w:val="00A55BE9"/>
    <w:rsid w:val="00A55D3E"/>
    <w:rsid w:val="00A564D5"/>
    <w:rsid w:val="00A56CEF"/>
    <w:rsid w:val="00A56DE5"/>
    <w:rsid w:val="00A56EB8"/>
    <w:rsid w:val="00A570E7"/>
    <w:rsid w:val="00A571C6"/>
    <w:rsid w:val="00A571F7"/>
    <w:rsid w:val="00A57250"/>
    <w:rsid w:val="00A5734D"/>
    <w:rsid w:val="00A57483"/>
    <w:rsid w:val="00A578BE"/>
    <w:rsid w:val="00A57921"/>
    <w:rsid w:val="00A5798F"/>
    <w:rsid w:val="00A57D16"/>
    <w:rsid w:val="00A600C0"/>
    <w:rsid w:val="00A6010F"/>
    <w:rsid w:val="00A60A02"/>
    <w:rsid w:val="00A60D09"/>
    <w:rsid w:val="00A60F32"/>
    <w:rsid w:val="00A610A5"/>
    <w:rsid w:val="00A610DF"/>
    <w:rsid w:val="00A6131B"/>
    <w:rsid w:val="00A6181A"/>
    <w:rsid w:val="00A61AD7"/>
    <w:rsid w:val="00A61CB7"/>
    <w:rsid w:val="00A62012"/>
    <w:rsid w:val="00A6204D"/>
    <w:rsid w:val="00A62092"/>
    <w:rsid w:val="00A624B8"/>
    <w:rsid w:val="00A6255F"/>
    <w:rsid w:val="00A62581"/>
    <w:rsid w:val="00A6264E"/>
    <w:rsid w:val="00A62939"/>
    <w:rsid w:val="00A62970"/>
    <w:rsid w:val="00A62AE3"/>
    <w:rsid w:val="00A62DCD"/>
    <w:rsid w:val="00A63536"/>
    <w:rsid w:val="00A6359F"/>
    <w:rsid w:val="00A637DB"/>
    <w:rsid w:val="00A63959"/>
    <w:rsid w:val="00A639C5"/>
    <w:rsid w:val="00A63A1A"/>
    <w:rsid w:val="00A63A97"/>
    <w:rsid w:val="00A63BE6"/>
    <w:rsid w:val="00A63D30"/>
    <w:rsid w:val="00A63F4B"/>
    <w:rsid w:val="00A641EC"/>
    <w:rsid w:val="00A643D2"/>
    <w:rsid w:val="00A64745"/>
    <w:rsid w:val="00A64C9E"/>
    <w:rsid w:val="00A64D29"/>
    <w:rsid w:val="00A64E49"/>
    <w:rsid w:val="00A64F2C"/>
    <w:rsid w:val="00A64FDF"/>
    <w:rsid w:val="00A65074"/>
    <w:rsid w:val="00A6528B"/>
    <w:rsid w:val="00A65AA6"/>
    <w:rsid w:val="00A65AD2"/>
    <w:rsid w:val="00A65DA3"/>
    <w:rsid w:val="00A661F7"/>
    <w:rsid w:val="00A662E3"/>
    <w:rsid w:val="00A66414"/>
    <w:rsid w:val="00A6671C"/>
    <w:rsid w:val="00A66794"/>
    <w:rsid w:val="00A667E4"/>
    <w:rsid w:val="00A66D48"/>
    <w:rsid w:val="00A66F35"/>
    <w:rsid w:val="00A66F39"/>
    <w:rsid w:val="00A67123"/>
    <w:rsid w:val="00A67411"/>
    <w:rsid w:val="00A67548"/>
    <w:rsid w:val="00A67757"/>
    <w:rsid w:val="00A67DA7"/>
    <w:rsid w:val="00A67F57"/>
    <w:rsid w:val="00A7004A"/>
    <w:rsid w:val="00A700CB"/>
    <w:rsid w:val="00A70139"/>
    <w:rsid w:val="00A70366"/>
    <w:rsid w:val="00A70472"/>
    <w:rsid w:val="00A704A4"/>
    <w:rsid w:val="00A70544"/>
    <w:rsid w:val="00A70C16"/>
    <w:rsid w:val="00A70FE2"/>
    <w:rsid w:val="00A7101F"/>
    <w:rsid w:val="00A71107"/>
    <w:rsid w:val="00A711E8"/>
    <w:rsid w:val="00A71553"/>
    <w:rsid w:val="00A715F0"/>
    <w:rsid w:val="00A7171B"/>
    <w:rsid w:val="00A71C38"/>
    <w:rsid w:val="00A71C45"/>
    <w:rsid w:val="00A71C52"/>
    <w:rsid w:val="00A71FE8"/>
    <w:rsid w:val="00A72678"/>
    <w:rsid w:val="00A727F0"/>
    <w:rsid w:val="00A729D4"/>
    <w:rsid w:val="00A729EF"/>
    <w:rsid w:val="00A72A6D"/>
    <w:rsid w:val="00A72A7E"/>
    <w:rsid w:val="00A72B11"/>
    <w:rsid w:val="00A72D64"/>
    <w:rsid w:val="00A7302A"/>
    <w:rsid w:val="00A73271"/>
    <w:rsid w:val="00A732A7"/>
    <w:rsid w:val="00A73471"/>
    <w:rsid w:val="00A735B4"/>
    <w:rsid w:val="00A73637"/>
    <w:rsid w:val="00A7368E"/>
    <w:rsid w:val="00A73820"/>
    <w:rsid w:val="00A739A4"/>
    <w:rsid w:val="00A73A8D"/>
    <w:rsid w:val="00A73AE5"/>
    <w:rsid w:val="00A73B46"/>
    <w:rsid w:val="00A73C7F"/>
    <w:rsid w:val="00A74013"/>
    <w:rsid w:val="00A74147"/>
    <w:rsid w:val="00A742BB"/>
    <w:rsid w:val="00A743AB"/>
    <w:rsid w:val="00A744C7"/>
    <w:rsid w:val="00A74576"/>
    <w:rsid w:val="00A74895"/>
    <w:rsid w:val="00A74A20"/>
    <w:rsid w:val="00A74BCF"/>
    <w:rsid w:val="00A74DAB"/>
    <w:rsid w:val="00A74DEB"/>
    <w:rsid w:val="00A74F1B"/>
    <w:rsid w:val="00A74F31"/>
    <w:rsid w:val="00A7510B"/>
    <w:rsid w:val="00A75183"/>
    <w:rsid w:val="00A7519E"/>
    <w:rsid w:val="00A754A5"/>
    <w:rsid w:val="00A7577B"/>
    <w:rsid w:val="00A75821"/>
    <w:rsid w:val="00A75BE4"/>
    <w:rsid w:val="00A76619"/>
    <w:rsid w:val="00A76A1F"/>
    <w:rsid w:val="00A76A8C"/>
    <w:rsid w:val="00A76A9F"/>
    <w:rsid w:val="00A76BF3"/>
    <w:rsid w:val="00A76F51"/>
    <w:rsid w:val="00A770D9"/>
    <w:rsid w:val="00A77144"/>
    <w:rsid w:val="00A77C00"/>
    <w:rsid w:val="00A8039A"/>
    <w:rsid w:val="00A803BB"/>
    <w:rsid w:val="00A806D5"/>
    <w:rsid w:val="00A806DB"/>
    <w:rsid w:val="00A80714"/>
    <w:rsid w:val="00A80829"/>
    <w:rsid w:val="00A80D04"/>
    <w:rsid w:val="00A81009"/>
    <w:rsid w:val="00A813C2"/>
    <w:rsid w:val="00A814D5"/>
    <w:rsid w:val="00A81D82"/>
    <w:rsid w:val="00A82170"/>
    <w:rsid w:val="00A82328"/>
    <w:rsid w:val="00A8238F"/>
    <w:rsid w:val="00A82424"/>
    <w:rsid w:val="00A827A4"/>
    <w:rsid w:val="00A82907"/>
    <w:rsid w:val="00A82A0F"/>
    <w:rsid w:val="00A82C76"/>
    <w:rsid w:val="00A82F3B"/>
    <w:rsid w:val="00A83088"/>
    <w:rsid w:val="00A83158"/>
    <w:rsid w:val="00A831C4"/>
    <w:rsid w:val="00A8323F"/>
    <w:rsid w:val="00A83347"/>
    <w:rsid w:val="00A83AD5"/>
    <w:rsid w:val="00A83FE7"/>
    <w:rsid w:val="00A84002"/>
    <w:rsid w:val="00A84062"/>
    <w:rsid w:val="00A841AE"/>
    <w:rsid w:val="00A843CA"/>
    <w:rsid w:val="00A846C6"/>
    <w:rsid w:val="00A8484B"/>
    <w:rsid w:val="00A849D2"/>
    <w:rsid w:val="00A84A25"/>
    <w:rsid w:val="00A84DBA"/>
    <w:rsid w:val="00A84FF4"/>
    <w:rsid w:val="00A850C0"/>
    <w:rsid w:val="00A85168"/>
    <w:rsid w:val="00A85224"/>
    <w:rsid w:val="00A853EB"/>
    <w:rsid w:val="00A85604"/>
    <w:rsid w:val="00A857A9"/>
    <w:rsid w:val="00A860CB"/>
    <w:rsid w:val="00A862AF"/>
    <w:rsid w:val="00A862D1"/>
    <w:rsid w:val="00A8674B"/>
    <w:rsid w:val="00A86881"/>
    <w:rsid w:val="00A86C2B"/>
    <w:rsid w:val="00A86D46"/>
    <w:rsid w:val="00A8718A"/>
    <w:rsid w:val="00A875F6"/>
    <w:rsid w:val="00A8761F"/>
    <w:rsid w:val="00A876E2"/>
    <w:rsid w:val="00A87B97"/>
    <w:rsid w:val="00A87D4C"/>
    <w:rsid w:val="00A87D8D"/>
    <w:rsid w:val="00A87ED7"/>
    <w:rsid w:val="00A9019B"/>
    <w:rsid w:val="00A902A0"/>
    <w:rsid w:val="00A902B0"/>
    <w:rsid w:val="00A9046E"/>
    <w:rsid w:val="00A9057B"/>
    <w:rsid w:val="00A906B6"/>
    <w:rsid w:val="00A9094B"/>
    <w:rsid w:val="00A90A2B"/>
    <w:rsid w:val="00A90CCC"/>
    <w:rsid w:val="00A90D48"/>
    <w:rsid w:val="00A90DEB"/>
    <w:rsid w:val="00A90F0F"/>
    <w:rsid w:val="00A91078"/>
    <w:rsid w:val="00A912C4"/>
    <w:rsid w:val="00A912D5"/>
    <w:rsid w:val="00A91358"/>
    <w:rsid w:val="00A914C3"/>
    <w:rsid w:val="00A91526"/>
    <w:rsid w:val="00A91B02"/>
    <w:rsid w:val="00A91B68"/>
    <w:rsid w:val="00A91BE0"/>
    <w:rsid w:val="00A91C2D"/>
    <w:rsid w:val="00A91F1A"/>
    <w:rsid w:val="00A91FDF"/>
    <w:rsid w:val="00A92064"/>
    <w:rsid w:val="00A92A55"/>
    <w:rsid w:val="00A92A6C"/>
    <w:rsid w:val="00A92AE3"/>
    <w:rsid w:val="00A92B14"/>
    <w:rsid w:val="00A92CDB"/>
    <w:rsid w:val="00A92EC1"/>
    <w:rsid w:val="00A93277"/>
    <w:rsid w:val="00A9338C"/>
    <w:rsid w:val="00A937C0"/>
    <w:rsid w:val="00A939E2"/>
    <w:rsid w:val="00A93DE4"/>
    <w:rsid w:val="00A94100"/>
    <w:rsid w:val="00A941B4"/>
    <w:rsid w:val="00A94567"/>
    <w:rsid w:val="00A948C4"/>
    <w:rsid w:val="00A94974"/>
    <w:rsid w:val="00A94A58"/>
    <w:rsid w:val="00A94CE5"/>
    <w:rsid w:val="00A95014"/>
    <w:rsid w:val="00A950F6"/>
    <w:rsid w:val="00A9512C"/>
    <w:rsid w:val="00A95330"/>
    <w:rsid w:val="00A95949"/>
    <w:rsid w:val="00A95ED9"/>
    <w:rsid w:val="00A95FD5"/>
    <w:rsid w:val="00A963C4"/>
    <w:rsid w:val="00A963E7"/>
    <w:rsid w:val="00A968C9"/>
    <w:rsid w:val="00A96A6A"/>
    <w:rsid w:val="00A96B03"/>
    <w:rsid w:val="00A970E7"/>
    <w:rsid w:val="00A9714E"/>
    <w:rsid w:val="00A972F8"/>
    <w:rsid w:val="00A973E8"/>
    <w:rsid w:val="00A9796E"/>
    <w:rsid w:val="00A9799A"/>
    <w:rsid w:val="00A97B95"/>
    <w:rsid w:val="00A97D17"/>
    <w:rsid w:val="00AA0212"/>
    <w:rsid w:val="00AA0803"/>
    <w:rsid w:val="00AA0C8B"/>
    <w:rsid w:val="00AA0E2A"/>
    <w:rsid w:val="00AA0EBB"/>
    <w:rsid w:val="00AA0F16"/>
    <w:rsid w:val="00AA0F82"/>
    <w:rsid w:val="00AA0F92"/>
    <w:rsid w:val="00AA1106"/>
    <w:rsid w:val="00AA121F"/>
    <w:rsid w:val="00AA132A"/>
    <w:rsid w:val="00AA17E5"/>
    <w:rsid w:val="00AA1822"/>
    <w:rsid w:val="00AA19E8"/>
    <w:rsid w:val="00AA1BBF"/>
    <w:rsid w:val="00AA2137"/>
    <w:rsid w:val="00AA2382"/>
    <w:rsid w:val="00AA2910"/>
    <w:rsid w:val="00AA3153"/>
    <w:rsid w:val="00AA36CB"/>
    <w:rsid w:val="00AA37D2"/>
    <w:rsid w:val="00AA38A8"/>
    <w:rsid w:val="00AA39F2"/>
    <w:rsid w:val="00AA3A7C"/>
    <w:rsid w:val="00AA3F2D"/>
    <w:rsid w:val="00AA3F56"/>
    <w:rsid w:val="00AA4002"/>
    <w:rsid w:val="00AA4517"/>
    <w:rsid w:val="00AA4770"/>
    <w:rsid w:val="00AA4808"/>
    <w:rsid w:val="00AA4AE4"/>
    <w:rsid w:val="00AA4BE0"/>
    <w:rsid w:val="00AA4D9B"/>
    <w:rsid w:val="00AA521A"/>
    <w:rsid w:val="00AA53D0"/>
    <w:rsid w:val="00AA564B"/>
    <w:rsid w:val="00AA56EE"/>
    <w:rsid w:val="00AA5DA9"/>
    <w:rsid w:val="00AA5E49"/>
    <w:rsid w:val="00AA5E4A"/>
    <w:rsid w:val="00AA64E0"/>
    <w:rsid w:val="00AA65DC"/>
    <w:rsid w:val="00AA6B2C"/>
    <w:rsid w:val="00AA6CCC"/>
    <w:rsid w:val="00AA6D5B"/>
    <w:rsid w:val="00AA70EE"/>
    <w:rsid w:val="00AA743C"/>
    <w:rsid w:val="00AA7452"/>
    <w:rsid w:val="00AA7666"/>
    <w:rsid w:val="00AA7CCE"/>
    <w:rsid w:val="00AA7D3F"/>
    <w:rsid w:val="00AA7E6B"/>
    <w:rsid w:val="00AA7F49"/>
    <w:rsid w:val="00AA7F61"/>
    <w:rsid w:val="00AB0177"/>
    <w:rsid w:val="00AB02B4"/>
    <w:rsid w:val="00AB02F5"/>
    <w:rsid w:val="00AB06B8"/>
    <w:rsid w:val="00AB07B4"/>
    <w:rsid w:val="00AB08A8"/>
    <w:rsid w:val="00AB0D86"/>
    <w:rsid w:val="00AB0E06"/>
    <w:rsid w:val="00AB0F20"/>
    <w:rsid w:val="00AB11A2"/>
    <w:rsid w:val="00AB1261"/>
    <w:rsid w:val="00AB129F"/>
    <w:rsid w:val="00AB1410"/>
    <w:rsid w:val="00AB14CE"/>
    <w:rsid w:val="00AB19A0"/>
    <w:rsid w:val="00AB1A02"/>
    <w:rsid w:val="00AB1A9C"/>
    <w:rsid w:val="00AB1E10"/>
    <w:rsid w:val="00AB1E48"/>
    <w:rsid w:val="00AB206B"/>
    <w:rsid w:val="00AB21A8"/>
    <w:rsid w:val="00AB25C7"/>
    <w:rsid w:val="00AB2898"/>
    <w:rsid w:val="00AB2A80"/>
    <w:rsid w:val="00AB2F07"/>
    <w:rsid w:val="00AB308B"/>
    <w:rsid w:val="00AB345E"/>
    <w:rsid w:val="00AB34F2"/>
    <w:rsid w:val="00AB380E"/>
    <w:rsid w:val="00AB38F4"/>
    <w:rsid w:val="00AB3AA7"/>
    <w:rsid w:val="00AB3F07"/>
    <w:rsid w:val="00AB41E5"/>
    <w:rsid w:val="00AB43FC"/>
    <w:rsid w:val="00AB4758"/>
    <w:rsid w:val="00AB4765"/>
    <w:rsid w:val="00AB47E1"/>
    <w:rsid w:val="00AB492F"/>
    <w:rsid w:val="00AB4AAB"/>
    <w:rsid w:val="00AB4C05"/>
    <w:rsid w:val="00AB4DDE"/>
    <w:rsid w:val="00AB4E26"/>
    <w:rsid w:val="00AB4E49"/>
    <w:rsid w:val="00AB4F66"/>
    <w:rsid w:val="00AB5021"/>
    <w:rsid w:val="00AB5054"/>
    <w:rsid w:val="00AB526D"/>
    <w:rsid w:val="00AB52CA"/>
    <w:rsid w:val="00AB5326"/>
    <w:rsid w:val="00AB5A25"/>
    <w:rsid w:val="00AB5FFC"/>
    <w:rsid w:val="00AB6046"/>
    <w:rsid w:val="00AB60D4"/>
    <w:rsid w:val="00AB626E"/>
    <w:rsid w:val="00AB62B7"/>
    <w:rsid w:val="00AB63AB"/>
    <w:rsid w:val="00AB64D5"/>
    <w:rsid w:val="00AB6632"/>
    <w:rsid w:val="00AB67A3"/>
    <w:rsid w:val="00AB6C84"/>
    <w:rsid w:val="00AB6ECB"/>
    <w:rsid w:val="00AB704D"/>
    <w:rsid w:val="00AB76C4"/>
    <w:rsid w:val="00AB79ED"/>
    <w:rsid w:val="00AB7A2F"/>
    <w:rsid w:val="00AB7C71"/>
    <w:rsid w:val="00AB7D12"/>
    <w:rsid w:val="00AB7F44"/>
    <w:rsid w:val="00AC0803"/>
    <w:rsid w:val="00AC0BDB"/>
    <w:rsid w:val="00AC13F7"/>
    <w:rsid w:val="00AC1640"/>
    <w:rsid w:val="00AC1737"/>
    <w:rsid w:val="00AC1BEC"/>
    <w:rsid w:val="00AC1C87"/>
    <w:rsid w:val="00AC1DE7"/>
    <w:rsid w:val="00AC21FD"/>
    <w:rsid w:val="00AC2352"/>
    <w:rsid w:val="00AC235D"/>
    <w:rsid w:val="00AC23E6"/>
    <w:rsid w:val="00AC29FE"/>
    <w:rsid w:val="00AC34F0"/>
    <w:rsid w:val="00AC3523"/>
    <w:rsid w:val="00AC3700"/>
    <w:rsid w:val="00AC3706"/>
    <w:rsid w:val="00AC38EE"/>
    <w:rsid w:val="00AC3913"/>
    <w:rsid w:val="00AC3C55"/>
    <w:rsid w:val="00AC3EC5"/>
    <w:rsid w:val="00AC4156"/>
    <w:rsid w:val="00AC4234"/>
    <w:rsid w:val="00AC43B3"/>
    <w:rsid w:val="00AC48C4"/>
    <w:rsid w:val="00AC4E30"/>
    <w:rsid w:val="00AC53F4"/>
    <w:rsid w:val="00AC56C1"/>
    <w:rsid w:val="00AC57F9"/>
    <w:rsid w:val="00AC5A4D"/>
    <w:rsid w:val="00AC63E9"/>
    <w:rsid w:val="00AC674E"/>
    <w:rsid w:val="00AC683C"/>
    <w:rsid w:val="00AC688F"/>
    <w:rsid w:val="00AC6C83"/>
    <w:rsid w:val="00AC7046"/>
    <w:rsid w:val="00AC7214"/>
    <w:rsid w:val="00AC7278"/>
    <w:rsid w:val="00AC72AA"/>
    <w:rsid w:val="00AC7504"/>
    <w:rsid w:val="00AC77BC"/>
    <w:rsid w:val="00AC78A6"/>
    <w:rsid w:val="00AC7AE9"/>
    <w:rsid w:val="00AC7B66"/>
    <w:rsid w:val="00AC7BAA"/>
    <w:rsid w:val="00AC7BAF"/>
    <w:rsid w:val="00AC7F02"/>
    <w:rsid w:val="00AC7F90"/>
    <w:rsid w:val="00AD0262"/>
    <w:rsid w:val="00AD028E"/>
    <w:rsid w:val="00AD050D"/>
    <w:rsid w:val="00AD06A8"/>
    <w:rsid w:val="00AD08E5"/>
    <w:rsid w:val="00AD09A7"/>
    <w:rsid w:val="00AD0B6C"/>
    <w:rsid w:val="00AD0EB8"/>
    <w:rsid w:val="00AD11B6"/>
    <w:rsid w:val="00AD1301"/>
    <w:rsid w:val="00AD154C"/>
    <w:rsid w:val="00AD1912"/>
    <w:rsid w:val="00AD1B80"/>
    <w:rsid w:val="00AD1B9F"/>
    <w:rsid w:val="00AD1CB2"/>
    <w:rsid w:val="00AD2112"/>
    <w:rsid w:val="00AD2121"/>
    <w:rsid w:val="00AD22F6"/>
    <w:rsid w:val="00AD23E8"/>
    <w:rsid w:val="00AD2573"/>
    <w:rsid w:val="00AD2744"/>
    <w:rsid w:val="00AD3435"/>
    <w:rsid w:val="00AD3503"/>
    <w:rsid w:val="00AD355E"/>
    <w:rsid w:val="00AD35FD"/>
    <w:rsid w:val="00AD38D7"/>
    <w:rsid w:val="00AD3D06"/>
    <w:rsid w:val="00AD4162"/>
    <w:rsid w:val="00AD4495"/>
    <w:rsid w:val="00AD4574"/>
    <w:rsid w:val="00AD45C4"/>
    <w:rsid w:val="00AD4703"/>
    <w:rsid w:val="00AD4EDF"/>
    <w:rsid w:val="00AD52CC"/>
    <w:rsid w:val="00AD5383"/>
    <w:rsid w:val="00AD5936"/>
    <w:rsid w:val="00AD5BCC"/>
    <w:rsid w:val="00AD62B3"/>
    <w:rsid w:val="00AD6327"/>
    <w:rsid w:val="00AD669B"/>
    <w:rsid w:val="00AD6BE0"/>
    <w:rsid w:val="00AD6C58"/>
    <w:rsid w:val="00AD6D31"/>
    <w:rsid w:val="00AD7025"/>
    <w:rsid w:val="00AD74D7"/>
    <w:rsid w:val="00AD778B"/>
    <w:rsid w:val="00AD7912"/>
    <w:rsid w:val="00AD7C00"/>
    <w:rsid w:val="00AD7C4E"/>
    <w:rsid w:val="00AD7D8C"/>
    <w:rsid w:val="00AD7F4A"/>
    <w:rsid w:val="00AE0047"/>
    <w:rsid w:val="00AE03DC"/>
    <w:rsid w:val="00AE0D99"/>
    <w:rsid w:val="00AE0E0A"/>
    <w:rsid w:val="00AE0E88"/>
    <w:rsid w:val="00AE1186"/>
    <w:rsid w:val="00AE1706"/>
    <w:rsid w:val="00AE1746"/>
    <w:rsid w:val="00AE1758"/>
    <w:rsid w:val="00AE1D21"/>
    <w:rsid w:val="00AE1DFA"/>
    <w:rsid w:val="00AE225C"/>
    <w:rsid w:val="00AE2DD0"/>
    <w:rsid w:val="00AE2F2C"/>
    <w:rsid w:val="00AE2FE4"/>
    <w:rsid w:val="00AE303E"/>
    <w:rsid w:val="00AE30BF"/>
    <w:rsid w:val="00AE31DA"/>
    <w:rsid w:val="00AE3CC3"/>
    <w:rsid w:val="00AE3E3C"/>
    <w:rsid w:val="00AE416B"/>
    <w:rsid w:val="00AE41DD"/>
    <w:rsid w:val="00AE4562"/>
    <w:rsid w:val="00AE4961"/>
    <w:rsid w:val="00AE4A15"/>
    <w:rsid w:val="00AE4B9D"/>
    <w:rsid w:val="00AE4C23"/>
    <w:rsid w:val="00AE4D11"/>
    <w:rsid w:val="00AE5CF5"/>
    <w:rsid w:val="00AE5D9E"/>
    <w:rsid w:val="00AE5E6B"/>
    <w:rsid w:val="00AE5E93"/>
    <w:rsid w:val="00AE607E"/>
    <w:rsid w:val="00AE617E"/>
    <w:rsid w:val="00AE63B1"/>
    <w:rsid w:val="00AE68FA"/>
    <w:rsid w:val="00AE6B28"/>
    <w:rsid w:val="00AE6BE7"/>
    <w:rsid w:val="00AE6D48"/>
    <w:rsid w:val="00AE71B8"/>
    <w:rsid w:val="00AE7276"/>
    <w:rsid w:val="00AE72D4"/>
    <w:rsid w:val="00AE7306"/>
    <w:rsid w:val="00AE772A"/>
    <w:rsid w:val="00AE78BB"/>
    <w:rsid w:val="00AE795D"/>
    <w:rsid w:val="00AE79AA"/>
    <w:rsid w:val="00AF01B8"/>
    <w:rsid w:val="00AF01F6"/>
    <w:rsid w:val="00AF0213"/>
    <w:rsid w:val="00AF0663"/>
    <w:rsid w:val="00AF07B7"/>
    <w:rsid w:val="00AF092A"/>
    <w:rsid w:val="00AF0A4A"/>
    <w:rsid w:val="00AF0C38"/>
    <w:rsid w:val="00AF1416"/>
    <w:rsid w:val="00AF153C"/>
    <w:rsid w:val="00AF1D91"/>
    <w:rsid w:val="00AF2146"/>
    <w:rsid w:val="00AF26A4"/>
    <w:rsid w:val="00AF2CA3"/>
    <w:rsid w:val="00AF2E59"/>
    <w:rsid w:val="00AF3396"/>
    <w:rsid w:val="00AF37F8"/>
    <w:rsid w:val="00AF3865"/>
    <w:rsid w:val="00AF39FC"/>
    <w:rsid w:val="00AF3B0E"/>
    <w:rsid w:val="00AF3BA7"/>
    <w:rsid w:val="00AF3EC9"/>
    <w:rsid w:val="00AF3F88"/>
    <w:rsid w:val="00AF4747"/>
    <w:rsid w:val="00AF4DD1"/>
    <w:rsid w:val="00AF4E59"/>
    <w:rsid w:val="00AF4F38"/>
    <w:rsid w:val="00AF509F"/>
    <w:rsid w:val="00AF5195"/>
    <w:rsid w:val="00AF5533"/>
    <w:rsid w:val="00AF5C15"/>
    <w:rsid w:val="00AF5EB5"/>
    <w:rsid w:val="00AF5F37"/>
    <w:rsid w:val="00AF6358"/>
    <w:rsid w:val="00AF6364"/>
    <w:rsid w:val="00AF63C0"/>
    <w:rsid w:val="00AF669A"/>
    <w:rsid w:val="00AF6959"/>
    <w:rsid w:val="00AF6A2B"/>
    <w:rsid w:val="00AF6B56"/>
    <w:rsid w:val="00AF6C49"/>
    <w:rsid w:val="00AF6FAC"/>
    <w:rsid w:val="00AF7237"/>
    <w:rsid w:val="00AF7576"/>
    <w:rsid w:val="00AF77D5"/>
    <w:rsid w:val="00AF7870"/>
    <w:rsid w:val="00AF7969"/>
    <w:rsid w:val="00AF7E90"/>
    <w:rsid w:val="00B001F6"/>
    <w:rsid w:val="00B00226"/>
    <w:rsid w:val="00B00272"/>
    <w:rsid w:val="00B007CF"/>
    <w:rsid w:val="00B00A21"/>
    <w:rsid w:val="00B00A4C"/>
    <w:rsid w:val="00B00FF5"/>
    <w:rsid w:val="00B010E1"/>
    <w:rsid w:val="00B014E6"/>
    <w:rsid w:val="00B0158A"/>
    <w:rsid w:val="00B01595"/>
    <w:rsid w:val="00B01872"/>
    <w:rsid w:val="00B019AF"/>
    <w:rsid w:val="00B01E7C"/>
    <w:rsid w:val="00B02215"/>
    <w:rsid w:val="00B02241"/>
    <w:rsid w:val="00B02634"/>
    <w:rsid w:val="00B0298E"/>
    <w:rsid w:val="00B02CDD"/>
    <w:rsid w:val="00B033D7"/>
    <w:rsid w:val="00B033F9"/>
    <w:rsid w:val="00B03658"/>
    <w:rsid w:val="00B03A71"/>
    <w:rsid w:val="00B03FE0"/>
    <w:rsid w:val="00B043ED"/>
    <w:rsid w:val="00B0454D"/>
    <w:rsid w:val="00B045A9"/>
    <w:rsid w:val="00B04C20"/>
    <w:rsid w:val="00B04C31"/>
    <w:rsid w:val="00B04C69"/>
    <w:rsid w:val="00B0500A"/>
    <w:rsid w:val="00B0509F"/>
    <w:rsid w:val="00B051BE"/>
    <w:rsid w:val="00B05245"/>
    <w:rsid w:val="00B052F3"/>
    <w:rsid w:val="00B053A6"/>
    <w:rsid w:val="00B0563B"/>
    <w:rsid w:val="00B05A92"/>
    <w:rsid w:val="00B05A9B"/>
    <w:rsid w:val="00B06472"/>
    <w:rsid w:val="00B064DC"/>
    <w:rsid w:val="00B06CB0"/>
    <w:rsid w:val="00B06FCB"/>
    <w:rsid w:val="00B079D2"/>
    <w:rsid w:val="00B07B49"/>
    <w:rsid w:val="00B07B94"/>
    <w:rsid w:val="00B1001F"/>
    <w:rsid w:val="00B100CE"/>
    <w:rsid w:val="00B103CB"/>
    <w:rsid w:val="00B10622"/>
    <w:rsid w:val="00B1062E"/>
    <w:rsid w:val="00B10D5A"/>
    <w:rsid w:val="00B10E47"/>
    <w:rsid w:val="00B11774"/>
    <w:rsid w:val="00B11839"/>
    <w:rsid w:val="00B118E7"/>
    <w:rsid w:val="00B11B9B"/>
    <w:rsid w:val="00B11E04"/>
    <w:rsid w:val="00B12155"/>
    <w:rsid w:val="00B122E1"/>
    <w:rsid w:val="00B1254F"/>
    <w:rsid w:val="00B126A6"/>
    <w:rsid w:val="00B1271C"/>
    <w:rsid w:val="00B12A0C"/>
    <w:rsid w:val="00B12A15"/>
    <w:rsid w:val="00B12D99"/>
    <w:rsid w:val="00B136CC"/>
    <w:rsid w:val="00B13744"/>
    <w:rsid w:val="00B13865"/>
    <w:rsid w:val="00B13AF5"/>
    <w:rsid w:val="00B13BEE"/>
    <w:rsid w:val="00B13E95"/>
    <w:rsid w:val="00B142EF"/>
    <w:rsid w:val="00B14408"/>
    <w:rsid w:val="00B1447A"/>
    <w:rsid w:val="00B144B2"/>
    <w:rsid w:val="00B148EE"/>
    <w:rsid w:val="00B14A77"/>
    <w:rsid w:val="00B14B95"/>
    <w:rsid w:val="00B14E38"/>
    <w:rsid w:val="00B15058"/>
    <w:rsid w:val="00B156BA"/>
    <w:rsid w:val="00B15855"/>
    <w:rsid w:val="00B15950"/>
    <w:rsid w:val="00B15FAB"/>
    <w:rsid w:val="00B16244"/>
    <w:rsid w:val="00B16411"/>
    <w:rsid w:val="00B16586"/>
    <w:rsid w:val="00B1694B"/>
    <w:rsid w:val="00B16BDB"/>
    <w:rsid w:val="00B16C7A"/>
    <w:rsid w:val="00B16E4A"/>
    <w:rsid w:val="00B16FB3"/>
    <w:rsid w:val="00B17030"/>
    <w:rsid w:val="00B171F5"/>
    <w:rsid w:val="00B176C1"/>
    <w:rsid w:val="00B17942"/>
    <w:rsid w:val="00B17972"/>
    <w:rsid w:val="00B20226"/>
    <w:rsid w:val="00B203A3"/>
    <w:rsid w:val="00B20486"/>
    <w:rsid w:val="00B20636"/>
    <w:rsid w:val="00B20788"/>
    <w:rsid w:val="00B2080A"/>
    <w:rsid w:val="00B20876"/>
    <w:rsid w:val="00B20942"/>
    <w:rsid w:val="00B20989"/>
    <w:rsid w:val="00B20ABB"/>
    <w:rsid w:val="00B20C40"/>
    <w:rsid w:val="00B213AE"/>
    <w:rsid w:val="00B21851"/>
    <w:rsid w:val="00B21900"/>
    <w:rsid w:val="00B21A4A"/>
    <w:rsid w:val="00B21BA6"/>
    <w:rsid w:val="00B21F4C"/>
    <w:rsid w:val="00B2202A"/>
    <w:rsid w:val="00B2207A"/>
    <w:rsid w:val="00B2248A"/>
    <w:rsid w:val="00B22763"/>
    <w:rsid w:val="00B228DB"/>
    <w:rsid w:val="00B229C8"/>
    <w:rsid w:val="00B22D4F"/>
    <w:rsid w:val="00B22EA5"/>
    <w:rsid w:val="00B2304A"/>
    <w:rsid w:val="00B2307B"/>
    <w:rsid w:val="00B232CE"/>
    <w:rsid w:val="00B2334E"/>
    <w:rsid w:val="00B236BC"/>
    <w:rsid w:val="00B23903"/>
    <w:rsid w:val="00B23C51"/>
    <w:rsid w:val="00B23D21"/>
    <w:rsid w:val="00B23D43"/>
    <w:rsid w:val="00B2445B"/>
    <w:rsid w:val="00B245F8"/>
    <w:rsid w:val="00B2462A"/>
    <w:rsid w:val="00B24A33"/>
    <w:rsid w:val="00B24A54"/>
    <w:rsid w:val="00B24DCE"/>
    <w:rsid w:val="00B24E9C"/>
    <w:rsid w:val="00B250AF"/>
    <w:rsid w:val="00B2574B"/>
    <w:rsid w:val="00B25770"/>
    <w:rsid w:val="00B258DB"/>
    <w:rsid w:val="00B2590A"/>
    <w:rsid w:val="00B25F15"/>
    <w:rsid w:val="00B26418"/>
    <w:rsid w:val="00B26B0F"/>
    <w:rsid w:val="00B26D3A"/>
    <w:rsid w:val="00B272D8"/>
    <w:rsid w:val="00B273A0"/>
    <w:rsid w:val="00B2781F"/>
    <w:rsid w:val="00B27C43"/>
    <w:rsid w:val="00B27D84"/>
    <w:rsid w:val="00B30062"/>
    <w:rsid w:val="00B30393"/>
    <w:rsid w:val="00B303B8"/>
    <w:rsid w:val="00B303C9"/>
    <w:rsid w:val="00B305C6"/>
    <w:rsid w:val="00B30696"/>
    <w:rsid w:val="00B306C9"/>
    <w:rsid w:val="00B30F42"/>
    <w:rsid w:val="00B31213"/>
    <w:rsid w:val="00B31249"/>
    <w:rsid w:val="00B315C4"/>
    <w:rsid w:val="00B31780"/>
    <w:rsid w:val="00B31DA4"/>
    <w:rsid w:val="00B31F23"/>
    <w:rsid w:val="00B31F5C"/>
    <w:rsid w:val="00B320C3"/>
    <w:rsid w:val="00B321C7"/>
    <w:rsid w:val="00B324F0"/>
    <w:rsid w:val="00B32513"/>
    <w:rsid w:val="00B325C7"/>
    <w:rsid w:val="00B32717"/>
    <w:rsid w:val="00B32A83"/>
    <w:rsid w:val="00B32C14"/>
    <w:rsid w:val="00B32D0A"/>
    <w:rsid w:val="00B32DBB"/>
    <w:rsid w:val="00B32E37"/>
    <w:rsid w:val="00B33137"/>
    <w:rsid w:val="00B3315B"/>
    <w:rsid w:val="00B331B9"/>
    <w:rsid w:val="00B33631"/>
    <w:rsid w:val="00B33F1F"/>
    <w:rsid w:val="00B344C6"/>
    <w:rsid w:val="00B344FF"/>
    <w:rsid w:val="00B346BC"/>
    <w:rsid w:val="00B34945"/>
    <w:rsid w:val="00B349CE"/>
    <w:rsid w:val="00B34BA2"/>
    <w:rsid w:val="00B34C5A"/>
    <w:rsid w:val="00B34CD7"/>
    <w:rsid w:val="00B34D55"/>
    <w:rsid w:val="00B34EE1"/>
    <w:rsid w:val="00B34F75"/>
    <w:rsid w:val="00B3510D"/>
    <w:rsid w:val="00B3519E"/>
    <w:rsid w:val="00B355FC"/>
    <w:rsid w:val="00B35720"/>
    <w:rsid w:val="00B3584F"/>
    <w:rsid w:val="00B35AB9"/>
    <w:rsid w:val="00B35C6E"/>
    <w:rsid w:val="00B35C9F"/>
    <w:rsid w:val="00B360CE"/>
    <w:rsid w:val="00B36316"/>
    <w:rsid w:val="00B3633E"/>
    <w:rsid w:val="00B364AD"/>
    <w:rsid w:val="00B36534"/>
    <w:rsid w:val="00B365E6"/>
    <w:rsid w:val="00B36644"/>
    <w:rsid w:val="00B366D8"/>
    <w:rsid w:val="00B367E9"/>
    <w:rsid w:val="00B36AB8"/>
    <w:rsid w:val="00B36B28"/>
    <w:rsid w:val="00B36D25"/>
    <w:rsid w:val="00B36D89"/>
    <w:rsid w:val="00B36EAA"/>
    <w:rsid w:val="00B37077"/>
    <w:rsid w:val="00B37781"/>
    <w:rsid w:val="00B37818"/>
    <w:rsid w:val="00B37843"/>
    <w:rsid w:val="00B37C50"/>
    <w:rsid w:val="00B37DAD"/>
    <w:rsid w:val="00B37EE2"/>
    <w:rsid w:val="00B37FF5"/>
    <w:rsid w:val="00B40008"/>
    <w:rsid w:val="00B400CF"/>
    <w:rsid w:val="00B40257"/>
    <w:rsid w:val="00B403D5"/>
    <w:rsid w:val="00B40627"/>
    <w:rsid w:val="00B40E28"/>
    <w:rsid w:val="00B40FDA"/>
    <w:rsid w:val="00B41091"/>
    <w:rsid w:val="00B41306"/>
    <w:rsid w:val="00B41350"/>
    <w:rsid w:val="00B415AE"/>
    <w:rsid w:val="00B4166F"/>
    <w:rsid w:val="00B41C36"/>
    <w:rsid w:val="00B42198"/>
    <w:rsid w:val="00B4229D"/>
    <w:rsid w:val="00B422A7"/>
    <w:rsid w:val="00B42727"/>
    <w:rsid w:val="00B42B48"/>
    <w:rsid w:val="00B43972"/>
    <w:rsid w:val="00B43EDB"/>
    <w:rsid w:val="00B4412E"/>
    <w:rsid w:val="00B44671"/>
    <w:rsid w:val="00B4470E"/>
    <w:rsid w:val="00B44864"/>
    <w:rsid w:val="00B44E87"/>
    <w:rsid w:val="00B45157"/>
    <w:rsid w:val="00B455A0"/>
    <w:rsid w:val="00B45687"/>
    <w:rsid w:val="00B459DF"/>
    <w:rsid w:val="00B45E16"/>
    <w:rsid w:val="00B45E24"/>
    <w:rsid w:val="00B4654F"/>
    <w:rsid w:val="00B46576"/>
    <w:rsid w:val="00B465A2"/>
    <w:rsid w:val="00B467AD"/>
    <w:rsid w:val="00B4680A"/>
    <w:rsid w:val="00B46B59"/>
    <w:rsid w:val="00B46F5B"/>
    <w:rsid w:val="00B470F6"/>
    <w:rsid w:val="00B47160"/>
    <w:rsid w:val="00B47A09"/>
    <w:rsid w:val="00B47ACC"/>
    <w:rsid w:val="00B47F8E"/>
    <w:rsid w:val="00B501CC"/>
    <w:rsid w:val="00B502B1"/>
    <w:rsid w:val="00B509EF"/>
    <w:rsid w:val="00B50A36"/>
    <w:rsid w:val="00B50AE3"/>
    <w:rsid w:val="00B50B14"/>
    <w:rsid w:val="00B50E6E"/>
    <w:rsid w:val="00B51164"/>
    <w:rsid w:val="00B512B5"/>
    <w:rsid w:val="00B512DB"/>
    <w:rsid w:val="00B5142B"/>
    <w:rsid w:val="00B51653"/>
    <w:rsid w:val="00B5179D"/>
    <w:rsid w:val="00B51CB5"/>
    <w:rsid w:val="00B51E25"/>
    <w:rsid w:val="00B51F96"/>
    <w:rsid w:val="00B51F97"/>
    <w:rsid w:val="00B52339"/>
    <w:rsid w:val="00B524AA"/>
    <w:rsid w:val="00B52E7D"/>
    <w:rsid w:val="00B53198"/>
    <w:rsid w:val="00B53204"/>
    <w:rsid w:val="00B53535"/>
    <w:rsid w:val="00B53802"/>
    <w:rsid w:val="00B53DF7"/>
    <w:rsid w:val="00B53F3D"/>
    <w:rsid w:val="00B53FB1"/>
    <w:rsid w:val="00B5406F"/>
    <w:rsid w:val="00B544C5"/>
    <w:rsid w:val="00B547D8"/>
    <w:rsid w:val="00B548C7"/>
    <w:rsid w:val="00B5492A"/>
    <w:rsid w:val="00B5499B"/>
    <w:rsid w:val="00B54AD6"/>
    <w:rsid w:val="00B54BE1"/>
    <w:rsid w:val="00B54D80"/>
    <w:rsid w:val="00B54F28"/>
    <w:rsid w:val="00B55210"/>
    <w:rsid w:val="00B5529E"/>
    <w:rsid w:val="00B5537A"/>
    <w:rsid w:val="00B55596"/>
    <w:rsid w:val="00B5562A"/>
    <w:rsid w:val="00B557C5"/>
    <w:rsid w:val="00B5581D"/>
    <w:rsid w:val="00B5635E"/>
    <w:rsid w:val="00B565FF"/>
    <w:rsid w:val="00B5663E"/>
    <w:rsid w:val="00B567E4"/>
    <w:rsid w:val="00B56CC2"/>
    <w:rsid w:val="00B57121"/>
    <w:rsid w:val="00B5747F"/>
    <w:rsid w:val="00B57729"/>
    <w:rsid w:val="00B5779A"/>
    <w:rsid w:val="00B57E5C"/>
    <w:rsid w:val="00B57F74"/>
    <w:rsid w:val="00B60196"/>
    <w:rsid w:val="00B603B2"/>
    <w:rsid w:val="00B605B8"/>
    <w:rsid w:val="00B6062A"/>
    <w:rsid w:val="00B6062E"/>
    <w:rsid w:val="00B60640"/>
    <w:rsid w:val="00B608A9"/>
    <w:rsid w:val="00B60CAE"/>
    <w:rsid w:val="00B60ECB"/>
    <w:rsid w:val="00B60F26"/>
    <w:rsid w:val="00B612AB"/>
    <w:rsid w:val="00B61362"/>
    <w:rsid w:val="00B61400"/>
    <w:rsid w:val="00B61A29"/>
    <w:rsid w:val="00B6286B"/>
    <w:rsid w:val="00B62B07"/>
    <w:rsid w:val="00B630DA"/>
    <w:rsid w:val="00B63447"/>
    <w:rsid w:val="00B636A1"/>
    <w:rsid w:val="00B63811"/>
    <w:rsid w:val="00B6392B"/>
    <w:rsid w:val="00B63A62"/>
    <w:rsid w:val="00B649F5"/>
    <w:rsid w:val="00B64F68"/>
    <w:rsid w:val="00B654DD"/>
    <w:rsid w:val="00B65535"/>
    <w:rsid w:val="00B65785"/>
    <w:rsid w:val="00B65A58"/>
    <w:rsid w:val="00B65CA7"/>
    <w:rsid w:val="00B65CCC"/>
    <w:rsid w:val="00B65D32"/>
    <w:rsid w:val="00B65D5D"/>
    <w:rsid w:val="00B6611B"/>
    <w:rsid w:val="00B662E5"/>
    <w:rsid w:val="00B66317"/>
    <w:rsid w:val="00B66401"/>
    <w:rsid w:val="00B66458"/>
    <w:rsid w:val="00B6658D"/>
    <w:rsid w:val="00B66626"/>
    <w:rsid w:val="00B66A43"/>
    <w:rsid w:val="00B66B5C"/>
    <w:rsid w:val="00B670B9"/>
    <w:rsid w:val="00B672F6"/>
    <w:rsid w:val="00B67329"/>
    <w:rsid w:val="00B673A6"/>
    <w:rsid w:val="00B673D1"/>
    <w:rsid w:val="00B6751B"/>
    <w:rsid w:val="00B67684"/>
    <w:rsid w:val="00B67735"/>
    <w:rsid w:val="00B67B96"/>
    <w:rsid w:val="00B67CCE"/>
    <w:rsid w:val="00B6BE69"/>
    <w:rsid w:val="00B702BD"/>
    <w:rsid w:val="00B70653"/>
    <w:rsid w:val="00B7078C"/>
    <w:rsid w:val="00B707CD"/>
    <w:rsid w:val="00B708D6"/>
    <w:rsid w:val="00B70E05"/>
    <w:rsid w:val="00B712E5"/>
    <w:rsid w:val="00B7134A"/>
    <w:rsid w:val="00B71392"/>
    <w:rsid w:val="00B71DF9"/>
    <w:rsid w:val="00B72055"/>
    <w:rsid w:val="00B721CD"/>
    <w:rsid w:val="00B72237"/>
    <w:rsid w:val="00B7232F"/>
    <w:rsid w:val="00B724F3"/>
    <w:rsid w:val="00B72545"/>
    <w:rsid w:val="00B72C52"/>
    <w:rsid w:val="00B72F57"/>
    <w:rsid w:val="00B73276"/>
    <w:rsid w:val="00B7343A"/>
    <w:rsid w:val="00B73553"/>
    <w:rsid w:val="00B73CFA"/>
    <w:rsid w:val="00B73D91"/>
    <w:rsid w:val="00B73E13"/>
    <w:rsid w:val="00B7416E"/>
    <w:rsid w:val="00B742BE"/>
    <w:rsid w:val="00B74532"/>
    <w:rsid w:val="00B74591"/>
    <w:rsid w:val="00B74595"/>
    <w:rsid w:val="00B74C08"/>
    <w:rsid w:val="00B74EF9"/>
    <w:rsid w:val="00B7544C"/>
    <w:rsid w:val="00B7546C"/>
    <w:rsid w:val="00B754CF"/>
    <w:rsid w:val="00B754D6"/>
    <w:rsid w:val="00B75853"/>
    <w:rsid w:val="00B75B8C"/>
    <w:rsid w:val="00B75C00"/>
    <w:rsid w:val="00B75F70"/>
    <w:rsid w:val="00B760A3"/>
    <w:rsid w:val="00B76471"/>
    <w:rsid w:val="00B76540"/>
    <w:rsid w:val="00B76671"/>
    <w:rsid w:val="00B76706"/>
    <w:rsid w:val="00B76944"/>
    <w:rsid w:val="00B76AB3"/>
    <w:rsid w:val="00B76E47"/>
    <w:rsid w:val="00B76E71"/>
    <w:rsid w:val="00B7764F"/>
    <w:rsid w:val="00B77740"/>
    <w:rsid w:val="00B777C7"/>
    <w:rsid w:val="00B77847"/>
    <w:rsid w:val="00B77949"/>
    <w:rsid w:val="00B77951"/>
    <w:rsid w:val="00B77ED7"/>
    <w:rsid w:val="00B8025E"/>
    <w:rsid w:val="00B8045E"/>
    <w:rsid w:val="00B8052B"/>
    <w:rsid w:val="00B80AAD"/>
    <w:rsid w:val="00B80AB2"/>
    <w:rsid w:val="00B80B31"/>
    <w:rsid w:val="00B80E08"/>
    <w:rsid w:val="00B810E7"/>
    <w:rsid w:val="00B81359"/>
    <w:rsid w:val="00B816CC"/>
    <w:rsid w:val="00B817B0"/>
    <w:rsid w:val="00B81920"/>
    <w:rsid w:val="00B81922"/>
    <w:rsid w:val="00B81B86"/>
    <w:rsid w:val="00B81E29"/>
    <w:rsid w:val="00B81F80"/>
    <w:rsid w:val="00B82711"/>
    <w:rsid w:val="00B82CEF"/>
    <w:rsid w:val="00B82DF5"/>
    <w:rsid w:val="00B82FA8"/>
    <w:rsid w:val="00B83202"/>
    <w:rsid w:val="00B832C1"/>
    <w:rsid w:val="00B8342D"/>
    <w:rsid w:val="00B83431"/>
    <w:rsid w:val="00B8347B"/>
    <w:rsid w:val="00B835B2"/>
    <w:rsid w:val="00B83758"/>
    <w:rsid w:val="00B838E6"/>
    <w:rsid w:val="00B83B12"/>
    <w:rsid w:val="00B8401C"/>
    <w:rsid w:val="00B841F5"/>
    <w:rsid w:val="00B8455B"/>
    <w:rsid w:val="00B84814"/>
    <w:rsid w:val="00B848F4"/>
    <w:rsid w:val="00B84ABE"/>
    <w:rsid w:val="00B84B8A"/>
    <w:rsid w:val="00B856F5"/>
    <w:rsid w:val="00B85863"/>
    <w:rsid w:val="00B859B3"/>
    <w:rsid w:val="00B85AAA"/>
    <w:rsid w:val="00B8604E"/>
    <w:rsid w:val="00B862C6"/>
    <w:rsid w:val="00B862DB"/>
    <w:rsid w:val="00B86426"/>
    <w:rsid w:val="00B8671C"/>
    <w:rsid w:val="00B86956"/>
    <w:rsid w:val="00B86A26"/>
    <w:rsid w:val="00B86B5E"/>
    <w:rsid w:val="00B86C7A"/>
    <w:rsid w:val="00B86CCE"/>
    <w:rsid w:val="00B86E9C"/>
    <w:rsid w:val="00B8737A"/>
    <w:rsid w:val="00B873AB"/>
    <w:rsid w:val="00B877D9"/>
    <w:rsid w:val="00B878B6"/>
    <w:rsid w:val="00B87C95"/>
    <w:rsid w:val="00B87CBF"/>
    <w:rsid w:val="00B87DD1"/>
    <w:rsid w:val="00B87FB1"/>
    <w:rsid w:val="00B900B8"/>
    <w:rsid w:val="00B904F0"/>
    <w:rsid w:val="00B907CB"/>
    <w:rsid w:val="00B908E2"/>
    <w:rsid w:val="00B90BD5"/>
    <w:rsid w:val="00B90E37"/>
    <w:rsid w:val="00B9155B"/>
    <w:rsid w:val="00B916FA"/>
    <w:rsid w:val="00B91A19"/>
    <w:rsid w:val="00B91AAD"/>
    <w:rsid w:val="00B91C5A"/>
    <w:rsid w:val="00B91D14"/>
    <w:rsid w:val="00B91E36"/>
    <w:rsid w:val="00B9223B"/>
    <w:rsid w:val="00B92435"/>
    <w:rsid w:val="00B926AE"/>
    <w:rsid w:val="00B928EB"/>
    <w:rsid w:val="00B92A4B"/>
    <w:rsid w:val="00B92C91"/>
    <w:rsid w:val="00B92F56"/>
    <w:rsid w:val="00B92FC4"/>
    <w:rsid w:val="00B93322"/>
    <w:rsid w:val="00B9339F"/>
    <w:rsid w:val="00B93516"/>
    <w:rsid w:val="00B93643"/>
    <w:rsid w:val="00B9376A"/>
    <w:rsid w:val="00B93B42"/>
    <w:rsid w:val="00B9403D"/>
    <w:rsid w:val="00B941E5"/>
    <w:rsid w:val="00B942D4"/>
    <w:rsid w:val="00B9443D"/>
    <w:rsid w:val="00B947EF"/>
    <w:rsid w:val="00B94D29"/>
    <w:rsid w:val="00B95083"/>
    <w:rsid w:val="00B951DB"/>
    <w:rsid w:val="00B953D1"/>
    <w:rsid w:val="00B95516"/>
    <w:rsid w:val="00B956B1"/>
    <w:rsid w:val="00B95813"/>
    <w:rsid w:val="00B95861"/>
    <w:rsid w:val="00B958D1"/>
    <w:rsid w:val="00B95934"/>
    <w:rsid w:val="00B95FFD"/>
    <w:rsid w:val="00B96228"/>
    <w:rsid w:val="00B9628A"/>
    <w:rsid w:val="00B96C01"/>
    <w:rsid w:val="00B96C7A"/>
    <w:rsid w:val="00B96FFC"/>
    <w:rsid w:val="00B97085"/>
    <w:rsid w:val="00B97532"/>
    <w:rsid w:val="00B9797F"/>
    <w:rsid w:val="00B97A1E"/>
    <w:rsid w:val="00B97B7A"/>
    <w:rsid w:val="00B97D71"/>
    <w:rsid w:val="00BA0606"/>
    <w:rsid w:val="00BA06AB"/>
    <w:rsid w:val="00BA09D5"/>
    <w:rsid w:val="00BA107F"/>
    <w:rsid w:val="00BA136C"/>
    <w:rsid w:val="00BA141F"/>
    <w:rsid w:val="00BA145F"/>
    <w:rsid w:val="00BA148A"/>
    <w:rsid w:val="00BA19A8"/>
    <w:rsid w:val="00BA1A3C"/>
    <w:rsid w:val="00BA1E31"/>
    <w:rsid w:val="00BA1FC6"/>
    <w:rsid w:val="00BA2656"/>
    <w:rsid w:val="00BA27B5"/>
    <w:rsid w:val="00BA27CF"/>
    <w:rsid w:val="00BA3028"/>
    <w:rsid w:val="00BA321D"/>
    <w:rsid w:val="00BA33AE"/>
    <w:rsid w:val="00BA35D8"/>
    <w:rsid w:val="00BA36C6"/>
    <w:rsid w:val="00BA3997"/>
    <w:rsid w:val="00BA3ADC"/>
    <w:rsid w:val="00BA3B6A"/>
    <w:rsid w:val="00BA3D3E"/>
    <w:rsid w:val="00BA40DF"/>
    <w:rsid w:val="00BA4103"/>
    <w:rsid w:val="00BA4233"/>
    <w:rsid w:val="00BA48A6"/>
    <w:rsid w:val="00BA4A8F"/>
    <w:rsid w:val="00BA4AF1"/>
    <w:rsid w:val="00BA50DF"/>
    <w:rsid w:val="00BA5274"/>
    <w:rsid w:val="00BA561E"/>
    <w:rsid w:val="00BA63F9"/>
    <w:rsid w:val="00BA6477"/>
    <w:rsid w:val="00BA6719"/>
    <w:rsid w:val="00BA67F0"/>
    <w:rsid w:val="00BA6BC6"/>
    <w:rsid w:val="00BA705F"/>
    <w:rsid w:val="00BA71B9"/>
    <w:rsid w:val="00BA7288"/>
    <w:rsid w:val="00BA7350"/>
    <w:rsid w:val="00BA73CB"/>
    <w:rsid w:val="00BA77BD"/>
    <w:rsid w:val="00BA77D2"/>
    <w:rsid w:val="00BA788C"/>
    <w:rsid w:val="00BA798B"/>
    <w:rsid w:val="00BA79C3"/>
    <w:rsid w:val="00BA79F6"/>
    <w:rsid w:val="00BA7C3C"/>
    <w:rsid w:val="00BA7F5E"/>
    <w:rsid w:val="00BA7F88"/>
    <w:rsid w:val="00BB03E6"/>
    <w:rsid w:val="00BB0447"/>
    <w:rsid w:val="00BB0471"/>
    <w:rsid w:val="00BB1114"/>
    <w:rsid w:val="00BB1243"/>
    <w:rsid w:val="00BB161E"/>
    <w:rsid w:val="00BB1B5D"/>
    <w:rsid w:val="00BB1C50"/>
    <w:rsid w:val="00BB1FE4"/>
    <w:rsid w:val="00BB2135"/>
    <w:rsid w:val="00BB23A2"/>
    <w:rsid w:val="00BB241C"/>
    <w:rsid w:val="00BB242E"/>
    <w:rsid w:val="00BB2511"/>
    <w:rsid w:val="00BB25B5"/>
    <w:rsid w:val="00BB274B"/>
    <w:rsid w:val="00BB2778"/>
    <w:rsid w:val="00BB28AC"/>
    <w:rsid w:val="00BB2A2A"/>
    <w:rsid w:val="00BB2A81"/>
    <w:rsid w:val="00BB2E6C"/>
    <w:rsid w:val="00BB3139"/>
    <w:rsid w:val="00BB37CC"/>
    <w:rsid w:val="00BB4109"/>
    <w:rsid w:val="00BB430D"/>
    <w:rsid w:val="00BB4ADE"/>
    <w:rsid w:val="00BB4CCA"/>
    <w:rsid w:val="00BB4CDD"/>
    <w:rsid w:val="00BB5229"/>
    <w:rsid w:val="00BB5456"/>
    <w:rsid w:val="00BB5497"/>
    <w:rsid w:val="00BB54A6"/>
    <w:rsid w:val="00BB54F0"/>
    <w:rsid w:val="00BB5618"/>
    <w:rsid w:val="00BB563D"/>
    <w:rsid w:val="00BB5807"/>
    <w:rsid w:val="00BB58DF"/>
    <w:rsid w:val="00BB591B"/>
    <w:rsid w:val="00BB5A7D"/>
    <w:rsid w:val="00BB5C3F"/>
    <w:rsid w:val="00BB5EE0"/>
    <w:rsid w:val="00BB6C4D"/>
    <w:rsid w:val="00BB6F5F"/>
    <w:rsid w:val="00BB70D9"/>
    <w:rsid w:val="00BB733F"/>
    <w:rsid w:val="00BB7357"/>
    <w:rsid w:val="00BB73FC"/>
    <w:rsid w:val="00BB78A2"/>
    <w:rsid w:val="00BB79C0"/>
    <w:rsid w:val="00BB7A4A"/>
    <w:rsid w:val="00BB7A8D"/>
    <w:rsid w:val="00BB7CF2"/>
    <w:rsid w:val="00BB7D0F"/>
    <w:rsid w:val="00BB7D16"/>
    <w:rsid w:val="00BB7D1A"/>
    <w:rsid w:val="00BC0326"/>
    <w:rsid w:val="00BC0384"/>
    <w:rsid w:val="00BC04EA"/>
    <w:rsid w:val="00BC078E"/>
    <w:rsid w:val="00BC0896"/>
    <w:rsid w:val="00BC0D5B"/>
    <w:rsid w:val="00BC0F48"/>
    <w:rsid w:val="00BC1326"/>
    <w:rsid w:val="00BC14DE"/>
    <w:rsid w:val="00BC1546"/>
    <w:rsid w:val="00BC16E0"/>
    <w:rsid w:val="00BC174E"/>
    <w:rsid w:val="00BC1764"/>
    <w:rsid w:val="00BC1870"/>
    <w:rsid w:val="00BC1B45"/>
    <w:rsid w:val="00BC2256"/>
    <w:rsid w:val="00BC2B68"/>
    <w:rsid w:val="00BC2FC7"/>
    <w:rsid w:val="00BC3018"/>
    <w:rsid w:val="00BC3149"/>
    <w:rsid w:val="00BC32F2"/>
    <w:rsid w:val="00BC3378"/>
    <w:rsid w:val="00BC3382"/>
    <w:rsid w:val="00BC34EF"/>
    <w:rsid w:val="00BC36D4"/>
    <w:rsid w:val="00BC3804"/>
    <w:rsid w:val="00BC3981"/>
    <w:rsid w:val="00BC3BCE"/>
    <w:rsid w:val="00BC420B"/>
    <w:rsid w:val="00BC4213"/>
    <w:rsid w:val="00BC441B"/>
    <w:rsid w:val="00BC442E"/>
    <w:rsid w:val="00BC4752"/>
    <w:rsid w:val="00BC4813"/>
    <w:rsid w:val="00BC487B"/>
    <w:rsid w:val="00BC493D"/>
    <w:rsid w:val="00BC4B23"/>
    <w:rsid w:val="00BC4B6C"/>
    <w:rsid w:val="00BC4DF4"/>
    <w:rsid w:val="00BC5080"/>
    <w:rsid w:val="00BC50B3"/>
    <w:rsid w:val="00BC5486"/>
    <w:rsid w:val="00BC5748"/>
    <w:rsid w:val="00BC57BD"/>
    <w:rsid w:val="00BC584C"/>
    <w:rsid w:val="00BC58DD"/>
    <w:rsid w:val="00BC59AC"/>
    <w:rsid w:val="00BC5A5A"/>
    <w:rsid w:val="00BC64EC"/>
    <w:rsid w:val="00BC6621"/>
    <w:rsid w:val="00BC70AC"/>
    <w:rsid w:val="00BC716E"/>
    <w:rsid w:val="00BC758E"/>
    <w:rsid w:val="00BC77C2"/>
    <w:rsid w:val="00BC78C1"/>
    <w:rsid w:val="00BC7B60"/>
    <w:rsid w:val="00BC7BA8"/>
    <w:rsid w:val="00BC7D23"/>
    <w:rsid w:val="00BD045B"/>
    <w:rsid w:val="00BD07CF"/>
    <w:rsid w:val="00BD08DE"/>
    <w:rsid w:val="00BD0CCF"/>
    <w:rsid w:val="00BD0F70"/>
    <w:rsid w:val="00BD12C8"/>
    <w:rsid w:val="00BD155E"/>
    <w:rsid w:val="00BD18A8"/>
    <w:rsid w:val="00BD2143"/>
    <w:rsid w:val="00BD22DA"/>
    <w:rsid w:val="00BD23ED"/>
    <w:rsid w:val="00BD272C"/>
    <w:rsid w:val="00BD3185"/>
    <w:rsid w:val="00BD35BF"/>
    <w:rsid w:val="00BD35C9"/>
    <w:rsid w:val="00BD389F"/>
    <w:rsid w:val="00BD3C15"/>
    <w:rsid w:val="00BD3C9E"/>
    <w:rsid w:val="00BD3CBE"/>
    <w:rsid w:val="00BD3E45"/>
    <w:rsid w:val="00BD3E76"/>
    <w:rsid w:val="00BD3F63"/>
    <w:rsid w:val="00BD41FD"/>
    <w:rsid w:val="00BD42A3"/>
    <w:rsid w:val="00BD466A"/>
    <w:rsid w:val="00BD46DD"/>
    <w:rsid w:val="00BD4CA5"/>
    <w:rsid w:val="00BD4E0D"/>
    <w:rsid w:val="00BD590E"/>
    <w:rsid w:val="00BD5921"/>
    <w:rsid w:val="00BD5BEA"/>
    <w:rsid w:val="00BD64BF"/>
    <w:rsid w:val="00BD65F2"/>
    <w:rsid w:val="00BD6C72"/>
    <w:rsid w:val="00BD6CC4"/>
    <w:rsid w:val="00BD6DED"/>
    <w:rsid w:val="00BD6E2F"/>
    <w:rsid w:val="00BD7050"/>
    <w:rsid w:val="00BD712E"/>
    <w:rsid w:val="00BD72B6"/>
    <w:rsid w:val="00BD73A3"/>
    <w:rsid w:val="00BD7640"/>
    <w:rsid w:val="00BD7E40"/>
    <w:rsid w:val="00BD7FC9"/>
    <w:rsid w:val="00BE0083"/>
    <w:rsid w:val="00BE0611"/>
    <w:rsid w:val="00BE08BA"/>
    <w:rsid w:val="00BE0F0A"/>
    <w:rsid w:val="00BE1075"/>
    <w:rsid w:val="00BE1141"/>
    <w:rsid w:val="00BE1213"/>
    <w:rsid w:val="00BE1894"/>
    <w:rsid w:val="00BE18B5"/>
    <w:rsid w:val="00BE1AD8"/>
    <w:rsid w:val="00BE1AD9"/>
    <w:rsid w:val="00BE1BBF"/>
    <w:rsid w:val="00BE1C17"/>
    <w:rsid w:val="00BE1C65"/>
    <w:rsid w:val="00BE1E3E"/>
    <w:rsid w:val="00BE1E90"/>
    <w:rsid w:val="00BE1FFB"/>
    <w:rsid w:val="00BE2487"/>
    <w:rsid w:val="00BE25F4"/>
    <w:rsid w:val="00BE2744"/>
    <w:rsid w:val="00BE2DAF"/>
    <w:rsid w:val="00BE309C"/>
    <w:rsid w:val="00BE3242"/>
    <w:rsid w:val="00BE32C1"/>
    <w:rsid w:val="00BE330A"/>
    <w:rsid w:val="00BE341B"/>
    <w:rsid w:val="00BE35CC"/>
    <w:rsid w:val="00BE371C"/>
    <w:rsid w:val="00BE3811"/>
    <w:rsid w:val="00BE3877"/>
    <w:rsid w:val="00BE39F0"/>
    <w:rsid w:val="00BE3A00"/>
    <w:rsid w:val="00BE3A0F"/>
    <w:rsid w:val="00BE3AC0"/>
    <w:rsid w:val="00BE3AF6"/>
    <w:rsid w:val="00BE3BEB"/>
    <w:rsid w:val="00BE3C00"/>
    <w:rsid w:val="00BE3D07"/>
    <w:rsid w:val="00BE3DF5"/>
    <w:rsid w:val="00BE3DF7"/>
    <w:rsid w:val="00BE3F04"/>
    <w:rsid w:val="00BE4044"/>
    <w:rsid w:val="00BE43EF"/>
    <w:rsid w:val="00BE46F9"/>
    <w:rsid w:val="00BE4E42"/>
    <w:rsid w:val="00BE53D8"/>
    <w:rsid w:val="00BE55DA"/>
    <w:rsid w:val="00BE57AD"/>
    <w:rsid w:val="00BE5E19"/>
    <w:rsid w:val="00BE5E46"/>
    <w:rsid w:val="00BE5E68"/>
    <w:rsid w:val="00BE5F25"/>
    <w:rsid w:val="00BE625E"/>
    <w:rsid w:val="00BE64E5"/>
    <w:rsid w:val="00BE66D0"/>
    <w:rsid w:val="00BE67BB"/>
    <w:rsid w:val="00BE689C"/>
    <w:rsid w:val="00BE71E0"/>
    <w:rsid w:val="00BE74C3"/>
    <w:rsid w:val="00BE7598"/>
    <w:rsid w:val="00BE7912"/>
    <w:rsid w:val="00BE7ACF"/>
    <w:rsid w:val="00BE7E31"/>
    <w:rsid w:val="00BF040E"/>
    <w:rsid w:val="00BF056B"/>
    <w:rsid w:val="00BF07C6"/>
    <w:rsid w:val="00BF09A7"/>
    <w:rsid w:val="00BF0A65"/>
    <w:rsid w:val="00BF0E2F"/>
    <w:rsid w:val="00BF0E7D"/>
    <w:rsid w:val="00BF0F59"/>
    <w:rsid w:val="00BF1104"/>
    <w:rsid w:val="00BF13ED"/>
    <w:rsid w:val="00BF14BA"/>
    <w:rsid w:val="00BF175C"/>
    <w:rsid w:val="00BF1855"/>
    <w:rsid w:val="00BF190A"/>
    <w:rsid w:val="00BF1976"/>
    <w:rsid w:val="00BF1E36"/>
    <w:rsid w:val="00BF1F7F"/>
    <w:rsid w:val="00BF2092"/>
    <w:rsid w:val="00BF2575"/>
    <w:rsid w:val="00BF264A"/>
    <w:rsid w:val="00BF26CA"/>
    <w:rsid w:val="00BF2908"/>
    <w:rsid w:val="00BF295E"/>
    <w:rsid w:val="00BF2FF2"/>
    <w:rsid w:val="00BF318B"/>
    <w:rsid w:val="00BF3212"/>
    <w:rsid w:val="00BF3503"/>
    <w:rsid w:val="00BF357D"/>
    <w:rsid w:val="00BF39E6"/>
    <w:rsid w:val="00BF3B26"/>
    <w:rsid w:val="00BF4369"/>
    <w:rsid w:val="00BF43AF"/>
    <w:rsid w:val="00BF452E"/>
    <w:rsid w:val="00BF47A6"/>
    <w:rsid w:val="00BF4BF6"/>
    <w:rsid w:val="00BF4C1E"/>
    <w:rsid w:val="00BF549A"/>
    <w:rsid w:val="00BF5630"/>
    <w:rsid w:val="00BF590F"/>
    <w:rsid w:val="00BF5DA6"/>
    <w:rsid w:val="00BF5EB4"/>
    <w:rsid w:val="00BF5ED6"/>
    <w:rsid w:val="00BF5FEA"/>
    <w:rsid w:val="00BF64C8"/>
    <w:rsid w:val="00BF6581"/>
    <w:rsid w:val="00BF6718"/>
    <w:rsid w:val="00BF68CE"/>
    <w:rsid w:val="00BF69E3"/>
    <w:rsid w:val="00BF6BA8"/>
    <w:rsid w:val="00BF6D0E"/>
    <w:rsid w:val="00BF6E5F"/>
    <w:rsid w:val="00BF6FDB"/>
    <w:rsid w:val="00BF70D1"/>
    <w:rsid w:val="00BF7791"/>
    <w:rsid w:val="00BF7AEE"/>
    <w:rsid w:val="00BF7B42"/>
    <w:rsid w:val="00BF7C2E"/>
    <w:rsid w:val="00C00285"/>
    <w:rsid w:val="00C0043B"/>
    <w:rsid w:val="00C0090A"/>
    <w:rsid w:val="00C009BB"/>
    <w:rsid w:val="00C01120"/>
    <w:rsid w:val="00C011FF"/>
    <w:rsid w:val="00C01505"/>
    <w:rsid w:val="00C01E5B"/>
    <w:rsid w:val="00C0280E"/>
    <w:rsid w:val="00C02EC6"/>
    <w:rsid w:val="00C02FF4"/>
    <w:rsid w:val="00C0320C"/>
    <w:rsid w:val="00C036C4"/>
    <w:rsid w:val="00C03B2B"/>
    <w:rsid w:val="00C03CC9"/>
    <w:rsid w:val="00C03F9E"/>
    <w:rsid w:val="00C040B6"/>
    <w:rsid w:val="00C04213"/>
    <w:rsid w:val="00C0442B"/>
    <w:rsid w:val="00C0451B"/>
    <w:rsid w:val="00C048A1"/>
    <w:rsid w:val="00C04A7E"/>
    <w:rsid w:val="00C04D07"/>
    <w:rsid w:val="00C04D9D"/>
    <w:rsid w:val="00C04E78"/>
    <w:rsid w:val="00C050B2"/>
    <w:rsid w:val="00C055B3"/>
    <w:rsid w:val="00C05669"/>
    <w:rsid w:val="00C059FE"/>
    <w:rsid w:val="00C05D6E"/>
    <w:rsid w:val="00C05F1D"/>
    <w:rsid w:val="00C060F6"/>
    <w:rsid w:val="00C06388"/>
    <w:rsid w:val="00C06DA0"/>
    <w:rsid w:val="00C070A0"/>
    <w:rsid w:val="00C07529"/>
    <w:rsid w:val="00C0769A"/>
    <w:rsid w:val="00C07717"/>
    <w:rsid w:val="00C078D7"/>
    <w:rsid w:val="00C07E6A"/>
    <w:rsid w:val="00C102A8"/>
    <w:rsid w:val="00C10307"/>
    <w:rsid w:val="00C10837"/>
    <w:rsid w:val="00C10C5A"/>
    <w:rsid w:val="00C10FA2"/>
    <w:rsid w:val="00C10FF2"/>
    <w:rsid w:val="00C11107"/>
    <w:rsid w:val="00C11250"/>
    <w:rsid w:val="00C114BC"/>
    <w:rsid w:val="00C1156C"/>
    <w:rsid w:val="00C11604"/>
    <w:rsid w:val="00C118FB"/>
    <w:rsid w:val="00C1191A"/>
    <w:rsid w:val="00C11C71"/>
    <w:rsid w:val="00C11D2F"/>
    <w:rsid w:val="00C122F8"/>
    <w:rsid w:val="00C12541"/>
    <w:rsid w:val="00C12624"/>
    <w:rsid w:val="00C12688"/>
    <w:rsid w:val="00C13C3B"/>
    <w:rsid w:val="00C140DD"/>
    <w:rsid w:val="00C14209"/>
    <w:rsid w:val="00C1422E"/>
    <w:rsid w:val="00C14435"/>
    <w:rsid w:val="00C14AFD"/>
    <w:rsid w:val="00C1527A"/>
    <w:rsid w:val="00C1541B"/>
    <w:rsid w:val="00C15681"/>
    <w:rsid w:val="00C156B5"/>
    <w:rsid w:val="00C158DF"/>
    <w:rsid w:val="00C15909"/>
    <w:rsid w:val="00C15B67"/>
    <w:rsid w:val="00C15CBA"/>
    <w:rsid w:val="00C15D08"/>
    <w:rsid w:val="00C15DA3"/>
    <w:rsid w:val="00C161A6"/>
    <w:rsid w:val="00C161D2"/>
    <w:rsid w:val="00C163F3"/>
    <w:rsid w:val="00C1645C"/>
    <w:rsid w:val="00C165E1"/>
    <w:rsid w:val="00C16644"/>
    <w:rsid w:val="00C1676D"/>
    <w:rsid w:val="00C16A0A"/>
    <w:rsid w:val="00C16B7A"/>
    <w:rsid w:val="00C16D9C"/>
    <w:rsid w:val="00C16FF3"/>
    <w:rsid w:val="00C17379"/>
    <w:rsid w:val="00C173B5"/>
    <w:rsid w:val="00C17590"/>
    <w:rsid w:val="00C176F5"/>
    <w:rsid w:val="00C177D5"/>
    <w:rsid w:val="00C17840"/>
    <w:rsid w:val="00C1786F"/>
    <w:rsid w:val="00C17B80"/>
    <w:rsid w:val="00C2007E"/>
    <w:rsid w:val="00C2028D"/>
    <w:rsid w:val="00C202D8"/>
    <w:rsid w:val="00C203D3"/>
    <w:rsid w:val="00C207CE"/>
    <w:rsid w:val="00C20DCD"/>
    <w:rsid w:val="00C215B2"/>
    <w:rsid w:val="00C21B91"/>
    <w:rsid w:val="00C22051"/>
    <w:rsid w:val="00C221AB"/>
    <w:rsid w:val="00C22325"/>
    <w:rsid w:val="00C227E7"/>
    <w:rsid w:val="00C22B62"/>
    <w:rsid w:val="00C22CC9"/>
    <w:rsid w:val="00C23183"/>
    <w:rsid w:val="00C231B9"/>
    <w:rsid w:val="00C239DF"/>
    <w:rsid w:val="00C23FBA"/>
    <w:rsid w:val="00C241AD"/>
    <w:rsid w:val="00C242B1"/>
    <w:rsid w:val="00C2456D"/>
    <w:rsid w:val="00C245A0"/>
    <w:rsid w:val="00C246B2"/>
    <w:rsid w:val="00C24703"/>
    <w:rsid w:val="00C24839"/>
    <w:rsid w:val="00C24942"/>
    <w:rsid w:val="00C24B93"/>
    <w:rsid w:val="00C24C85"/>
    <w:rsid w:val="00C24D5F"/>
    <w:rsid w:val="00C24ECA"/>
    <w:rsid w:val="00C25022"/>
    <w:rsid w:val="00C2543A"/>
    <w:rsid w:val="00C255E3"/>
    <w:rsid w:val="00C2571C"/>
    <w:rsid w:val="00C258C9"/>
    <w:rsid w:val="00C25995"/>
    <w:rsid w:val="00C25A24"/>
    <w:rsid w:val="00C25B13"/>
    <w:rsid w:val="00C25DE4"/>
    <w:rsid w:val="00C25E0A"/>
    <w:rsid w:val="00C260E3"/>
    <w:rsid w:val="00C26257"/>
    <w:rsid w:val="00C2632E"/>
    <w:rsid w:val="00C26894"/>
    <w:rsid w:val="00C26BD4"/>
    <w:rsid w:val="00C26E54"/>
    <w:rsid w:val="00C26F4E"/>
    <w:rsid w:val="00C273A2"/>
    <w:rsid w:val="00C273B3"/>
    <w:rsid w:val="00C27743"/>
    <w:rsid w:val="00C277E6"/>
    <w:rsid w:val="00C27B05"/>
    <w:rsid w:val="00C27BB8"/>
    <w:rsid w:val="00C3030F"/>
    <w:rsid w:val="00C3062D"/>
    <w:rsid w:val="00C30878"/>
    <w:rsid w:val="00C3090F"/>
    <w:rsid w:val="00C30B3B"/>
    <w:rsid w:val="00C30E90"/>
    <w:rsid w:val="00C30ED4"/>
    <w:rsid w:val="00C31252"/>
    <w:rsid w:val="00C31620"/>
    <w:rsid w:val="00C316BA"/>
    <w:rsid w:val="00C31BB0"/>
    <w:rsid w:val="00C31E6F"/>
    <w:rsid w:val="00C3241B"/>
    <w:rsid w:val="00C32555"/>
    <w:rsid w:val="00C3281D"/>
    <w:rsid w:val="00C32911"/>
    <w:rsid w:val="00C32D40"/>
    <w:rsid w:val="00C333DD"/>
    <w:rsid w:val="00C33531"/>
    <w:rsid w:val="00C337AD"/>
    <w:rsid w:val="00C339BD"/>
    <w:rsid w:val="00C33C68"/>
    <w:rsid w:val="00C33D9E"/>
    <w:rsid w:val="00C33E1C"/>
    <w:rsid w:val="00C33FF7"/>
    <w:rsid w:val="00C34576"/>
    <w:rsid w:val="00C345D7"/>
    <w:rsid w:val="00C34644"/>
    <w:rsid w:val="00C34698"/>
    <w:rsid w:val="00C346D1"/>
    <w:rsid w:val="00C34A04"/>
    <w:rsid w:val="00C34C3D"/>
    <w:rsid w:val="00C34D5C"/>
    <w:rsid w:val="00C34E0F"/>
    <w:rsid w:val="00C34FA2"/>
    <w:rsid w:val="00C35184"/>
    <w:rsid w:val="00C355B6"/>
    <w:rsid w:val="00C35640"/>
    <w:rsid w:val="00C35731"/>
    <w:rsid w:val="00C35B56"/>
    <w:rsid w:val="00C35EAF"/>
    <w:rsid w:val="00C3624E"/>
    <w:rsid w:val="00C36443"/>
    <w:rsid w:val="00C36628"/>
    <w:rsid w:val="00C36ECD"/>
    <w:rsid w:val="00C37103"/>
    <w:rsid w:val="00C37492"/>
    <w:rsid w:val="00C375D0"/>
    <w:rsid w:val="00C3783E"/>
    <w:rsid w:val="00C37987"/>
    <w:rsid w:val="00C37B09"/>
    <w:rsid w:val="00C37C3F"/>
    <w:rsid w:val="00C37CF6"/>
    <w:rsid w:val="00C37F82"/>
    <w:rsid w:val="00C37FB0"/>
    <w:rsid w:val="00C401A8"/>
    <w:rsid w:val="00C401E5"/>
    <w:rsid w:val="00C405F1"/>
    <w:rsid w:val="00C40934"/>
    <w:rsid w:val="00C40AF0"/>
    <w:rsid w:val="00C40D28"/>
    <w:rsid w:val="00C41143"/>
    <w:rsid w:val="00C412F5"/>
    <w:rsid w:val="00C4189C"/>
    <w:rsid w:val="00C4192C"/>
    <w:rsid w:val="00C42169"/>
    <w:rsid w:val="00C42432"/>
    <w:rsid w:val="00C42885"/>
    <w:rsid w:val="00C42992"/>
    <w:rsid w:val="00C42C96"/>
    <w:rsid w:val="00C42D32"/>
    <w:rsid w:val="00C42F2F"/>
    <w:rsid w:val="00C43682"/>
    <w:rsid w:val="00C43A41"/>
    <w:rsid w:val="00C43C55"/>
    <w:rsid w:val="00C43F77"/>
    <w:rsid w:val="00C44237"/>
    <w:rsid w:val="00C4431F"/>
    <w:rsid w:val="00C444C0"/>
    <w:rsid w:val="00C44ACB"/>
    <w:rsid w:val="00C44C53"/>
    <w:rsid w:val="00C45247"/>
    <w:rsid w:val="00C454E4"/>
    <w:rsid w:val="00C45591"/>
    <w:rsid w:val="00C4593A"/>
    <w:rsid w:val="00C45959"/>
    <w:rsid w:val="00C45983"/>
    <w:rsid w:val="00C45B8A"/>
    <w:rsid w:val="00C45BC3"/>
    <w:rsid w:val="00C4602C"/>
    <w:rsid w:val="00C462B6"/>
    <w:rsid w:val="00C463C2"/>
    <w:rsid w:val="00C46787"/>
    <w:rsid w:val="00C46840"/>
    <w:rsid w:val="00C469C6"/>
    <w:rsid w:val="00C46C26"/>
    <w:rsid w:val="00C47587"/>
    <w:rsid w:val="00C47B64"/>
    <w:rsid w:val="00C47D74"/>
    <w:rsid w:val="00C47DF0"/>
    <w:rsid w:val="00C47DFF"/>
    <w:rsid w:val="00C47E7B"/>
    <w:rsid w:val="00C47EE5"/>
    <w:rsid w:val="00C500C3"/>
    <w:rsid w:val="00C50579"/>
    <w:rsid w:val="00C5096E"/>
    <w:rsid w:val="00C509B8"/>
    <w:rsid w:val="00C509BE"/>
    <w:rsid w:val="00C51542"/>
    <w:rsid w:val="00C515A2"/>
    <w:rsid w:val="00C5166A"/>
    <w:rsid w:val="00C519C8"/>
    <w:rsid w:val="00C51E04"/>
    <w:rsid w:val="00C521BD"/>
    <w:rsid w:val="00C5233B"/>
    <w:rsid w:val="00C5257D"/>
    <w:rsid w:val="00C52F3A"/>
    <w:rsid w:val="00C53347"/>
    <w:rsid w:val="00C534F9"/>
    <w:rsid w:val="00C5353B"/>
    <w:rsid w:val="00C536EA"/>
    <w:rsid w:val="00C53DA8"/>
    <w:rsid w:val="00C544C1"/>
    <w:rsid w:val="00C5451F"/>
    <w:rsid w:val="00C54992"/>
    <w:rsid w:val="00C5499B"/>
    <w:rsid w:val="00C554B5"/>
    <w:rsid w:val="00C55631"/>
    <w:rsid w:val="00C5579B"/>
    <w:rsid w:val="00C55819"/>
    <w:rsid w:val="00C55C3F"/>
    <w:rsid w:val="00C55E19"/>
    <w:rsid w:val="00C55ECF"/>
    <w:rsid w:val="00C56027"/>
    <w:rsid w:val="00C561EA"/>
    <w:rsid w:val="00C56236"/>
    <w:rsid w:val="00C562C4"/>
    <w:rsid w:val="00C56678"/>
    <w:rsid w:val="00C5696F"/>
    <w:rsid w:val="00C56C09"/>
    <w:rsid w:val="00C56D5E"/>
    <w:rsid w:val="00C5709E"/>
    <w:rsid w:val="00C571C3"/>
    <w:rsid w:val="00C57406"/>
    <w:rsid w:val="00C5740F"/>
    <w:rsid w:val="00C57510"/>
    <w:rsid w:val="00C5760C"/>
    <w:rsid w:val="00C57707"/>
    <w:rsid w:val="00C577A1"/>
    <w:rsid w:val="00C57AFF"/>
    <w:rsid w:val="00C57FAC"/>
    <w:rsid w:val="00C600EB"/>
    <w:rsid w:val="00C601E8"/>
    <w:rsid w:val="00C6078B"/>
    <w:rsid w:val="00C60967"/>
    <w:rsid w:val="00C60A04"/>
    <w:rsid w:val="00C60D15"/>
    <w:rsid w:val="00C60D36"/>
    <w:rsid w:val="00C60D3A"/>
    <w:rsid w:val="00C60D79"/>
    <w:rsid w:val="00C612D0"/>
    <w:rsid w:val="00C61301"/>
    <w:rsid w:val="00C61587"/>
    <w:rsid w:val="00C6164C"/>
    <w:rsid w:val="00C61883"/>
    <w:rsid w:val="00C61A6C"/>
    <w:rsid w:val="00C61BAD"/>
    <w:rsid w:val="00C61C81"/>
    <w:rsid w:val="00C61D4E"/>
    <w:rsid w:val="00C62053"/>
    <w:rsid w:val="00C62235"/>
    <w:rsid w:val="00C623B5"/>
    <w:rsid w:val="00C625AD"/>
    <w:rsid w:val="00C626E1"/>
    <w:rsid w:val="00C62965"/>
    <w:rsid w:val="00C62B71"/>
    <w:rsid w:val="00C63053"/>
    <w:rsid w:val="00C636C2"/>
    <w:rsid w:val="00C63794"/>
    <w:rsid w:val="00C638D9"/>
    <w:rsid w:val="00C63955"/>
    <w:rsid w:val="00C63B24"/>
    <w:rsid w:val="00C63D69"/>
    <w:rsid w:val="00C63E22"/>
    <w:rsid w:val="00C63E66"/>
    <w:rsid w:val="00C64110"/>
    <w:rsid w:val="00C644AF"/>
    <w:rsid w:val="00C644D7"/>
    <w:rsid w:val="00C64A8B"/>
    <w:rsid w:val="00C650A7"/>
    <w:rsid w:val="00C65135"/>
    <w:rsid w:val="00C65201"/>
    <w:rsid w:val="00C65463"/>
    <w:rsid w:val="00C658D7"/>
    <w:rsid w:val="00C659FE"/>
    <w:rsid w:val="00C65A06"/>
    <w:rsid w:val="00C65BCA"/>
    <w:rsid w:val="00C662FA"/>
    <w:rsid w:val="00C66AA9"/>
    <w:rsid w:val="00C66C46"/>
    <w:rsid w:val="00C66F5B"/>
    <w:rsid w:val="00C66F5E"/>
    <w:rsid w:val="00C67354"/>
    <w:rsid w:val="00C67364"/>
    <w:rsid w:val="00C67694"/>
    <w:rsid w:val="00C67806"/>
    <w:rsid w:val="00C67832"/>
    <w:rsid w:val="00C67B63"/>
    <w:rsid w:val="00C67CE8"/>
    <w:rsid w:val="00C67CEF"/>
    <w:rsid w:val="00C67CF9"/>
    <w:rsid w:val="00C67D7D"/>
    <w:rsid w:val="00C70459"/>
    <w:rsid w:val="00C70687"/>
    <w:rsid w:val="00C70C18"/>
    <w:rsid w:val="00C70E3D"/>
    <w:rsid w:val="00C70EEE"/>
    <w:rsid w:val="00C70FE8"/>
    <w:rsid w:val="00C71168"/>
    <w:rsid w:val="00C711DA"/>
    <w:rsid w:val="00C71659"/>
    <w:rsid w:val="00C71FAA"/>
    <w:rsid w:val="00C722A9"/>
    <w:rsid w:val="00C72645"/>
    <w:rsid w:val="00C72D4E"/>
    <w:rsid w:val="00C7368A"/>
    <w:rsid w:val="00C73745"/>
    <w:rsid w:val="00C7383E"/>
    <w:rsid w:val="00C73C3C"/>
    <w:rsid w:val="00C73E9D"/>
    <w:rsid w:val="00C741D0"/>
    <w:rsid w:val="00C741E0"/>
    <w:rsid w:val="00C7435C"/>
    <w:rsid w:val="00C74938"/>
    <w:rsid w:val="00C74BCC"/>
    <w:rsid w:val="00C74CA4"/>
    <w:rsid w:val="00C74D04"/>
    <w:rsid w:val="00C750F8"/>
    <w:rsid w:val="00C75149"/>
    <w:rsid w:val="00C752C1"/>
    <w:rsid w:val="00C75432"/>
    <w:rsid w:val="00C754FE"/>
    <w:rsid w:val="00C75B4C"/>
    <w:rsid w:val="00C75BA9"/>
    <w:rsid w:val="00C75ED0"/>
    <w:rsid w:val="00C75F69"/>
    <w:rsid w:val="00C76B70"/>
    <w:rsid w:val="00C76DAA"/>
    <w:rsid w:val="00C7704A"/>
    <w:rsid w:val="00C77178"/>
    <w:rsid w:val="00C77188"/>
    <w:rsid w:val="00C77323"/>
    <w:rsid w:val="00C774CE"/>
    <w:rsid w:val="00C775CC"/>
    <w:rsid w:val="00C77B4C"/>
    <w:rsid w:val="00C77B6C"/>
    <w:rsid w:val="00C77BD7"/>
    <w:rsid w:val="00C77C1C"/>
    <w:rsid w:val="00C80065"/>
    <w:rsid w:val="00C800FF"/>
    <w:rsid w:val="00C80444"/>
    <w:rsid w:val="00C804E4"/>
    <w:rsid w:val="00C80555"/>
    <w:rsid w:val="00C8089F"/>
    <w:rsid w:val="00C808DE"/>
    <w:rsid w:val="00C80ED4"/>
    <w:rsid w:val="00C80FA9"/>
    <w:rsid w:val="00C81098"/>
    <w:rsid w:val="00C812D1"/>
    <w:rsid w:val="00C815A8"/>
    <w:rsid w:val="00C816BF"/>
    <w:rsid w:val="00C81739"/>
    <w:rsid w:val="00C81851"/>
    <w:rsid w:val="00C81A8A"/>
    <w:rsid w:val="00C81AA1"/>
    <w:rsid w:val="00C81B88"/>
    <w:rsid w:val="00C82295"/>
    <w:rsid w:val="00C8229A"/>
    <w:rsid w:val="00C822A0"/>
    <w:rsid w:val="00C82327"/>
    <w:rsid w:val="00C82454"/>
    <w:rsid w:val="00C82C8C"/>
    <w:rsid w:val="00C82E83"/>
    <w:rsid w:val="00C830ED"/>
    <w:rsid w:val="00C83304"/>
    <w:rsid w:val="00C83822"/>
    <w:rsid w:val="00C83948"/>
    <w:rsid w:val="00C839AD"/>
    <w:rsid w:val="00C840F6"/>
    <w:rsid w:val="00C84248"/>
    <w:rsid w:val="00C842E4"/>
    <w:rsid w:val="00C84B6A"/>
    <w:rsid w:val="00C84D68"/>
    <w:rsid w:val="00C84DC4"/>
    <w:rsid w:val="00C8510A"/>
    <w:rsid w:val="00C8526F"/>
    <w:rsid w:val="00C8596B"/>
    <w:rsid w:val="00C85DB6"/>
    <w:rsid w:val="00C861BC"/>
    <w:rsid w:val="00C86236"/>
    <w:rsid w:val="00C86549"/>
    <w:rsid w:val="00C86D67"/>
    <w:rsid w:val="00C86FDA"/>
    <w:rsid w:val="00C87025"/>
    <w:rsid w:val="00C871BC"/>
    <w:rsid w:val="00C873CF"/>
    <w:rsid w:val="00C876FF"/>
    <w:rsid w:val="00C877B7"/>
    <w:rsid w:val="00C87DC7"/>
    <w:rsid w:val="00C87F36"/>
    <w:rsid w:val="00C90073"/>
    <w:rsid w:val="00C9012B"/>
    <w:rsid w:val="00C9018B"/>
    <w:rsid w:val="00C904FD"/>
    <w:rsid w:val="00C907CB"/>
    <w:rsid w:val="00C909F0"/>
    <w:rsid w:val="00C90A77"/>
    <w:rsid w:val="00C90E1B"/>
    <w:rsid w:val="00C90E33"/>
    <w:rsid w:val="00C90EE4"/>
    <w:rsid w:val="00C90F03"/>
    <w:rsid w:val="00C90F56"/>
    <w:rsid w:val="00C91055"/>
    <w:rsid w:val="00C91398"/>
    <w:rsid w:val="00C913D1"/>
    <w:rsid w:val="00C914C1"/>
    <w:rsid w:val="00C91596"/>
    <w:rsid w:val="00C91618"/>
    <w:rsid w:val="00C91727"/>
    <w:rsid w:val="00C917CA"/>
    <w:rsid w:val="00C91B86"/>
    <w:rsid w:val="00C91C6C"/>
    <w:rsid w:val="00C91E47"/>
    <w:rsid w:val="00C91F5B"/>
    <w:rsid w:val="00C921A2"/>
    <w:rsid w:val="00C922B3"/>
    <w:rsid w:val="00C92313"/>
    <w:rsid w:val="00C92441"/>
    <w:rsid w:val="00C92471"/>
    <w:rsid w:val="00C92814"/>
    <w:rsid w:val="00C92A00"/>
    <w:rsid w:val="00C92E0A"/>
    <w:rsid w:val="00C92E7A"/>
    <w:rsid w:val="00C92EBC"/>
    <w:rsid w:val="00C92F97"/>
    <w:rsid w:val="00C9304A"/>
    <w:rsid w:val="00C93204"/>
    <w:rsid w:val="00C937AD"/>
    <w:rsid w:val="00C93956"/>
    <w:rsid w:val="00C93BB7"/>
    <w:rsid w:val="00C93D1D"/>
    <w:rsid w:val="00C93F2D"/>
    <w:rsid w:val="00C94341"/>
    <w:rsid w:val="00C94363"/>
    <w:rsid w:val="00C94582"/>
    <w:rsid w:val="00C946F8"/>
    <w:rsid w:val="00C948C6"/>
    <w:rsid w:val="00C948F8"/>
    <w:rsid w:val="00C94A2D"/>
    <w:rsid w:val="00C94B88"/>
    <w:rsid w:val="00C94D00"/>
    <w:rsid w:val="00C94E4B"/>
    <w:rsid w:val="00C94FF1"/>
    <w:rsid w:val="00C953DB"/>
    <w:rsid w:val="00C95713"/>
    <w:rsid w:val="00C9574E"/>
    <w:rsid w:val="00C95EC2"/>
    <w:rsid w:val="00C9625C"/>
    <w:rsid w:val="00C96289"/>
    <w:rsid w:val="00C964E2"/>
    <w:rsid w:val="00C967C9"/>
    <w:rsid w:val="00C9693B"/>
    <w:rsid w:val="00C96C57"/>
    <w:rsid w:val="00C96DE3"/>
    <w:rsid w:val="00C96FCA"/>
    <w:rsid w:val="00C970ED"/>
    <w:rsid w:val="00C97461"/>
    <w:rsid w:val="00C97597"/>
    <w:rsid w:val="00C978AF"/>
    <w:rsid w:val="00C97900"/>
    <w:rsid w:val="00C97ABA"/>
    <w:rsid w:val="00C97BF8"/>
    <w:rsid w:val="00CA02CF"/>
    <w:rsid w:val="00CA02F9"/>
    <w:rsid w:val="00CA0431"/>
    <w:rsid w:val="00CA07BD"/>
    <w:rsid w:val="00CA0C7C"/>
    <w:rsid w:val="00CA0CE9"/>
    <w:rsid w:val="00CA0DC3"/>
    <w:rsid w:val="00CA0F06"/>
    <w:rsid w:val="00CA0FF9"/>
    <w:rsid w:val="00CA12F7"/>
    <w:rsid w:val="00CA18F5"/>
    <w:rsid w:val="00CA1C91"/>
    <w:rsid w:val="00CA1DDD"/>
    <w:rsid w:val="00CA1E63"/>
    <w:rsid w:val="00CA1E73"/>
    <w:rsid w:val="00CA203F"/>
    <w:rsid w:val="00CA22F1"/>
    <w:rsid w:val="00CA2377"/>
    <w:rsid w:val="00CA2620"/>
    <w:rsid w:val="00CA2761"/>
    <w:rsid w:val="00CA35F0"/>
    <w:rsid w:val="00CA3651"/>
    <w:rsid w:val="00CA3BC7"/>
    <w:rsid w:val="00CA3D9F"/>
    <w:rsid w:val="00CA3E52"/>
    <w:rsid w:val="00CA4412"/>
    <w:rsid w:val="00CA44F4"/>
    <w:rsid w:val="00CA4828"/>
    <w:rsid w:val="00CA4A06"/>
    <w:rsid w:val="00CA4B2E"/>
    <w:rsid w:val="00CA4C05"/>
    <w:rsid w:val="00CA5043"/>
    <w:rsid w:val="00CA50AF"/>
    <w:rsid w:val="00CA541D"/>
    <w:rsid w:val="00CA54E6"/>
    <w:rsid w:val="00CA5556"/>
    <w:rsid w:val="00CA571D"/>
    <w:rsid w:val="00CA5A50"/>
    <w:rsid w:val="00CA5DF4"/>
    <w:rsid w:val="00CA5E0D"/>
    <w:rsid w:val="00CA5E11"/>
    <w:rsid w:val="00CA5E89"/>
    <w:rsid w:val="00CA61F0"/>
    <w:rsid w:val="00CA6713"/>
    <w:rsid w:val="00CA69DB"/>
    <w:rsid w:val="00CA69FA"/>
    <w:rsid w:val="00CA6A63"/>
    <w:rsid w:val="00CA6B29"/>
    <w:rsid w:val="00CA7561"/>
    <w:rsid w:val="00CA7B98"/>
    <w:rsid w:val="00CA7BDA"/>
    <w:rsid w:val="00CA7BF5"/>
    <w:rsid w:val="00CA7D27"/>
    <w:rsid w:val="00CA7D49"/>
    <w:rsid w:val="00CA7EDE"/>
    <w:rsid w:val="00CB019D"/>
    <w:rsid w:val="00CB05C2"/>
    <w:rsid w:val="00CB0AC9"/>
    <w:rsid w:val="00CB0C6E"/>
    <w:rsid w:val="00CB0ECB"/>
    <w:rsid w:val="00CB10B9"/>
    <w:rsid w:val="00CB10EA"/>
    <w:rsid w:val="00CB15EE"/>
    <w:rsid w:val="00CB1621"/>
    <w:rsid w:val="00CB1689"/>
    <w:rsid w:val="00CB1B85"/>
    <w:rsid w:val="00CB1E49"/>
    <w:rsid w:val="00CB1E76"/>
    <w:rsid w:val="00CB1F74"/>
    <w:rsid w:val="00CB2032"/>
    <w:rsid w:val="00CB21BC"/>
    <w:rsid w:val="00CB2569"/>
    <w:rsid w:val="00CB26D5"/>
    <w:rsid w:val="00CB2BB6"/>
    <w:rsid w:val="00CB2C91"/>
    <w:rsid w:val="00CB346A"/>
    <w:rsid w:val="00CB380D"/>
    <w:rsid w:val="00CB3A15"/>
    <w:rsid w:val="00CB3B88"/>
    <w:rsid w:val="00CB3D35"/>
    <w:rsid w:val="00CB3FF4"/>
    <w:rsid w:val="00CB4385"/>
    <w:rsid w:val="00CB45BD"/>
    <w:rsid w:val="00CB4AA5"/>
    <w:rsid w:val="00CB4C4A"/>
    <w:rsid w:val="00CB5099"/>
    <w:rsid w:val="00CB532B"/>
    <w:rsid w:val="00CB5718"/>
    <w:rsid w:val="00CB599B"/>
    <w:rsid w:val="00CB59FE"/>
    <w:rsid w:val="00CB5A93"/>
    <w:rsid w:val="00CB5ADA"/>
    <w:rsid w:val="00CB5EEC"/>
    <w:rsid w:val="00CB6043"/>
    <w:rsid w:val="00CB6358"/>
    <w:rsid w:val="00CB63A4"/>
    <w:rsid w:val="00CB641D"/>
    <w:rsid w:val="00CB65C7"/>
    <w:rsid w:val="00CB699D"/>
    <w:rsid w:val="00CB69C2"/>
    <w:rsid w:val="00CB6E73"/>
    <w:rsid w:val="00CB733A"/>
    <w:rsid w:val="00CB7818"/>
    <w:rsid w:val="00CB7A56"/>
    <w:rsid w:val="00CB7EF6"/>
    <w:rsid w:val="00CC0330"/>
    <w:rsid w:val="00CC037B"/>
    <w:rsid w:val="00CC0512"/>
    <w:rsid w:val="00CC07E2"/>
    <w:rsid w:val="00CC12DC"/>
    <w:rsid w:val="00CC13AB"/>
    <w:rsid w:val="00CC1633"/>
    <w:rsid w:val="00CC16DA"/>
    <w:rsid w:val="00CC17A0"/>
    <w:rsid w:val="00CC17CA"/>
    <w:rsid w:val="00CC1DFB"/>
    <w:rsid w:val="00CC1F43"/>
    <w:rsid w:val="00CC1F4C"/>
    <w:rsid w:val="00CC1FD8"/>
    <w:rsid w:val="00CC22B8"/>
    <w:rsid w:val="00CC23DD"/>
    <w:rsid w:val="00CC2833"/>
    <w:rsid w:val="00CC2F00"/>
    <w:rsid w:val="00CC385A"/>
    <w:rsid w:val="00CC39FB"/>
    <w:rsid w:val="00CC3C03"/>
    <w:rsid w:val="00CC3C43"/>
    <w:rsid w:val="00CC3EA7"/>
    <w:rsid w:val="00CC3F0A"/>
    <w:rsid w:val="00CC401F"/>
    <w:rsid w:val="00CC409F"/>
    <w:rsid w:val="00CC42D0"/>
    <w:rsid w:val="00CC42D5"/>
    <w:rsid w:val="00CC4378"/>
    <w:rsid w:val="00CC43A6"/>
    <w:rsid w:val="00CC495D"/>
    <w:rsid w:val="00CC4967"/>
    <w:rsid w:val="00CC4A57"/>
    <w:rsid w:val="00CC4BA6"/>
    <w:rsid w:val="00CC5252"/>
    <w:rsid w:val="00CC54CF"/>
    <w:rsid w:val="00CC5B68"/>
    <w:rsid w:val="00CC5E55"/>
    <w:rsid w:val="00CC5ED0"/>
    <w:rsid w:val="00CC614C"/>
    <w:rsid w:val="00CC637D"/>
    <w:rsid w:val="00CC6528"/>
    <w:rsid w:val="00CC65CE"/>
    <w:rsid w:val="00CC669B"/>
    <w:rsid w:val="00CC6C05"/>
    <w:rsid w:val="00CC6C88"/>
    <w:rsid w:val="00CC6D08"/>
    <w:rsid w:val="00CC75E8"/>
    <w:rsid w:val="00CC77F5"/>
    <w:rsid w:val="00CC7909"/>
    <w:rsid w:val="00CD0191"/>
    <w:rsid w:val="00CD03C9"/>
    <w:rsid w:val="00CD0510"/>
    <w:rsid w:val="00CD0996"/>
    <w:rsid w:val="00CD0DFE"/>
    <w:rsid w:val="00CD16AA"/>
    <w:rsid w:val="00CD1D91"/>
    <w:rsid w:val="00CD1DA8"/>
    <w:rsid w:val="00CD26B5"/>
    <w:rsid w:val="00CD2AC8"/>
    <w:rsid w:val="00CD2C2A"/>
    <w:rsid w:val="00CD31E1"/>
    <w:rsid w:val="00CD3438"/>
    <w:rsid w:val="00CD35FB"/>
    <w:rsid w:val="00CD36A9"/>
    <w:rsid w:val="00CD37AD"/>
    <w:rsid w:val="00CD39A0"/>
    <w:rsid w:val="00CD39A4"/>
    <w:rsid w:val="00CD3B9C"/>
    <w:rsid w:val="00CD3E25"/>
    <w:rsid w:val="00CD3E39"/>
    <w:rsid w:val="00CD3F27"/>
    <w:rsid w:val="00CD42E2"/>
    <w:rsid w:val="00CD45C7"/>
    <w:rsid w:val="00CD4608"/>
    <w:rsid w:val="00CD4682"/>
    <w:rsid w:val="00CD49CE"/>
    <w:rsid w:val="00CD4CE0"/>
    <w:rsid w:val="00CD4D76"/>
    <w:rsid w:val="00CD4DAE"/>
    <w:rsid w:val="00CD4E29"/>
    <w:rsid w:val="00CD4E6C"/>
    <w:rsid w:val="00CD52CC"/>
    <w:rsid w:val="00CD59AF"/>
    <w:rsid w:val="00CD5A6A"/>
    <w:rsid w:val="00CD5C61"/>
    <w:rsid w:val="00CD5F5F"/>
    <w:rsid w:val="00CD60A0"/>
    <w:rsid w:val="00CD617C"/>
    <w:rsid w:val="00CD6259"/>
    <w:rsid w:val="00CD64A1"/>
    <w:rsid w:val="00CD64F0"/>
    <w:rsid w:val="00CD67EC"/>
    <w:rsid w:val="00CD69D1"/>
    <w:rsid w:val="00CD6C9B"/>
    <w:rsid w:val="00CD6D40"/>
    <w:rsid w:val="00CD6EC0"/>
    <w:rsid w:val="00CD6FA8"/>
    <w:rsid w:val="00CD70A8"/>
    <w:rsid w:val="00CD70AD"/>
    <w:rsid w:val="00CD7159"/>
    <w:rsid w:val="00CD7298"/>
    <w:rsid w:val="00CD769A"/>
    <w:rsid w:val="00CD776A"/>
    <w:rsid w:val="00CD7884"/>
    <w:rsid w:val="00CD7A28"/>
    <w:rsid w:val="00CD7B4B"/>
    <w:rsid w:val="00CD7B60"/>
    <w:rsid w:val="00CD7DEB"/>
    <w:rsid w:val="00CD7E85"/>
    <w:rsid w:val="00CD7FC4"/>
    <w:rsid w:val="00CD7FD0"/>
    <w:rsid w:val="00CE0087"/>
    <w:rsid w:val="00CE02EF"/>
    <w:rsid w:val="00CE0365"/>
    <w:rsid w:val="00CE051D"/>
    <w:rsid w:val="00CE07AD"/>
    <w:rsid w:val="00CE0839"/>
    <w:rsid w:val="00CE096F"/>
    <w:rsid w:val="00CE0BE2"/>
    <w:rsid w:val="00CE1237"/>
    <w:rsid w:val="00CE1257"/>
    <w:rsid w:val="00CE15E2"/>
    <w:rsid w:val="00CE1709"/>
    <w:rsid w:val="00CE1727"/>
    <w:rsid w:val="00CE17C0"/>
    <w:rsid w:val="00CE18E8"/>
    <w:rsid w:val="00CE1D4A"/>
    <w:rsid w:val="00CE26C5"/>
    <w:rsid w:val="00CE280E"/>
    <w:rsid w:val="00CE31F3"/>
    <w:rsid w:val="00CE32B7"/>
    <w:rsid w:val="00CE33A5"/>
    <w:rsid w:val="00CE34E3"/>
    <w:rsid w:val="00CE3887"/>
    <w:rsid w:val="00CE392F"/>
    <w:rsid w:val="00CE3B52"/>
    <w:rsid w:val="00CE3C03"/>
    <w:rsid w:val="00CE3C19"/>
    <w:rsid w:val="00CE3CF3"/>
    <w:rsid w:val="00CE3D7B"/>
    <w:rsid w:val="00CE3DAF"/>
    <w:rsid w:val="00CE3DCB"/>
    <w:rsid w:val="00CE3E13"/>
    <w:rsid w:val="00CE42E3"/>
    <w:rsid w:val="00CE49B3"/>
    <w:rsid w:val="00CE4CEE"/>
    <w:rsid w:val="00CE4D17"/>
    <w:rsid w:val="00CE504E"/>
    <w:rsid w:val="00CE509D"/>
    <w:rsid w:val="00CE5120"/>
    <w:rsid w:val="00CE51A0"/>
    <w:rsid w:val="00CE57AB"/>
    <w:rsid w:val="00CE5A58"/>
    <w:rsid w:val="00CE5C36"/>
    <w:rsid w:val="00CE5DB2"/>
    <w:rsid w:val="00CE60C9"/>
    <w:rsid w:val="00CE6226"/>
    <w:rsid w:val="00CE64C0"/>
    <w:rsid w:val="00CE67A1"/>
    <w:rsid w:val="00CE689F"/>
    <w:rsid w:val="00CE68E4"/>
    <w:rsid w:val="00CE6C1A"/>
    <w:rsid w:val="00CE6FCC"/>
    <w:rsid w:val="00CE7136"/>
    <w:rsid w:val="00CE72C4"/>
    <w:rsid w:val="00CE747B"/>
    <w:rsid w:val="00CE754E"/>
    <w:rsid w:val="00CE75AF"/>
    <w:rsid w:val="00CE75D9"/>
    <w:rsid w:val="00CE7AF2"/>
    <w:rsid w:val="00CE7DF2"/>
    <w:rsid w:val="00CE7F83"/>
    <w:rsid w:val="00CF04C6"/>
    <w:rsid w:val="00CF04FB"/>
    <w:rsid w:val="00CF06D8"/>
    <w:rsid w:val="00CF09B0"/>
    <w:rsid w:val="00CF0BA3"/>
    <w:rsid w:val="00CF0CE3"/>
    <w:rsid w:val="00CF11B8"/>
    <w:rsid w:val="00CF12CE"/>
    <w:rsid w:val="00CF1779"/>
    <w:rsid w:val="00CF1CE1"/>
    <w:rsid w:val="00CF1F84"/>
    <w:rsid w:val="00CF236C"/>
    <w:rsid w:val="00CF242E"/>
    <w:rsid w:val="00CF256A"/>
    <w:rsid w:val="00CF2689"/>
    <w:rsid w:val="00CF2EAD"/>
    <w:rsid w:val="00CF31C0"/>
    <w:rsid w:val="00CF32B8"/>
    <w:rsid w:val="00CF362C"/>
    <w:rsid w:val="00CF37C4"/>
    <w:rsid w:val="00CF381C"/>
    <w:rsid w:val="00CF3916"/>
    <w:rsid w:val="00CF3CCF"/>
    <w:rsid w:val="00CF3EED"/>
    <w:rsid w:val="00CF415C"/>
    <w:rsid w:val="00CF4322"/>
    <w:rsid w:val="00CF4403"/>
    <w:rsid w:val="00CF45C1"/>
    <w:rsid w:val="00CF46F3"/>
    <w:rsid w:val="00CF46F4"/>
    <w:rsid w:val="00CF4764"/>
    <w:rsid w:val="00CF47B1"/>
    <w:rsid w:val="00CF4A3A"/>
    <w:rsid w:val="00CF4D5B"/>
    <w:rsid w:val="00CF547F"/>
    <w:rsid w:val="00CF557C"/>
    <w:rsid w:val="00CF5759"/>
    <w:rsid w:val="00CF58B7"/>
    <w:rsid w:val="00CF5C06"/>
    <w:rsid w:val="00CF5E36"/>
    <w:rsid w:val="00CF5E79"/>
    <w:rsid w:val="00CF6389"/>
    <w:rsid w:val="00CF66EA"/>
    <w:rsid w:val="00CF6A48"/>
    <w:rsid w:val="00CF6CCE"/>
    <w:rsid w:val="00CF6D8F"/>
    <w:rsid w:val="00CF77D2"/>
    <w:rsid w:val="00CF7B80"/>
    <w:rsid w:val="00D001DA"/>
    <w:rsid w:val="00D0031B"/>
    <w:rsid w:val="00D00563"/>
    <w:rsid w:val="00D005B0"/>
    <w:rsid w:val="00D00600"/>
    <w:rsid w:val="00D00938"/>
    <w:rsid w:val="00D00D35"/>
    <w:rsid w:val="00D00E94"/>
    <w:rsid w:val="00D01065"/>
    <w:rsid w:val="00D010DA"/>
    <w:rsid w:val="00D01943"/>
    <w:rsid w:val="00D01A88"/>
    <w:rsid w:val="00D01DAC"/>
    <w:rsid w:val="00D01E06"/>
    <w:rsid w:val="00D01F92"/>
    <w:rsid w:val="00D01FA8"/>
    <w:rsid w:val="00D0209E"/>
    <w:rsid w:val="00D022CC"/>
    <w:rsid w:val="00D0245F"/>
    <w:rsid w:val="00D024C4"/>
    <w:rsid w:val="00D0262E"/>
    <w:rsid w:val="00D02770"/>
    <w:rsid w:val="00D029A4"/>
    <w:rsid w:val="00D03068"/>
    <w:rsid w:val="00D0314E"/>
    <w:rsid w:val="00D03481"/>
    <w:rsid w:val="00D03506"/>
    <w:rsid w:val="00D0358C"/>
    <w:rsid w:val="00D03608"/>
    <w:rsid w:val="00D0397A"/>
    <w:rsid w:val="00D039F5"/>
    <w:rsid w:val="00D03B76"/>
    <w:rsid w:val="00D03BC0"/>
    <w:rsid w:val="00D04021"/>
    <w:rsid w:val="00D044A3"/>
    <w:rsid w:val="00D048DB"/>
    <w:rsid w:val="00D04DA3"/>
    <w:rsid w:val="00D04E0C"/>
    <w:rsid w:val="00D04E95"/>
    <w:rsid w:val="00D04FDD"/>
    <w:rsid w:val="00D04FFE"/>
    <w:rsid w:val="00D051C5"/>
    <w:rsid w:val="00D051F3"/>
    <w:rsid w:val="00D05311"/>
    <w:rsid w:val="00D053DA"/>
    <w:rsid w:val="00D05521"/>
    <w:rsid w:val="00D056E5"/>
    <w:rsid w:val="00D05901"/>
    <w:rsid w:val="00D059E0"/>
    <w:rsid w:val="00D05BE0"/>
    <w:rsid w:val="00D05C99"/>
    <w:rsid w:val="00D06012"/>
    <w:rsid w:val="00D0605E"/>
    <w:rsid w:val="00D064BE"/>
    <w:rsid w:val="00D0667B"/>
    <w:rsid w:val="00D06DCA"/>
    <w:rsid w:val="00D073F3"/>
    <w:rsid w:val="00D0744A"/>
    <w:rsid w:val="00D076E2"/>
    <w:rsid w:val="00D07743"/>
    <w:rsid w:val="00D079DE"/>
    <w:rsid w:val="00D07EE2"/>
    <w:rsid w:val="00D10305"/>
    <w:rsid w:val="00D10431"/>
    <w:rsid w:val="00D10617"/>
    <w:rsid w:val="00D10769"/>
    <w:rsid w:val="00D1080F"/>
    <w:rsid w:val="00D10974"/>
    <w:rsid w:val="00D10A4A"/>
    <w:rsid w:val="00D10C14"/>
    <w:rsid w:val="00D10D06"/>
    <w:rsid w:val="00D10FB7"/>
    <w:rsid w:val="00D110D5"/>
    <w:rsid w:val="00D1123A"/>
    <w:rsid w:val="00D1125B"/>
    <w:rsid w:val="00D114ED"/>
    <w:rsid w:val="00D118E2"/>
    <w:rsid w:val="00D119C1"/>
    <w:rsid w:val="00D11BF1"/>
    <w:rsid w:val="00D124EC"/>
    <w:rsid w:val="00D12961"/>
    <w:rsid w:val="00D12CBE"/>
    <w:rsid w:val="00D12D02"/>
    <w:rsid w:val="00D12D8A"/>
    <w:rsid w:val="00D132BD"/>
    <w:rsid w:val="00D1338B"/>
    <w:rsid w:val="00D133DE"/>
    <w:rsid w:val="00D13825"/>
    <w:rsid w:val="00D1389C"/>
    <w:rsid w:val="00D13971"/>
    <w:rsid w:val="00D13CDC"/>
    <w:rsid w:val="00D13F0D"/>
    <w:rsid w:val="00D143C0"/>
    <w:rsid w:val="00D14C1E"/>
    <w:rsid w:val="00D14C39"/>
    <w:rsid w:val="00D14C86"/>
    <w:rsid w:val="00D14ED4"/>
    <w:rsid w:val="00D150FD"/>
    <w:rsid w:val="00D15158"/>
    <w:rsid w:val="00D152AB"/>
    <w:rsid w:val="00D15422"/>
    <w:rsid w:val="00D15451"/>
    <w:rsid w:val="00D1573E"/>
    <w:rsid w:val="00D15A11"/>
    <w:rsid w:val="00D15A3A"/>
    <w:rsid w:val="00D15A76"/>
    <w:rsid w:val="00D15C7F"/>
    <w:rsid w:val="00D15F18"/>
    <w:rsid w:val="00D15FC7"/>
    <w:rsid w:val="00D16213"/>
    <w:rsid w:val="00D16246"/>
    <w:rsid w:val="00D165D8"/>
    <w:rsid w:val="00D166C9"/>
    <w:rsid w:val="00D16E0C"/>
    <w:rsid w:val="00D16E36"/>
    <w:rsid w:val="00D172DB"/>
    <w:rsid w:val="00D17369"/>
    <w:rsid w:val="00D173EF"/>
    <w:rsid w:val="00D1775D"/>
    <w:rsid w:val="00D1786A"/>
    <w:rsid w:val="00D17E24"/>
    <w:rsid w:val="00D17E3E"/>
    <w:rsid w:val="00D17EC8"/>
    <w:rsid w:val="00D2073A"/>
    <w:rsid w:val="00D207AB"/>
    <w:rsid w:val="00D20B84"/>
    <w:rsid w:val="00D20E65"/>
    <w:rsid w:val="00D20F28"/>
    <w:rsid w:val="00D2127A"/>
    <w:rsid w:val="00D21509"/>
    <w:rsid w:val="00D216A6"/>
    <w:rsid w:val="00D216D8"/>
    <w:rsid w:val="00D21AB6"/>
    <w:rsid w:val="00D21D0A"/>
    <w:rsid w:val="00D21E80"/>
    <w:rsid w:val="00D21F86"/>
    <w:rsid w:val="00D21FE9"/>
    <w:rsid w:val="00D22064"/>
    <w:rsid w:val="00D22416"/>
    <w:rsid w:val="00D22B22"/>
    <w:rsid w:val="00D22C3B"/>
    <w:rsid w:val="00D22DF9"/>
    <w:rsid w:val="00D230C3"/>
    <w:rsid w:val="00D23749"/>
    <w:rsid w:val="00D23B9D"/>
    <w:rsid w:val="00D23C1F"/>
    <w:rsid w:val="00D24009"/>
    <w:rsid w:val="00D240F3"/>
    <w:rsid w:val="00D24315"/>
    <w:rsid w:val="00D247F1"/>
    <w:rsid w:val="00D2481E"/>
    <w:rsid w:val="00D24874"/>
    <w:rsid w:val="00D24A25"/>
    <w:rsid w:val="00D24AE7"/>
    <w:rsid w:val="00D24CE6"/>
    <w:rsid w:val="00D24E2B"/>
    <w:rsid w:val="00D25119"/>
    <w:rsid w:val="00D25330"/>
    <w:rsid w:val="00D25656"/>
    <w:rsid w:val="00D257B7"/>
    <w:rsid w:val="00D25934"/>
    <w:rsid w:val="00D25B2E"/>
    <w:rsid w:val="00D2618C"/>
    <w:rsid w:val="00D2623E"/>
    <w:rsid w:val="00D26364"/>
    <w:rsid w:val="00D263DF"/>
    <w:rsid w:val="00D264B2"/>
    <w:rsid w:val="00D2651B"/>
    <w:rsid w:val="00D265A5"/>
    <w:rsid w:val="00D26701"/>
    <w:rsid w:val="00D26B0A"/>
    <w:rsid w:val="00D26EA2"/>
    <w:rsid w:val="00D270BD"/>
    <w:rsid w:val="00D2713B"/>
    <w:rsid w:val="00D27182"/>
    <w:rsid w:val="00D272B6"/>
    <w:rsid w:val="00D27367"/>
    <w:rsid w:val="00D275E7"/>
    <w:rsid w:val="00D27D2F"/>
    <w:rsid w:val="00D27F55"/>
    <w:rsid w:val="00D30107"/>
    <w:rsid w:val="00D304CB"/>
    <w:rsid w:val="00D305D5"/>
    <w:rsid w:val="00D306CB"/>
    <w:rsid w:val="00D30886"/>
    <w:rsid w:val="00D30DA9"/>
    <w:rsid w:val="00D30DC3"/>
    <w:rsid w:val="00D30DCA"/>
    <w:rsid w:val="00D31777"/>
    <w:rsid w:val="00D31C6F"/>
    <w:rsid w:val="00D31D30"/>
    <w:rsid w:val="00D31E53"/>
    <w:rsid w:val="00D32050"/>
    <w:rsid w:val="00D32A78"/>
    <w:rsid w:val="00D32B9A"/>
    <w:rsid w:val="00D32BE6"/>
    <w:rsid w:val="00D32EFF"/>
    <w:rsid w:val="00D32F44"/>
    <w:rsid w:val="00D333D5"/>
    <w:rsid w:val="00D336F8"/>
    <w:rsid w:val="00D338F5"/>
    <w:rsid w:val="00D33C67"/>
    <w:rsid w:val="00D33F03"/>
    <w:rsid w:val="00D3401F"/>
    <w:rsid w:val="00D342D3"/>
    <w:rsid w:val="00D34585"/>
    <w:rsid w:val="00D34627"/>
    <w:rsid w:val="00D34630"/>
    <w:rsid w:val="00D34BBA"/>
    <w:rsid w:val="00D34BC9"/>
    <w:rsid w:val="00D352A5"/>
    <w:rsid w:val="00D35368"/>
    <w:rsid w:val="00D355E8"/>
    <w:rsid w:val="00D35643"/>
    <w:rsid w:val="00D35725"/>
    <w:rsid w:val="00D35B3B"/>
    <w:rsid w:val="00D35C93"/>
    <w:rsid w:val="00D36177"/>
    <w:rsid w:val="00D36527"/>
    <w:rsid w:val="00D36603"/>
    <w:rsid w:val="00D367AA"/>
    <w:rsid w:val="00D36996"/>
    <w:rsid w:val="00D36A65"/>
    <w:rsid w:val="00D36C90"/>
    <w:rsid w:val="00D36D7A"/>
    <w:rsid w:val="00D371A9"/>
    <w:rsid w:val="00D373C8"/>
    <w:rsid w:val="00D37513"/>
    <w:rsid w:val="00D3768F"/>
    <w:rsid w:val="00D37C99"/>
    <w:rsid w:val="00D37FDF"/>
    <w:rsid w:val="00D40407"/>
    <w:rsid w:val="00D40445"/>
    <w:rsid w:val="00D407F4"/>
    <w:rsid w:val="00D408F9"/>
    <w:rsid w:val="00D40B0C"/>
    <w:rsid w:val="00D40DAC"/>
    <w:rsid w:val="00D40E85"/>
    <w:rsid w:val="00D40F30"/>
    <w:rsid w:val="00D412C9"/>
    <w:rsid w:val="00D4153F"/>
    <w:rsid w:val="00D41625"/>
    <w:rsid w:val="00D417F1"/>
    <w:rsid w:val="00D41804"/>
    <w:rsid w:val="00D418E1"/>
    <w:rsid w:val="00D419D0"/>
    <w:rsid w:val="00D41A48"/>
    <w:rsid w:val="00D42142"/>
    <w:rsid w:val="00D42349"/>
    <w:rsid w:val="00D42419"/>
    <w:rsid w:val="00D42561"/>
    <w:rsid w:val="00D42653"/>
    <w:rsid w:val="00D42851"/>
    <w:rsid w:val="00D42C0F"/>
    <w:rsid w:val="00D42D04"/>
    <w:rsid w:val="00D42E89"/>
    <w:rsid w:val="00D42FED"/>
    <w:rsid w:val="00D4352F"/>
    <w:rsid w:val="00D4358F"/>
    <w:rsid w:val="00D43648"/>
    <w:rsid w:val="00D436DD"/>
    <w:rsid w:val="00D43832"/>
    <w:rsid w:val="00D43864"/>
    <w:rsid w:val="00D4389F"/>
    <w:rsid w:val="00D43D21"/>
    <w:rsid w:val="00D44177"/>
    <w:rsid w:val="00D442FB"/>
    <w:rsid w:val="00D443AA"/>
    <w:rsid w:val="00D44408"/>
    <w:rsid w:val="00D44485"/>
    <w:rsid w:val="00D445EA"/>
    <w:rsid w:val="00D449C6"/>
    <w:rsid w:val="00D44A27"/>
    <w:rsid w:val="00D44ADB"/>
    <w:rsid w:val="00D44C5E"/>
    <w:rsid w:val="00D44F15"/>
    <w:rsid w:val="00D44FAF"/>
    <w:rsid w:val="00D455F9"/>
    <w:rsid w:val="00D456F4"/>
    <w:rsid w:val="00D459E2"/>
    <w:rsid w:val="00D45E65"/>
    <w:rsid w:val="00D46077"/>
    <w:rsid w:val="00D460C5"/>
    <w:rsid w:val="00D464F9"/>
    <w:rsid w:val="00D466D0"/>
    <w:rsid w:val="00D467CB"/>
    <w:rsid w:val="00D46B38"/>
    <w:rsid w:val="00D46BD4"/>
    <w:rsid w:val="00D47039"/>
    <w:rsid w:val="00D4708C"/>
    <w:rsid w:val="00D47674"/>
    <w:rsid w:val="00D47784"/>
    <w:rsid w:val="00D47786"/>
    <w:rsid w:val="00D47888"/>
    <w:rsid w:val="00D50257"/>
    <w:rsid w:val="00D50374"/>
    <w:rsid w:val="00D5058C"/>
    <w:rsid w:val="00D50591"/>
    <w:rsid w:val="00D505FB"/>
    <w:rsid w:val="00D50638"/>
    <w:rsid w:val="00D5074D"/>
    <w:rsid w:val="00D508B6"/>
    <w:rsid w:val="00D509EC"/>
    <w:rsid w:val="00D50A08"/>
    <w:rsid w:val="00D50AFB"/>
    <w:rsid w:val="00D50BC2"/>
    <w:rsid w:val="00D50C5A"/>
    <w:rsid w:val="00D50CFC"/>
    <w:rsid w:val="00D50D0D"/>
    <w:rsid w:val="00D50D2C"/>
    <w:rsid w:val="00D50D49"/>
    <w:rsid w:val="00D513A6"/>
    <w:rsid w:val="00D515C1"/>
    <w:rsid w:val="00D51761"/>
    <w:rsid w:val="00D517DD"/>
    <w:rsid w:val="00D518D3"/>
    <w:rsid w:val="00D51C3B"/>
    <w:rsid w:val="00D51C4E"/>
    <w:rsid w:val="00D51D3D"/>
    <w:rsid w:val="00D51D50"/>
    <w:rsid w:val="00D51DD0"/>
    <w:rsid w:val="00D5215E"/>
    <w:rsid w:val="00D52A08"/>
    <w:rsid w:val="00D52BD7"/>
    <w:rsid w:val="00D52BFC"/>
    <w:rsid w:val="00D52CD6"/>
    <w:rsid w:val="00D5317E"/>
    <w:rsid w:val="00D5345B"/>
    <w:rsid w:val="00D534CF"/>
    <w:rsid w:val="00D53509"/>
    <w:rsid w:val="00D54017"/>
    <w:rsid w:val="00D54726"/>
    <w:rsid w:val="00D54910"/>
    <w:rsid w:val="00D54A6F"/>
    <w:rsid w:val="00D55869"/>
    <w:rsid w:val="00D55ACC"/>
    <w:rsid w:val="00D55BF6"/>
    <w:rsid w:val="00D55D68"/>
    <w:rsid w:val="00D56303"/>
    <w:rsid w:val="00D563A9"/>
    <w:rsid w:val="00D563B6"/>
    <w:rsid w:val="00D566AF"/>
    <w:rsid w:val="00D5743E"/>
    <w:rsid w:val="00D575C4"/>
    <w:rsid w:val="00D57BB2"/>
    <w:rsid w:val="00D57C0E"/>
    <w:rsid w:val="00D57E4A"/>
    <w:rsid w:val="00D57EA9"/>
    <w:rsid w:val="00D601C9"/>
    <w:rsid w:val="00D6025F"/>
    <w:rsid w:val="00D60563"/>
    <w:rsid w:val="00D607F8"/>
    <w:rsid w:val="00D6088D"/>
    <w:rsid w:val="00D609C1"/>
    <w:rsid w:val="00D60DEA"/>
    <w:rsid w:val="00D6105F"/>
    <w:rsid w:val="00D6124C"/>
    <w:rsid w:val="00D6133D"/>
    <w:rsid w:val="00D6175A"/>
    <w:rsid w:val="00D617C5"/>
    <w:rsid w:val="00D61B0B"/>
    <w:rsid w:val="00D61C5C"/>
    <w:rsid w:val="00D621F1"/>
    <w:rsid w:val="00D62489"/>
    <w:rsid w:val="00D624B4"/>
    <w:rsid w:val="00D6268C"/>
    <w:rsid w:val="00D6270C"/>
    <w:rsid w:val="00D62B17"/>
    <w:rsid w:val="00D62B21"/>
    <w:rsid w:val="00D62B54"/>
    <w:rsid w:val="00D62BE2"/>
    <w:rsid w:val="00D62CF9"/>
    <w:rsid w:val="00D6315C"/>
    <w:rsid w:val="00D631DD"/>
    <w:rsid w:val="00D6368C"/>
    <w:rsid w:val="00D637FF"/>
    <w:rsid w:val="00D63DCF"/>
    <w:rsid w:val="00D6466E"/>
    <w:rsid w:val="00D64862"/>
    <w:rsid w:val="00D64A25"/>
    <w:rsid w:val="00D64A63"/>
    <w:rsid w:val="00D64CF8"/>
    <w:rsid w:val="00D64D58"/>
    <w:rsid w:val="00D65009"/>
    <w:rsid w:val="00D651F0"/>
    <w:rsid w:val="00D65250"/>
    <w:rsid w:val="00D65588"/>
    <w:rsid w:val="00D65684"/>
    <w:rsid w:val="00D65A61"/>
    <w:rsid w:val="00D65BEF"/>
    <w:rsid w:val="00D65F1C"/>
    <w:rsid w:val="00D66200"/>
    <w:rsid w:val="00D66867"/>
    <w:rsid w:val="00D669A7"/>
    <w:rsid w:val="00D66B85"/>
    <w:rsid w:val="00D66BA5"/>
    <w:rsid w:val="00D66E1A"/>
    <w:rsid w:val="00D67093"/>
    <w:rsid w:val="00D67221"/>
    <w:rsid w:val="00D676D1"/>
    <w:rsid w:val="00D67768"/>
    <w:rsid w:val="00D678F3"/>
    <w:rsid w:val="00D67AFA"/>
    <w:rsid w:val="00D67DAF"/>
    <w:rsid w:val="00D70005"/>
    <w:rsid w:val="00D70066"/>
    <w:rsid w:val="00D70156"/>
    <w:rsid w:val="00D702FC"/>
    <w:rsid w:val="00D70778"/>
    <w:rsid w:val="00D70AA5"/>
    <w:rsid w:val="00D70E78"/>
    <w:rsid w:val="00D70FDE"/>
    <w:rsid w:val="00D71153"/>
    <w:rsid w:val="00D711C9"/>
    <w:rsid w:val="00D7124D"/>
    <w:rsid w:val="00D7134E"/>
    <w:rsid w:val="00D716FA"/>
    <w:rsid w:val="00D7170B"/>
    <w:rsid w:val="00D719B4"/>
    <w:rsid w:val="00D71C73"/>
    <w:rsid w:val="00D71FEF"/>
    <w:rsid w:val="00D724F9"/>
    <w:rsid w:val="00D725F1"/>
    <w:rsid w:val="00D7269C"/>
    <w:rsid w:val="00D72768"/>
    <w:rsid w:val="00D72B07"/>
    <w:rsid w:val="00D72B8F"/>
    <w:rsid w:val="00D73144"/>
    <w:rsid w:val="00D73186"/>
    <w:rsid w:val="00D73401"/>
    <w:rsid w:val="00D734B2"/>
    <w:rsid w:val="00D73521"/>
    <w:rsid w:val="00D735F4"/>
    <w:rsid w:val="00D739D1"/>
    <w:rsid w:val="00D73A29"/>
    <w:rsid w:val="00D73CCD"/>
    <w:rsid w:val="00D73DCB"/>
    <w:rsid w:val="00D73E48"/>
    <w:rsid w:val="00D73F10"/>
    <w:rsid w:val="00D741B7"/>
    <w:rsid w:val="00D741E2"/>
    <w:rsid w:val="00D74F24"/>
    <w:rsid w:val="00D75045"/>
    <w:rsid w:val="00D75153"/>
    <w:rsid w:val="00D75461"/>
    <w:rsid w:val="00D759D3"/>
    <w:rsid w:val="00D75CAE"/>
    <w:rsid w:val="00D75E14"/>
    <w:rsid w:val="00D7601F"/>
    <w:rsid w:val="00D7618E"/>
    <w:rsid w:val="00D76686"/>
    <w:rsid w:val="00D766BE"/>
    <w:rsid w:val="00D76BE3"/>
    <w:rsid w:val="00D76E47"/>
    <w:rsid w:val="00D77010"/>
    <w:rsid w:val="00D7730D"/>
    <w:rsid w:val="00D7730E"/>
    <w:rsid w:val="00D775F7"/>
    <w:rsid w:val="00D77CAA"/>
    <w:rsid w:val="00D77D7B"/>
    <w:rsid w:val="00D8033D"/>
    <w:rsid w:val="00D803B4"/>
    <w:rsid w:val="00D80734"/>
    <w:rsid w:val="00D80CA7"/>
    <w:rsid w:val="00D80CF1"/>
    <w:rsid w:val="00D80D80"/>
    <w:rsid w:val="00D80DCD"/>
    <w:rsid w:val="00D80E45"/>
    <w:rsid w:val="00D80E47"/>
    <w:rsid w:val="00D8110B"/>
    <w:rsid w:val="00D81240"/>
    <w:rsid w:val="00D81749"/>
    <w:rsid w:val="00D8181C"/>
    <w:rsid w:val="00D81925"/>
    <w:rsid w:val="00D81987"/>
    <w:rsid w:val="00D81A9E"/>
    <w:rsid w:val="00D81AC4"/>
    <w:rsid w:val="00D81BF0"/>
    <w:rsid w:val="00D825E0"/>
    <w:rsid w:val="00D8291C"/>
    <w:rsid w:val="00D82E3D"/>
    <w:rsid w:val="00D82FAA"/>
    <w:rsid w:val="00D830DC"/>
    <w:rsid w:val="00D8348D"/>
    <w:rsid w:val="00D834D6"/>
    <w:rsid w:val="00D838E5"/>
    <w:rsid w:val="00D83CFD"/>
    <w:rsid w:val="00D83EB7"/>
    <w:rsid w:val="00D83FB1"/>
    <w:rsid w:val="00D8425A"/>
    <w:rsid w:val="00D847D4"/>
    <w:rsid w:val="00D84CED"/>
    <w:rsid w:val="00D84E9E"/>
    <w:rsid w:val="00D84F39"/>
    <w:rsid w:val="00D85185"/>
    <w:rsid w:val="00D8525D"/>
    <w:rsid w:val="00D8527B"/>
    <w:rsid w:val="00D853B8"/>
    <w:rsid w:val="00D85424"/>
    <w:rsid w:val="00D8598B"/>
    <w:rsid w:val="00D859D6"/>
    <w:rsid w:val="00D85A12"/>
    <w:rsid w:val="00D86214"/>
    <w:rsid w:val="00D86254"/>
    <w:rsid w:val="00D86D59"/>
    <w:rsid w:val="00D86D9A"/>
    <w:rsid w:val="00D86DD4"/>
    <w:rsid w:val="00D86E42"/>
    <w:rsid w:val="00D86E7E"/>
    <w:rsid w:val="00D87072"/>
    <w:rsid w:val="00D8734F"/>
    <w:rsid w:val="00D8740A"/>
    <w:rsid w:val="00D87597"/>
    <w:rsid w:val="00D87B1E"/>
    <w:rsid w:val="00D87CAF"/>
    <w:rsid w:val="00D9015B"/>
    <w:rsid w:val="00D90234"/>
    <w:rsid w:val="00D9094A"/>
    <w:rsid w:val="00D90A61"/>
    <w:rsid w:val="00D90B09"/>
    <w:rsid w:val="00D90EDB"/>
    <w:rsid w:val="00D91078"/>
    <w:rsid w:val="00D91113"/>
    <w:rsid w:val="00D914E9"/>
    <w:rsid w:val="00D916EA"/>
    <w:rsid w:val="00D917F9"/>
    <w:rsid w:val="00D918E9"/>
    <w:rsid w:val="00D91A05"/>
    <w:rsid w:val="00D92449"/>
    <w:rsid w:val="00D924E5"/>
    <w:rsid w:val="00D9255A"/>
    <w:rsid w:val="00D92779"/>
    <w:rsid w:val="00D92959"/>
    <w:rsid w:val="00D92A65"/>
    <w:rsid w:val="00D92B41"/>
    <w:rsid w:val="00D92BA5"/>
    <w:rsid w:val="00D92CA6"/>
    <w:rsid w:val="00D92F00"/>
    <w:rsid w:val="00D9316F"/>
    <w:rsid w:val="00D93374"/>
    <w:rsid w:val="00D933A9"/>
    <w:rsid w:val="00D933B5"/>
    <w:rsid w:val="00D9357E"/>
    <w:rsid w:val="00D93A75"/>
    <w:rsid w:val="00D93C60"/>
    <w:rsid w:val="00D93CCA"/>
    <w:rsid w:val="00D93F55"/>
    <w:rsid w:val="00D94369"/>
    <w:rsid w:val="00D945BD"/>
    <w:rsid w:val="00D9492F"/>
    <w:rsid w:val="00D94A4C"/>
    <w:rsid w:val="00D94B3F"/>
    <w:rsid w:val="00D94DC4"/>
    <w:rsid w:val="00D950D9"/>
    <w:rsid w:val="00D96192"/>
    <w:rsid w:val="00D96328"/>
    <w:rsid w:val="00D96449"/>
    <w:rsid w:val="00D96583"/>
    <w:rsid w:val="00D9664C"/>
    <w:rsid w:val="00D96768"/>
    <w:rsid w:val="00D9678D"/>
    <w:rsid w:val="00D968C1"/>
    <w:rsid w:val="00D96A82"/>
    <w:rsid w:val="00D96EC6"/>
    <w:rsid w:val="00D97545"/>
    <w:rsid w:val="00D9759D"/>
    <w:rsid w:val="00D97650"/>
    <w:rsid w:val="00D97943"/>
    <w:rsid w:val="00D97A89"/>
    <w:rsid w:val="00D97E6F"/>
    <w:rsid w:val="00D97F22"/>
    <w:rsid w:val="00D97F3C"/>
    <w:rsid w:val="00D97FA2"/>
    <w:rsid w:val="00DA02E1"/>
    <w:rsid w:val="00DA04A9"/>
    <w:rsid w:val="00DA04B1"/>
    <w:rsid w:val="00DA04C3"/>
    <w:rsid w:val="00DA05B3"/>
    <w:rsid w:val="00DA0641"/>
    <w:rsid w:val="00DA0731"/>
    <w:rsid w:val="00DA0911"/>
    <w:rsid w:val="00DA0A12"/>
    <w:rsid w:val="00DA0F8F"/>
    <w:rsid w:val="00DA116B"/>
    <w:rsid w:val="00DA1255"/>
    <w:rsid w:val="00DA1455"/>
    <w:rsid w:val="00DA162B"/>
    <w:rsid w:val="00DA1745"/>
    <w:rsid w:val="00DA18E4"/>
    <w:rsid w:val="00DA1941"/>
    <w:rsid w:val="00DA19D7"/>
    <w:rsid w:val="00DA28D4"/>
    <w:rsid w:val="00DA2C45"/>
    <w:rsid w:val="00DA32A5"/>
    <w:rsid w:val="00DA3366"/>
    <w:rsid w:val="00DA35E3"/>
    <w:rsid w:val="00DA392B"/>
    <w:rsid w:val="00DA39BD"/>
    <w:rsid w:val="00DA3C02"/>
    <w:rsid w:val="00DA3D89"/>
    <w:rsid w:val="00DA40AD"/>
    <w:rsid w:val="00DA4325"/>
    <w:rsid w:val="00DA45AF"/>
    <w:rsid w:val="00DA49D5"/>
    <w:rsid w:val="00DA4B5E"/>
    <w:rsid w:val="00DA4D55"/>
    <w:rsid w:val="00DA4F5E"/>
    <w:rsid w:val="00DA532B"/>
    <w:rsid w:val="00DA55EA"/>
    <w:rsid w:val="00DA6031"/>
    <w:rsid w:val="00DA6185"/>
    <w:rsid w:val="00DA6352"/>
    <w:rsid w:val="00DA642E"/>
    <w:rsid w:val="00DA682C"/>
    <w:rsid w:val="00DA6D82"/>
    <w:rsid w:val="00DA6EE6"/>
    <w:rsid w:val="00DA767D"/>
    <w:rsid w:val="00DA774B"/>
    <w:rsid w:val="00DA7AB4"/>
    <w:rsid w:val="00DA7B11"/>
    <w:rsid w:val="00DA7BCA"/>
    <w:rsid w:val="00DA7ED5"/>
    <w:rsid w:val="00DB043F"/>
    <w:rsid w:val="00DB0455"/>
    <w:rsid w:val="00DB0490"/>
    <w:rsid w:val="00DB06B5"/>
    <w:rsid w:val="00DB07C9"/>
    <w:rsid w:val="00DB0AAF"/>
    <w:rsid w:val="00DB0C0F"/>
    <w:rsid w:val="00DB0E15"/>
    <w:rsid w:val="00DB0E4A"/>
    <w:rsid w:val="00DB1210"/>
    <w:rsid w:val="00DB12B0"/>
    <w:rsid w:val="00DB13D7"/>
    <w:rsid w:val="00DB1A35"/>
    <w:rsid w:val="00DB1B6A"/>
    <w:rsid w:val="00DB2057"/>
    <w:rsid w:val="00DB29F8"/>
    <w:rsid w:val="00DB2EF9"/>
    <w:rsid w:val="00DB35A0"/>
    <w:rsid w:val="00DB365A"/>
    <w:rsid w:val="00DB369F"/>
    <w:rsid w:val="00DB3AE8"/>
    <w:rsid w:val="00DB3B00"/>
    <w:rsid w:val="00DB4AF1"/>
    <w:rsid w:val="00DB5467"/>
    <w:rsid w:val="00DB598E"/>
    <w:rsid w:val="00DB5BDE"/>
    <w:rsid w:val="00DB5C9E"/>
    <w:rsid w:val="00DB6430"/>
    <w:rsid w:val="00DB6E3B"/>
    <w:rsid w:val="00DB7250"/>
    <w:rsid w:val="00DB73C7"/>
    <w:rsid w:val="00DB7823"/>
    <w:rsid w:val="00DB7F78"/>
    <w:rsid w:val="00DC0309"/>
    <w:rsid w:val="00DC04E5"/>
    <w:rsid w:val="00DC064B"/>
    <w:rsid w:val="00DC0D01"/>
    <w:rsid w:val="00DC0D6F"/>
    <w:rsid w:val="00DC1595"/>
    <w:rsid w:val="00DC16E5"/>
    <w:rsid w:val="00DC1A33"/>
    <w:rsid w:val="00DC1AC8"/>
    <w:rsid w:val="00DC1C76"/>
    <w:rsid w:val="00DC1CD5"/>
    <w:rsid w:val="00DC21DE"/>
    <w:rsid w:val="00DC21E4"/>
    <w:rsid w:val="00DC23B0"/>
    <w:rsid w:val="00DC2661"/>
    <w:rsid w:val="00DC26D0"/>
    <w:rsid w:val="00DC2716"/>
    <w:rsid w:val="00DC2A35"/>
    <w:rsid w:val="00DC2BB8"/>
    <w:rsid w:val="00DC2DA5"/>
    <w:rsid w:val="00DC2E86"/>
    <w:rsid w:val="00DC2F59"/>
    <w:rsid w:val="00DC32DE"/>
    <w:rsid w:val="00DC35AD"/>
    <w:rsid w:val="00DC363E"/>
    <w:rsid w:val="00DC37AD"/>
    <w:rsid w:val="00DC3C30"/>
    <w:rsid w:val="00DC3CF3"/>
    <w:rsid w:val="00DC41CE"/>
    <w:rsid w:val="00DC48A8"/>
    <w:rsid w:val="00DC48E7"/>
    <w:rsid w:val="00DC4995"/>
    <w:rsid w:val="00DC4A0D"/>
    <w:rsid w:val="00DC4C6F"/>
    <w:rsid w:val="00DC4EA2"/>
    <w:rsid w:val="00DC5042"/>
    <w:rsid w:val="00DC5115"/>
    <w:rsid w:val="00DC532A"/>
    <w:rsid w:val="00DC540F"/>
    <w:rsid w:val="00DC58D5"/>
    <w:rsid w:val="00DC5948"/>
    <w:rsid w:val="00DC5ABE"/>
    <w:rsid w:val="00DC5EFF"/>
    <w:rsid w:val="00DC5FBD"/>
    <w:rsid w:val="00DC6182"/>
    <w:rsid w:val="00DC656F"/>
    <w:rsid w:val="00DC6771"/>
    <w:rsid w:val="00DC6D30"/>
    <w:rsid w:val="00DC72D7"/>
    <w:rsid w:val="00DC7472"/>
    <w:rsid w:val="00DC74FC"/>
    <w:rsid w:val="00DC76F6"/>
    <w:rsid w:val="00DC7E1A"/>
    <w:rsid w:val="00DC7E33"/>
    <w:rsid w:val="00DC7F2B"/>
    <w:rsid w:val="00DD01FE"/>
    <w:rsid w:val="00DD06BF"/>
    <w:rsid w:val="00DD0733"/>
    <w:rsid w:val="00DD0949"/>
    <w:rsid w:val="00DD0E91"/>
    <w:rsid w:val="00DD12B0"/>
    <w:rsid w:val="00DD1607"/>
    <w:rsid w:val="00DD163A"/>
    <w:rsid w:val="00DD1675"/>
    <w:rsid w:val="00DD1699"/>
    <w:rsid w:val="00DD19DE"/>
    <w:rsid w:val="00DD1FD7"/>
    <w:rsid w:val="00DD2171"/>
    <w:rsid w:val="00DD23EB"/>
    <w:rsid w:val="00DD24AF"/>
    <w:rsid w:val="00DD2564"/>
    <w:rsid w:val="00DD269B"/>
    <w:rsid w:val="00DD2A6D"/>
    <w:rsid w:val="00DD2DA4"/>
    <w:rsid w:val="00DD2E71"/>
    <w:rsid w:val="00DD2F51"/>
    <w:rsid w:val="00DD30B5"/>
    <w:rsid w:val="00DD3312"/>
    <w:rsid w:val="00DD3409"/>
    <w:rsid w:val="00DD3489"/>
    <w:rsid w:val="00DD34B6"/>
    <w:rsid w:val="00DD350C"/>
    <w:rsid w:val="00DD3701"/>
    <w:rsid w:val="00DD381C"/>
    <w:rsid w:val="00DD3900"/>
    <w:rsid w:val="00DD3C78"/>
    <w:rsid w:val="00DD3D5D"/>
    <w:rsid w:val="00DD3E50"/>
    <w:rsid w:val="00DD3EC6"/>
    <w:rsid w:val="00DD44CF"/>
    <w:rsid w:val="00DD4718"/>
    <w:rsid w:val="00DD4AF8"/>
    <w:rsid w:val="00DD4DF0"/>
    <w:rsid w:val="00DD526F"/>
    <w:rsid w:val="00DD5528"/>
    <w:rsid w:val="00DD5B7D"/>
    <w:rsid w:val="00DD6367"/>
    <w:rsid w:val="00DD6491"/>
    <w:rsid w:val="00DD64F8"/>
    <w:rsid w:val="00DD6533"/>
    <w:rsid w:val="00DD65D1"/>
    <w:rsid w:val="00DD6611"/>
    <w:rsid w:val="00DD67CC"/>
    <w:rsid w:val="00DD67E2"/>
    <w:rsid w:val="00DD6805"/>
    <w:rsid w:val="00DD6A03"/>
    <w:rsid w:val="00DD6B78"/>
    <w:rsid w:val="00DD6C03"/>
    <w:rsid w:val="00DD7571"/>
    <w:rsid w:val="00DD7761"/>
    <w:rsid w:val="00DD78A8"/>
    <w:rsid w:val="00DD793E"/>
    <w:rsid w:val="00DD79E5"/>
    <w:rsid w:val="00DD7A0C"/>
    <w:rsid w:val="00DD7A67"/>
    <w:rsid w:val="00DE0187"/>
    <w:rsid w:val="00DE01E5"/>
    <w:rsid w:val="00DE03A4"/>
    <w:rsid w:val="00DE0549"/>
    <w:rsid w:val="00DE0662"/>
    <w:rsid w:val="00DE06F5"/>
    <w:rsid w:val="00DE078C"/>
    <w:rsid w:val="00DE07B3"/>
    <w:rsid w:val="00DE0ADA"/>
    <w:rsid w:val="00DE0B7A"/>
    <w:rsid w:val="00DE0BFA"/>
    <w:rsid w:val="00DE0F81"/>
    <w:rsid w:val="00DE10DA"/>
    <w:rsid w:val="00DE1198"/>
    <w:rsid w:val="00DE11C4"/>
    <w:rsid w:val="00DE1469"/>
    <w:rsid w:val="00DE1547"/>
    <w:rsid w:val="00DE17D9"/>
    <w:rsid w:val="00DE1856"/>
    <w:rsid w:val="00DE19E2"/>
    <w:rsid w:val="00DE1A6A"/>
    <w:rsid w:val="00DE1D6A"/>
    <w:rsid w:val="00DE1D99"/>
    <w:rsid w:val="00DE1DB0"/>
    <w:rsid w:val="00DE1DFF"/>
    <w:rsid w:val="00DE21C3"/>
    <w:rsid w:val="00DE2223"/>
    <w:rsid w:val="00DE23EC"/>
    <w:rsid w:val="00DE26A1"/>
    <w:rsid w:val="00DE26FA"/>
    <w:rsid w:val="00DE2797"/>
    <w:rsid w:val="00DE295C"/>
    <w:rsid w:val="00DE297D"/>
    <w:rsid w:val="00DE2BCA"/>
    <w:rsid w:val="00DE2C39"/>
    <w:rsid w:val="00DE2F7D"/>
    <w:rsid w:val="00DE2F91"/>
    <w:rsid w:val="00DE30AD"/>
    <w:rsid w:val="00DE3224"/>
    <w:rsid w:val="00DE327A"/>
    <w:rsid w:val="00DE341D"/>
    <w:rsid w:val="00DE37AC"/>
    <w:rsid w:val="00DE395E"/>
    <w:rsid w:val="00DE39BF"/>
    <w:rsid w:val="00DE3BF9"/>
    <w:rsid w:val="00DE3FA6"/>
    <w:rsid w:val="00DE4068"/>
    <w:rsid w:val="00DE4219"/>
    <w:rsid w:val="00DE446B"/>
    <w:rsid w:val="00DE4727"/>
    <w:rsid w:val="00DE475E"/>
    <w:rsid w:val="00DE4F01"/>
    <w:rsid w:val="00DE4FE1"/>
    <w:rsid w:val="00DE5143"/>
    <w:rsid w:val="00DE517C"/>
    <w:rsid w:val="00DE53EF"/>
    <w:rsid w:val="00DE5477"/>
    <w:rsid w:val="00DE5479"/>
    <w:rsid w:val="00DE5814"/>
    <w:rsid w:val="00DE58A2"/>
    <w:rsid w:val="00DE5A8D"/>
    <w:rsid w:val="00DE5B55"/>
    <w:rsid w:val="00DE5FFF"/>
    <w:rsid w:val="00DE6005"/>
    <w:rsid w:val="00DE6439"/>
    <w:rsid w:val="00DE6BA4"/>
    <w:rsid w:val="00DE6BBC"/>
    <w:rsid w:val="00DE6D30"/>
    <w:rsid w:val="00DE6F07"/>
    <w:rsid w:val="00DE73A6"/>
    <w:rsid w:val="00DE74F6"/>
    <w:rsid w:val="00DE7647"/>
    <w:rsid w:val="00DE77D1"/>
    <w:rsid w:val="00DE780D"/>
    <w:rsid w:val="00DE78C2"/>
    <w:rsid w:val="00DE7A50"/>
    <w:rsid w:val="00DE7A53"/>
    <w:rsid w:val="00DE7D66"/>
    <w:rsid w:val="00DF00DD"/>
    <w:rsid w:val="00DF034E"/>
    <w:rsid w:val="00DF0D20"/>
    <w:rsid w:val="00DF0D9A"/>
    <w:rsid w:val="00DF0DB4"/>
    <w:rsid w:val="00DF1171"/>
    <w:rsid w:val="00DF13A7"/>
    <w:rsid w:val="00DF1408"/>
    <w:rsid w:val="00DF1477"/>
    <w:rsid w:val="00DF1883"/>
    <w:rsid w:val="00DF188E"/>
    <w:rsid w:val="00DF1AD5"/>
    <w:rsid w:val="00DF1E15"/>
    <w:rsid w:val="00DF20D3"/>
    <w:rsid w:val="00DF2133"/>
    <w:rsid w:val="00DF2BEB"/>
    <w:rsid w:val="00DF2C3B"/>
    <w:rsid w:val="00DF2E15"/>
    <w:rsid w:val="00DF31C6"/>
    <w:rsid w:val="00DF3564"/>
    <w:rsid w:val="00DF384D"/>
    <w:rsid w:val="00DF39A5"/>
    <w:rsid w:val="00DF39A6"/>
    <w:rsid w:val="00DF3CAA"/>
    <w:rsid w:val="00DF40F8"/>
    <w:rsid w:val="00DF418D"/>
    <w:rsid w:val="00DF41F9"/>
    <w:rsid w:val="00DF4282"/>
    <w:rsid w:val="00DF4301"/>
    <w:rsid w:val="00DF477A"/>
    <w:rsid w:val="00DF4831"/>
    <w:rsid w:val="00DF486D"/>
    <w:rsid w:val="00DF4A15"/>
    <w:rsid w:val="00DF4A56"/>
    <w:rsid w:val="00DF5436"/>
    <w:rsid w:val="00DF572C"/>
    <w:rsid w:val="00DF57B8"/>
    <w:rsid w:val="00DF59C3"/>
    <w:rsid w:val="00DF5B56"/>
    <w:rsid w:val="00DF5EE0"/>
    <w:rsid w:val="00DF5F5F"/>
    <w:rsid w:val="00DF620A"/>
    <w:rsid w:val="00DF6386"/>
    <w:rsid w:val="00DF6C7F"/>
    <w:rsid w:val="00DF6CCA"/>
    <w:rsid w:val="00DF6DBB"/>
    <w:rsid w:val="00DF6FD4"/>
    <w:rsid w:val="00DF794C"/>
    <w:rsid w:val="00DF7AAE"/>
    <w:rsid w:val="00DF7B46"/>
    <w:rsid w:val="00DF7B7B"/>
    <w:rsid w:val="00E0002A"/>
    <w:rsid w:val="00E004F4"/>
    <w:rsid w:val="00E00572"/>
    <w:rsid w:val="00E0081C"/>
    <w:rsid w:val="00E00CD2"/>
    <w:rsid w:val="00E00E51"/>
    <w:rsid w:val="00E01106"/>
    <w:rsid w:val="00E01116"/>
    <w:rsid w:val="00E01158"/>
    <w:rsid w:val="00E0149A"/>
    <w:rsid w:val="00E01882"/>
    <w:rsid w:val="00E01C72"/>
    <w:rsid w:val="00E02082"/>
    <w:rsid w:val="00E021A6"/>
    <w:rsid w:val="00E021AD"/>
    <w:rsid w:val="00E0255C"/>
    <w:rsid w:val="00E028AD"/>
    <w:rsid w:val="00E028D3"/>
    <w:rsid w:val="00E02927"/>
    <w:rsid w:val="00E02A1C"/>
    <w:rsid w:val="00E02AE0"/>
    <w:rsid w:val="00E02BCF"/>
    <w:rsid w:val="00E02F98"/>
    <w:rsid w:val="00E03182"/>
    <w:rsid w:val="00E031DA"/>
    <w:rsid w:val="00E031E6"/>
    <w:rsid w:val="00E032EA"/>
    <w:rsid w:val="00E03337"/>
    <w:rsid w:val="00E03495"/>
    <w:rsid w:val="00E0371B"/>
    <w:rsid w:val="00E03CB1"/>
    <w:rsid w:val="00E03D0A"/>
    <w:rsid w:val="00E03F65"/>
    <w:rsid w:val="00E03F82"/>
    <w:rsid w:val="00E0440D"/>
    <w:rsid w:val="00E04798"/>
    <w:rsid w:val="00E047CC"/>
    <w:rsid w:val="00E04960"/>
    <w:rsid w:val="00E04B80"/>
    <w:rsid w:val="00E04CEE"/>
    <w:rsid w:val="00E04D22"/>
    <w:rsid w:val="00E04E02"/>
    <w:rsid w:val="00E04E86"/>
    <w:rsid w:val="00E04ED0"/>
    <w:rsid w:val="00E056B3"/>
    <w:rsid w:val="00E0608A"/>
    <w:rsid w:val="00E06168"/>
    <w:rsid w:val="00E0618F"/>
    <w:rsid w:val="00E06200"/>
    <w:rsid w:val="00E062E0"/>
    <w:rsid w:val="00E06334"/>
    <w:rsid w:val="00E0663B"/>
    <w:rsid w:val="00E06BB8"/>
    <w:rsid w:val="00E06C72"/>
    <w:rsid w:val="00E06E18"/>
    <w:rsid w:val="00E071C0"/>
    <w:rsid w:val="00E0735B"/>
    <w:rsid w:val="00E07387"/>
    <w:rsid w:val="00E07AC8"/>
    <w:rsid w:val="00E07BDB"/>
    <w:rsid w:val="00E07E60"/>
    <w:rsid w:val="00E104EB"/>
    <w:rsid w:val="00E105D9"/>
    <w:rsid w:val="00E10984"/>
    <w:rsid w:val="00E10CC2"/>
    <w:rsid w:val="00E10DED"/>
    <w:rsid w:val="00E10E09"/>
    <w:rsid w:val="00E111C4"/>
    <w:rsid w:val="00E1130E"/>
    <w:rsid w:val="00E114C5"/>
    <w:rsid w:val="00E1153A"/>
    <w:rsid w:val="00E11959"/>
    <w:rsid w:val="00E11C32"/>
    <w:rsid w:val="00E124FC"/>
    <w:rsid w:val="00E12E6B"/>
    <w:rsid w:val="00E13608"/>
    <w:rsid w:val="00E13640"/>
    <w:rsid w:val="00E139B1"/>
    <w:rsid w:val="00E13C86"/>
    <w:rsid w:val="00E142B8"/>
    <w:rsid w:val="00E1438C"/>
    <w:rsid w:val="00E145CE"/>
    <w:rsid w:val="00E14820"/>
    <w:rsid w:val="00E14D5D"/>
    <w:rsid w:val="00E14F3B"/>
    <w:rsid w:val="00E15070"/>
    <w:rsid w:val="00E152CB"/>
    <w:rsid w:val="00E1545D"/>
    <w:rsid w:val="00E15543"/>
    <w:rsid w:val="00E15685"/>
    <w:rsid w:val="00E157D9"/>
    <w:rsid w:val="00E164CD"/>
    <w:rsid w:val="00E16805"/>
    <w:rsid w:val="00E168EE"/>
    <w:rsid w:val="00E16940"/>
    <w:rsid w:val="00E16992"/>
    <w:rsid w:val="00E16A61"/>
    <w:rsid w:val="00E16C64"/>
    <w:rsid w:val="00E16D27"/>
    <w:rsid w:val="00E16E44"/>
    <w:rsid w:val="00E16F5F"/>
    <w:rsid w:val="00E173B6"/>
    <w:rsid w:val="00E17512"/>
    <w:rsid w:val="00E175AB"/>
    <w:rsid w:val="00E1779E"/>
    <w:rsid w:val="00E17A87"/>
    <w:rsid w:val="00E17AF8"/>
    <w:rsid w:val="00E17CE0"/>
    <w:rsid w:val="00E17E49"/>
    <w:rsid w:val="00E20356"/>
    <w:rsid w:val="00E20543"/>
    <w:rsid w:val="00E206E5"/>
    <w:rsid w:val="00E20AE1"/>
    <w:rsid w:val="00E20EB7"/>
    <w:rsid w:val="00E2100F"/>
    <w:rsid w:val="00E21735"/>
    <w:rsid w:val="00E217A6"/>
    <w:rsid w:val="00E2181F"/>
    <w:rsid w:val="00E218D5"/>
    <w:rsid w:val="00E21979"/>
    <w:rsid w:val="00E21C90"/>
    <w:rsid w:val="00E222E9"/>
    <w:rsid w:val="00E22357"/>
    <w:rsid w:val="00E22944"/>
    <w:rsid w:val="00E2294E"/>
    <w:rsid w:val="00E22AF9"/>
    <w:rsid w:val="00E22C4C"/>
    <w:rsid w:val="00E22E6C"/>
    <w:rsid w:val="00E23132"/>
    <w:rsid w:val="00E231E3"/>
    <w:rsid w:val="00E23412"/>
    <w:rsid w:val="00E2392E"/>
    <w:rsid w:val="00E23AFF"/>
    <w:rsid w:val="00E23D4F"/>
    <w:rsid w:val="00E24205"/>
    <w:rsid w:val="00E243C1"/>
    <w:rsid w:val="00E24668"/>
    <w:rsid w:val="00E24830"/>
    <w:rsid w:val="00E24CC4"/>
    <w:rsid w:val="00E24D1B"/>
    <w:rsid w:val="00E24D84"/>
    <w:rsid w:val="00E24E4D"/>
    <w:rsid w:val="00E24F17"/>
    <w:rsid w:val="00E252CE"/>
    <w:rsid w:val="00E25354"/>
    <w:rsid w:val="00E255C1"/>
    <w:rsid w:val="00E255EC"/>
    <w:rsid w:val="00E256D1"/>
    <w:rsid w:val="00E25720"/>
    <w:rsid w:val="00E258CC"/>
    <w:rsid w:val="00E25954"/>
    <w:rsid w:val="00E25A13"/>
    <w:rsid w:val="00E25A1F"/>
    <w:rsid w:val="00E25F77"/>
    <w:rsid w:val="00E25FAF"/>
    <w:rsid w:val="00E25FC6"/>
    <w:rsid w:val="00E262DB"/>
    <w:rsid w:val="00E2675F"/>
    <w:rsid w:val="00E269CD"/>
    <w:rsid w:val="00E26CF6"/>
    <w:rsid w:val="00E26D76"/>
    <w:rsid w:val="00E2719A"/>
    <w:rsid w:val="00E271EF"/>
    <w:rsid w:val="00E27305"/>
    <w:rsid w:val="00E27730"/>
    <w:rsid w:val="00E277DC"/>
    <w:rsid w:val="00E2784C"/>
    <w:rsid w:val="00E2793C"/>
    <w:rsid w:val="00E27AC4"/>
    <w:rsid w:val="00E27CAF"/>
    <w:rsid w:val="00E27DC3"/>
    <w:rsid w:val="00E27FF5"/>
    <w:rsid w:val="00E3001E"/>
    <w:rsid w:val="00E30277"/>
    <w:rsid w:val="00E3042C"/>
    <w:rsid w:val="00E30496"/>
    <w:rsid w:val="00E30582"/>
    <w:rsid w:val="00E307B0"/>
    <w:rsid w:val="00E30971"/>
    <w:rsid w:val="00E30A4A"/>
    <w:rsid w:val="00E310D2"/>
    <w:rsid w:val="00E319FE"/>
    <w:rsid w:val="00E31A68"/>
    <w:rsid w:val="00E32136"/>
    <w:rsid w:val="00E32285"/>
    <w:rsid w:val="00E3237A"/>
    <w:rsid w:val="00E328CF"/>
    <w:rsid w:val="00E32A0C"/>
    <w:rsid w:val="00E32D25"/>
    <w:rsid w:val="00E32ED4"/>
    <w:rsid w:val="00E32F42"/>
    <w:rsid w:val="00E33012"/>
    <w:rsid w:val="00E33020"/>
    <w:rsid w:val="00E3306A"/>
    <w:rsid w:val="00E33248"/>
    <w:rsid w:val="00E332A2"/>
    <w:rsid w:val="00E332D0"/>
    <w:rsid w:val="00E336E5"/>
    <w:rsid w:val="00E338EC"/>
    <w:rsid w:val="00E33C6A"/>
    <w:rsid w:val="00E3436C"/>
    <w:rsid w:val="00E343AF"/>
    <w:rsid w:val="00E34442"/>
    <w:rsid w:val="00E345E6"/>
    <w:rsid w:val="00E3474E"/>
    <w:rsid w:val="00E34957"/>
    <w:rsid w:val="00E34A74"/>
    <w:rsid w:val="00E34D39"/>
    <w:rsid w:val="00E352A1"/>
    <w:rsid w:val="00E3537A"/>
    <w:rsid w:val="00E3548C"/>
    <w:rsid w:val="00E35543"/>
    <w:rsid w:val="00E35804"/>
    <w:rsid w:val="00E35AAB"/>
    <w:rsid w:val="00E35B15"/>
    <w:rsid w:val="00E35C2A"/>
    <w:rsid w:val="00E35E01"/>
    <w:rsid w:val="00E36219"/>
    <w:rsid w:val="00E3634B"/>
    <w:rsid w:val="00E363F4"/>
    <w:rsid w:val="00E3671E"/>
    <w:rsid w:val="00E36990"/>
    <w:rsid w:val="00E36AAA"/>
    <w:rsid w:val="00E36B77"/>
    <w:rsid w:val="00E36D7A"/>
    <w:rsid w:val="00E37053"/>
    <w:rsid w:val="00E3765A"/>
    <w:rsid w:val="00E3777C"/>
    <w:rsid w:val="00E37819"/>
    <w:rsid w:val="00E3781B"/>
    <w:rsid w:val="00E37B16"/>
    <w:rsid w:val="00E37C0C"/>
    <w:rsid w:val="00E37F20"/>
    <w:rsid w:val="00E402DF"/>
    <w:rsid w:val="00E4030A"/>
    <w:rsid w:val="00E40495"/>
    <w:rsid w:val="00E4051D"/>
    <w:rsid w:val="00E409A5"/>
    <w:rsid w:val="00E40AC1"/>
    <w:rsid w:val="00E40CD6"/>
    <w:rsid w:val="00E40EED"/>
    <w:rsid w:val="00E4100B"/>
    <w:rsid w:val="00E411D6"/>
    <w:rsid w:val="00E41366"/>
    <w:rsid w:val="00E4141A"/>
    <w:rsid w:val="00E41B6A"/>
    <w:rsid w:val="00E41BC2"/>
    <w:rsid w:val="00E41E02"/>
    <w:rsid w:val="00E41E6B"/>
    <w:rsid w:val="00E42237"/>
    <w:rsid w:val="00E4234B"/>
    <w:rsid w:val="00E426F6"/>
    <w:rsid w:val="00E4298C"/>
    <w:rsid w:val="00E42B31"/>
    <w:rsid w:val="00E42D54"/>
    <w:rsid w:val="00E42E70"/>
    <w:rsid w:val="00E42EFA"/>
    <w:rsid w:val="00E42F75"/>
    <w:rsid w:val="00E43614"/>
    <w:rsid w:val="00E436FB"/>
    <w:rsid w:val="00E437CE"/>
    <w:rsid w:val="00E43986"/>
    <w:rsid w:val="00E43AE2"/>
    <w:rsid w:val="00E43B60"/>
    <w:rsid w:val="00E43E66"/>
    <w:rsid w:val="00E441D2"/>
    <w:rsid w:val="00E44427"/>
    <w:rsid w:val="00E4450A"/>
    <w:rsid w:val="00E445D8"/>
    <w:rsid w:val="00E449CB"/>
    <w:rsid w:val="00E44E36"/>
    <w:rsid w:val="00E45501"/>
    <w:rsid w:val="00E456CB"/>
    <w:rsid w:val="00E45847"/>
    <w:rsid w:val="00E45896"/>
    <w:rsid w:val="00E461B6"/>
    <w:rsid w:val="00E462E6"/>
    <w:rsid w:val="00E46552"/>
    <w:rsid w:val="00E46695"/>
    <w:rsid w:val="00E46EE5"/>
    <w:rsid w:val="00E46F29"/>
    <w:rsid w:val="00E46F8E"/>
    <w:rsid w:val="00E4720F"/>
    <w:rsid w:val="00E4740D"/>
    <w:rsid w:val="00E47622"/>
    <w:rsid w:val="00E47A4D"/>
    <w:rsid w:val="00E47A75"/>
    <w:rsid w:val="00E47B20"/>
    <w:rsid w:val="00E47CEC"/>
    <w:rsid w:val="00E50163"/>
    <w:rsid w:val="00E50696"/>
    <w:rsid w:val="00E50907"/>
    <w:rsid w:val="00E50962"/>
    <w:rsid w:val="00E50AFF"/>
    <w:rsid w:val="00E50C6E"/>
    <w:rsid w:val="00E50D90"/>
    <w:rsid w:val="00E50E98"/>
    <w:rsid w:val="00E514C6"/>
    <w:rsid w:val="00E51552"/>
    <w:rsid w:val="00E517CA"/>
    <w:rsid w:val="00E519C0"/>
    <w:rsid w:val="00E51AC6"/>
    <w:rsid w:val="00E51CFE"/>
    <w:rsid w:val="00E51DCA"/>
    <w:rsid w:val="00E51E2D"/>
    <w:rsid w:val="00E51E75"/>
    <w:rsid w:val="00E51FF4"/>
    <w:rsid w:val="00E526B1"/>
    <w:rsid w:val="00E5289D"/>
    <w:rsid w:val="00E52954"/>
    <w:rsid w:val="00E52A54"/>
    <w:rsid w:val="00E52F3F"/>
    <w:rsid w:val="00E532D9"/>
    <w:rsid w:val="00E5347A"/>
    <w:rsid w:val="00E534A0"/>
    <w:rsid w:val="00E534C5"/>
    <w:rsid w:val="00E535AC"/>
    <w:rsid w:val="00E53611"/>
    <w:rsid w:val="00E536A9"/>
    <w:rsid w:val="00E53787"/>
    <w:rsid w:val="00E5387D"/>
    <w:rsid w:val="00E53B5A"/>
    <w:rsid w:val="00E53CF0"/>
    <w:rsid w:val="00E53E03"/>
    <w:rsid w:val="00E53FF3"/>
    <w:rsid w:val="00E54252"/>
    <w:rsid w:val="00E54393"/>
    <w:rsid w:val="00E543C3"/>
    <w:rsid w:val="00E5449C"/>
    <w:rsid w:val="00E54671"/>
    <w:rsid w:val="00E546FD"/>
    <w:rsid w:val="00E54895"/>
    <w:rsid w:val="00E54941"/>
    <w:rsid w:val="00E54B61"/>
    <w:rsid w:val="00E54CB9"/>
    <w:rsid w:val="00E55087"/>
    <w:rsid w:val="00E551F2"/>
    <w:rsid w:val="00E5536B"/>
    <w:rsid w:val="00E554F6"/>
    <w:rsid w:val="00E5572C"/>
    <w:rsid w:val="00E55805"/>
    <w:rsid w:val="00E5591C"/>
    <w:rsid w:val="00E55BF5"/>
    <w:rsid w:val="00E55D14"/>
    <w:rsid w:val="00E55DE7"/>
    <w:rsid w:val="00E55EFA"/>
    <w:rsid w:val="00E55F89"/>
    <w:rsid w:val="00E56955"/>
    <w:rsid w:val="00E56C43"/>
    <w:rsid w:val="00E56DE3"/>
    <w:rsid w:val="00E5705D"/>
    <w:rsid w:val="00E57243"/>
    <w:rsid w:val="00E574F2"/>
    <w:rsid w:val="00E60307"/>
    <w:rsid w:val="00E60572"/>
    <w:rsid w:val="00E6070B"/>
    <w:rsid w:val="00E6077B"/>
    <w:rsid w:val="00E609B3"/>
    <w:rsid w:val="00E609C9"/>
    <w:rsid w:val="00E60CC0"/>
    <w:rsid w:val="00E60E6C"/>
    <w:rsid w:val="00E60E79"/>
    <w:rsid w:val="00E60FD4"/>
    <w:rsid w:val="00E61170"/>
    <w:rsid w:val="00E611FA"/>
    <w:rsid w:val="00E614B7"/>
    <w:rsid w:val="00E6166C"/>
    <w:rsid w:val="00E6181F"/>
    <w:rsid w:val="00E61E61"/>
    <w:rsid w:val="00E61EC7"/>
    <w:rsid w:val="00E620EC"/>
    <w:rsid w:val="00E622CF"/>
    <w:rsid w:val="00E625EA"/>
    <w:rsid w:val="00E62A01"/>
    <w:rsid w:val="00E62C05"/>
    <w:rsid w:val="00E62D87"/>
    <w:rsid w:val="00E62F94"/>
    <w:rsid w:val="00E62FF8"/>
    <w:rsid w:val="00E630DD"/>
    <w:rsid w:val="00E637F7"/>
    <w:rsid w:val="00E6398A"/>
    <w:rsid w:val="00E63FEF"/>
    <w:rsid w:val="00E64630"/>
    <w:rsid w:val="00E64706"/>
    <w:rsid w:val="00E64823"/>
    <w:rsid w:val="00E64978"/>
    <w:rsid w:val="00E64D2D"/>
    <w:rsid w:val="00E64E6A"/>
    <w:rsid w:val="00E64EDA"/>
    <w:rsid w:val="00E65143"/>
    <w:rsid w:val="00E651CB"/>
    <w:rsid w:val="00E6525D"/>
    <w:rsid w:val="00E6575B"/>
    <w:rsid w:val="00E65ABC"/>
    <w:rsid w:val="00E65BC4"/>
    <w:rsid w:val="00E65D95"/>
    <w:rsid w:val="00E65DA2"/>
    <w:rsid w:val="00E65DAC"/>
    <w:rsid w:val="00E668F1"/>
    <w:rsid w:val="00E66B9B"/>
    <w:rsid w:val="00E66E98"/>
    <w:rsid w:val="00E66F1C"/>
    <w:rsid w:val="00E6704F"/>
    <w:rsid w:val="00E671B5"/>
    <w:rsid w:val="00E675FA"/>
    <w:rsid w:val="00E676AC"/>
    <w:rsid w:val="00E677AE"/>
    <w:rsid w:val="00E67A56"/>
    <w:rsid w:val="00E67BC5"/>
    <w:rsid w:val="00E67BFC"/>
    <w:rsid w:val="00E67FEA"/>
    <w:rsid w:val="00E702D1"/>
    <w:rsid w:val="00E704B4"/>
    <w:rsid w:val="00E70541"/>
    <w:rsid w:val="00E70BDA"/>
    <w:rsid w:val="00E70E64"/>
    <w:rsid w:val="00E70F16"/>
    <w:rsid w:val="00E710E3"/>
    <w:rsid w:val="00E710F1"/>
    <w:rsid w:val="00E71259"/>
    <w:rsid w:val="00E71379"/>
    <w:rsid w:val="00E7160A"/>
    <w:rsid w:val="00E71901"/>
    <w:rsid w:val="00E71F2E"/>
    <w:rsid w:val="00E723FF"/>
    <w:rsid w:val="00E72681"/>
    <w:rsid w:val="00E727B3"/>
    <w:rsid w:val="00E72871"/>
    <w:rsid w:val="00E7299D"/>
    <w:rsid w:val="00E72A0C"/>
    <w:rsid w:val="00E72B45"/>
    <w:rsid w:val="00E72C7B"/>
    <w:rsid w:val="00E73033"/>
    <w:rsid w:val="00E73262"/>
    <w:rsid w:val="00E732C6"/>
    <w:rsid w:val="00E735BB"/>
    <w:rsid w:val="00E738A0"/>
    <w:rsid w:val="00E73E4F"/>
    <w:rsid w:val="00E73E56"/>
    <w:rsid w:val="00E73F89"/>
    <w:rsid w:val="00E73FDD"/>
    <w:rsid w:val="00E740C9"/>
    <w:rsid w:val="00E74146"/>
    <w:rsid w:val="00E744BE"/>
    <w:rsid w:val="00E74695"/>
    <w:rsid w:val="00E748D2"/>
    <w:rsid w:val="00E74BEC"/>
    <w:rsid w:val="00E74D3B"/>
    <w:rsid w:val="00E75213"/>
    <w:rsid w:val="00E7534C"/>
    <w:rsid w:val="00E75A03"/>
    <w:rsid w:val="00E75C3E"/>
    <w:rsid w:val="00E75D6F"/>
    <w:rsid w:val="00E75F67"/>
    <w:rsid w:val="00E76148"/>
    <w:rsid w:val="00E761FE"/>
    <w:rsid w:val="00E76285"/>
    <w:rsid w:val="00E765B7"/>
    <w:rsid w:val="00E765EA"/>
    <w:rsid w:val="00E76684"/>
    <w:rsid w:val="00E767C0"/>
    <w:rsid w:val="00E767FF"/>
    <w:rsid w:val="00E76855"/>
    <w:rsid w:val="00E768D7"/>
    <w:rsid w:val="00E76949"/>
    <w:rsid w:val="00E76C3A"/>
    <w:rsid w:val="00E77052"/>
    <w:rsid w:val="00E7723E"/>
    <w:rsid w:val="00E77441"/>
    <w:rsid w:val="00E77919"/>
    <w:rsid w:val="00E779AA"/>
    <w:rsid w:val="00E77E36"/>
    <w:rsid w:val="00E77E52"/>
    <w:rsid w:val="00E77FDF"/>
    <w:rsid w:val="00E801B8"/>
    <w:rsid w:val="00E8045D"/>
    <w:rsid w:val="00E8068A"/>
    <w:rsid w:val="00E806CF"/>
    <w:rsid w:val="00E80D14"/>
    <w:rsid w:val="00E80D56"/>
    <w:rsid w:val="00E81061"/>
    <w:rsid w:val="00E81258"/>
    <w:rsid w:val="00E8132A"/>
    <w:rsid w:val="00E813B5"/>
    <w:rsid w:val="00E8147C"/>
    <w:rsid w:val="00E81905"/>
    <w:rsid w:val="00E81BEA"/>
    <w:rsid w:val="00E82001"/>
    <w:rsid w:val="00E8234F"/>
    <w:rsid w:val="00E824AE"/>
    <w:rsid w:val="00E826F0"/>
    <w:rsid w:val="00E82747"/>
    <w:rsid w:val="00E82936"/>
    <w:rsid w:val="00E82D15"/>
    <w:rsid w:val="00E82EEF"/>
    <w:rsid w:val="00E83807"/>
    <w:rsid w:val="00E838D7"/>
    <w:rsid w:val="00E83C5C"/>
    <w:rsid w:val="00E83E55"/>
    <w:rsid w:val="00E84037"/>
    <w:rsid w:val="00E840F5"/>
    <w:rsid w:val="00E841BD"/>
    <w:rsid w:val="00E844D7"/>
    <w:rsid w:val="00E847C9"/>
    <w:rsid w:val="00E84AF1"/>
    <w:rsid w:val="00E84BE4"/>
    <w:rsid w:val="00E856DA"/>
    <w:rsid w:val="00E85798"/>
    <w:rsid w:val="00E85934"/>
    <w:rsid w:val="00E85A4C"/>
    <w:rsid w:val="00E85BCC"/>
    <w:rsid w:val="00E86103"/>
    <w:rsid w:val="00E86330"/>
    <w:rsid w:val="00E863AA"/>
    <w:rsid w:val="00E86886"/>
    <w:rsid w:val="00E868E5"/>
    <w:rsid w:val="00E86D73"/>
    <w:rsid w:val="00E86E7E"/>
    <w:rsid w:val="00E86FA0"/>
    <w:rsid w:val="00E86FC4"/>
    <w:rsid w:val="00E87225"/>
    <w:rsid w:val="00E8734C"/>
    <w:rsid w:val="00E8736D"/>
    <w:rsid w:val="00E87E76"/>
    <w:rsid w:val="00E87F77"/>
    <w:rsid w:val="00E901FD"/>
    <w:rsid w:val="00E90227"/>
    <w:rsid w:val="00E90504"/>
    <w:rsid w:val="00E90683"/>
    <w:rsid w:val="00E908A8"/>
    <w:rsid w:val="00E90DE0"/>
    <w:rsid w:val="00E90F8E"/>
    <w:rsid w:val="00E91222"/>
    <w:rsid w:val="00E912AC"/>
    <w:rsid w:val="00E916B4"/>
    <w:rsid w:val="00E9195A"/>
    <w:rsid w:val="00E91D08"/>
    <w:rsid w:val="00E91D82"/>
    <w:rsid w:val="00E91F3C"/>
    <w:rsid w:val="00E921C8"/>
    <w:rsid w:val="00E924AD"/>
    <w:rsid w:val="00E926A5"/>
    <w:rsid w:val="00E92930"/>
    <w:rsid w:val="00E92953"/>
    <w:rsid w:val="00E92DD2"/>
    <w:rsid w:val="00E9303A"/>
    <w:rsid w:val="00E93270"/>
    <w:rsid w:val="00E933E8"/>
    <w:rsid w:val="00E93470"/>
    <w:rsid w:val="00E93DB3"/>
    <w:rsid w:val="00E94057"/>
    <w:rsid w:val="00E9419E"/>
    <w:rsid w:val="00E943CC"/>
    <w:rsid w:val="00E944D2"/>
    <w:rsid w:val="00E94740"/>
    <w:rsid w:val="00E94826"/>
    <w:rsid w:val="00E951EE"/>
    <w:rsid w:val="00E95260"/>
    <w:rsid w:val="00E952F8"/>
    <w:rsid w:val="00E95723"/>
    <w:rsid w:val="00E958EE"/>
    <w:rsid w:val="00E95BCC"/>
    <w:rsid w:val="00E95CF0"/>
    <w:rsid w:val="00E95FE2"/>
    <w:rsid w:val="00E9602B"/>
    <w:rsid w:val="00E960A4"/>
    <w:rsid w:val="00E96275"/>
    <w:rsid w:val="00E96736"/>
    <w:rsid w:val="00E9770C"/>
    <w:rsid w:val="00E9772F"/>
    <w:rsid w:val="00E97731"/>
    <w:rsid w:val="00E97E37"/>
    <w:rsid w:val="00E97EDA"/>
    <w:rsid w:val="00EA01CF"/>
    <w:rsid w:val="00EA01D4"/>
    <w:rsid w:val="00EA04EA"/>
    <w:rsid w:val="00EA076D"/>
    <w:rsid w:val="00EA0908"/>
    <w:rsid w:val="00EA0E86"/>
    <w:rsid w:val="00EA1669"/>
    <w:rsid w:val="00EA176A"/>
    <w:rsid w:val="00EA197F"/>
    <w:rsid w:val="00EA1A2D"/>
    <w:rsid w:val="00EA1A5A"/>
    <w:rsid w:val="00EA1C89"/>
    <w:rsid w:val="00EA1CC7"/>
    <w:rsid w:val="00EA1E67"/>
    <w:rsid w:val="00EA1ECA"/>
    <w:rsid w:val="00EA224F"/>
    <w:rsid w:val="00EA2595"/>
    <w:rsid w:val="00EA25EA"/>
    <w:rsid w:val="00EA27E3"/>
    <w:rsid w:val="00EA28F0"/>
    <w:rsid w:val="00EA2962"/>
    <w:rsid w:val="00EA2DD2"/>
    <w:rsid w:val="00EA2EB5"/>
    <w:rsid w:val="00EA351B"/>
    <w:rsid w:val="00EA3732"/>
    <w:rsid w:val="00EA3FB5"/>
    <w:rsid w:val="00EA425E"/>
    <w:rsid w:val="00EA4594"/>
    <w:rsid w:val="00EA470B"/>
    <w:rsid w:val="00EA4AB3"/>
    <w:rsid w:val="00EA4AD9"/>
    <w:rsid w:val="00EA4CD1"/>
    <w:rsid w:val="00EA4D62"/>
    <w:rsid w:val="00EA52ED"/>
    <w:rsid w:val="00EA55B1"/>
    <w:rsid w:val="00EA5C38"/>
    <w:rsid w:val="00EA5CEF"/>
    <w:rsid w:val="00EA5E38"/>
    <w:rsid w:val="00EA6AF6"/>
    <w:rsid w:val="00EA6B90"/>
    <w:rsid w:val="00EA6F91"/>
    <w:rsid w:val="00EA6FAE"/>
    <w:rsid w:val="00EA724A"/>
    <w:rsid w:val="00EA7298"/>
    <w:rsid w:val="00EA772B"/>
    <w:rsid w:val="00EA773A"/>
    <w:rsid w:val="00EA7D4D"/>
    <w:rsid w:val="00EA7DD6"/>
    <w:rsid w:val="00EA7EF5"/>
    <w:rsid w:val="00EB0278"/>
    <w:rsid w:val="00EB0340"/>
    <w:rsid w:val="00EB04ED"/>
    <w:rsid w:val="00EB0647"/>
    <w:rsid w:val="00EB0AD2"/>
    <w:rsid w:val="00EB0B50"/>
    <w:rsid w:val="00EB0B7A"/>
    <w:rsid w:val="00EB0EAE"/>
    <w:rsid w:val="00EB0FAA"/>
    <w:rsid w:val="00EB0FBF"/>
    <w:rsid w:val="00EB138F"/>
    <w:rsid w:val="00EB13B7"/>
    <w:rsid w:val="00EB1567"/>
    <w:rsid w:val="00EB191E"/>
    <w:rsid w:val="00EB1C70"/>
    <w:rsid w:val="00EB1CE2"/>
    <w:rsid w:val="00EB1D7E"/>
    <w:rsid w:val="00EB2713"/>
    <w:rsid w:val="00EB2828"/>
    <w:rsid w:val="00EB2A6E"/>
    <w:rsid w:val="00EB2A76"/>
    <w:rsid w:val="00EB2AF7"/>
    <w:rsid w:val="00EB2EFD"/>
    <w:rsid w:val="00EB30E1"/>
    <w:rsid w:val="00EB34A2"/>
    <w:rsid w:val="00EB34AA"/>
    <w:rsid w:val="00EB36C0"/>
    <w:rsid w:val="00EB37EA"/>
    <w:rsid w:val="00EB3A5D"/>
    <w:rsid w:val="00EB3C7F"/>
    <w:rsid w:val="00EB3D56"/>
    <w:rsid w:val="00EB41FC"/>
    <w:rsid w:val="00EB479B"/>
    <w:rsid w:val="00EB504E"/>
    <w:rsid w:val="00EB5131"/>
    <w:rsid w:val="00EB5240"/>
    <w:rsid w:val="00EB5703"/>
    <w:rsid w:val="00EB5C1F"/>
    <w:rsid w:val="00EB615C"/>
    <w:rsid w:val="00EB6AFE"/>
    <w:rsid w:val="00EB6CD8"/>
    <w:rsid w:val="00EB6D17"/>
    <w:rsid w:val="00EB7078"/>
    <w:rsid w:val="00EB73DE"/>
    <w:rsid w:val="00EB745F"/>
    <w:rsid w:val="00EB7648"/>
    <w:rsid w:val="00EB79DC"/>
    <w:rsid w:val="00EB7BEC"/>
    <w:rsid w:val="00EB7C5B"/>
    <w:rsid w:val="00EC003B"/>
    <w:rsid w:val="00EC00F9"/>
    <w:rsid w:val="00EC02B3"/>
    <w:rsid w:val="00EC06A3"/>
    <w:rsid w:val="00EC095B"/>
    <w:rsid w:val="00EC0B50"/>
    <w:rsid w:val="00EC0B52"/>
    <w:rsid w:val="00EC0D3C"/>
    <w:rsid w:val="00EC170F"/>
    <w:rsid w:val="00EC19B5"/>
    <w:rsid w:val="00EC1C72"/>
    <w:rsid w:val="00EC1DCC"/>
    <w:rsid w:val="00EC2371"/>
    <w:rsid w:val="00EC242A"/>
    <w:rsid w:val="00EC2746"/>
    <w:rsid w:val="00EC2808"/>
    <w:rsid w:val="00EC2A09"/>
    <w:rsid w:val="00EC2A8A"/>
    <w:rsid w:val="00EC2B7E"/>
    <w:rsid w:val="00EC2D2C"/>
    <w:rsid w:val="00EC342D"/>
    <w:rsid w:val="00EC393B"/>
    <w:rsid w:val="00EC3F9E"/>
    <w:rsid w:val="00EC4224"/>
    <w:rsid w:val="00EC466C"/>
    <w:rsid w:val="00EC47B5"/>
    <w:rsid w:val="00EC49A3"/>
    <w:rsid w:val="00EC570D"/>
    <w:rsid w:val="00EC576E"/>
    <w:rsid w:val="00EC5778"/>
    <w:rsid w:val="00EC57BA"/>
    <w:rsid w:val="00EC5A8C"/>
    <w:rsid w:val="00EC5B09"/>
    <w:rsid w:val="00EC5B4B"/>
    <w:rsid w:val="00EC5D52"/>
    <w:rsid w:val="00EC5D9A"/>
    <w:rsid w:val="00EC5F11"/>
    <w:rsid w:val="00EC62FC"/>
    <w:rsid w:val="00EC63C7"/>
    <w:rsid w:val="00EC6478"/>
    <w:rsid w:val="00EC6570"/>
    <w:rsid w:val="00EC65D9"/>
    <w:rsid w:val="00EC67A7"/>
    <w:rsid w:val="00EC68CB"/>
    <w:rsid w:val="00EC6A78"/>
    <w:rsid w:val="00EC6C22"/>
    <w:rsid w:val="00EC6CF8"/>
    <w:rsid w:val="00EC6F5C"/>
    <w:rsid w:val="00EC722B"/>
    <w:rsid w:val="00EC7259"/>
    <w:rsid w:val="00EC72A6"/>
    <w:rsid w:val="00EC75F7"/>
    <w:rsid w:val="00EC78FE"/>
    <w:rsid w:val="00EC799A"/>
    <w:rsid w:val="00EC7D43"/>
    <w:rsid w:val="00EC7DBA"/>
    <w:rsid w:val="00EC7FA6"/>
    <w:rsid w:val="00ED08BC"/>
    <w:rsid w:val="00ED0CFB"/>
    <w:rsid w:val="00ED0D8F"/>
    <w:rsid w:val="00ED0F72"/>
    <w:rsid w:val="00ED1257"/>
    <w:rsid w:val="00ED142F"/>
    <w:rsid w:val="00ED1504"/>
    <w:rsid w:val="00ED18C0"/>
    <w:rsid w:val="00ED1A2E"/>
    <w:rsid w:val="00ED1A2F"/>
    <w:rsid w:val="00ED1C7A"/>
    <w:rsid w:val="00ED1FD7"/>
    <w:rsid w:val="00ED20DD"/>
    <w:rsid w:val="00ED2137"/>
    <w:rsid w:val="00ED2262"/>
    <w:rsid w:val="00ED227E"/>
    <w:rsid w:val="00ED2290"/>
    <w:rsid w:val="00ED23CD"/>
    <w:rsid w:val="00ED267F"/>
    <w:rsid w:val="00ED273E"/>
    <w:rsid w:val="00ED27D7"/>
    <w:rsid w:val="00ED3148"/>
    <w:rsid w:val="00ED36B1"/>
    <w:rsid w:val="00ED399A"/>
    <w:rsid w:val="00ED3C6B"/>
    <w:rsid w:val="00ED3C73"/>
    <w:rsid w:val="00ED3F0A"/>
    <w:rsid w:val="00ED4265"/>
    <w:rsid w:val="00ED45D8"/>
    <w:rsid w:val="00ED48A7"/>
    <w:rsid w:val="00ED4DF2"/>
    <w:rsid w:val="00ED4EC7"/>
    <w:rsid w:val="00ED5377"/>
    <w:rsid w:val="00ED5549"/>
    <w:rsid w:val="00ED594F"/>
    <w:rsid w:val="00ED5BF3"/>
    <w:rsid w:val="00ED63E6"/>
    <w:rsid w:val="00ED64C9"/>
    <w:rsid w:val="00ED6D38"/>
    <w:rsid w:val="00ED6DF5"/>
    <w:rsid w:val="00ED6F76"/>
    <w:rsid w:val="00ED6FA4"/>
    <w:rsid w:val="00ED7156"/>
    <w:rsid w:val="00ED71F4"/>
    <w:rsid w:val="00ED72E8"/>
    <w:rsid w:val="00ED7324"/>
    <w:rsid w:val="00ED76E2"/>
    <w:rsid w:val="00ED7B13"/>
    <w:rsid w:val="00ED7E49"/>
    <w:rsid w:val="00ED7F9E"/>
    <w:rsid w:val="00EE0603"/>
    <w:rsid w:val="00EE0842"/>
    <w:rsid w:val="00EE092E"/>
    <w:rsid w:val="00EE0E18"/>
    <w:rsid w:val="00EE1056"/>
    <w:rsid w:val="00EE1310"/>
    <w:rsid w:val="00EE17B1"/>
    <w:rsid w:val="00EE1AAA"/>
    <w:rsid w:val="00EE1C97"/>
    <w:rsid w:val="00EE1CEA"/>
    <w:rsid w:val="00EE2A3C"/>
    <w:rsid w:val="00EE308D"/>
    <w:rsid w:val="00EE316B"/>
    <w:rsid w:val="00EE3512"/>
    <w:rsid w:val="00EE3968"/>
    <w:rsid w:val="00EE39C6"/>
    <w:rsid w:val="00EE3E34"/>
    <w:rsid w:val="00EE4277"/>
    <w:rsid w:val="00EE428D"/>
    <w:rsid w:val="00EE4E94"/>
    <w:rsid w:val="00EE5270"/>
    <w:rsid w:val="00EE52F4"/>
    <w:rsid w:val="00EE5D34"/>
    <w:rsid w:val="00EE5F31"/>
    <w:rsid w:val="00EE61D8"/>
    <w:rsid w:val="00EE6504"/>
    <w:rsid w:val="00EE6B6E"/>
    <w:rsid w:val="00EE6FEA"/>
    <w:rsid w:val="00EE70BD"/>
    <w:rsid w:val="00EE73FE"/>
    <w:rsid w:val="00EE74DF"/>
    <w:rsid w:val="00EE7571"/>
    <w:rsid w:val="00EE769A"/>
    <w:rsid w:val="00EE7DBB"/>
    <w:rsid w:val="00EE7F77"/>
    <w:rsid w:val="00EF014E"/>
    <w:rsid w:val="00EF0279"/>
    <w:rsid w:val="00EF030E"/>
    <w:rsid w:val="00EF0569"/>
    <w:rsid w:val="00EF066A"/>
    <w:rsid w:val="00EF06A9"/>
    <w:rsid w:val="00EF072F"/>
    <w:rsid w:val="00EF09F2"/>
    <w:rsid w:val="00EF0BAC"/>
    <w:rsid w:val="00EF0BAD"/>
    <w:rsid w:val="00EF0C76"/>
    <w:rsid w:val="00EF13D6"/>
    <w:rsid w:val="00EF1535"/>
    <w:rsid w:val="00EF1742"/>
    <w:rsid w:val="00EF175B"/>
    <w:rsid w:val="00EF19F5"/>
    <w:rsid w:val="00EF1C97"/>
    <w:rsid w:val="00EF1CC7"/>
    <w:rsid w:val="00EF1DB2"/>
    <w:rsid w:val="00EF207E"/>
    <w:rsid w:val="00EF28F4"/>
    <w:rsid w:val="00EF2F19"/>
    <w:rsid w:val="00EF32CD"/>
    <w:rsid w:val="00EF3377"/>
    <w:rsid w:val="00EF338F"/>
    <w:rsid w:val="00EF38C2"/>
    <w:rsid w:val="00EF397A"/>
    <w:rsid w:val="00EF39DB"/>
    <w:rsid w:val="00EF3B39"/>
    <w:rsid w:val="00EF3E59"/>
    <w:rsid w:val="00EF40BC"/>
    <w:rsid w:val="00EF4212"/>
    <w:rsid w:val="00EF44B9"/>
    <w:rsid w:val="00EF4823"/>
    <w:rsid w:val="00EF4E39"/>
    <w:rsid w:val="00EF4FDA"/>
    <w:rsid w:val="00EF51E0"/>
    <w:rsid w:val="00EF58A8"/>
    <w:rsid w:val="00EF5BD5"/>
    <w:rsid w:val="00EF5C1D"/>
    <w:rsid w:val="00EF5DD0"/>
    <w:rsid w:val="00EF60FD"/>
    <w:rsid w:val="00EF61E7"/>
    <w:rsid w:val="00EF638F"/>
    <w:rsid w:val="00EF63BD"/>
    <w:rsid w:val="00EF6663"/>
    <w:rsid w:val="00EF6AFE"/>
    <w:rsid w:val="00EF6B47"/>
    <w:rsid w:val="00EF6BE8"/>
    <w:rsid w:val="00EF6BF0"/>
    <w:rsid w:val="00EF6C0B"/>
    <w:rsid w:val="00EF6E7F"/>
    <w:rsid w:val="00EF782D"/>
    <w:rsid w:val="00EF7879"/>
    <w:rsid w:val="00EF78B6"/>
    <w:rsid w:val="00EF7A0B"/>
    <w:rsid w:val="00EF7C73"/>
    <w:rsid w:val="00EF7CBB"/>
    <w:rsid w:val="00EF7EE5"/>
    <w:rsid w:val="00EF7F76"/>
    <w:rsid w:val="00F0010D"/>
    <w:rsid w:val="00F002B1"/>
    <w:rsid w:val="00F0096A"/>
    <w:rsid w:val="00F00ADF"/>
    <w:rsid w:val="00F00AF0"/>
    <w:rsid w:val="00F00BCA"/>
    <w:rsid w:val="00F00C86"/>
    <w:rsid w:val="00F00CED"/>
    <w:rsid w:val="00F00D91"/>
    <w:rsid w:val="00F0108F"/>
    <w:rsid w:val="00F012DD"/>
    <w:rsid w:val="00F01555"/>
    <w:rsid w:val="00F01776"/>
    <w:rsid w:val="00F01A53"/>
    <w:rsid w:val="00F01D7A"/>
    <w:rsid w:val="00F01DDA"/>
    <w:rsid w:val="00F02652"/>
    <w:rsid w:val="00F02AF2"/>
    <w:rsid w:val="00F02DE2"/>
    <w:rsid w:val="00F0310B"/>
    <w:rsid w:val="00F03153"/>
    <w:rsid w:val="00F031AA"/>
    <w:rsid w:val="00F032BD"/>
    <w:rsid w:val="00F03532"/>
    <w:rsid w:val="00F0364C"/>
    <w:rsid w:val="00F03675"/>
    <w:rsid w:val="00F038E9"/>
    <w:rsid w:val="00F03DF1"/>
    <w:rsid w:val="00F0402B"/>
    <w:rsid w:val="00F04308"/>
    <w:rsid w:val="00F04FF6"/>
    <w:rsid w:val="00F05246"/>
    <w:rsid w:val="00F052E3"/>
    <w:rsid w:val="00F052F5"/>
    <w:rsid w:val="00F0542B"/>
    <w:rsid w:val="00F05678"/>
    <w:rsid w:val="00F05AD6"/>
    <w:rsid w:val="00F05C1B"/>
    <w:rsid w:val="00F05DBA"/>
    <w:rsid w:val="00F05DBC"/>
    <w:rsid w:val="00F0636F"/>
    <w:rsid w:val="00F066E8"/>
    <w:rsid w:val="00F06B21"/>
    <w:rsid w:val="00F06F95"/>
    <w:rsid w:val="00F074A8"/>
    <w:rsid w:val="00F07DCF"/>
    <w:rsid w:val="00F07EF7"/>
    <w:rsid w:val="00F07F85"/>
    <w:rsid w:val="00F07F97"/>
    <w:rsid w:val="00F10266"/>
    <w:rsid w:val="00F103E7"/>
    <w:rsid w:val="00F10467"/>
    <w:rsid w:val="00F10B02"/>
    <w:rsid w:val="00F10DAC"/>
    <w:rsid w:val="00F10FF7"/>
    <w:rsid w:val="00F111FB"/>
    <w:rsid w:val="00F11674"/>
    <w:rsid w:val="00F116DC"/>
    <w:rsid w:val="00F1175E"/>
    <w:rsid w:val="00F117C3"/>
    <w:rsid w:val="00F118D9"/>
    <w:rsid w:val="00F1192F"/>
    <w:rsid w:val="00F11F88"/>
    <w:rsid w:val="00F12038"/>
    <w:rsid w:val="00F12247"/>
    <w:rsid w:val="00F12692"/>
    <w:rsid w:val="00F12C59"/>
    <w:rsid w:val="00F12D5D"/>
    <w:rsid w:val="00F132A8"/>
    <w:rsid w:val="00F132E6"/>
    <w:rsid w:val="00F139F5"/>
    <w:rsid w:val="00F13B7E"/>
    <w:rsid w:val="00F13C75"/>
    <w:rsid w:val="00F13C9E"/>
    <w:rsid w:val="00F13F32"/>
    <w:rsid w:val="00F144E5"/>
    <w:rsid w:val="00F14716"/>
    <w:rsid w:val="00F1489B"/>
    <w:rsid w:val="00F14DE0"/>
    <w:rsid w:val="00F152BD"/>
    <w:rsid w:val="00F156C3"/>
    <w:rsid w:val="00F15848"/>
    <w:rsid w:val="00F15AA4"/>
    <w:rsid w:val="00F15B40"/>
    <w:rsid w:val="00F15C52"/>
    <w:rsid w:val="00F15E42"/>
    <w:rsid w:val="00F15FAF"/>
    <w:rsid w:val="00F1613B"/>
    <w:rsid w:val="00F168EE"/>
    <w:rsid w:val="00F16B69"/>
    <w:rsid w:val="00F16E8C"/>
    <w:rsid w:val="00F16F22"/>
    <w:rsid w:val="00F16FCD"/>
    <w:rsid w:val="00F1722E"/>
    <w:rsid w:val="00F17595"/>
    <w:rsid w:val="00F177C2"/>
    <w:rsid w:val="00F17BFC"/>
    <w:rsid w:val="00F17D5F"/>
    <w:rsid w:val="00F2022E"/>
    <w:rsid w:val="00F20253"/>
    <w:rsid w:val="00F20519"/>
    <w:rsid w:val="00F205DE"/>
    <w:rsid w:val="00F207B0"/>
    <w:rsid w:val="00F20E0E"/>
    <w:rsid w:val="00F20E3D"/>
    <w:rsid w:val="00F21255"/>
    <w:rsid w:val="00F2183C"/>
    <w:rsid w:val="00F21885"/>
    <w:rsid w:val="00F21931"/>
    <w:rsid w:val="00F219AA"/>
    <w:rsid w:val="00F21C41"/>
    <w:rsid w:val="00F225BE"/>
    <w:rsid w:val="00F22CF1"/>
    <w:rsid w:val="00F23538"/>
    <w:rsid w:val="00F236A3"/>
    <w:rsid w:val="00F2376B"/>
    <w:rsid w:val="00F23ABF"/>
    <w:rsid w:val="00F23CC4"/>
    <w:rsid w:val="00F23E2C"/>
    <w:rsid w:val="00F23E38"/>
    <w:rsid w:val="00F240B4"/>
    <w:rsid w:val="00F242B2"/>
    <w:rsid w:val="00F24452"/>
    <w:rsid w:val="00F244D7"/>
    <w:rsid w:val="00F2454C"/>
    <w:rsid w:val="00F24882"/>
    <w:rsid w:val="00F24C0C"/>
    <w:rsid w:val="00F251E6"/>
    <w:rsid w:val="00F253A1"/>
    <w:rsid w:val="00F257CF"/>
    <w:rsid w:val="00F25847"/>
    <w:rsid w:val="00F2593D"/>
    <w:rsid w:val="00F259A4"/>
    <w:rsid w:val="00F25A26"/>
    <w:rsid w:val="00F25B7D"/>
    <w:rsid w:val="00F25BAA"/>
    <w:rsid w:val="00F25C21"/>
    <w:rsid w:val="00F25FD2"/>
    <w:rsid w:val="00F260C3"/>
    <w:rsid w:val="00F261C6"/>
    <w:rsid w:val="00F2631D"/>
    <w:rsid w:val="00F26A78"/>
    <w:rsid w:val="00F26BD2"/>
    <w:rsid w:val="00F26BE1"/>
    <w:rsid w:val="00F2725F"/>
    <w:rsid w:val="00F27530"/>
    <w:rsid w:val="00F27775"/>
    <w:rsid w:val="00F27A4A"/>
    <w:rsid w:val="00F27BBF"/>
    <w:rsid w:val="00F27D02"/>
    <w:rsid w:val="00F27E03"/>
    <w:rsid w:val="00F30009"/>
    <w:rsid w:val="00F305B1"/>
    <w:rsid w:val="00F3084D"/>
    <w:rsid w:val="00F30B2B"/>
    <w:rsid w:val="00F30D11"/>
    <w:rsid w:val="00F30F32"/>
    <w:rsid w:val="00F311F8"/>
    <w:rsid w:val="00F313CE"/>
    <w:rsid w:val="00F313E5"/>
    <w:rsid w:val="00F313EF"/>
    <w:rsid w:val="00F314A4"/>
    <w:rsid w:val="00F3151B"/>
    <w:rsid w:val="00F322C9"/>
    <w:rsid w:val="00F32329"/>
    <w:rsid w:val="00F32763"/>
    <w:rsid w:val="00F32C94"/>
    <w:rsid w:val="00F32D71"/>
    <w:rsid w:val="00F32E98"/>
    <w:rsid w:val="00F32FCF"/>
    <w:rsid w:val="00F334BA"/>
    <w:rsid w:val="00F33576"/>
    <w:rsid w:val="00F338F7"/>
    <w:rsid w:val="00F33C58"/>
    <w:rsid w:val="00F33C5C"/>
    <w:rsid w:val="00F33D53"/>
    <w:rsid w:val="00F33E60"/>
    <w:rsid w:val="00F33FBE"/>
    <w:rsid w:val="00F341E3"/>
    <w:rsid w:val="00F34524"/>
    <w:rsid w:val="00F34590"/>
    <w:rsid w:val="00F345B6"/>
    <w:rsid w:val="00F34D34"/>
    <w:rsid w:val="00F352C2"/>
    <w:rsid w:val="00F352EB"/>
    <w:rsid w:val="00F35399"/>
    <w:rsid w:val="00F353B4"/>
    <w:rsid w:val="00F353DB"/>
    <w:rsid w:val="00F358B6"/>
    <w:rsid w:val="00F35DFE"/>
    <w:rsid w:val="00F35F65"/>
    <w:rsid w:val="00F361F9"/>
    <w:rsid w:val="00F36415"/>
    <w:rsid w:val="00F36453"/>
    <w:rsid w:val="00F364A2"/>
    <w:rsid w:val="00F36A7E"/>
    <w:rsid w:val="00F36C84"/>
    <w:rsid w:val="00F36CEA"/>
    <w:rsid w:val="00F3709D"/>
    <w:rsid w:val="00F37640"/>
    <w:rsid w:val="00F37796"/>
    <w:rsid w:val="00F37D41"/>
    <w:rsid w:val="00F37E0E"/>
    <w:rsid w:val="00F37E7D"/>
    <w:rsid w:val="00F37FA1"/>
    <w:rsid w:val="00F400B5"/>
    <w:rsid w:val="00F401E6"/>
    <w:rsid w:val="00F4023C"/>
    <w:rsid w:val="00F402DB"/>
    <w:rsid w:val="00F4043C"/>
    <w:rsid w:val="00F409F3"/>
    <w:rsid w:val="00F40CD6"/>
    <w:rsid w:val="00F412A7"/>
    <w:rsid w:val="00F41362"/>
    <w:rsid w:val="00F41425"/>
    <w:rsid w:val="00F41B52"/>
    <w:rsid w:val="00F42558"/>
    <w:rsid w:val="00F4292F"/>
    <w:rsid w:val="00F42A68"/>
    <w:rsid w:val="00F42C54"/>
    <w:rsid w:val="00F42DB1"/>
    <w:rsid w:val="00F42DE8"/>
    <w:rsid w:val="00F42F11"/>
    <w:rsid w:val="00F430FB"/>
    <w:rsid w:val="00F4352B"/>
    <w:rsid w:val="00F439DC"/>
    <w:rsid w:val="00F439EA"/>
    <w:rsid w:val="00F43F0A"/>
    <w:rsid w:val="00F4400C"/>
    <w:rsid w:val="00F44164"/>
    <w:rsid w:val="00F44504"/>
    <w:rsid w:val="00F44F02"/>
    <w:rsid w:val="00F45302"/>
    <w:rsid w:val="00F4530F"/>
    <w:rsid w:val="00F45663"/>
    <w:rsid w:val="00F4594B"/>
    <w:rsid w:val="00F45BB0"/>
    <w:rsid w:val="00F45BF5"/>
    <w:rsid w:val="00F45EB7"/>
    <w:rsid w:val="00F4611D"/>
    <w:rsid w:val="00F46305"/>
    <w:rsid w:val="00F4655F"/>
    <w:rsid w:val="00F46B93"/>
    <w:rsid w:val="00F46CFC"/>
    <w:rsid w:val="00F4704E"/>
    <w:rsid w:val="00F472DF"/>
    <w:rsid w:val="00F47524"/>
    <w:rsid w:val="00F47940"/>
    <w:rsid w:val="00F47A22"/>
    <w:rsid w:val="00F47A36"/>
    <w:rsid w:val="00F47A6B"/>
    <w:rsid w:val="00F47B9E"/>
    <w:rsid w:val="00F47BCD"/>
    <w:rsid w:val="00F47C07"/>
    <w:rsid w:val="00F47C96"/>
    <w:rsid w:val="00F47E87"/>
    <w:rsid w:val="00F502F0"/>
    <w:rsid w:val="00F506E8"/>
    <w:rsid w:val="00F507E9"/>
    <w:rsid w:val="00F50925"/>
    <w:rsid w:val="00F50F27"/>
    <w:rsid w:val="00F518D8"/>
    <w:rsid w:val="00F518FC"/>
    <w:rsid w:val="00F51AA3"/>
    <w:rsid w:val="00F51C9C"/>
    <w:rsid w:val="00F51E76"/>
    <w:rsid w:val="00F522D7"/>
    <w:rsid w:val="00F522DE"/>
    <w:rsid w:val="00F525EC"/>
    <w:rsid w:val="00F52709"/>
    <w:rsid w:val="00F52971"/>
    <w:rsid w:val="00F52EFC"/>
    <w:rsid w:val="00F531D9"/>
    <w:rsid w:val="00F531F2"/>
    <w:rsid w:val="00F5329B"/>
    <w:rsid w:val="00F53445"/>
    <w:rsid w:val="00F53590"/>
    <w:rsid w:val="00F537DA"/>
    <w:rsid w:val="00F5394E"/>
    <w:rsid w:val="00F53EE4"/>
    <w:rsid w:val="00F53FDA"/>
    <w:rsid w:val="00F54256"/>
    <w:rsid w:val="00F54643"/>
    <w:rsid w:val="00F54740"/>
    <w:rsid w:val="00F54A40"/>
    <w:rsid w:val="00F54B61"/>
    <w:rsid w:val="00F54BED"/>
    <w:rsid w:val="00F54CBC"/>
    <w:rsid w:val="00F54EB4"/>
    <w:rsid w:val="00F54FF2"/>
    <w:rsid w:val="00F5533B"/>
    <w:rsid w:val="00F55490"/>
    <w:rsid w:val="00F555D4"/>
    <w:rsid w:val="00F559E4"/>
    <w:rsid w:val="00F55A40"/>
    <w:rsid w:val="00F55D15"/>
    <w:rsid w:val="00F56294"/>
    <w:rsid w:val="00F5671A"/>
    <w:rsid w:val="00F56734"/>
    <w:rsid w:val="00F56ABF"/>
    <w:rsid w:val="00F56C00"/>
    <w:rsid w:val="00F56D07"/>
    <w:rsid w:val="00F56F2F"/>
    <w:rsid w:val="00F57172"/>
    <w:rsid w:val="00F57181"/>
    <w:rsid w:val="00F57572"/>
    <w:rsid w:val="00F575F6"/>
    <w:rsid w:val="00F579A7"/>
    <w:rsid w:val="00F57B4B"/>
    <w:rsid w:val="00F57BC2"/>
    <w:rsid w:val="00F57E9C"/>
    <w:rsid w:val="00F602C0"/>
    <w:rsid w:val="00F60323"/>
    <w:rsid w:val="00F60389"/>
    <w:rsid w:val="00F607F4"/>
    <w:rsid w:val="00F60CB9"/>
    <w:rsid w:val="00F60CF4"/>
    <w:rsid w:val="00F60EC4"/>
    <w:rsid w:val="00F60EC6"/>
    <w:rsid w:val="00F60F0E"/>
    <w:rsid w:val="00F61677"/>
    <w:rsid w:val="00F6182F"/>
    <w:rsid w:val="00F61F0C"/>
    <w:rsid w:val="00F6201F"/>
    <w:rsid w:val="00F6238E"/>
    <w:rsid w:val="00F62714"/>
    <w:rsid w:val="00F628F8"/>
    <w:rsid w:val="00F629DA"/>
    <w:rsid w:val="00F62AEA"/>
    <w:rsid w:val="00F62D1E"/>
    <w:rsid w:val="00F62DF2"/>
    <w:rsid w:val="00F63277"/>
    <w:rsid w:val="00F6370B"/>
    <w:rsid w:val="00F63835"/>
    <w:rsid w:val="00F63C82"/>
    <w:rsid w:val="00F63DD1"/>
    <w:rsid w:val="00F6447F"/>
    <w:rsid w:val="00F64559"/>
    <w:rsid w:val="00F648BA"/>
    <w:rsid w:val="00F64A95"/>
    <w:rsid w:val="00F6501E"/>
    <w:rsid w:val="00F65086"/>
    <w:rsid w:val="00F651AE"/>
    <w:rsid w:val="00F651BE"/>
    <w:rsid w:val="00F6526B"/>
    <w:rsid w:val="00F65332"/>
    <w:rsid w:val="00F6558D"/>
    <w:rsid w:val="00F655C0"/>
    <w:rsid w:val="00F65794"/>
    <w:rsid w:val="00F657DF"/>
    <w:rsid w:val="00F65837"/>
    <w:rsid w:val="00F65922"/>
    <w:rsid w:val="00F65A5C"/>
    <w:rsid w:val="00F65D8E"/>
    <w:rsid w:val="00F65DC4"/>
    <w:rsid w:val="00F66321"/>
    <w:rsid w:val="00F66433"/>
    <w:rsid w:val="00F664E9"/>
    <w:rsid w:val="00F6652D"/>
    <w:rsid w:val="00F66823"/>
    <w:rsid w:val="00F669A0"/>
    <w:rsid w:val="00F66B6E"/>
    <w:rsid w:val="00F671F9"/>
    <w:rsid w:val="00F67306"/>
    <w:rsid w:val="00F6769D"/>
    <w:rsid w:val="00F679C9"/>
    <w:rsid w:val="00F67A59"/>
    <w:rsid w:val="00F67DF9"/>
    <w:rsid w:val="00F67F51"/>
    <w:rsid w:val="00F70004"/>
    <w:rsid w:val="00F700A8"/>
    <w:rsid w:val="00F700D1"/>
    <w:rsid w:val="00F7038F"/>
    <w:rsid w:val="00F70663"/>
    <w:rsid w:val="00F70763"/>
    <w:rsid w:val="00F7084A"/>
    <w:rsid w:val="00F70DC8"/>
    <w:rsid w:val="00F713CE"/>
    <w:rsid w:val="00F71C9F"/>
    <w:rsid w:val="00F71FF9"/>
    <w:rsid w:val="00F723D9"/>
    <w:rsid w:val="00F72995"/>
    <w:rsid w:val="00F72AAB"/>
    <w:rsid w:val="00F72C5F"/>
    <w:rsid w:val="00F733DB"/>
    <w:rsid w:val="00F7352A"/>
    <w:rsid w:val="00F736F4"/>
    <w:rsid w:val="00F7379E"/>
    <w:rsid w:val="00F737B1"/>
    <w:rsid w:val="00F73A13"/>
    <w:rsid w:val="00F73A52"/>
    <w:rsid w:val="00F73A9B"/>
    <w:rsid w:val="00F73AD5"/>
    <w:rsid w:val="00F73B41"/>
    <w:rsid w:val="00F73C71"/>
    <w:rsid w:val="00F73D7F"/>
    <w:rsid w:val="00F73D8E"/>
    <w:rsid w:val="00F73FDE"/>
    <w:rsid w:val="00F7429D"/>
    <w:rsid w:val="00F74653"/>
    <w:rsid w:val="00F7468F"/>
    <w:rsid w:val="00F74751"/>
    <w:rsid w:val="00F74A3E"/>
    <w:rsid w:val="00F74DB5"/>
    <w:rsid w:val="00F74DCB"/>
    <w:rsid w:val="00F753B8"/>
    <w:rsid w:val="00F753D7"/>
    <w:rsid w:val="00F75566"/>
    <w:rsid w:val="00F759D0"/>
    <w:rsid w:val="00F75C4F"/>
    <w:rsid w:val="00F75E0E"/>
    <w:rsid w:val="00F76068"/>
    <w:rsid w:val="00F7612F"/>
    <w:rsid w:val="00F76151"/>
    <w:rsid w:val="00F7632E"/>
    <w:rsid w:val="00F76498"/>
    <w:rsid w:val="00F76B0A"/>
    <w:rsid w:val="00F76F64"/>
    <w:rsid w:val="00F771F4"/>
    <w:rsid w:val="00F77526"/>
    <w:rsid w:val="00F777D6"/>
    <w:rsid w:val="00F7783E"/>
    <w:rsid w:val="00F77C05"/>
    <w:rsid w:val="00F77E44"/>
    <w:rsid w:val="00F800DB"/>
    <w:rsid w:val="00F8021F"/>
    <w:rsid w:val="00F805D0"/>
    <w:rsid w:val="00F805FB"/>
    <w:rsid w:val="00F808E9"/>
    <w:rsid w:val="00F813D5"/>
    <w:rsid w:val="00F81639"/>
    <w:rsid w:val="00F8167F"/>
    <w:rsid w:val="00F81910"/>
    <w:rsid w:val="00F81A4B"/>
    <w:rsid w:val="00F81B0D"/>
    <w:rsid w:val="00F81CD1"/>
    <w:rsid w:val="00F8208E"/>
    <w:rsid w:val="00F82341"/>
    <w:rsid w:val="00F82774"/>
    <w:rsid w:val="00F8286A"/>
    <w:rsid w:val="00F82A67"/>
    <w:rsid w:val="00F82CF4"/>
    <w:rsid w:val="00F82D09"/>
    <w:rsid w:val="00F82D22"/>
    <w:rsid w:val="00F82D5A"/>
    <w:rsid w:val="00F82FA2"/>
    <w:rsid w:val="00F8303A"/>
    <w:rsid w:val="00F83045"/>
    <w:rsid w:val="00F830B3"/>
    <w:rsid w:val="00F832BC"/>
    <w:rsid w:val="00F832CE"/>
    <w:rsid w:val="00F8377A"/>
    <w:rsid w:val="00F83797"/>
    <w:rsid w:val="00F838A2"/>
    <w:rsid w:val="00F84525"/>
    <w:rsid w:val="00F8454E"/>
    <w:rsid w:val="00F845E1"/>
    <w:rsid w:val="00F849EA"/>
    <w:rsid w:val="00F84A13"/>
    <w:rsid w:val="00F84D45"/>
    <w:rsid w:val="00F84DAD"/>
    <w:rsid w:val="00F84E22"/>
    <w:rsid w:val="00F84E54"/>
    <w:rsid w:val="00F84FA2"/>
    <w:rsid w:val="00F8502B"/>
    <w:rsid w:val="00F85113"/>
    <w:rsid w:val="00F854B2"/>
    <w:rsid w:val="00F85FBE"/>
    <w:rsid w:val="00F861D2"/>
    <w:rsid w:val="00F86220"/>
    <w:rsid w:val="00F864C1"/>
    <w:rsid w:val="00F86AE0"/>
    <w:rsid w:val="00F86E95"/>
    <w:rsid w:val="00F8712E"/>
    <w:rsid w:val="00F87247"/>
    <w:rsid w:val="00F8742A"/>
    <w:rsid w:val="00F8763B"/>
    <w:rsid w:val="00F8778A"/>
    <w:rsid w:val="00F87917"/>
    <w:rsid w:val="00F87C0F"/>
    <w:rsid w:val="00F87D5C"/>
    <w:rsid w:val="00F87D8B"/>
    <w:rsid w:val="00F907FC"/>
    <w:rsid w:val="00F90887"/>
    <w:rsid w:val="00F90895"/>
    <w:rsid w:val="00F90CEB"/>
    <w:rsid w:val="00F90EFE"/>
    <w:rsid w:val="00F91357"/>
    <w:rsid w:val="00F91861"/>
    <w:rsid w:val="00F91980"/>
    <w:rsid w:val="00F91ECD"/>
    <w:rsid w:val="00F91EE1"/>
    <w:rsid w:val="00F92024"/>
    <w:rsid w:val="00F9208A"/>
    <w:rsid w:val="00F9215B"/>
    <w:rsid w:val="00F922EA"/>
    <w:rsid w:val="00F92686"/>
    <w:rsid w:val="00F92724"/>
    <w:rsid w:val="00F92913"/>
    <w:rsid w:val="00F92B34"/>
    <w:rsid w:val="00F92BDE"/>
    <w:rsid w:val="00F930A9"/>
    <w:rsid w:val="00F930CD"/>
    <w:rsid w:val="00F934B8"/>
    <w:rsid w:val="00F93926"/>
    <w:rsid w:val="00F93B03"/>
    <w:rsid w:val="00F93BE5"/>
    <w:rsid w:val="00F940C9"/>
    <w:rsid w:val="00F94E3E"/>
    <w:rsid w:val="00F951A0"/>
    <w:rsid w:val="00F95655"/>
    <w:rsid w:val="00F95690"/>
    <w:rsid w:val="00F95BDC"/>
    <w:rsid w:val="00F95D46"/>
    <w:rsid w:val="00F95D88"/>
    <w:rsid w:val="00F95E7D"/>
    <w:rsid w:val="00F9601A"/>
    <w:rsid w:val="00F96259"/>
    <w:rsid w:val="00F96674"/>
    <w:rsid w:val="00F9695A"/>
    <w:rsid w:val="00F96C7D"/>
    <w:rsid w:val="00F96E0F"/>
    <w:rsid w:val="00F9731B"/>
    <w:rsid w:val="00F97639"/>
    <w:rsid w:val="00F97B6E"/>
    <w:rsid w:val="00F97BFD"/>
    <w:rsid w:val="00F97C99"/>
    <w:rsid w:val="00F97D0D"/>
    <w:rsid w:val="00F97D94"/>
    <w:rsid w:val="00FA0089"/>
    <w:rsid w:val="00FA0310"/>
    <w:rsid w:val="00FA0557"/>
    <w:rsid w:val="00FA05BD"/>
    <w:rsid w:val="00FA05D8"/>
    <w:rsid w:val="00FA089D"/>
    <w:rsid w:val="00FA08D7"/>
    <w:rsid w:val="00FA0AE1"/>
    <w:rsid w:val="00FA0DBF"/>
    <w:rsid w:val="00FA0DE6"/>
    <w:rsid w:val="00FA0E42"/>
    <w:rsid w:val="00FA1260"/>
    <w:rsid w:val="00FA15D9"/>
    <w:rsid w:val="00FA16B0"/>
    <w:rsid w:val="00FA1813"/>
    <w:rsid w:val="00FA1872"/>
    <w:rsid w:val="00FA198E"/>
    <w:rsid w:val="00FA19BB"/>
    <w:rsid w:val="00FA1F3D"/>
    <w:rsid w:val="00FA2161"/>
    <w:rsid w:val="00FA24FA"/>
    <w:rsid w:val="00FA2D34"/>
    <w:rsid w:val="00FA3130"/>
    <w:rsid w:val="00FA3134"/>
    <w:rsid w:val="00FA351A"/>
    <w:rsid w:val="00FA37BC"/>
    <w:rsid w:val="00FA3837"/>
    <w:rsid w:val="00FA3B88"/>
    <w:rsid w:val="00FA3BC1"/>
    <w:rsid w:val="00FA3D99"/>
    <w:rsid w:val="00FA3E84"/>
    <w:rsid w:val="00FA4109"/>
    <w:rsid w:val="00FA412F"/>
    <w:rsid w:val="00FA4888"/>
    <w:rsid w:val="00FA48B1"/>
    <w:rsid w:val="00FA4BAE"/>
    <w:rsid w:val="00FA4C1F"/>
    <w:rsid w:val="00FA4C63"/>
    <w:rsid w:val="00FA4EC0"/>
    <w:rsid w:val="00FA514C"/>
    <w:rsid w:val="00FA51AF"/>
    <w:rsid w:val="00FA51F8"/>
    <w:rsid w:val="00FA525A"/>
    <w:rsid w:val="00FA5683"/>
    <w:rsid w:val="00FA57CA"/>
    <w:rsid w:val="00FA5FC9"/>
    <w:rsid w:val="00FA602B"/>
    <w:rsid w:val="00FA63C9"/>
    <w:rsid w:val="00FA6425"/>
    <w:rsid w:val="00FA6AAD"/>
    <w:rsid w:val="00FA6C31"/>
    <w:rsid w:val="00FA6CE4"/>
    <w:rsid w:val="00FA788A"/>
    <w:rsid w:val="00FA79CD"/>
    <w:rsid w:val="00FA7E5A"/>
    <w:rsid w:val="00FA7EA1"/>
    <w:rsid w:val="00FB0430"/>
    <w:rsid w:val="00FB053F"/>
    <w:rsid w:val="00FB0A7B"/>
    <w:rsid w:val="00FB10F7"/>
    <w:rsid w:val="00FB12E7"/>
    <w:rsid w:val="00FB14E4"/>
    <w:rsid w:val="00FB15EF"/>
    <w:rsid w:val="00FB1FDF"/>
    <w:rsid w:val="00FB1FE2"/>
    <w:rsid w:val="00FB2526"/>
    <w:rsid w:val="00FB25F4"/>
    <w:rsid w:val="00FB271E"/>
    <w:rsid w:val="00FB27A6"/>
    <w:rsid w:val="00FB2828"/>
    <w:rsid w:val="00FB2975"/>
    <w:rsid w:val="00FB2A2E"/>
    <w:rsid w:val="00FB2D83"/>
    <w:rsid w:val="00FB2FC9"/>
    <w:rsid w:val="00FB310D"/>
    <w:rsid w:val="00FB32D7"/>
    <w:rsid w:val="00FB3450"/>
    <w:rsid w:val="00FB34C4"/>
    <w:rsid w:val="00FB366A"/>
    <w:rsid w:val="00FB3838"/>
    <w:rsid w:val="00FB3881"/>
    <w:rsid w:val="00FB3A81"/>
    <w:rsid w:val="00FB3BF2"/>
    <w:rsid w:val="00FB3E34"/>
    <w:rsid w:val="00FB3E7F"/>
    <w:rsid w:val="00FB4450"/>
    <w:rsid w:val="00FB46B2"/>
    <w:rsid w:val="00FB4A99"/>
    <w:rsid w:val="00FB4CAE"/>
    <w:rsid w:val="00FB4D5A"/>
    <w:rsid w:val="00FB4DAA"/>
    <w:rsid w:val="00FB4F61"/>
    <w:rsid w:val="00FB50DE"/>
    <w:rsid w:val="00FB51E5"/>
    <w:rsid w:val="00FB5246"/>
    <w:rsid w:val="00FB5489"/>
    <w:rsid w:val="00FB55C4"/>
    <w:rsid w:val="00FB5619"/>
    <w:rsid w:val="00FB59FB"/>
    <w:rsid w:val="00FB66D8"/>
    <w:rsid w:val="00FB6AD2"/>
    <w:rsid w:val="00FB6C77"/>
    <w:rsid w:val="00FB6F67"/>
    <w:rsid w:val="00FB7447"/>
    <w:rsid w:val="00FB7517"/>
    <w:rsid w:val="00FB755D"/>
    <w:rsid w:val="00FB7821"/>
    <w:rsid w:val="00FB7D31"/>
    <w:rsid w:val="00FB7E49"/>
    <w:rsid w:val="00FB7FF5"/>
    <w:rsid w:val="00FC0819"/>
    <w:rsid w:val="00FC0985"/>
    <w:rsid w:val="00FC0A70"/>
    <w:rsid w:val="00FC0FF0"/>
    <w:rsid w:val="00FC13FC"/>
    <w:rsid w:val="00FC156D"/>
    <w:rsid w:val="00FC1993"/>
    <w:rsid w:val="00FC1A1C"/>
    <w:rsid w:val="00FC1A68"/>
    <w:rsid w:val="00FC1DB0"/>
    <w:rsid w:val="00FC2037"/>
    <w:rsid w:val="00FC2834"/>
    <w:rsid w:val="00FC2A63"/>
    <w:rsid w:val="00FC2C28"/>
    <w:rsid w:val="00FC2F48"/>
    <w:rsid w:val="00FC322E"/>
    <w:rsid w:val="00FC33B3"/>
    <w:rsid w:val="00FC3725"/>
    <w:rsid w:val="00FC3761"/>
    <w:rsid w:val="00FC38FB"/>
    <w:rsid w:val="00FC3945"/>
    <w:rsid w:val="00FC3EB0"/>
    <w:rsid w:val="00FC3FEF"/>
    <w:rsid w:val="00FC4118"/>
    <w:rsid w:val="00FC419B"/>
    <w:rsid w:val="00FC4341"/>
    <w:rsid w:val="00FC44A3"/>
    <w:rsid w:val="00FC44F6"/>
    <w:rsid w:val="00FC4625"/>
    <w:rsid w:val="00FC547A"/>
    <w:rsid w:val="00FC551E"/>
    <w:rsid w:val="00FC5653"/>
    <w:rsid w:val="00FC5822"/>
    <w:rsid w:val="00FC5918"/>
    <w:rsid w:val="00FC5AFA"/>
    <w:rsid w:val="00FC5C3E"/>
    <w:rsid w:val="00FC5FEB"/>
    <w:rsid w:val="00FC6516"/>
    <w:rsid w:val="00FC6711"/>
    <w:rsid w:val="00FC6819"/>
    <w:rsid w:val="00FC6B12"/>
    <w:rsid w:val="00FC6C90"/>
    <w:rsid w:val="00FC6D62"/>
    <w:rsid w:val="00FC6E1C"/>
    <w:rsid w:val="00FC702B"/>
    <w:rsid w:val="00FC70B4"/>
    <w:rsid w:val="00FC7322"/>
    <w:rsid w:val="00FC753A"/>
    <w:rsid w:val="00FC7968"/>
    <w:rsid w:val="00FC7DE3"/>
    <w:rsid w:val="00FD01B0"/>
    <w:rsid w:val="00FD06D2"/>
    <w:rsid w:val="00FD0B21"/>
    <w:rsid w:val="00FD0D43"/>
    <w:rsid w:val="00FD0DBE"/>
    <w:rsid w:val="00FD0FE1"/>
    <w:rsid w:val="00FD12A3"/>
    <w:rsid w:val="00FD16B5"/>
    <w:rsid w:val="00FD178D"/>
    <w:rsid w:val="00FD1923"/>
    <w:rsid w:val="00FD1976"/>
    <w:rsid w:val="00FD1A26"/>
    <w:rsid w:val="00FD1B07"/>
    <w:rsid w:val="00FD1BBA"/>
    <w:rsid w:val="00FD1EE8"/>
    <w:rsid w:val="00FD1F96"/>
    <w:rsid w:val="00FD1FAD"/>
    <w:rsid w:val="00FD24FD"/>
    <w:rsid w:val="00FD265F"/>
    <w:rsid w:val="00FD268F"/>
    <w:rsid w:val="00FD276D"/>
    <w:rsid w:val="00FD2DAE"/>
    <w:rsid w:val="00FD2FBC"/>
    <w:rsid w:val="00FD2FD3"/>
    <w:rsid w:val="00FD3224"/>
    <w:rsid w:val="00FD33BD"/>
    <w:rsid w:val="00FD39D7"/>
    <w:rsid w:val="00FD3BDF"/>
    <w:rsid w:val="00FD3F82"/>
    <w:rsid w:val="00FD4A72"/>
    <w:rsid w:val="00FD4BA2"/>
    <w:rsid w:val="00FD4E3F"/>
    <w:rsid w:val="00FD4F31"/>
    <w:rsid w:val="00FD50A8"/>
    <w:rsid w:val="00FD5242"/>
    <w:rsid w:val="00FD53F4"/>
    <w:rsid w:val="00FD5410"/>
    <w:rsid w:val="00FD550E"/>
    <w:rsid w:val="00FD561D"/>
    <w:rsid w:val="00FD5AF3"/>
    <w:rsid w:val="00FD5B82"/>
    <w:rsid w:val="00FD5D08"/>
    <w:rsid w:val="00FD5F25"/>
    <w:rsid w:val="00FD60CF"/>
    <w:rsid w:val="00FD63E0"/>
    <w:rsid w:val="00FD646E"/>
    <w:rsid w:val="00FD651F"/>
    <w:rsid w:val="00FD6BEE"/>
    <w:rsid w:val="00FD6DAA"/>
    <w:rsid w:val="00FD7145"/>
    <w:rsid w:val="00FD747D"/>
    <w:rsid w:val="00FD75C7"/>
    <w:rsid w:val="00FD785F"/>
    <w:rsid w:val="00FD7D51"/>
    <w:rsid w:val="00FD7EF2"/>
    <w:rsid w:val="00FE08C3"/>
    <w:rsid w:val="00FE0ABD"/>
    <w:rsid w:val="00FE0DC1"/>
    <w:rsid w:val="00FE10E3"/>
    <w:rsid w:val="00FE110D"/>
    <w:rsid w:val="00FE17F3"/>
    <w:rsid w:val="00FE1825"/>
    <w:rsid w:val="00FE19F4"/>
    <w:rsid w:val="00FE1A58"/>
    <w:rsid w:val="00FE1C32"/>
    <w:rsid w:val="00FE21B6"/>
    <w:rsid w:val="00FE22EF"/>
    <w:rsid w:val="00FE2632"/>
    <w:rsid w:val="00FE285A"/>
    <w:rsid w:val="00FE2B26"/>
    <w:rsid w:val="00FE2D9D"/>
    <w:rsid w:val="00FE2E0C"/>
    <w:rsid w:val="00FE2E65"/>
    <w:rsid w:val="00FE2FC3"/>
    <w:rsid w:val="00FE2FCE"/>
    <w:rsid w:val="00FE30F3"/>
    <w:rsid w:val="00FE3400"/>
    <w:rsid w:val="00FE35F8"/>
    <w:rsid w:val="00FE3640"/>
    <w:rsid w:val="00FE38A0"/>
    <w:rsid w:val="00FE3A7F"/>
    <w:rsid w:val="00FE3BF4"/>
    <w:rsid w:val="00FE3D31"/>
    <w:rsid w:val="00FE3D5E"/>
    <w:rsid w:val="00FE3E28"/>
    <w:rsid w:val="00FE44C5"/>
    <w:rsid w:val="00FE44E7"/>
    <w:rsid w:val="00FE45B5"/>
    <w:rsid w:val="00FE45EE"/>
    <w:rsid w:val="00FE45FE"/>
    <w:rsid w:val="00FE4636"/>
    <w:rsid w:val="00FE4742"/>
    <w:rsid w:val="00FE4B7B"/>
    <w:rsid w:val="00FE4E6D"/>
    <w:rsid w:val="00FE4EE6"/>
    <w:rsid w:val="00FE505A"/>
    <w:rsid w:val="00FE550C"/>
    <w:rsid w:val="00FE55F0"/>
    <w:rsid w:val="00FE5911"/>
    <w:rsid w:val="00FE598C"/>
    <w:rsid w:val="00FE5AE9"/>
    <w:rsid w:val="00FE5BC6"/>
    <w:rsid w:val="00FE5D9E"/>
    <w:rsid w:val="00FE618B"/>
    <w:rsid w:val="00FE6528"/>
    <w:rsid w:val="00FE6739"/>
    <w:rsid w:val="00FE6A76"/>
    <w:rsid w:val="00FE6D3D"/>
    <w:rsid w:val="00FE6DAB"/>
    <w:rsid w:val="00FE77EC"/>
    <w:rsid w:val="00FE7813"/>
    <w:rsid w:val="00FE795D"/>
    <w:rsid w:val="00FE79EF"/>
    <w:rsid w:val="00FF0178"/>
    <w:rsid w:val="00FF04EC"/>
    <w:rsid w:val="00FF0799"/>
    <w:rsid w:val="00FF0E66"/>
    <w:rsid w:val="00FF119E"/>
    <w:rsid w:val="00FF11BF"/>
    <w:rsid w:val="00FF1542"/>
    <w:rsid w:val="00FF18E7"/>
    <w:rsid w:val="00FF1AAF"/>
    <w:rsid w:val="00FF1ABD"/>
    <w:rsid w:val="00FF1AC8"/>
    <w:rsid w:val="00FF1B38"/>
    <w:rsid w:val="00FF1D1A"/>
    <w:rsid w:val="00FF1E91"/>
    <w:rsid w:val="00FF2379"/>
    <w:rsid w:val="00FF297E"/>
    <w:rsid w:val="00FF2E11"/>
    <w:rsid w:val="00FF2FA2"/>
    <w:rsid w:val="00FF34AE"/>
    <w:rsid w:val="00FF365C"/>
    <w:rsid w:val="00FF3695"/>
    <w:rsid w:val="00FF3795"/>
    <w:rsid w:val="00FF3862"/>
    <w:rsid w:val="00FF397F"/>
    <w:rsid w:val="00FF3B2F"/>
    <w:rsid w:val="00FF3B45"/>
    <w:rsid w:val="00FF3ECA"/>
    <w:rsid w:val="00FF41B4"/>
    <w:rsid w:val="00FF420F"/>
    <w:rsid w:val="00FF4361"/>
    <w:rsid w:val="00FF43E5"/>
    <w:rsid w:val="00FF451D"/>
    <w:rsid w:val="00FF496E"/>
    <w:rsid w:val="00FF49EE"/>
    <w:rsid w:val="00FF4A1A"/>
    <w:rsid w:val="00FF4A64"/>
    <w:rsid w:val="00FF4D8B"/>
    <w:rsid w:val="00FF5052"/>
    <w:rsid w:val="00FF5104"/>
    <w:rsid w:val="00FF517F"/>
    <w:rsid w:val="00FF535E"/>
    <w:rsid w:val="00FF5E3C"/>
    <w:rsid w:val="00FF5E49"/>
    <w:rsid w:val="00FF5FEE"/>
    <w:rsid w:val="00FF60D7"/>
    <w:rsid w:val="00FF61AF"/>
    <w:rsid w:val="00FF6345"/>
    <w:rsid w:val="00FF64E4"/>
    <w:rsid w:val="00FF6658"/>
    <w:rsid w:val="00FF6E48"/>
    <w:rsid w:val="00FF6EFB"/>
    <w:rsid w:val="00FF6F1C"/>
    <w:rsid w:val="00FF6FCD"/>
    <w:rsid w:val="00FF7123"/>
    <w:rsid w:val="00FF71CC"/>
    <w:rsid w:val="00FF7294"/>
    <w:rsid w:val="00FF763F"/>
    <w:rsid w:val="00FF78C1"/>
    <w:rsid w:val="00FF7A97"/>
    <w:rsid w:val="00FF7C52"/>
    <w:rsid w:val="01223D4C"/>
    <w:rsid w:val="022D9DEB"/>
    <w:rsid w:val="02671F27"/>
    <w:rsid w:val="037801E2"/>
    <w:rsid w:val="042B9985"/>
    <w:rsid w:val="042FDD75"/>
    <w:rsid w:val="04A86301"/>
    <w:rsid w:val="04D98F0A"/>
    <w:rsid w:val="05AE7991"/>
    <w:rsid w:val="061786BB"/>
    <w:rsid w:val="0726DC83"/>
    <w:rsid w:val="07B932FB"/>
    <w:rsid w:val="091EBECF"/>
    <w:rsid w:val="0974082F"/>
    <w:rsid w:val="09B92C7E"/>
    <w:rsid w:val="0A0265B2"/>
    <w:rsid w:val="0AA843DE"/>
    <w:rsid w:val="0AE3EED8"/>
    <w:rsid w:val="0B5748DE"/>
    <w:rsid w:val="0B574C58"/>
    <w:rsid w:val="0CDC0863"/>
    <w:rsid w:val="0FC4711A"/>
    <w:rsid w:val="1001EB1C"/>
    <w:rsid w:val="1055F0C1"/>
    <w:rsid w:val="10D4A8C4"/>
    <w:rsid w:val="11640B5B"/>
    <w:rsid w:val="11C06EBF"/>
    <w:rsid w:val="1201D50E"/>
    <w:rsid w:val="123999A4"/>
    <w:rsid w:val="12A1B231"/>
    <w:rsid w:val="12A4B1C8"/>
    <w:rsid w:val="13528EE3"/>
    <w:rsid w:val="1368E699"/>
    <w:rsid w:val="13761902"/>
    <w:rsid w:val="13CAA833"/>
    <w:rsid w:val="13DE91CF"/>
    <w:rsid w:val="1418AEAB"/>
    <w:rsid w:val="141B66E7"/>
    <w:rsid w:val="145C0D60"/>
    <w:rsid w:val="14F7736D"/>
    <w:rsid w:val="1581856D"/>
    <w:rsid w:val="1670A651"/>
    <w:rsid w:val="17D0572D"/>
    <w:rsid w:val="1804DDA5"/>
    <w:rsid w:val="187EF172"/>
    <w:rsid w:val="192C1D6A"/>
    <w:rsid w:val="1933D8A2"/>
    <w:rsid w:val="197F234A"/>
    <w:rsid w:val="1A4859AE"/>
    <w:rsid w:val="1A9C8BDA"/>
    <w:rsid w:val="1ACF01A6"/>
    <w:rsid w:val="1AD5394B"/>
    <w:rsid w:val="1C08EE34"/>
    <w:rsid w:val="1CBB2A9F"/>
    <w:rsid w:val="1D89F737"/>
    <w:rsid w:val="1DF3B1B0"/>
    <w:rsid w:val="1E8CAF56"/>
    <w:rsid w:val="1E8CB4A7"/>
    <w:rsid w:val="1FF326A0"/>
    <w:rsid w:val="208C996F"/>
    <w:rsid w:val="210966D6"/>
    <w:rsid w:val="21103731"/>
    <w:rsid w:val="219A97F9"/>
    <w:rsid w:val="2250D3A1"/>
    <w:rsid w:val="229A44BF"/>
    <w:rsid w:val="234D1760"/>
    <w:rsid w:val="23BAD280"/>
    <w:rsid w:val="25A26AB1"/>
    <w:rsid w:val="26386F57"/>
    <w:rsid w:val="2662E845"/>
    <w:rsid w:val="26DDDDEE"/>
    <w:rsid w:val="27608F5E"/>
    <w:rsid w:val="27B0C6FB"/>
    <w:rsid w:val="28C7432F"/>
    <w:rsid w:val="2B56963A"/>
    <w:rsid w:val="2D1B0612"/>
    <w:rsid w:val="2DBD8978"/>
    <w:rsid w:val="2DC02383"/>
    <w:rsid w:val="2DDDCC47"/>
    <w:rsid w:val="2E0BB0CB"/>
    <w:rsid w:val="2E30ACD9"/>
    <w:rsid w:val="2F7843B2"/>
    <w:rsid w:val="30111194"/>
    <w:rsid w:val="308206D9"/>
    <w:rsid w:val="30829E51"/>
    <w:rsid w:val="30AF9BD3"/>
    <w:rsid w:val="32257395"/>
    <w:rsid w:val="326A2970"/>
    <w:rsid w:val="3382E4BE"/>
    <w:rsid w:val="33884E75"/>
    <w:rsid w:val="33B7E133"/>
    <w:rsid w:val="33C2D227"/>
    <w:rsid w:val="34675D2D"/>
    <w:rsid w:val="351E945C"/>
    <w:rsid w:val="352B4756"/>
    <w:rsid w:val="355E61A1"/>
    <w:rsid w:val="35AC5CB8"/>
    <w:rsid w:val="3604FC13"/>
    <w:rsid w:val="36D34F8D"/>
    <w:rsid w:val="37201537"/>
    <w:rsid w:val="37D5ACAF"/>
    <w:rsid w:val="3891CB9D"/>
    <w:rsid w:val="38FB9B71"/>
    <w:rsid w:val="3A125173"/>
    <w:rsid w:val="3A876542"/>
    <w:rsid w:val="3AC21996"/>
    <w:rsid w:val="3B116545"/>
    <w:rsid w:val="3B464E08"/>
    <w:rsid w:val="3BBFF381"/>
    <w:rsid w:val="3BDB1F56"/>
    <w:rsid w:val="3CC27203"/>
    <w:rsid w:val="3D8D4E75"/>
    <w:rsid w:val="3E72A45A"/>
    <w:rsid w:val="3FA8DA47"/>
    <w:rsid w:val="3FBC853C"/>
    <w:rsid w:val="401EE11F"/>
    <w:rsid w:val="418ABEA6"/>
    <w:rsid w:val="42BFC777"/>
    <w:rsid w:val="42EA81BD"/>
    <w:rsid w:val="43E14643"/>
    <w:rsid w:val="43F39FB2"/>
    <w:rsid w:val="4434DA7B"/>
    <w:rsid w:val="44A52914"/>
    <w:rsid w:val="4650689C"/>
    <w:rsid w:val="4876D5DC"/>
    <w:rsid w:val="48C8A0D6"/>
    <w:rsid w:val="48D9EB8B"/>
    <w:rsid w:val="49917D27"/>
    <w:rsid w:val="4B02DD02"/>
    <w:rsid w:val="4B1BA0B8"/>
    <w:rsid w:val="4B783A83"/>
    <w:rsid w:val="4CA71660"/>
    <w:rsid w:val="4EA70301"/>
    <w:rsid w:val="4ED829CA"/>
    <w:rsid w:val="4F174369"/>
    <w:rsid w:val="4F4C34A9"/>
    <w:rsid w:val="4F663EE4"/>
    <w:rsid w:val="52BC02F5"/>
    <w:rsid w:val="53D76F0F"/>
    <w:rsid w:val="5421EB51"/>
    <w:rsid w:val="5424F7C6"/>
    <w:rsid w:val="56A37454"/>
    <w:rsid w:val="57313B23"/>
    <w:rsid w:val="5800AF85"/>
    <w:rsid w:val="5A282384"/>
    <w:rsid w:val="5A56C54C"/>
    <w:rsid w:val="5AEE663E"/>
    <w:rsid w:val="5B36570E"/>
    <w:rsid w:val="5B5DB67E"/>
    <w:rsid w:val="5C2D6D2C"/>
    <w:rsid w:val="5E17DA73"/>
    <w:rsid w:val="5E5E95AF"/>
    <w:rsid w:val="5E7A11E6"/>
    <w:rsid w:val="5EF28837"/>
    <w:rsid w:val="5FBBFC84"/>
    <w:rsid w:val="60F24CD8"/>
    <w:rsid w:val="60F28AD9"/>
    <w:rsid w:val="61428213"/>
    <w:rsid w:val="622DD25E"/>
    <w:rsid w:val="629850E0"/>
    <w:rsid w:val="62FE1CD1"/>
    <w:rsid w:val="63004A86"/>
    <w:rsid w:val="6320F1BB"/>
    <w:rsid w:val="63286301"/>
    <w:rsid w:val="6350286B"/>
    <w:rsid w:val="648FB6D8"/>
    <w:rsid w:val="65061389"/>
    <w:rsid w:val="6592A1AE"/>
    <w:rsid w:val="6606F717"/>
    <w:rsid w:val="67F999B4"/>
    <w:rsid w:val="68C499C0"/>
    <w:rsid w:val="69BB1FE3"/>
    <w:rsid w:val="69D4185B"/>
    <w:rsid w:val="6A91A16F"/>
    <w:rsid w:val="6AFF179F"/>
    <w:rsid w:val="6BFABB95"/>
    <w:rsid w:val="6D75D31D"/>
    <w:rsid w:val="6E5295E1"/>
    <w:rsid w:val="6E6DCD72"/>
    <w:rsid w:val="6EBC986C"/>
    <w:rsid w:val="6F529BC0"/>
    <w:rsid w:val="6FDA8D88"/>
    <w:rsid w:val="6FE9D2FE"/>
    <w:rsid w:val="71931F36"/>
    <w:rsid w:val="71DCC445"/>
    <w:rsid w:val="723A3CB5"/>
    <w:rsid w:val="73CC80DB"/>
    <w:rsid w:val="74A39967"/>
    <w:rsid w:val="7534EA8D"/>
    <w:rsid w:val="7600AEC8"/>
    <w:rsid w:val="7694C1E1"/>
    <w:rsid w:val="769BAD91"/>
    <w:rsid w:val="76EE39F9"/>
    <w:rsid w:val="7769FAE6"/>
    <w:rsid w:val="784886F3"/>
    <w:rsid w:val="7858F87C"/>
    <w:rsid w:val="7A8F8A02"/>
    <w:rsid w:val="7AC92E08"/>
    <w:rsid w:val="7BD663D0"/>
    <w:rsid w:val="7F095D7F"/>
    <w:rsid w:val="7FEEA19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E242F9"/>
  <w15:docId w15:val="{B60137F3-104F-40AE-A7FC-03F2E0EB7C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G Times (WN)" w:hAnsi="CG Times (WN)" w:eastAsia="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uiPriority="99"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6473B"/>
    <w:rPr>
      <w:rFonts w:ascii="Times New Roman" w:hAnsi="Times New Roman"/>
      <w:sz w:val="23"/>
      <w:lang w:eastAsia="en-US"/>
    </w:rPr>
  </w:style>
  <w:style w:type="paragraph" w:styleId="Heading1">
    <w:name w:val="heading 1"/>
    <w:aliases w:val="No numbers,Section Heading,h1,Head1,Heading apps,L1,Appendix,Appendix1,Appendix2,Appendix3,S&amp;P Heading 1,EA,ASAPHeading 1,Para1,H1,h11,Attribute Heading 1,1 ghost,g,h12,h111,h13,h112,h14,h113,h15,h114,H11,Attribute Heading 11,1 ghost1,TOC 11,2"/>
    <w:basedOn w:val="Normal"/>
    <w:next w:val="Heading2"/>
    <w:link w:val="Heading1Char"/>
    <w:uiPriority w:val="9"/>
    <w:qFormat/>
    <w:rsid w:val="00823A7E"/>
    <w:pPr>
      <w:keepNext/>
      <w:pBdr>
        <w:top w:val="single" w:color="auto" w:sz="6" w:space="2"/>
      </w:pBdr>
      <w:spacing w:before="240" w:after="120"/>
      <w:outlineLvl w:val="0"/>
    </w:pPr>
    <w:rPr>
      <w:rFonts w:ascii="Arial" w:hAnsi="Arial"/>
      <w:b/>
      <w:sz w:val="28"/>
    </w:rPr>
  </w:style>
  <w:style w:type="paragraph" w:styleId="Heading2">
    <w:name w:val="heading 2"/>
    <w:aliases w:val="body,h2,test,Attribute Heading 2,H2,Section,h2.H2,1.1,UNDERRUBRIK 1-2,Para2,h21,h22,h2 main heading,2m,h 2,B Sub/Bold,B Sub/Bold1,B Sub/Bold2,B Sub/Bold11,h2 main heading1,h2 main heading2,B Sub/Bold3,B Sub/Bold12,h2 main heading3,B Sub/Bold4"/>
    <w:basedOn w:val="Normal"/>
    <w:next w:val="Indent2"/>
    <w:uiPriority w:val="9"/>
    <w:qFormat/>
    <w:rsid w:val="00C255E3"/>
    <w:pPr>
      <w:keepNext/>
      <w:numPr>
        <w:numId w:val="10"/>
      </w:numPr>
      <w:spacing w:before="120" w:after="120"/>
      <w:outlineLvl w:val="1"/>
    </w:pPr>
    <w:rPr>
      <w:rFonts w:ascii="Arial Narrow" w:hAnsi="Arial Narrow"/>
      <w:sz w:val="22"/>
    </w:rPr>
  </w:style>
  <w:style w:type="paragraph" w:styleId="Heading3">
    <w:name w:val="heading 3"/>
    <w:aliases w:val="H3,H31,h3,h3 sub heading,C Sub-Sub/Italic,Head 3,Head 31,Head 32,C Sub-Sub/Italic1,3,Sub2Para,(Alt+3),3m,h31,h32,Para3,h:3,sub-sub-para,Table Attribute Heading,H32,H33,H311,Subhead B,Heading C,H34,H312,H321,H331,H3111,H35,H313,H322,H332,H3112"/>
    <w:basedOn w:val="Normal"/>
    <w:link w:val="Heading3Char"/>
    <w:uiPriority w:val="9"/>
    <w:qFormat/>
    <w:rsid w:val="00823A7E"/>
    <w:pPr>
      <w:spacing w:after="240"/>
      <w:outlineLvl w:val="2"/>
    </w:pPr>
  </w:style>
  <w:style w:type="paragraph" w:styleId="Heading4">
    <w:name w:val="heading 4"/>
    <w:aliases w:val="h4 sub sub heading,h4,h41,h42,Para4,H4,(Alt+4),H41,(Alt+4)1,H42,(Alt+4)2,H43,(Alt+4)3,H44,(Alt+4)4,H45,(Alt+4)5,H411,(Alt+4)11,H421,(Alt+4)21,H431,(Alt+4)31,H46,(Alt+4)6,H412,(Alt+4)12,H422,(Alt+4)22,H432,(Alt+4)32,H47,(Alt+4)7,H48,(Alt+4)8,4"/>
    <w:basedOn w:val="Normal"/>
    <w:qFormat/>
    <w:rsid w:val="00823A7E"/>
    <w:pPr>
      <w:spacing w:after="240"/>
      <w:outlineLvl w:val="3"/>
    </w:pPr>
  </w:style>
  <w:style w:type="paragraph" w:styleId="Heading5">
    <w:name w:val="heading 5"/>
    <w:aliases w:val="Heading 5(unused),Para5,h5,5,h51,h52,Heading 5 StGeorge,Level 3 - i,Level 5,L5,Heading 5a"/>
    <w:basedOn w:val="Headersub"/>
    <w:link w:val="Heading5Char"/>
    <w:qFormat/>
    <w:rsid w:val="00011A1C"/>
    <w:pPr>
      <w:numPr>
        <w:numId w:val="9"/>
      </w:numPr>
      <w:spacing w:after="240"/>
      <w:outlineLvl w:val="4"/>
    </w:pPr>
    <w:rPr>
      <w:rFonts w:ascii="Arial Narrow" w:hAnsi="Arial Narrow"/>
      <w:b/>
      <w:sz w:val="22"/>
    </w:rPr>
  </w:style>
  <w:style w:type="paragraph" w:styleId="Heading6">
    <w:name w:val="heading 6"/>
    <w:aliases w:val="Heading 6(unused),Legal Level 1.,heading6,heading61,heading62,h6,Level 6,Heading 6a"/>
    <w:basedOn w:val="Normal"/>
    <w:link w:val="Heading6Char"/>
    <w:qFormat/>
    <w:rsid w:val="00184D2B"/>
    <w:pPr>
      <w:spacing w:after="240"/>
      <w:outlineLvl w:val="5"/>
    </w:pPr>
    <w:rPr>
      <w:rFonts w:ascii="Arial Narrow" w:hAnsi="Arial Narrow"/>
      <w:b/>
      <w:sz w:val="28"/>
    </w:rPr>
  </w:style>
  <w:style w:type="paragraph" w:styleId="Heading7">
    <w:name w:val="heading 7"/>
    <w:aliases w:val="Heading 7(unused),Legal Level 1.1.,DTSÜberschrift 7,h7,Heading 7a"/>
    <w:basedOn w:val="Normal"/>
    <w:qFormat/>
    <w:rsid w:val="00C255E3"/>
    <w:pPr>
      <w:spacing w:after="240"/>
      <w:outlineLvl w:val="6"/>
    </w:pPr>
    <w:rPr>
      <w:rFonts w:ascii="Arial Narrow" w:hAnsi="Arial Narrow"/>
      <w:b/>
      <w:sz w:val="22"/>
    </w:rPr>
  </w:style>
  <w:style w:type="paragraph" w:styleId="Heading8">
    <w:name w:val="heading 8"/>
    <w:aliases w:val="Heading 8(unused),Legal Level 1.1.1.,h8,Heading 8a,Bullet 1"/>
    <w:basedOn w:val="Normal"/>
    <w:qFormat/>
    <w:rsid w:val="00823A7E"/>
    <w:pPr>
      <w:spacing w:after="240"/>
      <w:outlineLvl w:val="7"/>
    </w:pPr>
  </w:style>
  <w:style w:type="paragraph" w:styleId="Heading9">
    <w:name w:val="heading 9"/>
    <w:aliases w:val="Legal Level 1.1.1.1.,Heading 9a,Bullet 2"/>
    <w:basedOn w:val="Normal"/>
    <w:qFormat/>
    <w:rsid w:val="00823A7E"/>
    <w:pPr>
      <w:spacing w:after="240"/>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Indent2" w:customStyle="1">
    <w:name w:val="Indent 2"/>
    <w:basedOn w:val="Normal"/>
    <w:link w:val="Indent2Char"/>
    <w:rsid w:val="00823A7E"/>
    <w:pPr>
      <w:spacing w:after="240"/>
      <w:ind w:left="737"/>
    </w:pPr>
  </w:style>
  <w:style w:type="paragraph" w:styleId="TOC2">
    <w:name w:val="toc 2"/>
    <w:basedOn w:val="Normal"/>
    <w:next w:val="Normal"/>
    <w:uiPriority w:val="39"/>
    <w:rsid w:val="00823A7E"/>
    <w:pPr>
      <w:tabs>
        <w:tab w:val="right" w:pos="7938"/>
      </w:tabs>
      <w:spacing w:line="260" w:lineRule="atLeast"/>
      <w:ind w:left="737" w:right="1701" w:hanging="737"/>
    </w:pPr>
    <w:rPr>
      <w:rFonts w:ascii="Arial" w:hAnsi="Arial"/>
      <w:sz w:val="20"/>
    </w:rPr>
  </w:style>
  <w:style w:type="paragraph" w:styleId="TOC1">
    <w:name w:val="toc 1"/>
    <w:basedOn w:val="Normal"/>
    <w:next w:val="Normal"/>
    <w:uiPriority w:val="39"/>
    <w:rsid w:val="00C30878"/>
    <w:pPr>
      <w:keepNext/>
      <w:pBdr>
        <w:top w:val="single" w:color="auto" w:sz="6" w:space="3"/>
        <w:between w:val="single" w:color="auto" w:sz="6" w:space="3"/>
      </w:pBdr>
      <w:tabs>
        <w:tab w:val="right" w:pos="7938"/>
      </w:tabs>
      <w:spacing w:before="120" w:after="120"/>
      <w:ind w:left="737" w:hanging="737"/>
    </w:pPr>
    <w:rPr>
      <w:rFonts w:ascii="Arial Narrow" w:hAnsi="Arial Narrow"/>
      <w:b/>
      <w:sz w:val="22"/>
    </w:rPr>
  </w:style>
  <w:style w:type="paragraph" w:styleId="TOC3">
    <w:name w:val="toc 3"/>
    <w:basedOn w:val="Normal"/>
    <w:next w:val="Normal"/>
    <w:uiPriority w:val="39"/>
    <w:rsid w:val="00823A7E"/>
    <w:pPr>
      <w:tabs>
        <w:tab w:val="right" w:pos="7938"/>
      </w:tabs>
      <w:spacing w:before="120"/>
      <w:ind w:right="1701"/>
    </w:pPr>
    <w:rPr>
      <w:rFonts w:ascii="Arial" w:hAnsi="Arial"/>
      <w:b/>
      <w:sz w:val="20"/>
    </w:rPr>
  </w:style>
  <w:style w:type="paragraph" w:styleId="Indent3" w:customStyle="1">
    <w:name w:val="Indent 3"/>
    <w:basedOn w:val="Normal"/>
    <w:rsid w:val="00823A7E"/>
    <w:pPr>
      <w:spacing w:after="240"/>
      <w:ind w:left="1474"/>
    </w:pPr>
  </w:style>
  <w:style w:type="paragraph" w:styleId="SchedTitle" w:customStyle="1">
    <w:name w:val="SchedTitle"/>
    <w:basedOn w:val="Normal"/>
    <w:next w:val="Normal"/>
    <w:rsid w:val="00823A7E"/>
    <w:pPr>
      <w:spacing w:after="240"/>
    </w:pPr>
    <w:rPr>
      <w:rFonts w:ascii="Arial" w:hAnsi="Arial"/>
      <w:sz w:val="36"/>
    </w:rPr>
  </w:style>
  <w:style w:type="paragraph" w:styleId="Indent4" w:customStyle="1">
    <w:name w:val="Indent 4"/>
    <w:basedOn w:val="Normal"/>
    <w:rsid w:val="00823A7E"/>
    <w:pPr>
      <w:spacing w:after="240"/>
      <w:ind w:left="2211"/>
    </w:pPr>
  </w:style>
  <w:style w:type="paragraph" w:styleId="Indent5" w:customStyle="1">
    <w:name w:val="Indent 5"/>
    <w:basedOn w:val="Normal"/>
    <w:rsid w:val="00823A7E"/>
    <w:pPr>
      <w:spacing w:after="240"/>
      <w:ind w:left="2948"/>
    </w:pPr>
  </w:style>
  <w:style w:type="paragraph" w:styleId="Header">
    <w:name w:val="header"/>
    <w:basedOn w:val="Normal"/>
    <w:rsid w:val="00823A7E"/>
    <w:rPr>
      <w:rFonts w:ascii="Arial" w:hAnsi="Arial"/>
      <w:b/>
      <w:sz w:val="36"/>
    </w:rPr>
  </w:style>
  <w:style w:type="paragraph" w:styleId="Footer">
    <w:name w:val="footer"/>
    <w:basedOn w:val="Normal"/>
    <w:link w:val="FooterChar"/>
    <w:rsid w:val="00823A7E"/>
    <w:rPr>
      <w:rFonts w:ascii="Arial" w:hAnsi="Arial"/>
      <w:sz w:val="16"/>
    </w:rPr>
  </w:style>
  <w:style w:type="character" w:styleId="Choice" w:customStyle="1">
    <w:name w:val="Choice"/>
    <w:rsid w:val="00823A7E"/>
    <w:rPr>
      <w:rFonts w:ascii="Arial" w:hAnsi="Arial" w:cs="Times New Roman"/>
      <w:b/>
      <w:sz w:val="18"/>
      <w:vertAlign w:val="baseline"/>
      <w:lang w:val="en-AU"/>
    </w:rPr>
  </w:style>
  <w:style w:type="paragraph" w:styleId="Indent1" w:customStyle="1">
    <w:name w:val="Indent 1"/>
    <w:basedOn w:val="Normal"/>
    <w:next w:val="Normal"/>
    <w:rsid w:val="00823A7E"/>
    <w:pPr>
      <w:spacing w:after="240"/>
      <w:ind w:left="737"/>
    </w:pPr>
  </w:style>
  <w:style w:type="character" w:styleId="FootnoteReference">
    <w:name w:val="footnote reference"/>
    <w:semiHidden/>
    <w:rsid w:val="00823A7E"/>
    <w:rPr>
      <w:rFonts w:cs="Times New Roman"/>
      <w:vertAlign w:val="superscript"/>
    </w:rPr>
  </w:style>
  <w:style w:type="paragraph" w:styleId="PrecNo" w:customStyle="1">
    <w:name w:val="PrecNo"/>
    <w:basedOn w:val="Normal"/>
    <w:rsid w:val="00823A7E"/>
    <w:pPr>
      <w:spacing w:line="260" w:lineRule="atLeast"/>
      <w:ind w:left="142"/>
    </w:pPr>
    <w:rPr>
      <w:rFonts w:ascii="Arial" w:hAnsi="Arial"/>
      <w:caps/>
      <w:spacing w:val="60"/>
      <w:sz w:val="28"/>
    </w:rPr>
  </w:style>
  <w:style w:type="paragraph" w:styleId="PrecName" w:customStyle="1">
    <w:name w:val="PrecName"/>
    <w:basedOn w:val="Normal"/>
    <w:rsid w:val="00823A7E"/>
    <w:pPr>
      <w:spacing w:after="240" w:line="260" w:lineRule="atLeast"/>
      <w:ind w:left="142"/>
    </w:pPr>
    <w:rPr>
      <w:rFonts w:ascii="Garamond" w:hAnsi="Garamond"/>
      <w:sz w:val="64"/>
    </w:rPr>
  </w:style>
  <w:style w:type="paragraph" w:styleId="FPbullet" w:customStyle="1">
    <w:name w:val="FPbullet"/>
    <w:basedOn w:val="Normal"/>
    <w:rsid w:val="00823A7E"/>
    <w:pPr>
      <w:spacing w:before="120" w:line="260" w:lineRule="atLeast"/>
      <w:ind w:left="624" w:right="-567" w:hanging="284"/>
    </w:pPr>
    <w:rPr>
      <w:rFonts w:ascii="Arial" w:hAnsi="Arial"/>
      <w:sz w:val="20"/>
    </w:rPr>
  </w:style>
  <w:style w:type="paragraph" w:styleId="FPtext" w:customStyle="1">
    <w:name w:val="FPtext"/>
    <w:basedOn w:val="Normal"/>
    <w:rsid w:val="00823A7E"/>
    <w:pPr>
      <w:spacing w:line="260" w:lineRule="atLeast"/>
      <w:ind w:left="624" w:right="-567"/>
    </w:pPr>
    <w:rPr>
      <w:rFonts w:ascii="Arial" w:hAnsi="Arial"/>
      <w:sz w:val="20"/>
    </w:rPr>
  </w:style>
  <w:style w:type="paragraph" w:styleId="FStext" w:customStyle="1">
    <w:name w:val="FStext"/>
    <w:basedOn w:val="Normal"/>
    <w:rsid w:val="00823A7E"/>
    <w:pPr>
      <w:spacing w:after="120" w:line="260" w:lineRule="atLeast"/>
      <w:ind w:left="737"/>
    </w:pPr>
    <w:rPr>
      <w:rFonts w:ascii="Arial" w:hAnsi="Arial"/>
      <w:sz w:val="20"/>
    </w:rPr>
  </w:style>
  <w:style w:type="paragraph" w:styleId="FSbullet" w:customStyle="1">
    <w:name w:val="FSbullet"/>
    <w:basedOn w:val="Normal"/>
    <w:rsid w:val="00823A7E"/>
    <w:pPr>
      <w:spacing w:after="120" w:line="260" w:lineRule="atLeast"/>
      <w:ind w:left="737" w:hanging="510"/>
    </w:pPr>
    <w:rPr>
      <w:rFonts w:ascii="Arial" w:hAnsi="Arial"/>
      <w:sz w:val="20"/>
    </w:rPr>
  </w:style>
  <w:style w:type="paragraph" w:styleId="CoverText" w:customStyle="1">
    <w:name w:val="CoverText"/>
    <w:basedOn w:val="FPtext"/>
    <w:rsid w:val="00823A7E"/>
    <w:pPr>
      <w:ind w:left="57" w:right="0"/>
    </w:pPr>
  </w:style>
  <w:style w:type="paragraph" w:styleId="FScheck1" w:customStyle="1">
    <w:name w:val="FScheck1"/>
    <w:basedOn w:val="Normal"/>
    <w:rsid w:val="00823A7E"/>
    <w:pPr>
      <w:spacing w:before="60" w:after="60" w:line="260" w:lineRule="atLeast"/>
      <w:ind w:left="425" w:hanging="425"/>
    </w:pPr>
    <w:rPr>
      <w:rFonts w:ascii="Arial" w:hAnsi="Arial"/>
      <w:sz w:val="20"/>
    </w:rPr>
  </w:style>
  <w:style w:type="paragraph" w:styleId="FScheckNoYes" w:customStyle="1">
    <w:name w:val="FScheckNoYes"/>
    <w:basedOn w:val="FScheck1"/>
    <w:rsid w:val="00823A7E"/>
    <w:pPr>
      <w:ind w:left="0" w:firstLine="0"/>
    </w:pPr>
  </w:style>
  <w:style w:type="paragraph" w:styleId="FScheck2" w:customStyle="1">
    <w:name w:val="FScheck2"/>
    <w:basedOn w:val="Normal"/>
    <w:rsid w:val="00823A7E"/>
    <w:pPr>
      <w:spacing w:before="60" w:after="60" w:line="260" w:lineRule="atLeast"/>
      <w:ind w:left="850" w:hanging="425"/>
    </w:pPr>
    <w:rPr>
      <w:rFonts w:ascii="Arial" w:hAnsi="Arial"/>
      <w:sz w:val="20"/>
    </w:rPr>
  </w:style>
  <w:style w:type="paragraph" w:styleId="FScheck3" w:customStyle="1">
    <w:name w:val="FScheck3"/>
    <w:basedOn w:val="Normal"/>
    <w:rsid w:val="00823A7E"/>
    <w:pPr>
      <w:spacing w:before="60" w:after="60" w:line="260" w:lineRule="atLeast"/>
      <w:ind w:left="1276" w:hanging="425"/>
    </w:pPr>
    <w:rPr>
      <w:rFonts w:ascii="Arial" w:hAnsi="Arial"/>
      <w:sz w:val="20"/>
    </w:rPr>
  </w:style>
  <w:style w:type="paragraph" w:styleId="FScheckbullet" w:customStyle="1">
    <w:name w:val="FScheckbullet"/>
    <w:basedOn w:val="FScheck1"/>
    <w:rsid w:val="00823A7E"/>
    <w:pPr>
      <w:ind w:left="709" w:hanging="284"/>
    </w:pPr>
  </w:style>
  <w:style w:type="paragraph" w:styleId="Details" w:customStyle="1">
    <w:name w:val="Details"/>
    <w:basedOn w:val="Normal"/>
    <w:next w:val="DetailsFollower"/>
    <w:rsid w:val="00823A7E"/>
    <w:pPr>
      <w:spacing w:before="120" w:after="120" w:line="260" w:lineRule="atLeast"/>
    </w:pPr>
  </w:style>
  <w:style w:type="paragraph" w:styleId="DetailsFollower" w:customStyle="1">
    <w:name w:val="DetailsFollower"/>
    <w:basedOn w:val="Normal"/>
    <w:rsid w:val="00823A7E"/>
    <w:pPr>
      <w:spacing w:before="120" w:after="120" w:line="260" w:lineRule="atLeast"/>
    </w:pPr>
  </w:style>
  <w:style w:type="paragraph" w:styleId="PrecNameCover" w:customStyle="1">
    <w:name w:val="PrecNameCover"/>
    <w:basedOn w:val="PrecName"/>
    <w:next w:val="Normal"/>
    <w:rsid w:val="00823A7E"/>
    <w:pPr>
      <w:ind w:left="57"/>
    </w:pPr>
  </w:style>
  <w:style w:type="paragraph" w:styleId="FootnoteText">
    <w:name w:val="footnote text"/>
    <w:basedOn w:val="Normal"/>
    <w:link w:val="FootnoteTextChar"/>
    <w:semiHidden/>
    <w:rsid w:val="00823A7E"/>
    <w:pPr>
      <w:spacing w:after="60"/>
      <w:ind w:left="284" w:hanging="284"/>
    </w:pPr>
    <w:rPr>
      <w:rFonts w:ascii="Arial" w:hAnsi="Arial"/>
      <w:sz w:val="18"/>
    </w:rPr>
  </w:style>
  <w:style w:type="paragraph" w:styleId="FPdisclaimer" w:customStyle="1">
    <w:name w:val="FPdisclaimer"/>
    <w:basedOn w:val="Header"/>
    <w:rsid w:val="00823A7E"/>
    <w:pPr>
      <w:framePr w:w="5676" w:hSpace="181" w:wrap="around" w:hAnchor="page" w:vAnchor="page" w:x="5416" w:y="13467"/>
      <w:spacing w:line="260" w:lineRule="atLeast"/>
    </w:pPr>
    <w:rPr>
      <w:sz w:val="20"/>
    </w:rPr>
  </w:style>
  <w:style w:type="paragraph" w:styleId="Headersub" w:customStyle="1">
    <w:name w:val="Header sub"/>
    <w:basedOn w:val="Normal"/>
    <w:rsid w:val="00823A7E"/>
    <w:pPr>
      <w:spacing w:after="1240"/>
    </w:pPr>
    <w:rPr>
      <w:rFonts w:ascii="Arial" w:hAnsi="Arial"/>
      <w:sz w:val="36"/>
    </w:rPr>
  </w:style>
  <w:style w:type="paragraph" w:styleId="Indent6" w:customStyle="1">
    <w:name w:val="Indent 6"/>
    <w:basedOn w:val="Normal"/>
    <w:rsid w:val="00823A7E"/>
    <w:pPr>
      <w:spacing w:after="240"/>
      <w:ind w:left="3686"/>
    </w:pPr>
  </w:style>
  <w:style w:type="paragraph" w:styleId="FScheck1NoYes" w:customStyle="1">
    <w:name w:val="FScheck1NoYes"/>
    <w:rsid w:val="00823A7E"/>
    <w:pPr>
      <w:tabs>
        <w:tab w:val="left" w:pos="1077"/>
      </w:tabs>
      <w:spacing w:before="60" w:after="60" w:line="260" w:lineRule="atLeast"/>
      <w:ind w:left="425"/>
    </w:pPr>
    <w:rPr>
      <w:rFonts w:ascii="Arial" w:hAnsi="Arial"/>
      <w:noProof/>
      <w:lang w:eastAsia="en-US"/>
    </w:rPr>
  </w:style>
  <w:style w:type="paragraph" w:styleId="FScheck2NoYes" w:customStyle="1">
    <w:name w:val="FScheck2NoYes"/>
    <w:rsid w:val="00823A7E"/>
    <w:pPr>
      <w:tabs>
        <w:tab w:val="left" w:pos="851"/>
      </w:tabs>
      <w:spacing w:before="60" w:after="60" w:line="260" w:lineRule="atLeast"/>
      <w:ind w:left="851"/>
    </w:pPr>
    <w:rPr>
      <w:rFonts w:ascii="Arial" w:hAnsi="Arial"/>
      <w:noProof/>
      <w:lang w:eastAsia="en-US"/>
    </w:rPr>
  </w:style>
  <w:style w:type="paragraph" w:styleId="FScheck3NoYes" w:customStyle="1">
    <w:name w:val="FScheck3NoYes"/>
    <w:rsid w:val="00823A7E"/>
    <w:pPr>
      <w:tabs>
        <w:tab w:val="left" w:pos="1985"/>
      </w:tabs>
      <w:spacing w:before="60" w:after="60" w:line="260" w:lineRule="atLeast"/>
      <w:ind w:left="1304"/>
    </w:pPr>
    <w:rPr>
      <w:rFonts w:ascii="Arial" w:hAnsi="Arial"/>
      <w:noProof/>
      <w:lang w:eastAsia="en-US"/>
    </w:rPr>
  </w:style>
  <w:style w:type="paragraph" w:styleId="BodyText">
    <w:name w:val="Body Text"/>
    <w:basedOn w:val="Normal"/>
    <w:rsid w:val="00823A7E"/>
    <w:pPr>
      <w:spacing w:after="240"/>
    </w:pPr>
  </w:style>
  <w:style w:type="paragraph" w:styleId="NormalDeed" w:customStyle="1">
    <w:name w:val="Normal Deed"/>
    <w:basedOn w:val="Normal"/>
    <w:rsid w:val="00823A7E"/>
    <w:pPr>
      <w:spacing w:after="240"/>
    </w:pPr>
  </w:style>
  <w:style w:type="paragraph" w:styleId="PartHeading" w:customStyle="1">
    <w:name w:val="Part Heading"/>
    <w:basedOn w:val="Normal"/>
    <w:rsid w:val="00823A7E"/>
    <w:pPr>
      <w:spacing w:before="240" w:after="240"/>
    </w:pPr>
    <w:rPr>
      <w:rFonts w:ascii="Arial" w:hAnsi="Arial"/>
      <w:sz w:val="28"/>
    </w:rPr>
  </w:style>
  <w:style w:type="paragraph" w:styleId="SchedH1" w:customStyle="1">
    <w:name w:val="SchedH1"/>
    <w:basedOn w:val="Normal"/>
    <w:next w:val="SchedH2"/>
    <w:link w:val="SchedH1Char"/>
    <w:rsid w:val="00823A7E"/>
    <w:pPr>
      <w:keepNext/>
      <w:numPr>
        <w:numId w:val="8"/>
      </w:numPr>
      <w:pBdr>
        <w:top w:val="single" w:color="auto" w:sz="6" w:space="2"/>
      </w:pBdr>
      <w:spacing w:before="240" w:after="120"/>
    </w:pPr>
    <w:rPr>
      <w:rFonts w:ascii="Arial" w:hAnsi="Arial"/>
      <w:b/>
      <w:sz w:val="28"/>
    </w:rPr>
  </w:style>
  <w:style w:type="paragraph" w:styleId="SchedH2" w:customStyle="1">
    <w:name w:val="SchedH2"/>
    <w:basedOn w:val="Normal"/>
    <w:next w:val="Indent2"/>
    <w:qFormat/>
    <w:rsid w:val="00823A7E"/>
    <w:pPr>
      <w:keepNext/>
      <w:numPr>
        <w:ilvl w:val="1"/>
        <w:numId w:val="8"/>
      </w:numPr>
      <w:spacing w:before="120" w:after="120"/>
    </w:pPr>
    <w:rPr>
      <w:rFonts w:ascii="Arial" w:hAnsi="Arial"/>
      <w:b/>
      <w:sz w:val="22"/>
    </w:rPr>
  </w:style>
  <w:style w:type="paragraph" w:styleId="SchedH3" w:customStyle="1">
    <w:name w:val="SchedH3"/>
    <w:basedOn w:val="Normal"/>
    <w:rsid w:val="00823A7E"/>
    <w:pPr>
      <w:spacing w:after="240"/>
    </w:pPr>
  </w:style>
  <w:style w:type="paragraph" w:styleId="SchedH4" w:customStyle="1">
    <w:name w:val="SchedH4"/>
    <w:basedOn w:val="Normal"/>
    <w:rsid w:val="00823A7E"/>
    <w:pPr>
      <w:spacing w:after="240"/>
    </w:pPr>
  </w:style>
  <w:style w:type="paragraph" w:styleId="SchedH5" w:customStyle="1">
    <w:name w:val="SchedH5"/>
    <w:basedOn w:val="Normal"/>
    <w:rsid w:val="00823A7E"/>
    <w:pPr>
      <w:numPr>
        <w:ilvl w:val="4"/>
        <w:numId w:val="8"/>
      </w:numPr>
      <w:spacing w:after="240"/>
    </w:pPr>
  </w:style>
  <w:style w:type="character" w:styleId="PageNumber">
    <w:name w:val="page number"/>
    <w:rsid w:val="00823A7E"/>
    <w:rPr>
      <w:rFonts w:cs="Times New Roman"/>
    </w:rPr>
  </w:style>
  <w:style w:type="paragraph" w:styleId="TOC4">
    <w:name w:val="toc 4"/>
    <w:basedOn w:val="Normal"/>
    <w:next w:val="Normal"/>
    <w:uiPriority w:val="39"/>
    <w:rsid w:val="00823A7E"/>
    <w:pPr>
      <w:tabs>
        <w:tab w:val="right" w:pos="9356"/>
      </w:tabs>
      <w:suppressAutoHyphens/>
      <w:ind w:left="690"/>
    </w:pPr>
    <w:rPr>
      <w:spacing w:val="-3"/>
      <w:sz w:val="20"/>
      <w:lang w:val="en-GB"/>
    </w:rPr>
  </w:style>
  <w:style w:type="paragraph" w:styleId="TOC5">
    <w:name w:val="toc 5"/>
    <w:basedOn w:val="Normal"/>
    <w:next w:val="Normal"/>
    <w:uiPriority w:val="39"/>
    <w:rsid w:val="00823A7E"/>
    <w:pPr>
      <w:tabs>
        <w:tab w:val="right" w:pos="9356"/>
      </w:tabs>
      <w:suppressAutoHyphens/>
      <w:ind w:left="920"/>
    </w:pPr>
    <w:rPr>
      <w:spacing w:val="-3"/>
      <w:sz w:val="20"/>
      <w:lang w:val="en-GB"/>
    </w:rPr>
  </w:style>
  <w:style w:type="paragraph" w:styleId="TOC6">
    <w:name w:val="toc 6"/>
    <w:basedOn w:val="Normal"/>
    <w:next w:val="Normal"/>
    <w:uiPriority w:val="39"/>
    <w:rsid w:val="00823A7E"/>
    <w:pPr>
      <w:tabs>
        <w:tab w:val="right" w:pos="9356"/>
      </w:tabs>
      <w:suppressAutoHyphens/>
      <w:ind w:left="1150"/>
    </w:pPr>
    <w:rPr>
      <w:spacing w:val="-3"/>
      <w:sz w:val="20"/>
      <w:lang w:val="en-GB"/>
    </w:rPr>
  </w:style>
  <w:style w:type="paragraph" w:styleId="TOC7">
    <w:name w:val="toc 7"/>
    <w:basedOn w:val="Normal"/>
    <w:next w:val="Normal"/>
    <w:uiPriority w:val="39"/>
    <w:rsid w:val="00823A7E"/>
    <w:pPr>
      <w:tabs>
        <w:tab w:val="right" w:pos="9356"/>
      </w:tabs>
      <w:suppressAutoHyphens/>
      <w:ind w:left="1380"/>
    </w:pPr>
    <w:rPr>
      <w:spacing w:val="-3"/>
      <w:sz w:val="20"/>
      <w:lang w:val="en-GB"/>
    </w:rPr>
  </w:style>
  <w:style w:type="paragraph" w:styleId="TOC8">
    <w:name w:val="toc 8"/>
    <w:basedOn w:val="Normal"/>
    <w:next w:val="Normal"/>
    <w:uiPriority w:val="39"/>
    <w:rsid w:val="00823A7E"/>
    <w:pPr>
      <w:tabs>
        <w:tab w:val="right" w:pos="9356"/>
      </w:tabs>
      <w:suppressAutoHyphens/>
      <w:ind w:left="1610"/>
    </w:pPr>
    <w:rPr>
      <w:spacing w:val="-3"/>
      <w:sz w:val="20"/>
      <w:lang w:val="en-GB"/>
    </w:rPr>
  </w:style>
  <w:style w:type="paragraph" w:styleId="TOC9">
    <w:name w:val="toc 9"/>
    <w:basedOn w:val="Normal"/>
    <w:next w:val="Normal"/>
    <w:uiPriority w:val="39"/>
    <w:rsid w:val="00823A7E"/>
    <w:pPr>
      <w:tabs>
        <w:tab w:val="right" w:pos="9356"/>
      </w:tabs>
      <w:suppressAutoHyphens/>
      <w:ind w:left="1840"/>
    </w:pPr>
    <w:rPr>
      <w:spacing w:val="-3"/>
      <w:sz w:val="20"/>
      <w:lang w:val="en-GB"/>
    </w:rPr>
  </w:style>
  <w:style w:type="paragraph" w:styleId="BodyTextIndent">
    <w:name w:val="Body Text Indent"/>
    <w:basedOn w:val="Normal"/>
    <w:rsid w:val="00823A7E"/>
    <w:pPr>
      <w:ind w:left="709" w:hanging="709"/>
    </w:pPr>
  </w:style>
  <w:style w:type="paragraph" w:styleId="BodyTextIndent2">
    <w:name w:val="Body Text Indent 2"/>
    <w:basedOn w:val="Normal"/>
    <w:rsid w:val="00823A7E"/>
    <w:pPr>
      <w:ind w:left="1134" w:hanging="1134"/>
    </w:pPr>
  </w:style>
  <w:style w:type="paragraph" w:styleId="DocumentMap">
    <w:name w:val="Document Map"/>
    <w:basedOn w:val="Normal"/>
    <w:semiHidden/>
    <w:rsid w:val="00823A7E"/>
    <w:pPr>
      <w:shd w:val="clear" w:color="auto" w:fill="000080"/>
    </w:pPr>
    <w:rPr>
      <w:rFonts w:ascii="Tahoma" w:hAnsi="Tahoma"/>
    </w:rPr>
  </w:style>
  <w:style w:type="paragraph" w:styleId="DocTitle" w:customStyle="1">
    <w:name w:val="DocTitle"/>
    <w:basedOn w:val="Normal"/>
    <w:next w:val="Normal"/>
    <w:rsid w:val="00823A7E"/>
    <w:pPr>
      <w:tabs>
        <w:tab w:val="left" w:pos="2722"/>
      </w:tabs>
      <w:ind w:left="2722"/>
    </w:pPr>
    <w:rPr>
      <w:rFonts w:ascii="Arial Narrow" w:hAnsi="Arial Narrow"/>
      <w:b/>
      <w:sz w:val="34"/>
    </w:rPr>
  </w:style>
  <w:style w:type="paragraph" w:styleId="SubHead" w:customStyle="1">
    <w:name w:val="SubHead"/>
    <w:basedOn w:val="Normal"/>
    <w:next w:val="Heading2"/>
    <w:rsid w:val="00823A7E"/>
    <w:pPr>
      <w:keepNext/>
    </w:pPr>
    <w:rPr>
      <w:b/>
    </w:rPr>
  </w:style>
  <w:style w:type="paragraph" w:styleId="SchedItem" w:customStyle="1">
    <w:name w:val="SchedItem"/>
    <w:basedOn w:val="Normal"/>
    <w:next w:val="Indent2"/>
    <w:rsid w:val="00823A7E"/>
    <w:pPr>
      <w:pBdr>
        <w:bottom w:val="single" w:color="auto" w:sz="6" w:space="1"/>
      </w:pBdr>
      <w:tabs>
        <w:tab w:val="left" w:pos="3459"/>
        <w:tab w:val="left" w:pos="4196"/>
      </w:tabs>
      <w:spacing w:after="40"/>
      <w:ind w:left="2722"/>
    </w:pPr>
    <w:rPr>
      <w:b/>
    </w:rPr>
  </w:style>
  <w:style w:type="paragraph" w:styleId="ArialN16" w:customStyle="1">
    <w:name w:val="ArialN16"/>
    <w:basedOn w:val="Normal"/>
    <w:rsid w:val="00823A7E"/>
    <w:rPr>
      <w:rFonts w:ascii="Arial Narrow" w:hAnsi="Arial Narrow"/>
      <w:b/>
      <w:sz w:val="32"/>
    </w:rPr>
  </w:style>
  <w:style w:type="paragraph" w:styleId="Recitals" w:customStyle="1">
    <w:name w:val="Recitals"/>
    <w:basedOn w:val="Normal"/>
    <w:rsid w:val="00823A7E"/>
    <w:pPr>
      <w:spacing w:after="240"/>
      <w:ind w:left="2722" w:hanging="737"/>
    </w:pPr>
  </w:style>
  <w:style w:type="paragraph" w:styleId="ContentsTitle" w:customStyle="1">
    <w:name w:val="ContentsTitle"/>
    <w:basedOn w:val="Normal"/>
    <w:next w:val="Normal"/>
    <w:rsid w:val="00823A7E"/>
    <w:pPr>
      <w:pBdr>
        <w:bottom w:val="single" w:color="auto" w:sz="18" w:space="2"/>
      </w:pBdr>
      <w:tabs>
        <w:tab w:val="left" w:pos="2722"/>
      </w:tabs>
      <w:spacing w:after="40"/>
      <w:ind w:left="2722" w:hanging="2722"/>
    </w:pPr>
    <w:rPr>
      <w:rFonts w:ascii="Arial Narrow" w:hAnsi="Arial Narrow"/>
      <w:b/>
      <w:sz w:val="32"/>
    </w:rPr>
  </w:style>
  <w:style w:type="paragraph" w:styleId="SchedText" w:customStyle="1">
    <w:name w:val="SchedText"/>
    <w:basedOn w:val="SchedItem"/>
    <w:rsid w:val="00823A7E"/>
    <w:pPr>
      <w:pBdr>
        <w:bottom w:val="none" w:color="auto" w:sz="0" w:space="0"/>
      </w:pBdr>
      <w:tabs>
        <w:tab w:val="clear" w:pos="3459"/>
        <w:tab w:val="clear" w:pos="4196"/>
      </w:tabs>
      <w:spacing w:after="0"/>
    </w:pPr>
    <w:rPr>
      <w:b w:val="0"/>
    </w:rPr>
  </w:style>
  <w:style w:type="character" w:styleId="CommentReference">
    <w:name w:val="annotation reference"/>
    <w:uiPriority w:val="99"/>
    <w:rsid w:val="00823A7E"/>
    <w:rPr>
      <w:rFonts w:cs="Times New Roman"/>
      <w:sz w:val="16"/>
    </w:rPr>
  </w:style>
  <w:style w:type="character" w:styleId="charParties" w:customStyle="1">
    <w:name w:val="charParties"/>
    <w:rsid w:val="00823A7E"/>
    <w:rPr>
      <w:rFonts w:ascii="Arial Narrow" w:hAnsi="Arial Narrow" w:cs="Times New Roman"/>
      <w:b/>
      <w:sz w:val="34"/>
    </w:rPr>
  </w:style>
  <w:style w:type="character" w:styleId="italic" w:customStyle="1">
    <w:name w:val="italic"/>
    <w:rsid w:val="00823A7E"/>
    <w:rPr>
      <w:rFonts w:cs="Times New Roman"/>
    </w:rPr>
  </w:style>
  <w:style w:type="character" w:styleId="a" w:customStyle="1">
    <w:name w:val="À&quot;À"/>
    <w:rsid w:val="00823A7E"/>
    <w:rPr>
      <w:rFonts w:cs="Times New Roman"/>
    </w:rPr>
  </w:style>
  <w:style w:type="character" w:styleId="Heading7Char" w:customStyle="1">
    <w:name w:val="Heading 7 Char"/>
    <w:rsid w:val="00823A7E"/>
    <w:rPr>
      <w:rFonts w:cs="Times New Roman"/>
      <w:sz w:val="23"/>
      <w:lang w:val="en-AU" w:eastAsia="en-US" w:bidi="ar-SA"/>
    </w:rPr>
  </w:style>
  <w:style w:type="paragraph" w:styleId="BalloonText">
    <w:name w:val="Balloon Text"/>
    <w:basedOn w:val="Normal"/>
    <w:semiHidden/>
    <w:rsid w:val="00823A7E"/>
    <w:rPr>
      <w:rFonts w:ascii="Tahoma" w:hAnsi="Tahoma" w:cs="Tahoma"/>
      <w:sz w:val="16"/>
      <w:szCs w:val="16"/>
    </w:rPr>
  </w:style>
  <w:style w:type="paragraph" w:styleId="CommentText">
    <w:name w:val="annotation text"/>
    <w:basedOn w:val="Normal"/>
    <w:link w:val="CommentTextChar"/>
    <w:uiPriority w:val="99"/>
    <w:rsid w:val="00823A7E"/>
    <w:rPr>
      <w:sz w:val="20"/>
    </w:rPr>
  </w:style>
  <w:style w:type="paragraph" w:styleId="CommentSubject">
    <w:name w:val="annotation subject"/>
    <w:basedOn w:val="CommentText"/>
    <w:next w:val="CommentText"/>
    <w:semiHidden/>
    <w:rsid w:val="00823A7E"/>
    <w:rPr>
      <w:b/>
      <w:bCs/>
    </w:rPr>
  </w:style>
  <w:style w:type="character" w:styleId="Hyperlink">
    <w:name w:val="Hyperlink"/>
    <w:rsid w:val="0041390F"/>
    <w:rPr>
      <w:rFonts w:cs="Times New Roman"/>
      <w:color w:val="0000FF"/>
      <w:u w:val="single"/>
    </w:rPr>
  </w:style>
  <w:style w:type="paragraph" w:styleId="head1text" w:customStyle="1">
    <w:name w:val="head 1 text"/>
    <w:basedOn w:val="Normal"/>
    <w:rsid w:val="00823A7E"/>
    <w:pPr>
      <w:spacing w:after="220" w:line="220" w:lineRule="atLeast"/>
      <w:ind w:left="1077"/>
    </w:pPr>
    <w:rPr>
      <w:rFonts w:ascii="Arial" w:hAnsi="Arial"/>
      <w:sz w:val="22"/>
    </w:rPr>
  </w:style>
  <w:style w:type="paragraph" w:styleId="BulletsNormalText" w:customStyle="1">
    <w:name w:val="Bullets (Normal Text)"/>
    <w:basedOn w:val="Normal"/>
    <w:rsid w:val="005867AF"/>
    <w:pPr>
      <w:numPr>
        <w:numId w:val="1"/>
      </w:numPr>
    </w:pPr>
    <w:rPr>
      <w:rFonts w:ascii="Arial" w:hAnsi="Arial"/>
      <w:sz w:val="22"/>
      <w:szCs w:val="24"/>
    </w:rPr>
  </w:style>
  <w:style w:type="table" w:styleId="TableGrid">
    <w:name w:val="Table Grid"/>
    <w:basedOn w:val="TableNormal"/>
    <w:uiPriority w:val="39"/>
    <w:rsid w:val="00E82001"/>
    <w:pPr>
      <w:spacing w:after="240"/>
    </w:pPr>
    <w:rPr>
      <w:rFonts w:ascii="Times New Roman" w:hAnsi="Times New Roman"/>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TimesNewRoman10" w:customStyle="1">
    <w:name w:val="Normal + Times New Roman 10"/>
    <w:basedOn w:val="Normal"/>
    <w:rsid w:val="00E82001"/>
    <w:rPr>
      <w:sz w:val="20"/>
    </w:rPr>
  </w:style>
  <w:style w:type="character" w:styleId="SchedH1Char" w:customStyle="1">
    <w:name w:val="SchedH1 Char"/>
    <w:link w:val="SchedH1"/>
    <w:locked/>
    <w:rsid w:val="00922D85"/>
    <w:rPr>
      <w:rFonts w:ascii="Arial" w:hAnsi="Arial"/>
      <w:b/>
      <w:sz w:val="28"/>
      <w:lang w:eastAsia="en-US"/>
    </w:rPr>
  </w:style>
  <w:style w:type="character" w:styleId="Indent2Char" w:customStyle="1">
    <w:name w:val="Indent 2 Char"/>
    <w:link w:val="Indent2"/>
    <w:locked/>
    <w:rsid w:val="00CB3B88"/>
    <w:rPr>
      <w:rFonts w:cs="Times New Roman"/>
      <w:sz w:val="23"/>
      <w:lang w:val="en-AU" w:eastAsia="en-US" w:bidi="ar-SA"/>
    </w:rPr>
  </w:style>
  <w:style w:type="paragraph" w:styleId="ITTHeading1" w:customStyle="1">
    <w:name w:val="ITT Heading 1"/>
    <w:basedOn w:val="Normal"/>
    <w:rsid w:val="002F3A11"/>
    <w:pPr>
      <w:pageBreakBefore/>
      <w:numPr>
        <w:numId w:val="2"/>
      </w:numPr>
      <w:shd w:val="clear" w:color="auto" w:fill="E0E0E0"/>
      <w:spacing w:before="220" w:after="220" w:line="276" w:lineRule="auto"/>
    </w:pPr>
    <w:rPr>
      <w:rFonts w:ascii="Calibri" w:hAnsi="Calibri" w:eastAsia="SimSun" w:cs="Arial"/>
      <w:b/>
      <w:sz w:val="32"/>
      <w:szCs w:val="32"/>
      <w:lang w:val="en-US"/>
    </w:rPr>
  </w:style>
  <w:style w:type="paragraph" w:styleId="ITTHeading2" w:customStyle="1">
    <w:name w:val="ITT Heading 2"/>
    <w:basedOn w:val="Normal"/>
    <w:rsid w:val="002F3A11"/>
    <w:pPr>
      <w:keepNext/>
      <w:numPr>
        <w:ilvl w:val="1"/>
        <w:numId w:val="2"/>
      </w:numPr>
      <w:spacing w:before="220" w:after="220" w:line="276" w:lineRule="auto"/>
    </w:pPr>
    <w:rPr>
      <w:rFonts w:ascii="Calibri" w:hAnsi="Calibri" w:eastAsia="SimSun" w:cs="Arial"/>
      <w:b/>
      <w:sz w:val="24"/>
      <w:szCs w:val="22"/>
      <w:lang w:val="en-US"/>
    </w:rPr>
  </w:style>
  <w:style w:type="paragraph" w:styleId="ITTHeading3" w:customStyle="1">
    <w:name w:val="ITT Heading 3"/>
    <w:basedOn w:val="Normal"/>
    <w:rsid w:val="002F3A11"/>
    <w:pPr>
      <w:keepNext/>
      <w:numPr>
        <w:ilvl w:val="2"/>
        <w:numId w:val="2"/>
      </w:numPr>
      <w:spacing w:before="120" w:after="220" w:line="276" w:lineRule="auto"/>
    </w:pPr>
    <w:rPr>
      <w:rFonts w:ascii="Calibri" w:hAnsi="Calibri" w:eastAsia="SimSun" w:cs="Arial"/>
      <w:b/>
      <w:sz w:val="22"/>
      <w:szCs w:val="22"/>
      <w:lang w:val="en-US"/>
    </w:rPr>
  </w:style>
  <w:style w:type="paragraph" w:styleId="Level1" w:customStyle="1">
    <w:name w:val="Level 1"/>
    <w:basedOn w:val="Normal"/>
    <w:rsid w:val="00157A33"/>
    <w:pPr>
      <w:keepNext/>
      <w:numPr>
        <w:numId w:val="26"/>
      </w:numPr>
      <w:tabs>
        <w:tab w:val="left" w:pos="0"/>
        <w:tab w:val="left" w:pos="851"/>
        <w:tab w:val="left" w:pos="2018"/>
        <w:tab w:val="left" w:pos="3027"/>
        <w:tab w:val="left" w:pos="4036"/>
        <w:tab w:val="left" w:pos="5046"/>
        <w:tab w:val="left" w:pos="6054"/>
        <w:tab w:val="left" w:pos="7063"/>
        <w:tab w:val="left" w:pos="8072"/>
        <w:tab w:val="left" w:pos="9081"/>
      </w:tabs>
      <w:spacing w:after="240"/>
      <w:outlineLvl w:val="0"/>
    </w:pPr>
    <w:rPr>
      <w:rFonts w:ascii="Arial Narrow" w:hAnsi="Arial Narrow"/>
      <w:b/>
      <w:snapToGrid w:val="0"/>
      <w:sz w:val="24"/>
    </w:rPr>
  </w:style>
  <w:style w:type="paragraph" w:styleId="Level4" w:customStyle="1">
    <w:name w:val="Level 4"/>
    <w:basedOn w:val="Normal"/>
    <w:rsid w:val="00157A33"/>
    <w:pPr>
      <w:widowControl w:val="0"/>
      <w:numPr>
        <w:ilvl w:val="3"/>
        <w:numId w:val="26"/>
      </w:numPr>
      <w:tabs>
        <w:tab w:val="clear" w:pos="2421"/>
        <w:tab w:val="num" w:pos="2552"/>
      </w:tabs>
      <w:spacing w:after="240"/>
      <w:outlineLvl w:val="3"/>
    </w:pPr>
    <w:rPr>
      <w:rFonts w:ascii="Arial Narrow" w:hAnsi="Arial Narrow"/>
      <w:snapToGrid w:val="0"/>
      <w:sz w:val="24"/>
    </w:rPr>
  </w:style>
  <w:style w:type="paragraph" w:styleId="NormalWeb">
    <w:name w:val="Normal (Web)"/>
    <w:basedOn w:val="Normal"/>
    <w:uiPriority w:val="99"/>
    <w:unhideWhenUsed/>
    <w:rsid w:val="00A92EC1"/>
    <w:pPr>
      <w:spacing w:before="100" w:beforeAutospacing="1" w:after="100" w:afterAutospacing="1"/>
    </w:pPr>
    <w:rPr>
      <w:sz w:val="24"/>
      <w:szCs w:val="24"/>
      <w:lang w:eastAsia="en-AU"/>
    </w:rPr>
  </w:style>
  <w:style w:type="paragraph" w:styleId="Default" w:customStyle="1">
    <w:name w:val="Default"/>
    <w:rsid w:val="00FC4118"/>
    <w:pPr>
      <w:autoSpaceDE w:val="0"/>
      <w:autoSpaceDN w:val="0"/>
      <w:adjustRightInd w:val="0"/>
    </w:pPr>
    <w:rPr>
      <w:rFonts w:ascii="Arial" w:hAnsi="Arial" w:cs="Arial"/>
      <w:color w:val="000000"/>
      <w:sz w:val="24"/>
      <w:szCs w:val="24"/>
    </w:rPr>
  </w:style>
  <w:style w:type="paragraph" w:styleId="ResetPara" w:customStyle="1">
    <w:name w:val="ResetPara"/>
    <w:basedOn w:val="Normal"/>
    <w:qFormat/>
    <w:rsid w:val="00905C9E"/>
    <w:pPr>
      <w:numPr>
        <w:numId w:val="3"/>
      </w:numPr>
    </w:pPr>
    <w:rPr>
      <w:rFonts w:ascii="Calibri" w:hAnsi="Calibri" w:eastAsia="Calibri" w:cs="Calibri"/>
      <w:color w:val="FF0000"/>
      <w:sz w:val="8"/>
      <w:szCs w:val="8"/>
    </w:rPr>
  </w:style>
  <w:style w:type="paragraph" w:styleId="TxtFlw0" w:customStyle="1">
    <w:name w:val="TxtFlw0"/>
    <w:basedOn w:val="Normal"/>
    <w:qFormat/>
    <w:rsid w:val="00905C9E"/>
    <w:pPr>
      <w:spacing w:after="120"/>
      <w:ind w:left="710"/>
    </w:pPr>
    <w:rPr>
      <w:rFonts w:ascii="Calibri" w:hAnsi="Calibri" w:eastAsia="Calibri" w:cs="Calibri"/>
      <w:sz w:val="22"/>
      <w:szCs w:val="22"/>
    </w:rPr>
  </w:style>
  <w:style w:type="paragraph" w:styleId="TxtNum1" w:customStyle="1">
    <w:name w:val="TxtNum1"/>
    <w:basedOn w:val="Normal"/>
    <w:qFormat/>
    <w:rsid w:val="00905C9E"/>
    <w:pPr>
      <w:numPr>
        <w:ilvl w:val="1"/>
        <w:numId w:val="3"/>
      </w:numPr>
      <w:spacing w:after="120"/>
    </w:pPr>
    <w:rPr>
      <w:rFonts w:ascii="Calibri" w:hAnsi="Calibri" w:eastAsia="Calibri" w:cs="Calibri"/>
      <w:sz w:val="22"/>
      <w:szCs w:val="22"/>
    </w:rPr>
  </w:style>
  <w:style w:type="paragraph" w:styleId="TxtNum2" w:customStyle="1">
    <w:name w:val="TxtNum2"/>
    <w:basedOn w:val="Normal"/>
    <w:qFormat/>
    <w:rsid w:val="00905C9E"/>
    <w:pPr>
      <w:numPr>
        <w:ilvl w:val="2"/>
        <w:numId w:val="3"/>
      </w:numPr>
      <w:tabs>
        <w:tab w:val="num" w:pos="1843"/>
      </w:tabs>
      <w:spacing w:after="120"/>
    </w:pPr>
    <w:rPr>
      <w:rFonts w:ascii="Calibri" w:hAnsi="Calibri" w:eastAsia="Calibri" w:cs="Calibri"/>
      <w:sz w:val="22"/>
      <w:szCs w:val="22"/>
    </w:rPr>
  </w:style>
  <w:style w:type="paragraph" w:styleId="TxtNum3" w:customStyle="1">
    <w:name w:val="TxtNum3"/>
    <w:basedOn w:val="Normal"/>
    <w:qFormat/>
    <w:rsid w:val="00905C9E"/>
    <w:pPr>
      <w:numPr>
        <w:ilvl w:val="3"/>
        <w:numId w:val="3"/>
      </w:numPr>
      <w:spacing w:after="120"/>
    </w:pPr>
    <w:rPr>
      <w:rFonts w:ascii="Calibri" w:hAnsi="Calibri" w:eastAsia="Calibri" w:cs="Calibri"/>
      <w:sz w:val="22"/>
      <w:szCs w:val="22"/>
    </w:rPr>
  </w:style>
  <w:style w:type="paragraph" w:styleId="ListParagraph">
    <w:name w:val="List Paragraph"/>
    <w:basedOn w:val="Normal"/>
    <w:uiPriority w:val="1"/>
    <w:qFormat/>
    <w:rsid w:val="00DE4F01"/>
    <w:pPr>
      <w:ind w:left="720"/>
      <w:contextualSpacing/>
    </w:pPr>
  </w:style>
  <w:style w:type="paragraph" w:styleId="ListBullet">
    <w:name w:val="List Bullet"/>
    <w:basedOn w:val="BodyText"/>
    <w:qFormat/>
    <w:rsid w:val="00B848F4"/>
    <w:pPr>
      <w:numPr>
        <w:numId w:val="4"/>
      </w:numPr>
      <w:spacing w:before="60" w:after="80" w:line="250" w:lineRule="atLeast"/>
    </w:pPr>
    <w:rPr>
      <w:rFonts w:ascii="Arial" w:hAnsi="Arial" w:eastAsia="Calibri"/>
      <w:sz w:val="20"/>
      <w:szCs w:val="24"/>
    </w:rPr>
  </w:style>
  <w:style w:type="paragraph" w:styleId="ListBullet2">
    <w:name w:val="List Bullet 2"/>
    <w:basedOn w:val="ListBullet"/>
    <w:qFormat/>
    <w:rsid w:val="00B848F4"/>
    <w:pPr>
      <w:numPr>
        <w:ilvl w:val="1"/>
      </w:numPr>
    </w:pPr>
  </w:style>
  <w:style w:type="paragraph" w:styleId="ListBullet3">
    <w:name w:val="List Bullet 3"/>
    <w:basedOn w:val="ListBullet2"/>
    <w:qFormat/>
    <w:rsid w:val="00B848F4"/>
    <w:pPr>
      <w:numPr>
        <w:ilvl w:val="2"/>
      </w:numPr>
    </w:pPr>
  </w:style>
  <w:style w:type="character" w:styleId="CommentTextChar" w:customStyle="1">
    <w:name w:val="Comment Text Char"/>
    <w:link w:val="CommentText"/>
    <w:uiPriority w:val="99"/>
    <w:rsid w:val="00B848F4"/>
    <w:rPr>
      <w:rFonts w:ascii="Times New Roman" w:hAnsi="Times New Roman"/>
      <w:lang w:eastAsia="en-US"/>
    </w:rPr>
  </w:style>
  <w:style w:type="paragraph" w:styleId="Revision">
    <w:name w:val="Revision"/>
    <w:hidden/>
    <w:uiPriority w:val="99"/>
    <w:semiHidden/>
    <w:rsid w:val="00EE17B1"/>
    <w:rPr>
      <w:rFonts w:ascii="Times New Roman" w:hAnsi="Times New Roman"/>
      <w:sz w:val="23"/>
      <w:lang w:eastAsia="en-US"/>
    </w:rPr>
  </w:style>
  <w:style w:type="character" w:styleId="Heading3Char" w:customStyle="1">
    <w:name w:val="Heading 3 Char"/>
    <w:aliases w:val="H3 Char,H31 Char,h3 Char,h3 sub heading Char,C Sub-Sub/Italic Char,Head 3 Char,Head 31 Char,Head 32 Char,C Sub-Sub/Italic1 Char,3 Char,Sub2Para Char,(Alt+3) Char,3m Char,h31 Char,h32 Char,Para3 Char,h:3 Char,sub-sub-para Char,H32 Char"/>
    <w:link w:val="Heading3"/>
    <w:rsid w:val="00636B9F"/>
    <w:rPr>
      <w:rFonts w:ascii="Times New Roman" w:hAnsi="Times New Roman"/>
      <w:sz w:val="23"/>
      <w:lang w:eastAsia="en-US"/>
    </w:rPr>
  </w:style>
  <w:style w:type="character" w:styleId="UnresolvedMention1" w:customStyle="1">
    <w:name w:val="Unresolved Mention1"/>
    <w:uiPriority w:val="99"/>
    <w:semiHidden/>
    <w:unhideWhenUsed/>
    <w:rsid w:val="004A152D"/>
    <w:rPr>
      <w:color w:val="605E5C"/>
      <w:shd w:val="clear" w:color="auto" w:fill="E1DFDD"/>
    </w:rPr>
  </w:style>
  <w:style w:type="paragraph" w:styleId="PFParaNumLevel1" w:customStyle="1">
    <w:name w:val="PF (ParaNum) Level 1"/>
    <w:basedOn w:val="Normal"/>
    <w:rsid w:val="00333942"/>
    <w:pPr>
      <w:numPr>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b/>
      <w:sz w:val="21"/>
      <w:szCs w:val="21"/>
    </w:rPr>
  </w:style>
  <w:style w:type="paragraph" w:styleId="PFParaNumLevel2" w:customStyle="1">
    <w:name w:val="PF (ParaNum) Level 2"/>
    <w:basedOn w:val="Normal"/>
    <w:rsid w:val="00333942"/>
    <w:pPr>
      <w:numPr>
        <w:ilvl w:val="1"/>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styleId="PFParaNumLevel3" w:customStyle="1">
    <w:name w:val="PF (ParaNum) Level 3"/>
    <w:basedOn w:val="Normal"/>
    <w:rsid w:val="00333942"/>
    <w:pPr>
      <w:numPr>
        <w:ilvl w:val="2"/>
        <w:numId w:val="5"/>
      </w:numPr>
      <w:tabs>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styleId="PFParaNumLevel4" w:customStyle="1">
    <w:name w:val="PF (ParaNum) Level 4"/>
    <w:basedOn w:val="Normal"/>
    <w:rsid w:val="00333942"/>
    <w:pPr>
      <w:numPr>
        <w:ilvl w:val="3"/>
        <w:numId w:val="5"/>
      </w:numPr>
      <w:tabs>
        <w:tab w:val="left" w:pos="1848"/>
        <w:tab w:val="left" w:pos="2773"/>
        <w:tab w:val="left" w:pos="4621"/>
        <w:tab w:val="left" w:pos="5545"/>
        <w:tab w:val="left" w:pos="6469"/>
        <w:tab w:val="left" w:pos="7394"/>
        <w:tab w:val="left" w:pos="8318"/>
        <w:tab w:val="right" w:pos="8930"/>
      </w:tabs>
      <w:spacing w:before="120" w:after="120" w:line="276" w:lineRule="auto"/>
    </w:pPr>
    <w:rPr>
      <w:rFonts w:ascii="Arial" w:hAnsi="Arial"/>
      <w:sz w:val="21"/>
    </w:rPr>
  </w:style>
  <w:style w:type="paragraph" w:styleId="PFParaNumLevel5" w:customStyle="1">
    <w:name w:val="PF (ParaNum) Level 5"/>
    <w:basedOn w:val="Normal"/>
    <w:rsid w:val="00333942"/>
    <w:pPr>
      <w:numPr>
        <w:ilvl w:val="4"/>
        <w:numId w:val="5"/>
      </w:numPr>
      <w:tabs>
        <w:tab w:val="left" w:pos="2773"/>
        <w:tab w:val="left" w:pos="3697"/>
        <w:tab w:val="left" w:pos="4621"/>
        <w:tab w:val="left" w:pos="5545"/>
        <w:tab w:val="left" w:pos="6469"/>
        <w:tab w:val="left" w:pos="7394"/>
        <w:tab w:val="left" w:pos="8318"/>
        <w:tab w:val="right" w:pos="8930"/>
      </w:tabs>
      <w:spacing w:before="120" w:after="120" w:line="276" w:lineRule="auto"/>
    </w:pPr>
    <w:rPr>
      <w:rFonts w:ascii="Arial" w:hAnsi="Arial"/>
      <w:sz w:val="21"/>
    </w:rPr>
  </w:style>
  <w:style w:type="character" w:styleId="UnresolvedMention">
    <w:name w:val="Unresolved Mention"/>
    <w:uiPriority w:val="99"/>
    <w:unhideWhenUsed/>
    <w:rsid w:val="003E4158"/>
    <w:rPr>
      <w:color w:val="605E5C"/>
      <w:shd w:val="clear" w:color="auto" w:fill="E1DFDD"/>
    </w:rPr>
  </w:style>
  <w:style w:type="paragraph" w:styleId="LLBackgroundNum" w:customStyle="1">
    <w:name w:val="LL Background (Num)"/>
    <w:basedOn w:val="Normal"/>
    <w:rsid w:val="005302F3"/>
    <w:pPr>
      <w:numPr>
        <w:numId w:val="6"/>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styleId="LLNumLevel2" w:customStyle="1">
    <w:name w:val="LL (Num) Level 2"/>
    <w:basedOn w:val="Normal"/>
    <w:rsid w:val="00460066"/>
    <w:pPr>
      <w:tabs>
        <w:tab w:val="num"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hanging="924"/>
    </w:pPr>
    <w:rPr>
      <w:rFonts w:ascii="Arial" w:hAnsi="Arial"/>
      <w:sz w:val="21"/>
    </w:rPr>
  </w:style>
  <w:style w:type="paragraph" w:styleId="LLBulletMargin" w:customStyle="1">
    <w:name w:val="LL Bullet Margin"/>
    <w:basedOn w:val="Normal"/>
    <w:rsid w:val="00460066"/>
    <w:pPr>
      <w:numPr>
        <w:numId w:val="7"/>
      </w:numPr>
      <w:tabs>
        <w:tab w:val="left" w:pos="1848"/>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styleId="LLBulletLevel1" w:customStyle="1">
    <w:name w:val="LL Bullet Level 1"/>
    <w:basedOn w:val="Normal"/>
    <w:rsid w:val="00460066"/>
    <w:pPr>
      <w:numPr>
        <w:ilvl w:val="1"/>
        <w:numId w:val="7"/>
      </w:numPr>
      <w:tabs>
        <w:tab w:val="left" w:pos="2773"/>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styleId="LLBulletLevel2" w:customStyle="1">
    <w:name w:val="LL Bullet Level 2"/>
    <w:basedOn w:val="Normal"/>
    <w:rsid w:val="00460066"/>
    <w:pPr>
      <w:numPr>
        <w:ilvl w:val="2"/>
        <w:numId w:val="7"/>
      </w:numPr>
      <w:tabs>
        <w:tab w:val="left" w:pos="1848"/>
        <w:tab w:val="left" w:pos="3697"/>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styleId="LLBulletLevel3" w:customStyle="1">
    <w:name w:val="LL Bullet Level 3"/>
    <w:basedOn w:val="Normal"/>
    <w:rsid w:val="00460066"/>
    <w:pPr>
      <w:numPr>
        <w:ilvl w:val="3"/>
        <w:numId w:val="7"/>
      </w:numPr>
      <w:tabs>
        <w:tab w:val="left" w:pos="1848"/>
        <w:tab w:val="left" w:pos="2773"/>
        <w:tab w:val="left" w:pos="4621"/>
        <w:tab w:val="left" w:pos="5545"/>
        <w:tab w:val="left" w:pos="6469"/>
        <w:tab w:val="left" w:pos="7394"/>
        <w:tab w:val="left" w:pos="8318"/>
        <w:tab w:val="right" w:pos="8789"/>
      </w:tabs>
      <w:spacing w:before="120" w:after="120" w:line="276" w:lineRule="auto"/>
    </w:pPr>
    <w:rPr>
      <w:rFonts w:ascii="Arial" w:hAnsi="Arial"/>
      <w:sz w:val="21"/>
    </w:rPr>
  </w:style>
  <w:style w:type="paragraph" w:styleId="LLNumLevel3" w:customStyle="1">
    <w:name w:val="LL (Num) Level 3"/>
    <w:basedOn w:val="Normal"/>
    <w:rsid w:val="00460066"/>
    <w:pPr>
      <w:tabs>
        <w:tab w:val="num" w:pos="1848"/>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styleId="LLNumLevel4" w:customStyle="1">
    <w:name w:val="LL (Num) Level 4"/>
    <w:basedOn w:val="Normal"/>
    <w:rsid w:val="00460066"/>
    <w:pPr>
      <w:tabs>
        <w:tab w:val="num" w:pos="2772"/>
        <w:tab w:val="left" w:pos="4621"/>
        <w:tab w:val="left" w:pos="5545"/>
        <w:tab w:val="left" w:pos="6469"/>
        <w:tab w:val="left" w:pos="7394"/>
        <w:tab w:val="left" w:pos="8318"/>
        <w:tab w:val="right" w:pos="8789"/>
      </w:tabs>
      <w:spacing w:before="120" w:after="120" w:line="276" w:lineRule="auto"/>
      <w:ind w:left="2772" w:hanging="924"/>
    </w:pPr>
    <w:rPr>
      <w:rFonts w:ascii="Arial" w:hAnsi="Arial"/>
      <w:sz w:val="21"/>
    </w:rPr>
  </w:style>
  <w:style w:type="paragraph" w:styleId="LLNumLevel5" w:customStyle="1">
    <w:name w:val="LL (Num) Level 5"/>
    <w:basedOn w:val="Normal"/>
    <w:rsid w:val="00460066"/>
    <w:pPr>
      <w:tabs>
        <w:tab w:val="num" w:pos="1848"/>
        <w:tab w:val="left" w:pos="2773"/>
        <w:tab w:val="left" w:pos="3697"/>
        <w:tab w:val="left" w:pos="4621"/>
        <w:tab w:val="left" w:pos="5545"/>
        <w:tab w:val="left" w:pos="6469"/>
        <w:tab w:val="left" w:pos="7394"/>
        <w:tab w:val="left" w:pos="8318"/>
        <w:tab w:val="right" w:pos="8789"/>
      </w:tabs>
      <w:spacing w:before="120" w:after="120" w:line="276" w:lineRule="auto"/>
      <w:ind w:left="1848" w:hanging="924"/>
    </w:pPr>
    <w:rPr>
      <w:rFonts w:ascii="Arial" w:hAnsi="Arial"/>
      <w:sz w:val="21"/>
    </w:rPr>
  </w:style>
  <w:style w:type="paragraph" w:styleId="LLLevel1" w:customStyle="1">
    <w:name w:val="LL Level 1"/>
    <w:basedOn w:val="Normal"/>
    <w:rsid w:val="00A92A55"/>
    <w:pPr>
      <w:tabs>
        <w:tab w:val="left" w:pos="924"/>
        <w:tab w:val="left" w:pos="1848"/>
        <w:tab w:val="left" w:pos="2773"/>
        <w:tab w:val="left" w:pos="3697"/>
        <w:tab w:val="left" w:pos="4621"/>
        <w:tab w:val="left" w:pos="5545"/>
        <w:tab w:val="left" w:pos="6469"/>
        <w:tab w:val="left" w:pos="7394"/>
        <w:tab w:val="left" w:pos="8318"/>
        <w:tab w:val="right" w:pos="8789"/>
      </w:tabs>
      <w:spacing w:before="120" w:after="120" w:line="276" w:lineRule="auto"/>
      <w:ind w:left="924"/>
    </w:pPr>
    <w:rPr>
      <w:rFonts w:ascii="Arial" w:hAnsi="Arial"/>
      <w:sz w:val="21"/>
    </w:rPr>
  </w:style>
  <w:style w:type="paragraph" w:styleId="Draft" w:customStyle="1">
    <w:name w:val="Draft"/>
    <w:basedOn w:val="Normal"/>
    <w:rsid w:val="009A748A"/>
    <w:pPr>
      <w:shd w:val="pct25" w:color="000000" w:fill="FFFFFF"/>
      <w:tabs>
        <w:tab w:val="left" w:pos="924"/>
        <w:tab w:val="left" w:pos="1848"/>
        <w:tab w:val="left" w:pos="2773"/>
        <w:tab w:val="left" w:pos="3697"/>
        <w:tab w:val="left" w:pos="4621"/>
        <w:tab w:val="left" w:pos="5545"/>
        <w:tab w:val="left" w:pos="6469"/>
        <w:tab w:val="left" w:pos="7394"/>
        <w:tab w:val="left" w:pos="8318"/>
        <w:tab w:val="right" w:pos="8789"/>
      </w:tabs>
      <w:spacing w:line="276" w:lineRule="auto"/>
    </w:pPr>
    <w:rPr>
      <w:rFonts w:ascii="Arial" w:hAnsi="Arial"/>
      <w:b/>
      <w:sz w:val="32"/>
    </w:rPr>
  </w:style>
  <w:style w:type="character" w:styleId="Heading1Char" w:customStyle="1">
    <w:name w:val="Heading 1 Char"/>
    <w:aliases w:val="No numbers Char,Section Heading Char,h1 Char,Head1 Char,Heading apps Char,L1 Char,Appendix Char,Appendix1 Char,Appendix2 Char,Appendix3 Char,S&amp;P Heading 1 Char,EA Char,ASAPHeading 1 Char,Para1 Char,H1 Char,h11 Char,1 ghost Char,g Char"/>
    <w:basedOn w:val="DefaultParagraphFont"/>
    <w:link w:val="Heading1"/>
    <w:uiPriority w:val="9"/>
    <w:rsid w:val="00DA18E4"/>
    <w:rPr>
      <w:rFonts w:ascii="Arial" w:hAnsi="Arial"/>
      <w:b/>
      <w:sz w:val="28"/>
      <w:lang w:eastAsia="en-US"/>
    </w:rPr>
  </w:style>
  <w:style w:type="character" w:styleId="Emphasis">
    <w:name w:val="Emphasis"/>
    <w:basedOn w:val="DefaultParagraphFont"/>
    <w:qFormat/>
    <w:locked/>
    <w:rsid w:val="00011A1C"/>
    <w:rPr>
      <w:i/>
      <w:iCs/>
    </w:rPr>
  </w:style>
  <w:style w:type="character" w:styleId="Heading5Char" w:customStyle="1">
    <w:name w:val="Heading 5 Char"/>
    <w:aliases w:val="Heading 5(unused) Char,Para5 Char,h5 Char,5 Char,h51 Char,h52 Char,Heading 5 StGeorge Char,Level 3 - i Char,Level 5 Char,L5 Char,Heading 5a Char"/>
    <w:basedOn w:val="Heading1Char"/>
    <w:link w:val="Heading5"/>
    <w:rsid w:val="00011A1C"/>
    <w:rPr>
      <w:rFonts w:ascii="Arial Narrow" w:hAnsi="Arial Narrow"/>
      <w:b/>
      <w:sz w:val="22"/>
      <w:lang w:eastAsia="en-US"/>
    </w:rPr>
  </w:style>
  <w:style w:type="character" w:styleId="Mention">
    <w:name w:val="Mention"/>
    <w:basedOn w:val="DefaultParagraphFont"/>
    <w:uiPriority w:val="99"/>
    <w:unhideWhenUsed/>
    <w:rsid w:val="00791DDC"/>
    <w:rPr>
      <w:color w:val="2B579A"/>
      <w:shd w:val="clear" w:color="auto" w:fill="E1DFDD"/>
    </w:rPr>
  </w:style>
  <w:style w:type="table" w:styleId="AEMO-Table4" w:customStyle="1">
    <w:name w:val="AEMO - Table 4"/>
    <w:basedOn w:val="TableNormal"/>
    <w:uiPriority w:val="99"/>
    <w:rsid w:val="001B2AF2"/>
    <w:rPr>
      <w:rFonts w:ascii="Arial Nova" w:hAnsi="Arial Nova" w:eastAsia="Arial Nova"/>
      <w:sz w:val="24"/>
      <w:szCs w:val="24"/>
    </w:rPr>
    <w:tblPr>
      <w:tblBorders>
        <w:top w:val="single" w:color="6B3077" w:sz="4" w:space="0"/>
        <w:left w:val="single" w:color="6B3077" w:sz="4" w:space="0"/>
        <w:bottom w:val="single" w:color="6B3077" w:sz="4" w:space="0"/>
        <w:right w:val="single" w:color="6B3077" w:sz="4" w:space="0"/>
        <w:insideH w:val="single" w:color="6B3077" w:sz="4" w:space="0"/>
        <w:insideV w:val="single" w:color="6B3077" w:sz="4" w:space="0"/>
      </w:tblBorders>
    </w:tblPr>
    <w:tblStylePr w:type="firstRow">
      <w:rPr>
        <w:b/>
        <w:i w:val="0"/>
        <w:color w:val="FFFFFF"/>
      </w:rPr>
      <w:tblPr/>
      <w:trPr>
        <w:cantSplit/>
        <w:tblHeader/>
      </w:trPr>
      <w:tcPr>
        <w:tcBorders>
          <w:top w:val="single" w:color="6B3077" w:sz="4" w:space="0"/>
          <w:left w:val="single" w:color="6B3077" w:sz="4" w:space="0"/>
          <w:bottom w:val="single" w:color="6B3077" w:sz="4" w:space="0"/>
          <w:right w:val="single" w:color="6B3077" w:sz="4" w:space="0"/>
          <w:insideH w:val="single" w:color="6B3077" w:sz="4" w:space="0"/>
          <w:insideV w:val="single" w:color="6B3077" w:sz="4" w:space="0"/>
        </w:tcBorders>
        <w:shd w:val="clear" w:color="auto" w:fill="6B3077"/>
      </w:tcPr>
    </w:tblStylePr>
    <w:tblStylePr w:type="firstCol">
      <w:rPr>
        <w:b/>
        <w:i w:val="0"/>
      </w:rPr>
    </w:tblStylePr>
  </w:style>
  <w:style w:type="paragraph" w:styleId="Tabletext" w:customStyle="1">
    <w:name w:val="Table text"/>
    <w:basedOn w:val="Normal"/>
    <w:uiPriority w:val="9"/>
    <w:qFormat/>
    <w:rsid w:val="001B2AF2"/>
    <w:pPr>
      <w:spacing w:before="60" w:after="60"/>
    </w:pPr>
    <w:rPr>
      <w:rFonts w:ascii="Calibri" w:hAnsi="Calibri" w:eastAsia="Calibri"/>
      <w:sz w:val="16"/>
      <w:szCs w:val="22"/>
    </w:rPr>
  </w:style>
  <w:style w:type="paragraph" w:styleId="TOCHeading">
    <w:name w:val="TOC Heading"/>
    <w:basedOn w:val="Heading1"/>
    <w:next w:val="Normal"/>
    <w:uiPriority w:val="39"/>
    <w:semiHidden/>
    <w:unhideWhenUsed/>
    <w:qFormat/>
    <w:rsid w:val="001B2AF2"/>
    <w:pPr>
      <w:keepLines/>
      <w:pBdr>
        <w:top w:val="none" w:color="auto" w:sz="0" w:space="0"/>
      </w:pBdr>
      <w:spacing w:after="0"/>
      <w:outlineLvl w:val="9"/>
    </w:pPr>
    <w:rPr>
      <w:rFonts w:asciiTheme="majorHAnsi" w:hAnsiTheme="majorHAnsi" w:eastAsiaTheme="majorEastAsia" w:cstheme="majorBidi"/>
      <w:b w:val="0"/>
      <w:color w:val="2F5496" w:themeColor="accent1" w:themeShade="BF"/>
      <w:sz w:val="32"/>
      <w:szCs w:val="32"/>
    </w:rPr>
  </w:style>
  <w:style w:type="character" w:styleId="FootnoteTextChar" w:customStyle="1">
    <w:name w:val="Footnote Text Char"/>
    <w:basedOn w:val="DefaultParagraphFont"/>
    <w:link w:val="FootnoteText"/>
    <w:semiHidden/>
    <w:rsid w:val="000A6149"/>
    <w:rPr>
      <w:rFonts w:ascii="Arial" w:hAnsi="Arial"/>
      <w:sz w:val="18"/>
      <w:lang w:eastAsia="en-US"/>
    </w:rPr>
  </w:style>
  <w:style w:type="character" w:styleId="Heading6Char" w:customStyle="1">
    <w:name w:val="Heading 6 Char"/>
    <w:aliases w:val="Heading 6(unused) Char,Legal Level 1. Char,heading6 Char,heading61 Char,heading62 Char,h6 Char,Level 6 Char,Heading 6a Char"/>
    <w:basedOn w:val="DefaultParagraphFont"/>
    <w:link w:val="Heading6"/>
    <w:rsid w:val="009D2859"/>
    <w:rPr>
      <w:rFonts w:ascii="Arial Narrow" w:hAnsi="Arial Narrow"/>
      <w:b/>
      <w:sz w:val="28"/>
      <w:lang w:eastAsia="en-US"/>
    </w:rPr>
  </w:style>
  <w:style w:type="paragraph" w:styleId="ScheduleSection" w:customStyle="1">
    <w:name w:val="ScheduleSection"/>
    <w:basedOn w:val="Normal"/>
    <w:next w:val="Normal"/>
    <w:qFormat/>
    <w:rsid w:val="009D2859"/>
    <w:pPr>
      <w:numPr>
        <w:numId w:val="28"/>
      </w:numPr>
      <w:spacing w:after="120"/>
      <w:outlineLvl w:val="0"/>
    </w:pPr>
    <w:rPr>
      <w:rFonts w:asciiTheme="minorHAnsi" w:hAnsiTheme="minorHAnsi" w:eastAsiaTheme="minorHAnsi" w:cstheme="minorBidi"/>
      <w:sz w:val="22"/>
      <w:szCs w:val="22"/>
    </w:rPr>
  </w:style>
  <w:style w:type="paragraph" w:styleId="SchedHdg1" w:customStyle="1">
    <w:name w:val="SchedHdg 1"/>
    <w:next w:val="Normal"/>
    <w:qFormat/>
    <w:rsid w:val="009D2859"/>
    <w:pPr>
      <w:numPr>
        <w:ilvl w:val="1"/>
        <w:numId w:val="28"/>
      </w:numPr>
      <w:spacing w:after="160" w:line="259" w:lineRule="auto"/>
      <w:outlineLvl w:val="0"/>
    </w:pPr>
    <w:rPr>
      <w:rFonts w:asciiTheme="minorHAnsi" w:hAnsiTheme="minorHAnsi" w:eastAsiaTheme="minorHAnsi" w:cstheme="minorBidi"/>
      <w:sz w:val="22"/>
      <w:szCs w:val="22"/>
      <w:lang w:eastAsia="en-US"/>
    </w:rPr>
  </w:style>
  <w:style w:type="paragraph" w:styleId="SchedHdg2" w:customStyle="1">
    <w:name w:val="SchedHdg 2"/>
    <w:next w:val="Normal"/>
    <w:qFormat/>
    <w:rsid w:val="009D2859"/>
    <w:pPr>
      <w:keepNext/>
      <w:numPr>
        <w:ilvl w:val="2"/>
        <w:numId w:val="28"/>
      </w:numPr>
      <w:spacing w:before="120" w:after="160" w:line="259" w:lineRule="auto"/>
      <w:outlineLvl w:val="1"/>
    </w:pPr>
    <w:rPr>
      <w:rFonts w:asciiTheme="minorHAnsi" w:hAnsiTheme="minorHAnsi" w:eastAsiaTheme="minorHAnsi" w:cstheme="minorBidi"/>
      <w:sz w:val="26"/>
      <w:szCs w:val="22"/>
      <w:lang w:eastAsia="en-US"/>
    </w:rPr>
  </w:style>
  <w:style w:type="paragraph" w:styleId="TxtFlw1" w:customStyle="1">
    <w:name w:val="TxtFlw1"/>
    <w:basedOn w:val="Normal"/>
    <w:qFormat/>
    <w:rsid w:val="005D0BC9"/>
    <w:pPr>
      <w:spacing w:after="120"/>
      <w:ind w:left="1278"/>
    </w:pPr>
    <w:rPr>
      <w:rFonts w:asciiTheme="minorHAnsi" w:hAnsiTheme="minorHAnsi" w:eastAsiaTheme="minorHAnsi" w:cstheme="minorBidi"/>
      <w:sz w:val="22"/>
      <w:szCs w:val="22"/>
    </w:rPr>
  </w:style>
  <w:style w:type="character" w:styleId="FooterChar" w:customStyle="1">
    <w:name w:val="Footer Char"/>
    <w:basedOn w:val="DefaultParagraphFont"/>
    <w:link w:val="Footer"/>
    <w:rsid w:val="000F6652"/>
    <w:rPr>
      <w:rFonts w:ascii="Arial" w:hAnsi="Arial"/>
      <w:sz w:val="16"/>
      <w:lang w:eastAsia="en-US"/>
    </w:rPr>
  </w:style>
  <w:style w:type="character" w:styleId="Strong">
    <w:name w:val="Strong"/>
    <w:basedOn w:val="DefaultParagraphFont"/>
    <w:qFormat/>
    <w:locked/>
    <w:rsid w:val="00B03FE0"/>
    <w:rPr>
      <w:b/>
      <w:bCs/>
    </w:rPr>
  </w:style>
  <w:style w:type="character" w:styleId="PlaceholderText">
    <w:name w:val="Placeholder Text"/>
    <w:basedOn w:val="DefaultParagraphFont"/>
    <w:uiPriority w:val="99"/>
    <w:semiHidden/>
    <w:rsid w:val="00426EEE"/>
    <w:rPr>
      <w:color w:val="808080"/>
    </w:rPr>
  </w:style>
  <w:style w:type="paragraph" w:styleId="commentcontentpara" w:customStyle="1">
    <w:name w:val="commentcontentpara"/>
    <w:basedOn w:val="Normal"/>
    <w:rsid w:val="008109DF"/>
    <w:pPr>
      <w:spacing w:before="100" w:beforeAutospacing="1" w:after="100" w:afterAutospacing="1"/>
    </w:pPr>
    <w:rPr>
      <w:sz w:val="24"/>
      <w:szCs w:val="24"/>
      <w:lang w:eastAsia="en-AU"/>
    </w:rPr>
  </w:style>
  <w:style w:type="character" w:styleId="normaltextrun" w:customStyle="1">
    <w:name w:val="normaltextrun"/>
    <w:basedOn w:val="DefaultParagraphFont"/>
    <w:rsid w:val="00441722"/>
  </w:style>
  <w:style w:type="paragraph" w:styleId="paragraph" w:customStyle="1">
    <w:name w:val="paragraph"/>
    <w:basedOn w:val="Normal"/>
    <w:rsid w:val="00C07E6A"/>
    <w:pPr>
      <w:spacing w:before="100" w:beforeAutospacing="1" w:after="100" w:afterAutospacing="1"/>
    </w:pPr>
    <w:rPr>
      <w:sz w:val="24"/>
      <w:szCs w:val="24"/>
      <w:lang w:eastAsia="en-AU"/>
    </w:rPr>
  </w:style>
  <w:style w:type="character" w:styleId="eop" w:customStyle="1">
    <w:name w:val="eop"/>
    <w:basedOn w:val="DefaultParagraphFont"/>
    <w:rsid w:val="00C07E6A"/>
  </w:style>
  <w:style w:type="character" w:styleId="ui-provider" w:customStyle="1">
    <w:name w:val="ui-provider"/>
    <w:basedOn w:val="DefaultParagraphFont"/>
    <w:rsid w:val="001C61EF"/>
  </w:style>
  <w:style w:type="paragraph" w:styleId="MRLevel3" w:customStyle="1">
    <w:name w:val="MR Level 3"/>
    <w:link w:val="MRLevel3Char"/>
    <w:qFormat/>
    <w:rsid w:val="005A2EC9"/>
    <w:pPr>
      <w:spacing w:before="240" w:after="120" w:line="300" w:lineRule="atLeast"/>
      <w:ind w:left="992" w:hanging="992"/>
      <w:outlineLvl w:val="2"/>
    </w:pPr>
    <w:rPr>
      <w:rFonts w:ascii="Arial" w:hAnsi="Arial"/>
      <w:color w:val="000000"/>
      <w:sz w:val="22"/>
      <w:szCs w:val="24"/>
      <w:lang w:val="en-GB"/>
    </w:rPr>
  </w:style>
  <w:style w:type="paragraph" w:styleId="MRLevel4" w:customStyle="1">
    <w:name w:val="MR Level 4"/>
    <w:uiPriority w:val="99"/>
    <w:qFormat/>
    <w:rsid w:val="005A2EC9"/>
    <w:pPr>
      <w:spacing w:before="120" w:after="120" w:line="300" w:lineRule="atLeast"/>
      <w:ind w:left="1701" w:hanging="709"/>
      <w:outlineLvl w:val="3"/>
    </w:pPr>
    <w:rPr>
      <w:rFonts w:ascii="Arial" w:hAnsi="Arial" w:cs="Arial"/>
      <w:color w:val="000000"/>
      <w:sz w:val="22"/>
      <w:szCs w:val="22"/>
    </w:rPr>
  </w:style>
  <w:style w:type="character" w:styleId="MRLevel3Char" w:customStyle="1">
    <w:name w:val="MR Level 3 Char"/>
    <w:basedOn w:val="DefaultParagraphFont"/>
    <w:link w:val="MRLevel3"/>
    <w:rsid w:val="005A2EC9"/>
    <w:rPr>
      <w:rFonts w:ascii="Arial" w:hAnsi="Arial"/>
      <w:color w:val="000000"/>
      <w:sz w:val="22"/>
      <w:szCs w:val="24"/>
      <w:lang w:val="en-GB"/>
    </w:rPr>
  </w:style>
  <w:style w:type="paragraph" w:styleId="ListNumber5">
    <w:name w:val="List Number 5"/>
    <w:basedOn w:val="Normal"/>
    <w:uiPriority w:val="99"/>
    <w:rsid w:val="00684C33"/>
    <w:pPr>
      <w:numPr>
        <w:numId w:val="54"/>
      </w:numPr>
      <w:spacing w:before="240"/>
      <w:jc w:val="both"/>
    </w:pPr>
    <w:rPr>
      <w:rFonts w:ascii="Arial" w:hAnsi="Arial" w:eastAsiaTheme="minorHAnsi" w:cstheme="minorBidi"/>
      <w:sz w:val="22"/>
      <w:szCs w:val="22"/>
    </w:rPr>
  </w:style>
  <w:style w:type="numbering" w:styleId="Style1" w:customStyle="1">
    <w:name w:val="Style1"/>
    <w:uiPriority w:val="99"/>
    <w:rsid w:val="00684C33"/>
    <w:pPr>
      <w:numPr>
        <w:numId w:val="64"/>
      </w:numPr>
    </w:pPr>
  </w:style>
  <w:style w:type="paragraph" w:styleId="BodyTextNum" w:customStyle="1">
    <w:name w:val="Body Text Num"/>
    <w:basedOn w:val="Heading3"/>
    <w:uiPriority w:val="2"/>
    <w:qFormat/>
    <w:rsid w:val="00DF4A56"/>
    <w:pPr>
      <w:keepLines/>
      <w:numPr>
        <w:ilvl w:val="2"/>
      </w:numPr>
      <w:spacing w:before="120" w:after="40" w:line="312" w:lineRule="auto"/>
      <w:ind w:left="709" w:hanging="709"/>
    </w:pPr>
    <w:rPr>
      <w:rFonts w:asciiTheme="minorHAnsi" w:hAnsiTheme="minorHAnsi" w:eastAsiaTheme="majorEastAsia" w:cstheme="majorBidi"/>
      <w:sz w:val="20"/>
      <w:szCs w:val="24"/>
    </w:rPr>
  </w:style>
  <w:style w:type="paragraph" w:styleId="List1a" w:customStyle="1">
    <w:name w:val="List 1 (a)"/>
    <w:basedOn w:val="Normal"/>
    <w:link w:val="List1aChar"/>
    <w:uiPriority w:val="99"/>
    <w:qFormat/>
    <w:rsid w:val="00684C33"/>
    <w:pPr>
      <w:tabs>
        <w:tab w:val="num" w:pos="1276"/>
      </w:tabs>
      <w:spacing w:after="120" w:line="288" w:lineRule="auto"/>
      <w:ind w:left="1276" w:hanging="567"/>
    </w:pPr>
    <w:rPr>
      <w:rFonts w:asciiTheme="minorHAnsi" w:hAnsiTheme="minorHAnsi" w:eastAsiaTheme="minorHAnsi" w:cstheme="minorBidi"/>
      <w:sz w:val="20"/>
      <w:szCs w:val="22"/>
    </w:rPr>
  </w:style>
  <w:style w:type="character" w:styleId="List1aChar" w:customStyle="1">
    <w:name w:val="List 1 (a) Char"/>
    <w:basedOn w:val="DefaultParagraphFont"/>
    <w:link w:val="List1a"/>
    <w:uiPriority w:val="99"/>
    <w:rsid w:val="00DF4A56"/>
    <w:rPr>
      <w:rFonts w:asciiTheme="minorHAnsi" w:hAnsiTheme="minorHAnsi" w:eastAsiaTheme="minorHAnsi" w:cstheme="minorBidi"/>
      <w:szCs w:val="22"/>
      <w:lang w:eastAsia="en-US"/>
    </w:rPr>
  </w:style>
  <w:style w:type="character" w:styleId="FollowedHyperlink">
    <w:name w:val="FollowedHyperlink"/>
    <w:basedOn w:val="DefaultParagraphFont"/>
    <w:semiHidden/>
    <w:unhideWhenUsed/>
    <w:rsid w:val="00E04E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139">
      <w:bodyDiv w:val="1"/>
      <w:marLeft w:val="0"/>
      <w:marRight w:val="0"/>
      <w:marTop w:val="0"/>
      <w:marBottom w:val="0"/>
      <w:divBdr>
        <w:top w:val="none" w:sz="0" w:space="0" w:color="auto"/>
        <w:left w:val="none" w:sz="0" w:space="0" w:color="auto"/>
        <w:bottom w:val="none" w:sz="0" w:space="0" w:color="auto"/>
        <w:right w:val="none" w:sz="0" w:space="0" w:color="auto"/>
      </w:divBdr>
    </w:div>
    <w:div w:id="86655064">
      <w:bodyDiv w:val="1"/>
      <w:marLeft w:val="0"/>
      <w:marRight w:val="0"/>
      <w:marTop w:val="0"/>
      <w:marBottom w:val="0"/>
      <w:divBdr>
        <w:top w:val="none" w:sz="0" w:space="0" w:color="auto"/>
        <w:left w:val="none" w:sz="0" w:space="0" w:color="auto"/>
        <w:bottom w:val="none" w:sz="0" w:space="0" w:color="auto"/>
        <w:right w:val="none" w:sz="0" w:space="0" w:color="auto"/>
      </w:divBdr>
    </w:div>
    <w:div w:id="108745449">
      <w:bodyDiv w:val="1"/>
      <w:marLeft w:val="0"/>
      <w:marRight w:val="0"/>
      <w:marTop w:val="0"/>
      <w:marBottom w:val="0"/>
      <w:divBdr>
        <w:top w:val="none" w:sz="0" w:space="0" w:color="auto"/>
        <w:left w:val="none" w:sz="0" w:space="0" w:color="auto"/>
        <w:bottom w:val="none" w:sz="0" w:space="0" w:color="auto"/>
        <w:right w:val="none" w:sz="0" w:space="0" w:color="auto"/>
      </w:divBdr>
    </w:div>
    <w:div w:id="145779721">
      <w:bodyDiv w:val="1"/>
      <w:marLeft w:val="0"/>
      <w:marRight w:val="0"/>
      <w:marTop w:val="0"/>
      <w:marBottom w:val="0"/>
      <w:divBdr>
        <w:top w:val="none" w:sz="0" w:space="0" w:color="auto"/>
        <w:left w:val="none" w:sz="0" w:space="0" w:color="auto"/>
        <w:bottom w:val="none" w:sz="0" w:space="0" w:color="auto"/>
        <w:right w:val="none" w:sz="0" w:space="0" w:color="auto"/>
      </w:divBdr>
    </w:div>
    <w:div w:id="158425899">
      <w:bodyDiv w:val="1"/>
      <w:marLeft w:val="0"/>
      <w:marRight w:val="0"/>
      <w:marTop w:val="0"/>
      <w:marBottom w:val="0"/>
      <w:divBdr>
        <w:top w:val="none" w:sz="0" w:space="0" w:color="auto"/>
        <w:left w:val="none" w:sz="0" w:space="0" w:color="auto"/>
        <w:bottom w:val="none" w:sz="0" w:space="0" w:color="auto"/>
        <w:right w:val="none" w:sz="0" w:space="0" w:color="auto"/>
      </w:divBdr>
    </w:div>
    <w:div w:id="276377189">
      <w:bodyDiv w:val="1"/>
      <w:marLeft w:val="0"/>
      <w:marRight w:val="0"/>
      <w:marTop w:val="0"/>
      <w:marBottom w:val="0"/>
      <w:divBdr>
        <w:top w:val="none" w:sz="0" w:space="0" w:color="auto"/>
        <w:left w:val="none" w:sz="0" w:space="0" w:color="auto"/>
        <w:bottom w:val="none" w:sz="0" w:space="0" w:color="auto"/>
        <w:right w:val="none" w:sz="0" w:space="0" w:color="auto"/>
      </w:divBdr>
    </w:div>
    <w:div w:id="320088630">
      <w:bodyDiv w:val="1"/>
      <w:marLeft w:val="0"/>
      <w:marRight w:val="0"/>
      <w:marTop w:val="0"/>
      <w:marBottom w:val="0"/>
      <w:divBdr>
        <w:top w:val="none" w:sz="0" w:space="0" w:color="auto"/>
        <w:left w:val="none" w:sz="0" w:space="0" w:color="auto"/>
        <w:bottom w:val="none" w:sz="0" w:space="0" w:color="auto"/>
        <w:right w:val="none" w:sz="0" w:space="0" w:color="auto"/>
      </w:divBdr>
    </w:div>
    <w:div w:id="355622280">
      <w:bodyDiv w:val="1"/>
      <w:marLeft w:val="0"/>
      <w:marRight w:val="0"/>
      <w:marTop w:val="0"/>
      <w:marBottom w:val="0"/>
      <w:divBdr>
        <w:top w:val="none" w:sz="0" w:space="0" w:color="auto"/>
        <w:left w:val="none" w:sz="0" w:space="0" w:color="auto"/>
        <w:bottom w:val="none" w:sz="0" w:space="0" w:color="auto"/>
        <w:right w:val="none" w:sz="0" w:space="0" w:color="auto"/>
      </w:divBdr>
    </w:div>
    <w:div w:id="377095319">
      <w:bodyDiv w:val="1"/>
      <w:marLeft w:val="0"/>
      <w:marRight w:val="0"/>
      <w:marTop w:val="0"/>
      <w:marBottom w:val="0"/>
      <w:divBdr>
        <w:top w:val="none" w:sz="0" w:space="0" w:color="auto"/>
        <w:left w:val="none" w:sz="0" w:space="0" w:color="auto"/>
        <w:bottom w:val="none" w:sz="0" w:space="0" w:color="auto"/>
        <w:right w:val="none" w:sz="0" w:space="0" w:color="auto"/>
      </w:divBdr>
    </w:div>
    <w:div w:id="403528068">
      <w:bodyDiv w:val="1"/>
      <w:marLeft w:val="0"/>
      <w:marRight w:val="0"/>
      <w:marTop w:val="0"/>
      <w:marBottom w:val="0"/>
      <w:divBdr>
        <w:top w:val="none" w:sz="0" w:space="0" w:color="auto"/>
        <w:left w:val="none" w:sz="0" w:space="0" w:color="auto"/>
        <w:bottom w:val="none" w:sz="0" w:space="0" w:color="auto"/>
        <w:right w:val="none" w:sz="0" w:space="0" w:color="auto"/>
      </w:divBdr>
    </w:div>
    <w:div w:id="480269288">
      <w:bodyDiv w:val="1"/>
      <w:marLeft w:val="0"/>
      <w:marRight w:val="0"/>
      <w:marTop w:val="0"/>
      <w:marBottom w:val="0"/>
      <w:divBdr>
        <w:top w:val="none" w:sz="0" w:space="0" w:color="auto"/>
        <w:left w:val="none" w:sz="0" w:space="0" w:color="auto"/>
        <w:bottom w:val="none" w:sz="0" w:space="0" w:color="auto"/>
        <w:right w:val="none" w:sz="0" w:space="0" w:color="auto"/>
      </w:divBdr>
    </w:div>
    <w:div w:id="488209835">
      <w:bodyDiv w:val="1"/>
      <w:marLeft w:val="0"/>
      <w:marRight w:val="0"/>
      <w:marTop w:val="0"/>
      <w:marBottom w:val="0"/>
      <w:divBdr>
        <w:top w:val="none" w:sz="0" w:space="0" w:color="auto"/>
        <w:left w:val="none" w:sz="0" w:space="0" w:color="auto"/>
        <w:bottom w:val="none" w:sz="0" w:space="0" w:color="auto"/>
        <w:right w:val="none" w:sz="0" w:space="0" w:color="auto"/>
      </w:divBdr>
    </w:div>
    <w:div w:id="509566728">
      <w:bodyDiv w:val="1"/>
      <w:marLeft w:val="0"/>
      <w:marRight w:val="0"/>
      <w:marTop w:val="0"/>
      <w:marBottom w:val="0"/>
      <w:divBdr>
        <w:top w:val="none" w:sz="0" w:space="0" w:color="auto"/>
        <w:left w:val="none" w:sz="0" w:space="0" w:color="auto"/>
        <w:bottom w:val="none" w:sz="0" w:space="0" w:color="auto"/>
        <w:right w:val="none" w:sz="0" w:space="0" w:color="auto"/>
      </w:divBdr>
    </w:div>
    <w:div w:id="512382747">
      <w:bodyDiv w:val="1"/>
      <w:marLeft w:val="0"/>
      <w:marRight w:val="0"/>
      <w:marTop w:val="0"/>
      <w:marBottom w:val="0"/>
      <w:divBdr>
        <w:top w:val="none" w:sz="0" w:space="0" w:color="auto"/>
        <w:left w:val="none" w:sz="0" w:space="0" w:color="auto"/>
        <w:bottom w:val="none" w:sz="0" w:space="0" w:color="auto"/>
        <w:right w:val="none" w:sz="0" w:space="0" w:color="auto"/>
      </w:divBdr>
    </w:div>
    <w:div w:id="567694336">
      <w:bodyDiv w:val="1"/>
      <w:marLeft w:val="0"/>
      <w:marRight w:val="0"/>
      <w:marTop w:val="0"/>
      <w:marBottom w:val="0"/>
      <w:divBdr>
        <w:top w:val="none" w:sz="0" w:space="0" w:color="auto"/>
        <w:left w:val="none" w:sz="0" w:space="0" w:color="auto"/>
        <w:bottom w:val="none" w:sz="0" w:space="0" w:color="auto"/>
        <w:right w:val="none" w:sz="0" w:space="0" w:color="auto"/>
      </w:divBdr>
    </w:div>
    <w:div w:id="615059719">
      <w:bodyDiv w:val="1"/>
      <w:marLeft w:val="0"/>
      <w:marRight w:val="0"/>
      <w:marTop w:val="0"/>
      <w:marBottom w:val="0"/>
      <w:divBdr>
        <w:top w:val="none" w:sz="0" w:space="0" w:color="auto"/>
        <w:left w:val="none" w:sz="0" w:space="0" w:color="auto"/>
        <w:bottom w:val="none" w:sz="0" w:space="0" w:color="auto"/>
        <w:right w:val="none" w:sz="0" w:space="0" w:color="auto"/>
      </w:divBdr>
    </w:div>
    <w:div w:id="651297787">
      <w:bodyDiv w:val="1"/>
      <w:marLeft w:val="0"/>
      <w:marRight w:val="0"/>
      <w:marTop w:val="0"/>
      <w:marBottom w:val="0"/>
      <w:divBdr>
        <w:top w:val="none" w:sz="0" w:space="0" w:color="auto"/>
        <w:left w:val="none" w:sz="0" w:space="0" w:color="auto"/>
        <w:bottom w:val="none" w:sz="0" w:space="0" w:color="auto"/>
        <w:right w:val="none" w:sz="0" w:space="0" w:color="auto"/>
      </w:divBdr>
    </w:div>
    <w:div w:id="679165663">
      <w:bodyDiv w:val="1"/>
      <w:marLeft w:val="0"/>
      <w:marRight w:val="0"/>
      <w:marTop w:val="0"/>
      <w:marBottom w:val="0"/>
      <w:divBdr>
        <w:top w:val="none" w:sz="0" w:space="0" w:color="auto"/>
        <w:left w:val="none" w:sz="0" w:space="0" w:color="auto"/>
        <w:bottom w:val="none" w:sz="0" w:space="0" w:color="auto"/>
        <w:right w:val="none" w:sz="0" w:space="0" w:color="auto"/>
      </w:divBdr>
    </w:div>
    <w:div w:id="729614160">
      <w:bodyDiv w:val="1"/>
      <w:marLeft w:val="0"/>
      <w:marRight w:val="0"/>
      <w:marTop w:val="0"/>
      <w:marBottom w:val="0"/>
      <w:divBdr>
        <w:top w:val="none" w:sz="0" w:space="0" w:color="auto"/>
        <w:left w:val="none" w:sz="0" w:space="0" w:color="auto"/>
        <w:bottom w:val="none" w:sz="0" w:space="0" w:color="auto"/>
        <w:right w:val="none" w:sz="0" w:space="0" w:color="auto"/>
      </w:divBdr>
    </w:div>
    <w:div w:id="741220027">
      <w:bodyDiv w:val="1"/>
      <w:marLeft w:val="0"/>
      <w:marRight w:val="0"/>
      <w:marTop w:val="0"/>
      <w:marBottom w:val="0"/>
      <w:divBdr>
        <w:top w:val="none" w:sz="0" w:space="0" w:color="auto"/>
        <w:left w:val="none" w:sz="0" w:space="0" w:color="auto"/>
        <w:bottom w:val="none" w:sz="0" w:space="0" w:color="auto"/>
        <w:right w:val="none" w:sz="0" w:space="0" w:color="auto"/>
      </w:divBdr>
    </w:div>
    <w:div w:id="761528847">
      <w:bodyDiv w:val="1"/>
      <w:marLeft w:val="0"/>
      <w:marRight w:val="0"/>
      <w:marTop w:val="0"/>
      <w:marBottom w:val="0"/>
      <w:divBdr>
        <w:top w:val="none" w:sz="0" w:space="0" w:color="auto"/>
        <w:left w:val="none" w:sz="0" w:space="0" w:color="auto"/>
        <w:bottom w:val="none" w:sz="0" w:space="0" w:color="auto"/>
        <w:right w:val="none" w:sz="0" w:space="0" w:color="auto"/>
      </w:divBdr>
    </w:div>
    <w:div w:id="815687598">
      <w:bodyDiv w:val="1"/>
      <w:marLeft w:val="0"/>
      <w:marRight w:val="0"/>
      <w:marTop w:val="0"/>
      <w:marBottom w:val="0"/>
      <w:divBdr>
        <w:top w:val="none" w:sz="0" w:space="0" w:color="auto"/>
        <w:left w:val="none" w:sz="0" w:space="0" w:color="auto"/>
        <w:bottom w:val="none" w:sz="0" w:space="0" w:color="auto"/>
        <w:right w:val="none" w:sz="0" w:space="0" w:color="auto"/>
      </w:divBdr>
    </w:div>
    <w:div w:id="820270035">
      <w:bodyDiv w:val="1"/>
      <w:marLeft w:val="0"/>
      <w:marRight w:val="0"/>
      <w:marTop w:val="0"/>
      <w:marBottom w:val="0"/>
      <w:divBdr>
        <w:top w:val="none" w:sz="0" w:space="0" w:color="auto"/>
        <w:left w:val="none" w:sz="0" w:space="0" w:color="auto"/>
        <w:bottom w:val="none" w:sz="0" w:space="0" w:color="auto"/>
        <w:right w:val="none" w:sz="0" w:space="0" w:color="auto"/>
      </w:divBdr>
    </w:div>
    <w:div w:id="844563011">
      <w:bodyDiv w:val="1"/>
      <w:marLeft w:val="0"/>
      <w:marRight w:val="0"/>
      <w:marTop w:val="0"/>
      <w:marBottom w:val="0"/>
      <w:divBdr>
        <w:top w:val="none" w:sz="0" w:space="0" w:color="auto"/>
        <w:left w:val="none" w:sz="0" w:space="0" w:color="auto"/>
        <w:bottom w:val="none" w:sz="0" w:space="0" w:color="auto"/>
        <w:right w:val="none" w:sz="0" w:space="0" w:color="auto"/>
      </w:divBdr>
    </w:div>
    <w:div w:id="1094207542">
      <w:bodyDiv w:val="1"/>
      <w:marLeft w:val="0"/>
      <w:marRight w:val="0"/>
      <w:marTop w:val="0"/>
      <w:marBottom w:val="0"/>
      <w:divBdr>
        <w:top w:val="none" w:sz="0" w:space="0" w:color="auto"/>
        <w:left w:val="none" w:sz="0" w:space="0" w:color="auto"/>
        <w:bottom w:val="none" w:sz="0" w:space="0" w:color="auto"/>
        <w:right w:val="none" w:sz="0" w:space="0" w:color="auto"/>
      </w:divBdr>
    </w:div>
    <w:div w:id="1120881873">
      <w:bodyDiv w:val="1"/>
      <w:marLeft w:val="0"/>
      <w:marRight w:val="0"/>
      <w:marTop w:val="0"/>
      <w:marBottom w:val="0"/>
      <w:divBdr>
        <w:top w:val="none" w:sz="0" w:space="0" w:color="auto"/>
        <w:left w:val="none" w:sz="0" w:space="0" w:color="auto"/>
        <w:bottom w:val="none" w:sz="0" w:space="0" w:color="auto"/>
        <w:right w:val="none" w:sz="0" w:space="0" w:color="auto"/>
      </w:divBdr>
    </w:div>
    <w:div w:id="1149444413">
      <w:bodyDiv w:val="1"/>
      <w:marLeft w:val="0"/>
      <w:marRight w:val="0"/>
      <w:marTop w:val="0"/>
      <w:marBottom w:val="0"/>
      <w:divBdr>
        <w:top w:val="none" w:sz="0" w:space="0" w:color="auto"/>
        <w:left w:val="none" w:sz="0" w:space="0" w:color="auto"/>
        <w:bottom w:val="none" w:sz="0" w:space="0" w:color="auto"/>
        <w:right w:val="none" w:sz="0" w:space="0" w:color="auto"/>
      </w:divBdr>
    </w:div>
    <w:div w:id="1178814336">
      <w:bodyDiv w:val="1"/>
      <w:marLeft w:val="0"/>
      <w:marRight w:val="0"/>
      <w:marTop w:val="0"/>
      <w:marBottom w:val="0"/>
      <w:divBdr>
        <w:top w:val="none" w:sz="0" w:space="0" w:color="auto"/>
        <w:left w:val="none" w:sz="0" w:space="0" w:color="auto"/>
        <w:bottom w:val="none" w:sz="0" w:space="0" w:color="auto"/>
        <w:right w:val="none" w:sz="0" w:space="0" w:color="auto"/>
      </w:divBdr>
    </w:div>
    <w:div w:id="1225721140">
      <w:bodyDiv w:val="1"/>
      <w:marLeft w:val="0"/>
      <w:marRight w:val="0"/>
      <w:marTop w:val="0"/>
      <w:marBottom w:val="0"/>
      <w:divBdr>
        <w:top w:val="none" w:sz="0" w:space="0" w:color="auto"/>
        <w:left w:val="none" w:sz="0" w:space="0" w:color="auto"/>
        <w:bottom w:val="none" w:sz="0" w:space="0" w:color="auto"/>
        <w:right w:val="none" w:sz="0" w:space="0" w:color="auto"/>
      </w:divBdr>
    </w:div>
    <w:div w:id="1533108265">
      <w:bodyDiv w:val="1"/>
      <w:marLeft w:val="0"/>
      <w:marRight w:val="0"/>
      <w:marTop w:val="0"/>
      <w:marBottom w:val="0"/>
      <w:divBdr>
        <w:top w:val="none" w:sz="0" w:space="0" w:color="auto"/>
        <w:left w:val="none" w:sz="0" w:space="0" w:color="auto"/>
        <w:bottom w:val="none" w:sz="0" w:space="0" w:color="auto"/>
        <w:right w:val="none" w:sz="0" w:space="0" w:color="auto"/>
      </w:divBdr>
    </w:div>
    <w:div w:id="1691758144">
      <w:bodyDiv w:val="1"/>
      <w:marLeft w:val="0"/>
      <w:marRight w:val="0"/>
      <w:marTop w:val="0"/>
      <w:marBottom w:val="0"/>
      <w:divBdr>
        <w:top w:val="none" w:sz="0" w:space="0" w:color="auto"/>
        <w:left w:val="none" w:sz="0" w:space="0" w:color="auto"/>
        <w:bottom w:val="none" w:sz="0" w:space="0" w:color="auto"/>
        <w:right w:val="none" w:sz="0" w:space="0" w:color="auto"/>
      </w:divBdr>
    </w:div>
    <w:div w:id="1747995053">
      <w:bodyDiv w:val="1"/>
      <w:marLeft w:val="0"/>
      <w:marRight w:val="0"/>
      <w:marTop w:val="0"/>
      <w:marBottom w:val="0"/>
      <w:divBdr>
        <w:top w:val="none" w:sz="0" w:space="0" w:color="auto"/>
        <w:left w:val="none" w:sz="0" w:space="0" w:color="auto"/>
        <w:bottom w:val="none" w:sz="0" w:space="0" w:color="auto"/>
        <w:right w:val="none" w:sz="0" w:space="0" w:color="auto"/>
      </w:divBdr>
    </w:div>
    <w:div w:id="1866944800">
      <w:bodyDiv w:val="1"/>
      <w:marLeft w:val="0"/>
      <w:marRight w:val="0"/>
      <w:marTop w:val="0"/>
      <w:marBottom w:val="0"/>
      <w:divBdr>
        <w:top w:val="none" w:sz="0" w:space="0" w:color="auto"/>
        <w:left w:val="none" w:sz="0" w:space="0" w:color="auto"/>
        <w:bottom w:val="none" w:sz="0" w:space="0" w:color="auto"/>
        <w:right w:val="none" w:sz="0" w:space="0" w:color="auto"/>
      </w:divBdr>
    </w:div>
    <w:div w:id="1868175601">
      <w:bodyDiv w:val="1"/>
      <w:marLeft w:val="0"/>
      <w:marRight w:val="0"/>
      <w:marTop w:val="0"/>
      <w:marBottom w:val="0"/>
      <w:divBdr>
        <w:top w:val="none" w:sz="0" w:space="0" w:color="auto"/>
        <w:left w:val="none" w:sz="0" w:space="0" w:color="auto"/>
        <w:bottom w:val="none" w:sz="0" w:space="0" w:color="auto"/>
        <w:right w:val="none" w:sz="0" w:space="0" w:color="auto"/>
      </w:divBdr>
      <w:divsChild>
        <w:div w:id="2121367337">
          <w:marLeft w:val="0"/>
          <w:marRight w:val="0"/>
          <w:marTop w:val="0"/>
          <w:marBottom w:val="0"/>
          <w:divBdr>
            <w:top w:val="none" w:sz="0" w:space="0" w:color="auto"/>
            <w:left w:val="none" w:sz="0" w:space="0" w:color="auto"/>
            <w:bottom w:val="none" w:sz="0" w:space="0" w:color="auto"/>
            <w:right w:val="none" w:sz="0" w:space="0" w:color="auto"/>
          </w:divBdr>
        </w:div>
      </w:divsChild>
    </w:div>
    <w:div w:id="1901594191">
      <w:bodyDiv w:val="1"/>
      <w:marLeft w:val="0"/>
      <w:marRight w:val="0"/>
      <w:marTop w:val="0"/>
      <w:marBottom w:val="0"/>
      <w:divBdr>
        <w:top w:val="none" w:sz="0" w:space="0" w:color="auto"/>
        <w:left w:val="none" w:sz="0" w:space="0" w:color="auto"/>
        <w:bottom w:val="none" w:sz="0" w:space="0" w:color="auto"/>
        <w:right w:val="none" w:sz="0" w:space="0" w:color="auto"/>
      </w:divBdr>
    </w:div>
    <w:div w:id="1903590347">
      <w:bodyDiv w:val="1"/>
      <w:marLeft w:val="0"/>
      <w:marRight w:val="0"/>
      <w:marTop w:val="0"/>
      <w:marBottom w:val="0"/>
      <w:divBdr>
        <w:top w:val="none" w:sz="0" w:space="0" w:color="auto"/>
        <w:left w:val="none" w:sz="0" w:space="0" w:color="auto"/>
        <w:bottom w:val="none" w:sz="0" w:space="0" w:color="auto"/>
        <w:right w:val="none" w:sz="0" w:space="0" w:color="auto"/>
      </w:divBdr>
    </w:div>
    <w:div w:id="1959288742">
      <w:bodyDiv w:val="1"/>
      <w:marLeft w:val="0"/>
      <w:marRight w:val="0"/>
      <w:marTop w:val="0"/>
      <w:marBottom w:val="0"/>
      <w:divBdr>
        <w:top w:val="none" w:sz="0" w:space="0" w:color="auto"/>
        <w:left w:val="none" w:sz="0" w:space="0" w:color="auto"/>
        <w:bottom w:val="none" w:sz="0" w:space="0" w:color="auto"/>
        <w:right w:val="none" w:sz="0" w:space="0" w:color="auto"/>
      </w:divBdr>
      <w:divsChild>
        <w:div w:id="75136596">
          <w:marLeft w:val="0"/>
          <w:marRight w:val="0"/>
          <w:marTop w:val="0"/>
          <w:marBottom w:val="0"/>
          <w:divBdr>
            <w:top w:val="none" w:sz="0" w:space="0" w:color="auto"/>
            <w:left w:val="none" w:sz="0" w:space="0" w:color="auto"/>
            <w:bottom w:val="none" w:sz="0" w:space="0" w:color="auto"/>
            <w:right w:val="none" w:sz="0" w:space="0" w:color="auto"/>
          </w:divBdr>
          <w:divsChild>
            <w:div w:id="690958997">
              <w:marLeft w:val="0"/>
              <w:marRight w:val="0"/>
              <w:marTop w:val="0"/>
              <w:marBottom w:val="0"/>
              <w:divBdr>
                <w:top w:val="none" w:sz="0" w:space="0" w:color="auto"/>
                <w:left w:val="none" w:sz="0" w:space="0" w:color="auto"/>
                <w:bottom w:val="none" w:sz="0" w:space="0" w:color="auto"/>
                <w:right w:val="none" w:sz="0" w:space="0" w:color="auto"/>
              </w:divBdr>
            </w:div>
          </w:divsChild>
        </w:div>
        <w:div w:id="193153121">
          <w:marLeft w:val="0"/>
          <w:marRight w:val="0"/>
          <w:marTop w:val="0"/>
          <w:marBottom w:val="0"/>
          <w:divBdr>
            <w:top w:val="none" w:sz="0" w:space="0" w:color="auto"/>
            <w:left w:val="none" w:sz="0" w:space="0" w:color="auto"/>
            <w:bottom w:val="none" w:sz="0" w:space="0" w:color="auto"/>
            <w:right w:val="none" w:sz="0" w:space="0" w:color="auto"/>
          </w:divBdr>
          <w:divsChild>
            <w:div w:id="20713150">
              <w:marLeft w:val="0"/>
              <w:marRight w:val="0"/>
              <w:marTop w:val="0"/>
              <w:marBottom w:val="0"/>
              <w:divBdr>
                <w:top w:val="none" w:sz="0" w:space="0" w:color="auto"/>
                <w:left w:val="none" w:sz="0" w:space="0" w:color="auto"/>
                <w:bottom w:val="none" w:sz="0" w:space="0" w:color="auto"/>
                <w:right w:val="none" w:sz="0" w:space="0" w:color="auto"/>
              </w:divBdr>
            </w:div>
            <w:div w:id="246888552">
              <w:marLeft w:val="0"/>
              <w:marRight w:val="0"/>
              <w:marTop w:val="0"/>
              <w:marBottom w:val="0"/>
              <w:divBdr>
                <w:top w:val="none" w:sz="0" w:space="0" w:color="auto"/>
                <w:left w:val="none" w:sz="0" w:space="0" w:color="auto"/>
                <w:bottom w:val="none" w:sz="0" w:space="0" w:color="auto"/>
                <w:right w:val="none" w:sz="0" w:space="0" w:color="auto"/>
              </w:divBdr>
            </w:div>
            <w:div w:id="1028214835">
              <w:marLeft w:val="0"/>
              <w:marRight w:val="0"/>
              <w:marTop w:val="0"/>
              <w:marBottom w:val="0"/>
              <w:divBdr>
                <w:top w:val="none" w:sz="0" w:space="0" w:color="auto"/>
                <w:left w:val="none" w:sz="0" w:space="0" w:color="auto"/>
                <w:bottom w:val="none" w:sz="0" w:space="0" w:color="auto"/>
                <w:right w:val="none" w:sz="0" w:space="0" w:color="auto"/>
              </w:divBdr>
            </w:div>
            <w:div w:id="1709380706">
              <w:marLeft w:val="0"/>
              <w:marRight w:val="0"/>
              <w:marTop w:val="0"/>
              <w:marBottom w:val="0"/>
              <w:divBdr>
                <w:top w:val="none" w:sz="0" w:space="0" w:color="auto"/>
                <w:left w:val="none" w:sz="0" w:space="0" w:color="auto"/>
                <w:bottom w:val="none" w:sz="0" w:space="0" w:color="auto"/>
                <w:right w:val="none" w:sz="0" w:space="0" w:color="auto"/>
              </w:divBdr>
            </w:div>
            <w:div w:id="2012565491">
              <w:marLeft w:val="0"/>
              <w:marRight w:val="0"/>
              <w:marTop w:val="0"/>
              <w:marBottom w:val="0"/>
              <w:divBdr>
                <w:top w:val="none" w:sz="0" w:space="0" w:color="auto"/>
                <w:left w:val="none" w:sz="0" w:space="0" w:color="auto"/>
                <w:bottom w:val="none" w:sz="0" w:space="0" w:color="auto"/>
                <w:right w:val="none" w:sz="0" w:space="0" w:color="auto"/>
              </w:divBdr>
            </w:div>
          </w:divsChild>
        </w:div>
        <w:div w:id="270554608">
          <w:marLeft w:val="0"/>
          <w:marRight w:val="0"/>
          <w:marTop w:val="0"/>
          <w:marBottom w:val="0"/>
          <w:divBdr>
            <w:top w:val="none" w:sz="0" w:space="0" w:color="auto"/>
            <w:left w:val="none" w:sz="0" w:space="0" w:color="auto"/>
            <w:bottom w:val="none" w:sz="0" w:space="0" w:color="auto"/>
            <w:right w:val="none" w:sz="0" w:space="0" w:color="auto"/>
          </w:divBdr>
          <w:divsChild>
            <w:div w:id="36663582">
              <w:marLeft w:val="0"/>
              <w:marRight w:val="0"/>
              <w:marTop w:val="0"/>
              <w:marBottom w:val="0"/>
              <w:divBdr>
                <w:top w:val="none" w:sz="0" w:space="0" w:color="auto"/>
                <w:left w:val="none" w:sz="0" w:space="0" w:color="auto"/>
                <w:bottom w:val="none" w:sz="0" w:space="0" w:color="auto"/>
                <w:right w:val="none" w:sz="0" w:space="0" w:color="auto"/>
              </w:divBdr>
            </w:div>
            <w:div w:id="987055132">
              <w:marLeft w:val="0"/>
              <w:marRight w:val="0"/>
              <w:marTop w:val="0"/>
              <w:marBottom w:val="0"/>
              <w:divBdr>
                <w:top w:val="none" w:sz="0" w:space="0" w:color="auto"/>
                <w:left w:val="none" w:sz="0" w:space="0" w:color="auto"/>
                <w:bottom w:val="none" w:sz="0" w:space="0" w:color="auto"/>
                <w:right w:val="none" w:sz="0" w:space="0" w:color="auto"/>
              </w:divBdr>
            </w:div>
            <w:div w:id="1035540722">
              <w:marLeft w:val="0"/>
              <w:marRight w:val="0"/>
              <w:marTop w:val="0"/>
              <w:marBottom w:val="0"/>
              <w:divBdr>
                <w:top w:val="none" w:sz="0" w:space="0" w:color="auto"/>
                <w:left w:val="none" w:sz="0" w:space="0" w:color="auto"/>
                <w:bottom w:val="none" w:sz="0" w:space="0" w:color="auto"/>
                <w:right w:val="none" w:sz="0" w:space="0" w:color="auto"/>
              </w:divBdr>
            </w:div>
            <w:div w:id="1876230735">
              <w:marLeft w:val="0"/>
              <w:marRight w:val="0"/>
              <w:marTop w:val="0"/>
              <w:marBottom w:val="0"/>
              <w:divBdr>
                <w:top w:val="none" w:sz="0" w:space="0" w:color="auto"/>
                <w:left w:val="none" w:sz="0" w:space="0" w:color="auto"/>
                <w:bottom w:val="none" w:sz="0" w:space="0" w:color="auto"/>
                <w:right w:val="none" w:sz="0" w:space="0" w:color="auto"/>
              </w:divBdr>
            </w:div>
          </w:divsChild>
        </w:div>
        <w:div w:id="1562327963">
          <w:marLeft w:val="0"/>
          <w:marRight w:val="0"/>
          <w:marTop w:val="0"/>
          <w:marBottom w:val="0"/>
          <w:divBdr>
            <w:top w:val="none" w:sz="0" w:space="0" w:color="auto"/>
            <w:left w:val="none" w:sz="0" w:space="0" w:color="auto"/>
            <w:bottom w:val="none" w:sz="0" w:space="0" w:color="auto"/>
            <w:right w:val="none" w:sz="0" w:space="0" w:color="auto"/>
          </w:divBdr>
          <w:divsChild>
            <w:div w:id="461995973">
              <w:marLeft w:val="0"/>
              <w:marRight w:val="0"/>
              <w:marTop w:val="0"/>
              <w:marBottom w:val="0"/>
              <w:divBdr>
                <w:top w:val="none" w:sz="0" w:space="0" w:color="auto"/>
                <w:left w:val="none" w:sz="0" w:space="0" w:color="auto"/>
                <w:bottom w:val="none" w:sz="0" w:space="0" w:color="auto"/>
                <w:right w:val="none" w:sz="0" w:space="0" w:color="auto"/>
              </w:divBdr>
            </w:div>
            <w:div w:id="1002900653">
              <w:marLeft w:val="0"/>
              <w:marRight w:val="0"/>
              <w:marTop w:val="0"/>
              <w:marBottom w:val="0"/>
              <w:divBdr>
                <w:top w:val="none" w:sz="0" w:space="0" w:color="auto"/>
                <w:left w:val="none" w:sz="0" w:space="0" w:color="auto"/>
                <w:bottom w:val="none" w:sz="0" w:space="0" w:color="auto"/>
                <w:right w:val="none" w:sz="0" w:space="0" w:color="auto"/>
              </w:divBdr>
            </w:div>
            <w:div w:id="1254047088">
              <w:marLeft w:val="0"/>
              <w:marRight w:val="0"/>
              <w:marTop w:val="0"/>
              <w:marBottom w:val="0"/>
              <w:divBdr>
                <w:top w:val="none" w:sz="0" w:space="0" w:color="auto"/>
                <w:left w:val="none" w:sz="0" w:space="0" w:color="auto"/>
                <w:bottom w:val="none" w:sz="0" w:space="0" w:color="auto"/>
                <w:right w:val="none" w:sz="0" w:space="0" w:color="auto"/>
              </w:divBdr>
            </w:div>
            <w:div w:id="14961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40048">
      <w:bodyDiv w:val="1"/>
      <w:marLeft w:val="0"/>
      <w:marRight w:val="0"/>
      <w:marTop w:val="0"/>
      <w:marBottom w:val="0"/>
      <w:divBdr>
        <w:top w:val="none" w:sz="0" w:space="0" w:color="auto"/>
        <w:left w:val="none" w:sz="0" w:space="0" w:color="auto"/>
        <w:bottom w:val="none" w:sz="0" w:space="0" w:color="auto"/>
        <w:right w:val="none" w:sz="0" w:space="0" w:color="auto"/>
      </w:divBdr>
    </w:div>
    <w:div w:id="2115517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header" Target="header2.xml" Id="rId1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8EF115ACF34FB0A49276468339161F"/>
        <w:category>
          <w:name w:val="General"/>
          <w:gallery w:val="placeholder"/>
        </w:category>
        <w:types>
          <w:type w:val="bbPlcHdr"/>
        </w:types>
        <w:behaviors>
          <w:behavior w:val="content"/>
        </w:behaviors>
        <w:guid w:val="{FDBE8EBD-A6E3-470B-B099-E4291AD91D6B}"/>
      </w:docPartPr>
      <w:docPartBody>
        <w:p w:rsidR="009C18EA" w:rsidRDefault="009C18EA"/>
      </w:docPartBody>
    </w:docPart>
    <w:docPart>
      <w:docPartPr>
        <w:name w:val="3D32DBE380194828A42C13C5D2F1343D"/>
        <w:category>
          <w:name w:val="General"/>
          <w:gallery w:val="placeholder"/>
        </w:category>
        <w:types>
          <w:type w:val="bbPlcHdr"/>
        </w:types>
        <w:behaviors>
          <w:behavior w:val="content"/>
        </w:behaviors>
        <w:guid w:val="{BF998892-2D00-428F-8B59-1B0DB7936E04}"/>
      </w:docPartPr>
      <w:docPartBody>
        <w:p w:rsidR="009C18EA" w:rsidRDefault="009C18EA"/>
      </w:docPartBody>
    </w:docPart>
    <w:docPart>
      <w:docPartPr>
        <w:name w:val="B93E18A0D1A84B56AB174B60F812F0E9"/>
        <w:category>
          <w:name w:val="General"/>
          <w:gallery w:val="placeholder"/>
        </w:category>
        <w:types>
          <w:type w:val="bbPlcHdr"/>
        </w:types>
        <w:behaviors>
          <w:behavior w:val="content"/>
        </w:behaviors>
        <w:guid w:val="{1EDC21C0-FEF1-459C-AEA7-2E21FE5A5DAA}"/>
      </w:docPartPr>
      <w:docPartBody>
        <w:p w:rsidR="009C18EA" w:rsidRDefault="009C18E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4FDC"/>
    <w:rsid w:val="00007B36"/>
    <w:rsid w:val="00070C1E"/>
    <w:rsid w:val="00082676"/>
    <w:rsid w:val="00185796"/>
    <w:rsid w:val="00194CA4"/>
    <w:rsid w:val="00197FEF"/>
    <w:rsid w:val="003A367A"/>
    <w:rsid w:val="003B1006"/>
    <w:rsid w:val="003F7908"/>
    <w:rsid w:val="0048421C"/>
    <w:rsid w:val="004C722D"/>
    <w:rsid w:val="004D3C83"/>
    <w:rsid w:val="005208EC"/>
    <w:rsid w:val="00565252"/>
    <w:rsid w:val="005908C7"/>
    <w:rsid w:val="00592E28"/>
    <w:rsid w:val="0061357F"/>
    <w:rsid w:val="00630390"/>
    <w:rsid w:val="00650067"/>
    <w:rsid w:val="006F3199"/>
    <w:rsid w:val="007C7EF5"/>
    <w:rsid w:val="007F6D1A"/>
    <w:rsid w:val="0082649B"/>
    <w:rsid w:val="008A06F4"/>
    <w:rsid w:val="008A14FC"/>
    <w:rsid w:val="008C32A1"/>
    <w:rsid w:val="00905E79"/>
    <w:rsid w:val="00920CA9"/>
    <w:rsid w:val="0099702F"/>
    <w:rsid w:val="009C18EA"/>
    <w:rsid w:val="009E6730"/>
    <w:rsid w:val="00B47973"/>
    <w:rsid w:val="00B80307"/>
    <w:rsid w:val="00CF41D0"/>
    <w:rsid w:val="00D61E66"/>
    <w:rsid w:val="00D64FDC"/>
    <w:rsid w:val="00E01275"/>
    <w:rsid w:val="00EC52BE"/>
    <w:rsid w:val="00EE02FC"/>
    <w:rsid w:val="00EF0163"/>
    <w:rsid w:val="00EF7F6B"/>
    <w:rsid w:val="00FB713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1a2284-45bc-4927-a9f9-e51f9f17c21a" xsi:nil="true"/>
    <fc36bc6de0bf403e9ed4dec84c72e21e xmlns="5d1a2284-45bc-4927-a9f9-e51f9f17c21a">
      <Terms xmlns="http://schemas.microsoft.com/office/infopath/2007/PartnerControls"/>
    </fc36bc6de0bf403e9ed4dec84c72e21e>
    <TaxKeywordTaxHTField xmlns="5d1a2284-45bc-4927-a9f9-e51f9f17c21a">
      <Terms xmlns="http://schemas.microsoft.com/office/infopath/2007/PartnerControls"/>
    </TaxKeywordTaxHTField>
  </documentManagement>
</p:properties>
</file>

<file path=customXml/item2.xml><?xml version="1.0" encoding="utf-8"?>
<ct:contentTypeSchema xmlns:ct="http://schemas.microsoft.com/office/2006/metadata/contentType" xmlns:ma="http://schemas.microsoft.com/office/2006/metadata/properties/metaAttributes" ct:_="" ma:_="" ma:contentTypeName="AEMO Collaboration Document" ma:contentTypeID="0x0101002F0B48F8F4F7904196E710056827A09600E426F834FC52494BAF426EA63CFE1860" ma:contentTypeVersion="4" ma:contentTypeDescription="" ma:contentTypeScope="" ma:versionID="54dc27ae84e514c5fb5060f7e9b72205">
  <xsd:schema xmlns:xsd="http://www.w3.org/2001/XMLSchema" xmlns:xs="http://www.w3.org/2001/XMLSchema" xmlns:p="http://schemas.microsoft.com/office/2006/metadata/properties" xmlns:ns2="5d1a2284-45bc-4927-a9f9-e51f9f17c21a" targetNamespace="http://schemas.microsoft.com/office/2006/metadata/properties" ma:root="true" ma:fieldsID="dd27f6ad74f45447eed60371ce53d2fc" ns2:_="">
    <xsd:import namespace="5d1a2284-45bc-4927-a9f9-e51f9f17c21a"/>
    <xsd:element name="properties">
      <xsd:complexType>
        <xsd:sequence>
          <xsd:element name="documentManagement">
            <xsd:complexType>
              <xsd:all>
                <xsd:element ref="ns2:TaxCatchAll" minOccurs="0"/>
                <xsd:element ref="ns2:TaxCatchAllLabel" minOccurs="0"/>
                <xsd:element ref="ns2:TaxKeywordTaxHTField" minOccurs="0"/>
                <xsd:element ref="ns2:fc36bc6de0bf403e9ed4dec84c72e21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a2284-45bc-4927-a9f9-e51f9f17c21a"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e8c8499-18ff-4eae-b54e-4553b0c06df7}" ma:internalName="TaxCatchAll" ma:showField="CatchAllData"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e8c8499-18ff-4eae-b54e-4553b0c06df7}" ma:internalName="TaxCatchAllLabel" ma:readOnly="true" ma:showField="CatchAllDataLabel" ma:web="010559c1-a6f4-445f-90a0-3168ed17b7c2">
      <xsd:complexType>
        <xsd:complexContent>
          <xsd:extension base="dms:MultiChoiceLookup">
            <xsd:sequence>
              <xsd:element name="Value" type="dms:Lookup" maxOccurs="unbounded" minOccurs="0" nillable="true"/>
            </xsd:sequence>
          </xsd:extension>
        </xsd:complexContent>
      </xsd:complexType>
    </xsd:element>
    <xsd:element name="TaxKeywordTaxHTField" ma:index="10"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fc36bc6de0bf403e9ed4dec84c72e21e" ma:index="12" nillable="true" ma:taxonomy="true" ma:internalName="fc36bc6de0bf403e9ed4dec84c72e21e" ma:taxonomyFieldName="AEMO_x0020_Collaboration_x0020_Document_x0020_Type" ma:displayName="AEMO Collaboration Document Type" ma:default="" ma:fieldId="{fc36bc6d-e0bf-403e-9ed4-dec84c72e21e}" ma:sspId="3e8ba7a3-af95-40f6-9ded-4ebe13adeb29" ma:termSetId="559df48e-15e2-45fa-a2d5-de60d483ab80"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haredContentType xmlns="Microsoft.SharePoint.Taxonomy.ContentTypeSync" SourceId="3e8ba7a3-af95-40f6-9ded-4ebe13adeb29" ContentTypeId="0x0101002F0B48F8F4F7904196E710056827A096" PreviousValue="false" LastSyncTimeStamp="2022-01-31T11:36:03.467Z"/>
</file>

<file path=customXml/itemProps1.xml><?xml version="1.0" encoding="utf-8"?>
<ds:datastoreItem xmlns:ds="http://schemas.openxmlformats.org/officeDocument/2006/customXml" ds:itemID="{CFF8522C-8430-4FD5-B4CF-D4BB236BF556}">
  <ds:schemaRefs>
    <ds:schemaRef ds:uri="http://schemas.microsoft.com/office/2006/metadata/properties"/>
    <ds:schemaRef ds:uri="http://schemas.microsoft.com/office/infopath/2007/PartnerControls"/>
    <ds:schemaRef ds:uri="5d1a2284-45bc-4927-a9f9-e51f9f17c21a"/>
  </ds:schemaRefs>
</ds:datastoreItem>
</file>

<file path=customXml/itemProps2.xml><?xml version="1.0" encoding="utf-8"?>
<ds:datastoreItem xmlns:ds="http://schemas.openxmlformats.org/officeDocument/2006/customXml" ds:itemID="{FD7B6A57-DACF-4A05-A9EB-1E8EA7D02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a2284-45bc-4927-a9f9-e51f9f17c2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F31D82-06F3-4655-9931-438B285F7A1F}">
  <ds:schemaRefs>
    <ds:schemaRef ds:uri="http://schemas.microsoft.com/sharepoint/v3/contenttype/forms"/>
  </ds:schemaRefs>
</ds:datastoreItem>
</file>

<file path=customXml/itemProps4.xml><?xml version="1.0" encoding="utf-8"?>
<ds:datastoreItem xmlns:ds="http://schemas.openxmlformats.org/officeDocument/2006/customXml" ds:itemID="{C674D188-82D9-483A-B379-1A4C5DB2178D}">
  <ds:schemaRefs>
    <ds:schemaRef ds:uri="http://schemas.openxmlformats.org/officeDocument/2006/bibliography"/>
  </ds:schemaRefs>
</ds:datastoreItem>
</file>

<file path=customXml/itemProps5.xml><?xml version="1.0" encoding="utf-8"?>
<ds:datastoreItem xmlns:ds="http://schemas.openxmlformats.org/officeDocument/2006/customXml" ds:itemID="{48ED4CDE-2EB1-4E33-B9D8-080DC6C2E8A1}">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Matthew Fairclough</lastModifiedBy>
  <revision>150</revision>
  <dcterms:created xsi:type="dcterms:W3CDTF">2023-05-29T04:34:00.0000000Z</dcterms:created>
  <dcterms:modified xsi:type="dcterms:W3CDTF">2023-06-07T04:27:23.0238208Z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MSIP_Label_c1941c47-a837-430d-8559-fd118a72769e_ActionId">
    <vt:lpwstr>34040e34-9ecc-45e9-a8be-0cde2a769bef</vt:lpwstr>
  </property>
  <property fmtid="{D5CDD505-2E9C-101B-9397-08002B2CF9AE}" pid="4" name="MSIP_Label_c1941c47-a837-430d-8559-fd118a72769e_ContentBits">
    <vt:lpwstr>0</vt:lpwstr>
  </property>
  <property fmtid="{D5CDD505-2E9C-101B-9397-08002B2CF9AE}" pid="5" name="AEMO Collaboration Document Type">
    <vt:lpwstr/>
  </property>
  <property fmtid="{D5CDD505-2E9C-101B-9397-08002B2CF9AE}" pid="6" name="MediaServiceImageTags">
    <vt:lpwstr/>
  </property>
  <property fmtid="{D5CDD505-2E9C-101B-9397-08002B2CF9AE}" pid="7" name="ContentTypeId">
    <vt:lpwstr>0x0101002F0B48F8F4F7904196E710056827A09600E426F834FC52494BAF426EA63CFE1860</vt:lpwstr>
  </property>
  <property fmtid="{D5CDD505-2E9C-101B-9397-08002B2CF9AE}" pid="8" name="lcf76f155ced4ddcb4097134ff3c332f">
    <vt:lpwstr/>
  </property>
  <property fmtid="{D5CDD505-2E9C-101B-9397-08002B2CF9AE}" pid="9" name="MSIP_Label_c1941c47-a837-430d-8559-fd118a72769e_SiteId">
    <vt:lpwstr>320c999e-3876-4ad0-b401-d241068e9e60</vt:lpwstr>
  </property>
  <property fmtid="{D5CDD505-2E9C-101B-9397-08002B2CF9AE}" pid="10" name="MSIP_Label_c1941c47-a837-430d-8559-fd118a72769e_Method">
    <vt:lpwstr>Standard</vt:lpwstr>
  </property>
  <property fmtid="{D5CDD505-2E9C-101B-9397-08002B2CF9AE}" pid="11" name="MSIP_Label_c1941c47-a837-430d-8559-fd118a72769e_Enabled">
    <vt:lpwstr>true</vt:lpwstr>
  </property>
  <property fmtid="{D5CDD505-2E9C-101B-9397-08002B2CF9AE}" pid="12" name="MSIP_Label_c1941c47-a837-430d-8559-fd118a72769e_Name">
    <vt:lpwstr>Internal</vt:lpwstr>
  </property>
  <property fmtid="{D5CDD505-2E9C-101B-9397-08002B2CF9AE}" pid="13" name="MSIP_Label_c1941c47-a837-430d-8559-fd118a72769e_SetDate">
    <vt:lpwstr>2023-05-22T01:04:04Z</vt:lpwstr>
  </property>
</Properties>
</file>